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B458A" w14:textId="4B8D8C58" w:rsidR="00FE04D3" w:rsidRPr="005703B8" w:rsidRDefault="001348E3" w:rsidP="00FE04D3">
      <w:pPr>
        <w:jc w:val="center"/>
        <w:rPr>
          <w:rFonts w:ascii="Times New Roman" w:hAnsi="Times New Roman" w:cs="Times New Roman"/>
          <w:sz w:val="26"/>
          <w:szCs w:val="26"/>
        </w:rPr>
      </w:pPr>
      <w:commentRangeStart w:id="0"/>
      <w:r w:rsidRPr="005703B8">
        <w:rPr>
          <w:rFonts w:ascii="Times New Roman" w:hAnsi="Times New Roman" w:cs="Times New Roman"/>
          <w:sz w:val="26"/>
          <w:szCs w:val="26"/>
        </w:rPr>
        <w:t>Effects</w:t>
      </w:r>
      <w:commentRangeEnd w:id="0"/>
      <w:r w:rsidR="00C9640E">
        <w:rPr>
          <w:rStyle w:val="CommentReference"/>
        </w:rPr>
        <w:commentReference w:id="0"/>
      </w:r>
      <w:r w:rsidR="0080004C" w:rsidRPr="005703B8">
        <w:rPr>
          <w:rFonts w:ascii="Times New Roman" w:hAnsi="Times New Roman" w:cs="Times New Roman"/>
          <w:sz w:val="26"/>
          <w:szCs w:val="26"/>
        </w:rPr>
        <w:t xml:space="preserve"> of input </w:t>
      </w:r>
      <w:r w:rsidR="00E0315F" w:rsidRPr="005703B8">
        <w:rPr>
          <w:rFonts w:ascii="Times New Roman" w:hAnsi="Times New Roman" w:cs="Times New Roman"/>
          <w:sz w:val="26"/>
          <w:szCs w:val="26"/>
        </w:rPr>
        <w:t>subsidies</w:t>
      </w:r>
      <w:r w:rsidR="0080004C" w:rsidRPr="005703B8">
        <w:rPr>
          <w:rFonts w:ascii="Times New Roman" w:hAnsi="Times New Roman" w:cs="Times New Roman"/>
          <w:sz w:val="26"/>
          <w:szCs w:val="26"/>
        </w:rPr>
        <w:t xml:space="preserve"> on </w:t>
      </w:r>
      <w:commentRangeStart w:id="1"/>
      <w:r w:rsidR="0080004C" w:rsidRPr="005703B8">
        <w:rPr>
          <w:rFonts w:ascii="Times New Roman" w:hAnsi="Times New Roman" w:cs="Times New Roman"/>
          <w:sz w:val="26"/>
          <w:szCs w:val="26"/>
        </w:rPr>
        <w:t xml:space="preserve">intensive versus extensive margin supply growth </w:t>
      </w:r>
      <w:commentRangeEnd w:id="1"/>
      <w:r w:rsidR="00C9640E">
        <w:rPr>
          <w:rStyle w:val="CommentReference"/>
        </w:rPr>
        <w:commentReference w:id="1"/>
      </w:r>
      <w:r w:rsidR="0080004C" w:rsidRPr="005703B8">
        <w:rPr>
          <w:rFonts w:ascii="Times New Roman" w:hAnsi="Times New Roman" w:cs="Times New Roman"/>
          <w:sz w:val="26"/>
          <w:szCs w:val="26"/>
        </w:rPr>
        <w:t>in Tanzania’</w:t>
      </w:r>
      <w:r w:rsidR="007F69F0" w:rsidRPr="005703B8">
        <w:rPr>
          <w:rFonts w:ascii="Times New Roman" w:hAnsi="Times New Roman" w:cs="Times New Roman"/>
          <w:sz w:val="26"/>
          <w:szCs w:val="26"/>
        </w:rPr>
        <w:t>s dairy sector</w:t>
      </w:r>
      <w:r w:rsidR="00B827AC" w:rsidRPr="005703B8">
        <w:rPr>
          <w:rFonts w:ascii="Times New Roman" w:hAnsi="Times New Roman" w:cs="Times New Roman"/>
          <w:sz w:val="26"/>
          <w:szCs w:val="26"/>
        </w:rPr>
        <w:t xml:space="preserve">: implications for </w:t>
      </w:r>
      <w:ins w:id="2" w:author="Rufino, Mariana" w:date="2017-11-13T10:05:00Z">
        <w:r w:rsidR="00C9640E">
          <w:rPr>
            <w:rFonts w:ascii="Times New Roman" w:hAnsi="Times New Roman" w:cs="Times New Roman"/>
            <w:sz w:val="26"/>
            <w:szCs w:val="26"/>
          </w:rPr>
          <w:t xml:space="preserve">GHG </w:t>
        </w:r>
      </w:ins>
      <w:r w:rsidR="001D6805" w:rsidRPr="005703B8">
        <w:rPr>
          <w:rFonts w:ascii="Times New Roman" w:hAnsi="Times New Roman" w:cs="Times New Roman"/>
          <w:sz w:val="26"/>
          <w:szCs w:val="26"/>
        </w:rPr>
        <w:t>emissions savings from land use</w:t>
      </w:r>
      <w:r w:rsidR="003930DE" w:rsidRPr="005703B8">
        <w:rPr>
          <w:rFonts w:ascii="Times New Roman" w:hAnsi="Times New Roman" w:cs="Times New Roman"/>
          <w:sz w:val="26"/>
          <w:szCs w:val="26"/>
        </w:rPr>
        <w:t xml:space="preserve"> change</w:t>
      </w:r>
    </w:p>
    <w:p w14:paraId="0CD7A830" w14:textId="77777777" w:rsidR="00FE2383" w:rsidRPr="00B827AC" w:rsidRDefault="00FE2383" w:rsidP="00A22431">
      <w:pPr>
        <w:jc w:val="center"/>
        <w:rPr>
          <w:rFonts w:ascii="Times New Roman" w:hAnsi="Times New Roman" w:cs="Times New Roman"/>
          <w:sz w:val="24"/>
          <w:szCs w:val="24"/>
        </w:rPr>
      </w:pPr>
    </w:p>
    <w:p w14:paraId="485BE007" w14:textId="77777777" w:rsidR="00FE2383" w:rsidRPr="00B827AC" w:rsidRDefault="00FE2383" w:rsidP="00A22431">
      <w:pPr>
        <w:jc w:val="center"/>
        <w:rPr>
          <w:rFonts w:ascii="Times New Roman" w:hAnsi="Times New Roman" w:cs="Times New Roman"/>
          <w:sz w:val="24"/>
          <w:szCs w:val="24"/>
        </w:rPr>
      </w:pPr>
    </w:p>
    <w:p w14:paraId="07AE34ED" w14:textId="77777777" w:rsidR="00FE2383" w:rsidRPr="00B827AC" w:rsidRDefault="00FE2383" w:rsidP="00A22431">
      <w:pPr>
        <w:jc w:val="center"/>
        <w:rPr>
          <w:rFonts w:ascii="Times New Roman" w:hAnsi="Times New Roman" w:cs="Times New Roman"/>
          <w:sz w:val="24"/>
          <w:szCs w:val="24"/>
        </w:rPr>
      </w:pPr>
    </w:p>
    <w:p w14:paraId="41312D68" w14:textId="77777777" w:rsidR="00FE2383" w:rsidRPr="00C9640E" w:rsidRDefault="00FE2383" w:rsidP="00A22431">
      <w:pPr>
        <w:jc w:val="center"/>
        <w:rPr>
          <w:rFonts w:ascii="Times New Roman" w:hAnsi="Times New Roman" w:cs="Times New Roman"/>
          <w:sz w:val="24"/>
          <w:szCs w:val="24"/>
          <w:lang w:val="fr-FR"/>
        </w:rPr>
      </w:pPr>
      <w:r w:rsidRPr="00C9640E">
        <w:rPr>
          <w:rFonts w:ascii="Times New Roman" w:hAnsi="Times New Roman" w:cs="Times New Roman"/>
          <w:sz w:val="24"/>
          <w:szCs w:val="24"/>
          <w:lang w:val="fr-FR"/>
        </w:rPr>
        <w:t>James Hawkins</w:t>
      </w:r>
    </w:p>
    <w:p w14:paraId="16A7C94C" w14:textId="45317862" w:rsidR="00FE2383" w:rsidRPr="00C9640E" w:rsidRDefault="00CD4B41" w:rsidP="00A22431">
      <w:pPr>
        <w:jc w:val="center"/>
        <w:rPr>
          <w:rFonts w:ascii="Times New Roman" w:hAnsi="Times New Roman" w:cs="Times New Roman"/>
          <w:sz w:val="24"/>
          <w:szCs w:val="24"/>
          <w:lang w:val="fr-FR"/>
        </w:rPr>
      </w:pPr>
      <w:proofErr w:type="spellStart"/>
      <w:r w:rsidRPr="00C9640E">
        <w:rPr>
          <w:rFonts w:ascii="Times New Roman" w:hAnsi="Times New Roman" w:cs="Times New Roman"/>
          <w:sz w:val="24"/>
          <w:szCs w:val="24"/>
          <w:lang w:val="fr-FR"/>
        </w:rPr>
        <w:t>November</w:t>
      </w:r>
      <w:proofErr w:type="spellEnd"/>
      <w:r w:rsidRPr="00C9640E">
        <w:rPr>
          <w:rFonts w:ascii="Times New Roman" w:hAnsi="Times New Roman" w:cs="Times New Roman"/>
          <w:sz w:val="24"/>
          <w:szCs w:val="24"/>
          <w:lang w:val="fr-FR"/>
        </w:rPr>
        <w:t xml:space="preserve"> </w:t>
      </w:r>
      <w:r w:rsidR="00FE2383" w:rsidRPr="00C9640E">
        <w:rPr>
          <w:rFonts w:ascii="Times New Roman" w:hAnsi="Times New Roman" w:cs="Times New Roman"/>
          <w:sz w:val="24"/>
          <w:szCs w:val="24"/>
          <w:lang w:val="fr-FR"/>
        </w:rPr>
        <w:t>2017</w:t>
      </w:r>
    </w:p>
    <w:p w14:paraId="3DE22C45" w14:textId="77777777" w:rsidR="001D6AEC" w:rsidRPr="00C9640E" w:rsidRDefault="001D6AEC" w:rsidP="00A22431">
      <w:pPr>
        <w:jc w:val="center"/>
        <w:rPr>
          <w:rFonts w:ascii="Times New Roman" w:hAnsi="Times New Roman" w:cs="Times New Roman"/>
          <w:sz w:val="20"/>
          <w:szCs w:val="20"/>
          <w:lang w:val="fr-FR"/>
        </w:rPr>
      </w:pPr>
    </w:p>
    <w:p w14:paraId="188CD56C" w14:textId="6E9AA345" w:rsidR="00E97EA8" w:rsidRPr="00C9640E" w:rsidRDefault="00E97EA8" w:rsidP="00E97EA8">
      <w:pPr>
        <w:jc w:val="center"/>
        <w:rPr>
          <w:rFonts w:ascii="Times New Roman" w:hAnsi="Times New Roman" w:cs="Times New Roman"/>
          <w:sz w:val="20"/>
          <w:szCs w:val="20"/>
          <w:u w:val="single"/>
          <w:lang w:val="fr-FR"/>
        </w:rPr>
      </w:pPr>
    </w:p>
    <w:p w14:paraId="3D768F18" w14:textId="085C5D78" w:rsidR="00096983" w:rsidRPr="00C9640E" w:rsidRDefault="00096983" w:rsidP="00E97EA8">
      <w:pPr>
        <w:jc w:val="center"/>
        <w:rPr>
          <w:rFonts w:ascii="Times New Roman" w:hAnsi="Times New Roman" w:cs="Times New Roman"/>
          <w:sz w:val="20"/>
          <w:szCs w:val="20"/>
          <w:u w:val="single"/>
          <w:lang w:val="fr-FR"/>
        </w:rPr>
      </w:pPr>
    </w:p>
    <w:p w14:paraId="11355300" w14:textId="77777777" w:rsidR="005703B8" w:rsidRPr="00C9640E" w:rsidRDefault="005703B8" w:rsidP="005703B8">
      <w:pPr>
        <w:pStyle w:val="Body"/>
        <w:spacing w:after="0" w:line="240" w:lineRule="auto"/>
        <w:jc w:val="center"/>
        <w:rPr>
          <w:rFonts w:ascii="Times New Roman" w:eastAsia="Times New Roman" w:hAnsi="Times New Roman" w:cs="Times New Roman"/>
          <w:lang w:val="fr-FR"/>
        </w:rPr>
      </w:pPr>
    </w:p>
    <w:p w14:paraId="45BDE245" w14:textId="77777777" w:rsidR="005703B8" w:rsidRPr="00C9640E" w:rsidRDefault="005703B8" w:rsidP="005703B8">
      <w:pPr>
        <w:pStyle w:val="Body"/>
        <w:spacing w:after="0" w:line="240" w:lineRule="auto"/>
        <w:jc w:val="center"/>
        <w:rPr>
          <w:rFonts w:ascii="Times New Roman" w:hAnsi="Times New Roman" w:cs="Times New Roman"/>
          <w:sz w:val="24"/>
          <w:szCs w:val="24"/>
          <w:lang w:val="fr-FR"/>
        </w:rPr>
      </w:pPr>
      <w:r w:rsidRPr="00C9640E">
        <w:rPr>
          <w:rFonts w:ascii="Times New Roman" w:hAnsi="Times New Roman" w:cs="Times New Roman"/>
          <w:sz w:val="24"/>
          <w:szCs w:val="24"/>
          <w:lang w:val="fr-FR"/>
        </w:rPr>
        <w:t xml:space="preserve">Lancaster </w:t>
      </w:r>
      <w:proofErr w:type="spellStart"/>
      <w:r w:rsidRPr="00C9640E">
        <w:rPr>
          <w:rFonts w:ascii="Times New Roman" w:hAnsi="Times New Roman" w:cs="Times New Roman"/>
          <w:sz w:val="24"/>
          <w:szCs w:val="24"/>
          <w:lang w:val="fr-FR"/>
        </w:rPr>
        <w:t>Environment</w:t>
      </w:r>
      <w:proofErr w:type="spellEnd"/>
      <w:r w:rsidRPr="00C9640E">
        <w:rPr>
          <w:rFonts w:ascii="Times New Roman" w:hAnsi="Times New Roman" w:cs="Times New Roman"/>
          <w:sz w:val="24"/>
          <w:szCs w:val="24"/>
          <w:lang w:val="fr-FR"/>
        </w:rPr>
        <w:t xml:space="preserve"> Centre</w:t>
      </w:r>
    </w:p>
    <w:p w14:paraId="209E3E8B" w14:textId="77777777" w:rsidR="005703B8" w:rsidRPr="00D877B2" w:rsidRDefault="005703B8" w:rsidP="005703B8">
      <w:pPr>
        <w:pStyle w:val="Body"/>
        <w:spacing w:after="0" w:line="240" w:lineRule="auto"/>
        <w:jc w:val="center"/>
        <w:rPr>
          <w:rFonts w:ascii="Times New Roman" w:hAnsi="Times New Roman" w:cs="Times New Roman"/>
          <w:sz w:val="24"/>
          <w:szCs w:val="24"/>
          <w:lang w:val="en-GB"/>
        </w:rPr>
      </w:pPr>
      <w:r w:rsidRPr="00D877B2">
        <w:rPr>
          <w:rFonts w:ascii="Times New Roman" w:hAnsi="Times New Roman" w:cs="Times New Roman"/>
          <w:sz w:val="24"/>
          <w:szCs w:val="24"/>
          <w:lang w:val="en-GB"/>
        </w:rPr>
        <w:t>Faculty of Science and Technology</w:t>
      </w:r>
    </w:p>
    <w:p w14:paraId="71D22D4A" w14:textId="77777777" w:rsidR="005703B8" w:rsidRPr="009C1061" w:rsidRDefault="005703B8" w:rsidP="005703B8">
      <w:pPr>
        <w:pStyle w:val="Body"/>
        <w:spacing w:after="0" w:line="240" w:lineRule="auto"/>
        <w:jc w:val="center"/>
        <w:rPr>
          <w:rFonts w:ascii="Times New Roman" w:eastAsia="Times New Roman" w:hAnsi="Times New Roman" w:cs="Times New Roman"/>
          <w:sz w:val="24"/>
          <w:szCs w:val="24"/>
        </w:rPr>
      </w:pPr>
      <w:r w:rsidRPr="009C1061">
        <w:rPr>
          <w:rFonts w:ascii="Times New Roman" w:hAnsi="Times New Roman" w:cs="Times New Roman"/>
          <w:sz w:val="24"/>
          <w:szCs w:val="24"/>
          <w:lang w:val="en-GB"/>
        </w:rPr>
        <w:t>Lancaster University</w:t>
      </w:r>
    </w:p>
    <w:p w14:paraId="5A7A7E96" w14:textId="285730F6" w:rsidR="00096983" w:rsidRPr="00B827AC" w:rsidRDefault="00096983" w:rsidP="00E97EA8">
      <w:pPr>
        <w:jc w:val="center"/>
        <w:rPr>
          <w:rFonts w:ascii="Times New Roman" w:hAnsi="Times New Roman" w:cs="Times New Roman"/>
          <w:sz w:val="20"/>
          <w:szCs w:val="20"/>
          <w:u w:val="single"/>
        </w:rPr>
      </w:pPr>
    </w:p>
    <w:p w14:paraId="33FE197F" w14:textId="3624E598" w:rsidR="00096983" w:rsidRPr="00B827AC" w:rsidRDefault="00096983" w:rsidP="00E97EA8">
      <w:pPr>
        <w:jc w:val="center"/>
        <w:rPr>
          <w:rFonts w:ascii="Times New Roman" w:hAnsi="Times New Roman" w:cs="Times New Roman"/>
          <w:sz w:val="20"/>
          <w:szCs w:val="20"/>
          <w:u w:val="single"/>
        </w:rPr>
      </w:pPr>
    </w:p>
    <w:p w14:paraId="4088C47F" w14:textId="59E71287" w:rsidR="00096983" w:rsidRPr="00B827AC" w:rsidRDefault="00096983" w:rsidP="00E97EA8">
      <w:pPr>
        <w:jc w:val="center"/>
        <w:rPr>
          <w:rFonts w:ascii="Times New Roman" w:hAnsi="Times New Roman" w:cs="Times New Roman"/>
          <w:sz w:val="20"/>
          <w:szCs w:val="20"/>
          <w:u w:val="single"/>
        </w:rPr>
      </w:pPr>
    </w:p>
    <w:p w14:paraId="10BEAF72" w14:textId="7E5D5930" w:rsidR="00096983" w:rsidRPr="00B827AC" w:rsidRDefault="00096983" w:rsidP="00E97EA8">
      <w:pPr>
        <w:jc w:val="center"/>
        <w:rPr>
          <w:rFonts w:ascii="Times New Roman" w:hAnsi="Times New Roman" w:cs="Times New Roman"/>
          <w:sz w:val="20"/>
          <w:szCs w:val="20"/>
          <w:u w:val="single"/>
        </w:rPr>
      </w:pPr>
    </w:p>
    <w:p w14:paraId="5E339027" w14:textId="7B2E22F9" w:rsidR="00096983" w:rsidRPr="00B827AC" w:rsidRDefault="00096983" w:rsidP="00E97EA8">
      <w:pPr>
        <w:jc w:val="center"/>
        <w:rPr>
          <w:rFonts w:ascii="Times New Roman" w:hAnsi="Times New Roman" w:cs="Times New Roman"/>
          <w:sz w:val="20"/>
          <w:szCs w:val="20"/>
          <w:u w:val="single"/>
        </w:rPr>
      </w:pPr>
    </w:p>
    <w:p w14:paraId="34009F7F" w14:textId="16F39A7D" w:rsidR="00096983" w:rsidRPr="00B827AC" w:rsidRDefault="00096983" w:rsidP="00E97EA8">
      <w:pPr>
        <w:jc w:val="center"/>
        <w:rPr>
          <w:rFonts w:ascii="Times New Roman" w:hAnsi="Times New Roman" w:cs="Times New Roman"/>
          <w:sz w:val="20"/>
          <w:szCs w:val="20"/>
          <w:u w:val="single"/>
        </w:rPr>
      </w:pPr>
    </w:p>
    <w:p w14:paraId="1A7A6E9A" w14:textId="65F1BE78" w:rsidR="00096983" w:rsidRPr="00B827AC" w:rsidRDefault="00096983" w:rsidP="00E97EA8">
      <w:pPr>
        <w:jc w:val="center"/>
        <w:rPr>
          <w:rFonts w:ascii="Times New Roman" w:hAnsi="Times New Roman" w:cs="Times New Roman"/>
          <w:sz w:val="20"/>
          <w:szCs w:val="20"/>
          <w:u w:val="single"/>
        </w:rPr>
      </w:pPr>
    </w:p>
    <w:p w14:paraId="0624E819" w14:textId="50E8CD24" w:rsidR="00096983" w:rsidRPr="00B827AC" w:rsidRDefault="00096983" w:rsidP="00E97EA8">
      <w:pPr>
        <w:jc w:val="center"/>
        <w:rPr>
          <w:rFonts w:ascii="Times New Roman" w:hAnsi="Times New Roman" w:cs="Times New Roman"/>
          <w:sz w:val="20"/>
          <w:szCs w:val="20"/>
          <w:u w:val="single"/>
        </w:rPr>
      </w:pPr>
    </w:p>
    <w:p w14:paraId="0E12B18D" w14:textId="7E322F08" w:rsidR="00096983" w:rsidRPr="00B827AC" w:rsidRDefault="00096983" w:rsidP="00E97EA8">
      <w:pPr>
        <w:jc w:val="center"/>
        <w:rPr>
          <w:rFonts w:ascii="Times New Roman" w:hAnsi="Times New Roman" w:cs="Times New Roman"/>
          <w:sz w:val="20"/>
          <w:szCs w:val="20"/>
          <w:u w:val="single"/>
        </w:rPr>
      </w:pPr>
    </w:p>
    <w:p w14:paraId="66434AAD" w14:textId="3E94C9F5" w:rsidR="00096983" w:rsidRPr="00B827AC" w:rsidRDefault="00096983" w:rsidP="00E97EA8">
      <w:pPr>
        <w:jc w:val="center"/>
        <w:rPr>
          <w:rFonts w:ascii="Times New Roman" w:hAnsi="Times New Roman" w:cs="Times New Roman"/>
          <w:sz w:val="20"/>
          <w:szCs w:val="20"/>
          <w:u w:val="single"/>
        </w:rPr>
      </w:pPr>
    </w:p>
    <w:p w14:paraId="6D148030" w14:textId="46869684" w:rsidR="00096983" w:rsidRPr="00B827AC" w:rsidRDefault="00096983" w:rsidP="00E97EA8">
      <w:pPr>
        <w:jc w:val="center"/>
        <w:rPr>
          <w:rFonts w:ascii="Times New Roman" w:hAnsi="Times New Roman" w:cs="Times New Roman"/>
          <w:sz w:val="20"/>
          <w:szCs w:val="20"/>
          <w:u w:val="single"/>
        </w:rPr>
      </w:pPr>
    </w:p>
    <w:p w14:paraId="34492124" w14:textId="77777777" w:rsidR="00096983" w:rsidRPr="00B827AC" w:rsidRDefault="00096983" w:rsidP="00E97EA8">
      <w:pPr>
        <w:jc w:val="center"/>
        <w:rPr>
          <w:rFonts w:ascii="Times New Roman" w:hAnsi="Times New Roman" w:cs="Times New Roman"/>
        </w:rPr>
      </w:pPr>
    </w:p>
    <w:p w14:paraId="6DE44C79" w14:textId="77777777" w:rsidR="00E97EA8" w:rsidRPr="00B827AC" w:rsidRDefault="00E97EA8" w:rsidP="00E97EA8">
      <w:pPr>
        <w:jc w:val="center"/>
        <w:rPr>
          <w:rFonts w:ascii="Times New Roman" w:hAnsi="Times New Roman" w:cs="Times New Roman"/>
        </w:rPr>
      </w:pPr>
    </w:p>
    <w:p w14:paraId="6A56BFA8" w14:textId="77777777" w:rsidR="00E97EA8" w:rsidRPr="00B827AC" w:rsidRDefault="00E97EA8" w:rsidP="00E97EA8">
      <w:pPr>
        <w:jc w:val="center"/>
        <w:rPr>
          <w:rFonts w:ascii="Times New Roman" w:hAnsi="Times New Roman" w:cs="Times New Roman"/>
        </w:rPr>
      </w:pPr>
    </w:p>
    <w:p w14:paraId="1D037A0F" w14:textId="77777777" w:rsidR="00E97EA8" w:rsidRPr="00B827AC" w:rsidRDefault="00E97EA8" w:rsidP="00E97EA8">
      <w:pPr>
        <w:jc w:val="center"/>
        <w:rPr>
          <w:rFonts w:ascii="Times New Roman" w:hAnsi="Times New Roman" w:cs="Times New Roman"/>
        </w:rPr>
      </w:pPr>
    </w:p>
    <w:p w14:paraId="296E45C0" w14:textId="77777777" w:rsidR="00E97EA8" w:rsidRPr="00B827AC" w:rsidRDefault="00E97EA8" w:rsidP="00E97EA8">
      <w:pPr>
        <w:jc w:val="center"/>
        <w:rPr>
          <w:rFonts w:ascii="Times New Roman" w:hAnsi="Times New Roman" w:cs="Times New Roman"/>
        </w:rPr>
      </w:pPr>
    </w:p>
    <w:p w14:paraId="5ACC2E75" w14:textId="77777777" w:rsidR="00872398" w:rsidRPr="00B827AC" w:rsidRDefault="00872398" w:rsidP="009857E9">
      <w:pPr>
        <w:rPr>
          <w:rFonts w:ascii="Times New Roman" w:hAnsi="Times New Roman" w:cs="Times New Roman"/>
          <w:b/>
          <w:sz w:val="24"/>
          <w:szCs w:val="24"/>
        </w:rPr>
      </w:pPr>
    </w:p>
    <w:p w14:paraId="661F303E" w14:textId="77777777" w:rsidR="00E97EA8" w:rsidRPr="00B827AC"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t xml:space="preserve"> </w:t>
      </w:r>
      <w:r w:rsidR="00E97EA8" w:rsidRPr="00B827AC">
        <w:rPr>
          <w:rFonts w:ascii="Times New Roman" w:hAnsi="Times New Roman" w:cs="Times New Roman"/>
          <w:b/>
          <w:sz w:val="24"/>
          <w:szCs w:val="24"/>
        </w:rPr>
        <w:t>Introduction</w:t>
      </w:r>
    </w:p>
    <w:p w14:paraId="558AB062" w14:textId="54F11E55" w:rsidR="00A725CB" w:rsidRPr="00B827AC" w:rsidRDefault="00544970" w:rsidP="00544970">
      <w:pPr>
        <w:rPr>
          <w:rFonts w:ascii="Times New Roman" w:hAnsi="Times New Roman" w:cs="Times New Roman"/>
        </w:rPr>
      </w:pPr>
      <w:r w:rsidRPr="00B827AC">
        <w:rPr>
          <w:rFonts w:ascii="Times New Roman" w:hAnsi="Times New Roman" w:cs="Times New Roman"/>
        </w:rPr>
        <w:t xml:space="preserve">The dairy sector </w:t>
      </w:r>
      <w:r w:rsidR="0035182F" w:rsidRPr="00B827AC">
        <w:rPr>
          <w:rFonts w:ascii="Times New Roman" w:hAnsi="Times New Roman" w:cs="Times New Roman"/>
        </w:rPr>
        <w:t>plays an</w:t>
      </w:r>
      <w:r w:rsidRPr="00B827AC">
        <w:rPr>
          <w:rFonts w:ascii="Times New Roman" w:hAnsi="Times New Roman" w:cs="Times New Roman"/>
        </w:rPr>
        <w:t xml:space="preserve"> </w:t>
      </w:r>
      <w:r w:rsidR="0035182F" w:rsidRPr="00B827AC">
        <w:rPr>
          <w:rFonts w:ascii="Times New Roman" w:hAnsi="Times New Roman" w:cs="Times New Roman"/>
        </w:rPr>
        <w:t>essential role in livelihoods of the rural population in</w:t>
      </w:r>
      <w:r w:rsidRPr="00B827AC">
        <w:rPr>
          <w:rFonts w:ascii="Times New Roman" w:hAnsi="Times New Roman" w:cs="Times New Roman"/>
        </w:rPr>
        <w:t xml:space="preserve"> East Africa, providing </w:t>
      </w:r>
      <w:r w:rsidR="00525E6F">
        <w:rPr>
          <w:rFonts w:ascii="Times New Roman" w:hAnsi="Times New Roman" w:cs="Times New Roman"/>
        </w:rPr>
        <w:t xml:space="preserve">both </w:t>
      </w:r>
      <w:r w:rsidRPr="00B827AC">
        <w:rPr>
          <w:rFonts w:ascii="Times New Roman" w:hAnsi="Times New Roman" w:cs="Times New Roman"/>
        </w:rPr>
        <w:t>cash income and nutrition for smallholders owning cattle</w:t>
      </w:r>
      <w:r w:rsidR="00525E6F">
        <w:rPr>
          <w:rFonts w:ascii="Times New Roman" w:hAnsi="Times New Roman" w:cs="Times New Roman"/>
        </w:rPr>
        <w:t xml:space="preserve"> </w:t>
      </w:r>
      <w:r w:rsidR="00525E6F" w:rsidRPr="00C9640E">
        <w:rPr>
          <w:rFonts w:ascii="Times New Roman" w:hAnsi="Times New Roman" w:cs="Times New Roman"/>
          <w:rPrChange w:id="3" w:author="Rufino, Mariana" w:date="2017-11-13T10:06:00Z">
            <w:rPr>
              <w:rFonts w:ascii="Times New Roman" w:hAnsi="Times New Roman" w:cs="Times New Roman"/>
              <w:sz w:val="24"/>
              <w:szCs w:val="24"/>
            </w:rPr>
          </w:rPrChange>
        </w:rPr>
        <w:t>(Thornton et al</w:t>
      </w:r>
      <w:r w:rsidR="00580589" w:rsidRPr="00C9640E">
        <w:rPr>
          <w:rFonts w:ascii="Times New Roman" w:hAnsi="Times New Roman" w:cs="Times New Roman"/>
          <w:rPrChange w:id="4" w:author="Rufino, Mariana" w:date="2017-11-13T10:06:00Z">
            <w:rPr>
              <w:rFonts w:ascii="Times New Roman" w:hAnsi="Times New Roman" w:cs="Times New Roman"/>
              <w:sz w:val="24"/>
              <w:szCs w:val="24"/>
            </w:rPr>
          </w:rPrChange>
        </w:rPr>
        <w:t>.</w:t>
      </w:r>
      <w:r w:rsidR="00525E6F" w:rsidRPr="00C9640E">
        <w:rPr>
          <w:rFonts w:ascii="Times New Roman" w:hAnsi="Times New Roman" w:cs="Times New Roman"/>
          <w:rPrChange w:id="5" w:author="Rufino, Mariana" w:date="2017-11-13T10:06:00Z">
            <w:rPr>
              <w:rFonts w:ascii="Times New Roman" w:hAnsi="Times New Roman" w:cs="Times New Roman"/>
              <w:sz w:val="24"/>
              <w:szCs w:val="24"/>
            </w:rPr>
          </w:rPrChange>
        </w:rPr>
        <w:t xml:space="preserve">, 2009; </w:t>
      </w:r>
      <w:proofErr w:type="spellStart"/>
      <w:r w:rsidR="00525E6F" w:rsidRPr="00C9640E">
        <w:rPr>
          <w:rFonts w:ascii="Times New Roman" w:hAnsi="Times New Roman" w:cs="Times New Roman"/>
          <w:rPrChange w:id="6" w:author="Rufino, Mariana" w:date="2017-11-13T10:06:00Z">
            <w:rPr>
              <w:rFonts w:ascii="Times New Roman" w:hAnsi="Times New Roman" w:cs="Times New Roman"/>
              <w:sz w:val="24"/>
              <w:szCs w:val="24"/>
            </w:rPr>
          </w:rPrChange>
        </w:rPr>
        <w:t>Tubiello</w:t>
      </w:r>
      <w:proofErr w:type="spellEnd"/>
      <w:r w:rsidR="00525E6F" w:rsidRPr="00C9640E">
        <w:rPr>
          <w:rFonts w:ascii="Times New Roman" w:hAnsi="Times New Roman" w:cs="Times New Roman"/>
          <w:rPrChange w:id="7" w:author="Rufino, Mariana" w:date="2017-11-13T10:06:00Z">
            <w:rPr>
              <w:rFonts w:ascii="Times New Roman" w:hAnsi="Times New Roman" w:cs="Times New Roman"/>
              <w:sz w:val="24"/>
              <w:szCs w:val="24"/>
            </w:rPr>
          </w:rPrChange>
        </w:rPr>
        <w:t xml:space="preserve"> et al</w:t>
      </w:r>
      <w:r w:rsidR="00580589" w:rsidRPr="00C9640E">
        <w:rPr>
          <w:rFonts w:ascii="Times New Roman" w:hAnsi="Times New Roman" w:cs="Times New Roman"/>
          <w:rPrChange w:id="8" w:author="Rufino, Mariana" w:date="2017-11-13T10:06:00Z">
            <w:rPr>
              <w:rFonts w:ascii="Times New Roman" w:hAnsi="Times New Roman" w:cs="Times New Roman"/>
              <w:sz w:val="24"/>
              <w:szCs w:val="24"/>
            </w:rPr>
          </w:rPrChange>
        </w:rPr>
        <w:t>.</w:t>
      </w:r>
      <w:r w:rsidR="00525E6F" w:rsidRPr="00C9640E">
        <w:rPr>
          <w:rFonts w:ascii="Times New Roman" w:hAnsi="Times New Roman" w:cs="Times New Roman"/>
          <w:rPrChange w:id="9" w:author="Rufino, Mariana" w:date="2017-11-13T10:06:00Z">
            <w:rPr>
              <w:rFonts w:ascii="Times New Roman" w:hAnsi="Times New Roman" w:cs="Times New Roman"/>
              <w:sz w:val="24"/>
              <w:szCs w:val="24"/>
            </w:rPr>
          </w:rPrChange>
        </w:rPr>
        <w:t>, 2007).</w:t>
      </w:r>
      <w:r w:rsidRPr="00B827AC">
        <w:rPr>
          <w:rFonts w:ascii="Times New Roman" w:hAnsi="Times New Roman" w:cs="Times New Roman"/>
        </w:rPr>
        <w:t xml:space="preserve"> </w:t>
      </w:r>
      <w:proofErr w:type="spellStart"/>
      <w:r w:rsidR="005B6DB8" w:rsidRPr="00B827AC">
        <w:rPr>
          <w:rFonts w:ascii="Times New Roman" w:hAnsi="Times New Roman" w:cs="Times New Roman"/>
        </w:rPr>
        <w:t>Omamo</w:t>
      </w:r>
      <w:proofErr w:type="spellEnd"/>
      <w:r w:rsidR="005B6DB8" w:rsidRPr="00B827AC">
        <w:rPr>
          <w:rFonts w:ascii="Times New Roman" w:hAnsi="Times New Roman" w:cs="Times New Roman"/>
        </w:rPr>
        <w:t xml:space="preserve"> et al. (2006) show</w:t>
      </w:r>
      <w:r w:rsidR="00B3790B">
        <w:rPr>
          <w:rFonts w:ascii="Times New Roman" w:hAnsi="Times New Roman" w:cs="Times New Roman"/>
        </w:rPr>
        <w:t>s</w:t>
      </w:r>
      <w:r w:rsidR="005B6DB8" w:rsidRPr="00B827AC">
        <w:rPr>
          <w:rFonts w:ascii="Times New Roman" w:hAnsi="Times New Roman" w:cs="Times New Roman"/>
        </w:rPr>
        <w:t xml:space="preserve"> that milk </w:t>
      </w:r>
      <w:commentRangeStart w:id="10"/>
      <w:r w:rsidR="005B6DB8" w:rsidRPr="00B827AC">
        <w:rPr>
          <w:rFonts w:ascii="Times New Roman" w:hAnsi="Times New Roman" w:cs="Times New Roman"/>
        </w:rPr>
        <w:t xml:space="preserve">is </w:t>
      </w:r>
      <w:commentRangeEnd w:id="10"/>
      <w:r w:rsidR="00C9640E">
        <w:rPr>
          <w:rStyle w:val="CommentReference"/>
        </w:rPr>
        <w:commentReference w:id="10"/>
      </w:r>
      <w:r w:rsidR="005B6DB8" w:rsidRPr="00B827AC">
        <w:rPr>
          <w:rFonts w:ascii="Times New Roman" w:hAnsi="Times New Roman" w:cs="Times New Roman"/>
        </w:rPr>
        <w:t xml:space="preserve">the most important commodity for </w:t>
      </w:r>
      <w:commentRangeStart w:id="11"/>
      <w:r w:rsidR="005B6DB8" w:rsidRPr="00B827AC">
        <w:rPr>
          <w:rFonts w:ascii="Times New Roman" w:hAnsi="Times New Roman" w:cs="Times New Roman"/>
        </w:rPr>
        <w:t xml:space="preserve">supporting GDP growth and poverty reduction in East </w:t>
      </w:r>
      <w:r w:rsidR="00580589">
        <w:rPr>
          <w:rFonts w:ascii="Times New Roman" w:hAnsi="Times New Roman" w:cs="Times New Roman"/>
        </w:rPr>
        <w:t xml:space="preserve">and Central </w:t>
      </w:r>
      <w:r w:rsidR="005B6DB8" w:rsidRPr="00B827AC">
        <w:rPr>
          <w:rFonts w:ascii="Times New Roman" w:hAnsi="Times New Roman" w:cs="Times New Roman"/>
        </w:rPr>
        <w:t>Africa</w:t>
      </w:r>
      <w:commentRangeEnd w:id="11"/>
      <w:r w:rsidR="009F197E">
        <w:rPr>
          <w:rStyle w:val="CommentReference"/>
        </w:rPr>
        <w:commentReference w:id="11"/>
      </w:r>
      <w:r w:rsidR="005B6DB8" w:rsidRPr="00B827AC">
        <w:rPr>
          <w:rFonts w:ascii="Times New Roman" w:hAnsi="Times New Roman" w:cs="Times New Roman"/>
        </w:rPr>
        <w:t xml:space="preserve">. </w:t>
      </w:r>
      <w:commentRangeStart w:id="12"/>
      <w:r w:rsidR="00510A08" w:rsidRPr="00B827AC">
        <w:rPr>
          <w:rFonts w:ascii="Times New Roman" w:hAnsi="Times New Roman" w:cs="Times New Roman"/>
        </w:rPr>
        <w:t>In Tanzania, large ruminants dominate total milk production in the country, producing ~98% of all fluid milk (</w:t>
      </w:r>
      <w:proofErr w:type="spellStart"/>
      <w:r w:rsidR="00510A08" w:rsidRPr="00B827AC">
        <w:rPr>
          <w:rFonts w:ascii="Times New Roman" w:hAnsi="Times New Roman" w:cs="Times New Roman"/>
        </w:rPr>
        <w:t>Mgeni</w:t>
      </w:r>
      <w:proofErr w:type="spellEnd"/>
      <w:r w:rsidR="00510A08" w:rsidRPr="00B827AC">
        <w:rPr>
          <w:rFonts w:ascii="Times New Roman" w:hAnsi="Times New Roman" w:cs="Times New Roman"/>
        </w:rPr>
        <w:t xml:space="preserve"> and Salim </w:t>
      </w:r>
      <w:proofErr w:type="spellStart"/>
      <w:r w:rsidR="00510A08" w:rsidRPr="00B827AC">
        <w:rPr>
          <w:rFonts w:ascii="Times New Roman" w:hAnsi="Times New Roman" w:cs="Times New Roman"/>
        </w:rPr>
        <w:t>Nandonde</w:t>
      </w:r>
      <w:proofErr w:type="spellEnd"/>
      <w:r w:rsidR="00510A08" w:rsidRPr="00B827AC">
        <w:rPr>
          <w:rFonts w:ascii="Times New Roman" w:hAnsi="Times New Roman" w:cs="Times New Roman"/>
        </w:rPr>
        <w:t>, 2012).</w:t>
      </w:r>
      <w:commentRangeEnd w:id="12"/>
      <w:r w:rsidR="009F197E">
        <w:rPr>
          <w:rStyle w:val="CommentReference"/>
        </w:rPr>
        <w:commentReference w:id="12"/>
      </w:r>
      <w:r w:rsidR="00510A08" w:rsidRPr="00B827AC">
        <w:rPr>
          <w:rFonts w:ascii="Times New Roman" w:hAnsi="Times New Roman" w:cs="Times New Roman"/>
        </w:rPr>
        <w:t xml:space="preserve"> The cattle population is comprised mostly of </w:t>
      </w:r>
      <w:del w:id="13" w:author="Rufino, Mariana" w:date="2017-11-13T11:43:00Z">
        <w:r w:rsidR="00510A08" w:rsidRPr="00B827AC" w:rsidDel="00601740">
          <w:rPr>
            <w:rFonts w:ascii="Times New Roman" w:hAnsi="Times New Roman" w:cs="Times New Roman"/>
          </w:rPr>
          <w:delText>traditional herds of</w:delText>
        </w:r>
      </w:del>
      <w:ins w:id="14" w:author="Rufino, Mariana" w:date="2017-11-13T11:43:00Z">
        <w:r w:rsidR="00601740">
          <w:rPr>
            <w:rFonts w:ascii="Times New Roman" w:hAnsi="Times New Roman" w:cs="Times New Roman"/>
          </w:rPr>
          <w:t>indigenous</w:t>
        </w:r>
      </w:ins>
      <w:r w:rsidR="00510A08" w:rsidRPr="00B827AC">
        <w:rPr>
          <w:rFonts w:ascii="Times New Roman" w:hAnsi="Times New Roman" w:cs="Times New Roman"/>
        </w:rPr>
        <w:t xml:space="preserve"> Zebu animals, representing &gt;95% of total cattle</w:t>
      </w:r>
      <w:r w:rsidR="001F3FCB" w:rsidRPr="00B827AC">
        <w:rPr>
          <w:rFonts w:ascii="Times New Roman" w:hAnsi="Times New Roman" w:cs="Times New Roman"/>
        </w:rPr>
        <w:t xml:space="preserve"> (NBS, 2015)</w:t>
      </w:r>
      <w:r w:rsidR="00510A08" w:rsidRPr="00B827AC">
        <w:rPr>
          <w:rFonts w:ascii="Times New Roman" w:hAnsi="Times New Roman" w:cs="Times New Roman"/>
        </w:rPr>
        <w:t xml:space="preserve">. </w:t>
      </w:r>
      <w:del w:id="15" w:author="Rufino, Mariana" w:date="2017-11-13T11:43:00Z">
        <w:r w:rsidR="00510A08" w:rsidRPr="00B827AC" w:rsidDel="00601740">
          <w:rPr>
            <w:rFonts w:ascii="Times New Roman" w:hAnsi="Times New Roman" w:cs="Times New Roman"/>
          </w:rPr>
          <w:delText>Despite this</w:delText>
        </w:r>
      </w:del>
      <w:ins w:id="16" w:author="Rufino, Mariana" w:date="2017-11-13T11:43:00Z">
        <w:r w:rsidR="00601740">
          <w:rPr>
            <w:rFonts w:ascii="Times New Roman" w:hAnsi="Times New Roman" w:cs="Times New Roman"/>
          </w:rPr>
          <w:t>However</w:t>
        </w:r>
      </w:ins>
      <w:r w:rsidR="00510A08" w:rsidRPr="00B827AC">
        <w:rPr>
          <w:rFonts w:ascii="Times New Roman" w:hAnsi="Times New Roman" w:cs="Times New Roman"/>
        </w:rPr>
        <w:t xml:space="preserve">, the population of improved cattle </w:t>
      </w:r>
      <w:ins w:id="17" w:author="Rufino, Mariana" w:date="2017-11-13T11:43:00Z">
        <w:r w:rsidR="00601740">
          <w:rPr>
            <w:rFonts w:ascii="Times New Roman" w:hAnsi="Times New Roman" w:cs="Times New Roman"/>
          </w:rPr>
          <w:t>(</w:t>
        </w:r>
        <w:proofErr w:type="spellStart"/>
        <w:r w:rsidR="00601740" w:rsidRPr="00601740">
          <w:rPr>
            <w:rFonts w:ascii="Times New Roman" w:hAnsi="Times New Roman" w:cs="Times New Roman"/>
            <w:i/>
            <w:rPrChange w:id="18" w:author="Rufino, Mariana" w:date="2017-11-13T11:43:00Z">
              <w:rPr>
                <w:rFonts w:ascii="Times New Roman" w:hAnsi="Times New Roman" w:cs="Times New Roman"/>
              </w:rPr>
            </w:rPrChange>
          </w:rPr>
          <w:t>Bos</w:t>
        </w:r>
        <w:proofErr w:type="spellEnd"/>
        <w:r w:rsidR="00601740" w:rsidRPr="00601740">
          <w:rPr>
            <w:rFonts w:ascii="Times New Roman" w:hAnsi="Times New Roman" w:cs="Times New Roman"/>
            <w:i/>
            <w:rPrChange w:id="19" w:author="Rufino, Mariana" w:date="2017-11-13T11:43:00Z">
              <w:rPr>
                <w:rFonts w:ascii="Times New Roman" w:hAnsi="Times New Roman" w:cs="Times New Roman"/>
              </w:rPr>
            </w:rPrChange>
          </w:rPr>
          <w:t xml:space="preserve"> </w:t>
        </w:r>
        <w:proofErr w:type="spellStart"/>
        <w:proofErr w:type="gramStart"/>
        <w:r w:rsidR="00601740" w:rsidRPr="00601740">
          <w:rPr>
            <w:rFonts w:ascii="Times New Roman" w:hAnsi="Times New Roman" w:cs="Times New Roman"/>
            <w:i/>
            <w:rPrChange w:id="20" w:author="Rufino, Mariana" w:date="2017-11-13T11:43:00Z">
              <w:rPr>
                <w:rFonts w:ascii="Times New Roman" w:hAnsi="Times New Roman" w:cs="Times New Roman"/>
              </w:rPr>
            </w:rPrChange>
          </w:rPr>
          <w:t>taurus</w:t>
        </w:r>
        <w:proofErr w:type="spellEnd"/>
        <w:proofErr w:type="gramEnd"/>
        <w:r w:rsidR="00601740">
          <w:rPr>
            <w:rFonts w:ascii="Times New Roman" w:hAnsi="Times New Roman" w:cs="Times New Roman"/>
          </w:rPr>
          <w:t xml:space="preserve"> x </w:t>
        </w:r>
        <w:proofErr w:type="spellStart"/>
        <w:r w:rsidR="00601740" w:rsidRPr="00601740">
          <w:rPr>
            <w:rFonts w:ascii="Times New Roman" w:hAnsi="Times New Roman" w:cs="Times New Roman"/>
            <w:i/>
            <w:rPrChange w:id="21" w:author="Rufino, Mariana" w:date="2017-11-13T11:43:00Z">
              <w:rPr>
                <w:rFonts w:ascii="Times New Roman" w:hAnsi="Times New Roman" w:cs="Times New Roman"/>
              </w:rPr>
            </w:rPrChange>
          </w:rPr>
          <w:t>Bos</w:t>
        </w:r>
        <w:proofErr w:type="spellEnd"/>
        <w:r w:rsidR="00601740" w:rsidRPr="00601740">
          <w:rPr>
            <w:rFonts w:ascii="Times New Roman" w:hAnsi="Times New Roman" w:cs="Times New Roman"/>
            <w:i/>
            <w:rPrChange w:id="22" w:author="Rufino, Mariana" w:date="2017-11-13T11:43:00Z">
              <w:rPr>
                <w:rFonts w:ascii="Times New Roman" w:hAnsi="Times New Roman" w:cs="Times New Roman"/>
              </w:rPr>
            </w:rPrChange>
          </w:rPr>
          <w:t xml:space="preserve"> </w:t>
        </w:r>
        <w:proofErr w:type="spellStart"/>
        <w:r w:rsidR="00601740" w:rsidRPr="00601740">
          <w:rPr>
            <w:rFonts w:ascii="Times New Roman" w:hAnsi="Times New Roman" w:cs="Times New Roman"/>
            <w:i/>
            <w:rPrChange w:id="23" w:author="Rufino, Mariana" w:date="2017-11-13T11:43:00Z">
              <w:rPr>
                <w:rFonts w:ascii="Times New Roman" w:hAnsi="Times New Roman" w:cs="Times New Roman"/>
              </w:rPr>
            </w:rPrChange>
          </w:rPr>
          <w:t>indicus</w:t>
        </w:r>
        <w:proofErr w:type="spellEnd"/>
        <w:r w:rsidR="00601740">
          <w:rPr>
            <w:rFonts w:ascii="Times New Roman" w:hAnsi="Times New Roman" w:cs="Times New Roman"/>
          </w:rPr>
          <w:t xml:space="preserve">) </w:t>
        </w:r>
      </w:ins>
      <w:r w:rsidR="00510A08" w:rsidRPr="00B827AC">
        <w:rPr>
          <w:rFonts w:ascii="Times New Roman" w:hAnsi="Times New Roman" w:cs="Times New Roman"/>
        </w:rPr>
        <w:t xml:space="preserve">produces a disproportionate quantity of milk: __ relative to __ from the traditional herd (NBS, 2015). </w:t>
      </w:r>
      <w:r w:rsidR="00195152" w:rsidRPr="00B827AC">
        <w:rPr>
          <w:rFonts w:ascii="Times New Roman" w:hAnsi="Times New Roman" w:cs="Times New Roman"/>
        </w:rPr>
        <w:t xml:space="preserve">Milk </w:t>
      </w:r>
      <w:commentRangeStart w:id="24"/>
      <w:r w:rsidR="00195152" w:rsidRPr="00B827AC">
        <w:rPr>
          <w:rFonts w:ascii="Times New Roman" w:hAnsi="Times New Roman" w:cs="Times New Roman"/>
        </w:rPr>
        <w:t>offtakes</w:t>
      </w:r>
      <w:commentRangeEnd w:id="24"/>
      <w:r w:rsidR="00601740">
        <w:rPr>
          <w:rStyle w:val="CommentReference"/>
        </w:rPr>
        <w:commentReference w:id="24"/>
      </w:r>
      <w:r w:rsidR="00195152" w:rsidRPr="00B827AC">
        <w:rPr>
          <w:rFonts w:ascii="Times New Roman" w:hAnsi="Times New Roman" w:cs="Times New Roman"/>
        </w:rPr>
        <w:t xml:space="preserve"> of Zebu cattle </w:t>
      </w:r>
      <w:r w:rsidR="00525E6F">
        <w:rPr>
          <w:rFonts w:ascii="Times New Roman" w:hAnsi="Times New Roman" w:cs="Times New Roman"/>
        </w:rPr>
        <w:t>are on average 517 litres per lactation</w:t>
      </w:r>
      <w:r w:rsidR="00195152" w:rsidRPr="00B827AC">
        <w:rPr>
          <w:rFonts w:ascii="Times New Roman" w:hAnsi="Times New Roman" w:cs="Times New Roman"/>
        </w:rPr>
        <w:t xml:space="preserve">, </w:t>
      </w:r>
      <w:r w:rsidR="00525E6F">
        <w:rPr>
          <w:rFonts w:ascii="Times New Roman" w:hAnsi="Times New Roman" w:cs="Times New Roman"/>
        </w:rPr>
        <w:t>whereas crossbred cattle produce on average 1,990 litres per lactation (</w:t>
      </w:r>
      <w:commentRangeStart w:id="25"/>
      <w:proofErr w:type="spellStart"/>
      <w:r w:rsidR="00525E6F">
        <w:rPr>
          <w:rFonts w:ascii="Times New Roman" w:hAnsi="Times New Roman" w:cs="Times New Roman"/>
        </w:rPr>
        <w:t>Mruttu</w:t>
      </w:r>
      <w:proofErr w:type="spellEnd"/>
      <w:r w:rsidR="00525E6F">
        <w:rPr>
          <w:rFonts w:ascii="Times New Roman" w:hAnsi="Times New Roman" w:cs="Times New Roman"/>
        </w:rPr>
        <w:t xml:space="preserve"> et al, 2016</w:t>
      </w:r>
      <w:commentRangeEnd w:id="25"/>
      <w:r w:rsidR="00803B1F">
        <w:rPr>
          <w:rStyle w:val="CommentReference"/>
        </w:rPr>
        <w:commentReference w:id="25"/>
      </w:r>
      <w:r w:rsidR="00525E6F">
        <w:rPr>
          <w:rFonts w:ascii="Times New Roman" w:hAnsi="Times New Roman" w:cs="Times New Roman"/>
        </w:rPr>
        <w:t xml:space="preserve">). </w:t>
      </w:r>
      <w:r w:rsidR="002122CC" w:rsidRPr="00B827AC">
        <w:rPr>
          <w:rFonts w:ascii="Times New Roman" w:hAnsi="Times New Roman" w:cs="Times New Roman"/>
        </w:rPr>
        <w:t xml:space="preserve">Given that milk production and sale offers a higher return to investment compared to other livestock (Udo et al, 2015), the dairy sector is a crucial component of rural poverty alleviation </w:t>
      </w:r>
      <w:r w:rsidR="00436AA8" w:rsidRPr="00B827AC">
        <w:rPr>
          <w:rFonts w:ascii="Times New Roman" w:hAnsi="Times New Roman" w:cs="Times New Roman"/>
        </w:rPr>
        <w:t xml:space="preserve">efforts </w:t>
      </w:r>
      <w:r w:rsidR="002122CC" w:rsidRPr="00B827AC">
        <w:rPr>
          <w:rFonts w:ascii="Times New Roman" w:hAnsi="Times New Roman" w:cs="Times New Roman"/>
        </w:rPr>
        <w:t xml:space="preserve">in </w:t>
      </w:r>
      <w:commentRangeStart w:id="26"/>
      <w:r w:rsidR="00436AA8" w:rsidRPr="00B827AC">
        <w:rPr>
          <w:rFonts w:ascii="Times New Roman" w:hAnsi="Times New Roman" w:cs="Times New Roman"/>
        </w:rPr>
        <w:t>the country</w:t>
      </w:r>
      <w:commentRangeEnd w:id="26"/>
      <w:r w:rsidR="00C40B88">
        <w:rPr>
          <w:rStyle w:val="CommentReference"/>
        </w:rPr>
        <w:commentReference w:id="26"/>
      </w:r>
      <w:r w:rsidR="002122CC" w:rsidRPr="00B827AC">
        <w:rPr>
          <w:rFonts w:ascii="Times New Roman" w:hAnsi="Times New Roman" w:cs="Times New Roman"/>
        </w:rPr>
        <w:t xml:space="preserve">. </w:t>
      </w:r>
      <w:r w:rsidR="00525E6F">
        <w:rPr>
          <w:rFonts w:ascii="Times New Roman" w:hAnsi="Times New Roman" w:cs="Times New Roman"/>
        </w:rPr>
        <w:t>Through the Tanzanian Livestock Development Strategy, the government of Tanzania aims to improve produc</w:t>
      </w:r>
      <w:bookmarkStart w:id="27" w:name="_GoBack"/>
      <w:bookmarkEnd w:id="27"/>
      <w:r w:rsidR="00525E6F">
        <w:rPr>
          <w:rFonts w:ascii="Times New Roman" w:hAnsi="Times New Roman" w:cs="Times New Roman"/>
        </w:rPr>
        <w:t xml:space="preserve">tivity and efficiency of the livestock sector, including dairy, from primary production, through to transportation, processing, and distribution (LSDP, 2011). </w:t>
      </w:r>
      <w:r w:rsidR="004949E2" w:rsidRPr="00B827AC">
        <w:rPr>
          <w:rFonts w:ascii="Times New Roman" w:hAnsi="Times New Roman" w:cs="Times New Roman"/>
        </w:rPr>
        <w:t xml:space="preserve">The dairy sector also </w:t>
      </w:r>
      <w:r w:rsidR="00195152" w:rsidRPr="00B827AC">
        <w:rPr>
          <w:rFonts w:ascii="Times New Roman" w:hAnsi="Times New Roman" w:cs="Times New Roman"/>
        </w:rPr>
        <w:t>represents a major contributor to Tanzania’s national greenhou</w:t>
      </w:r>
      <w:r w:rsidR="00833FAE">
        <w:rPr>
          <w:rFonts w:ascii="Times New Roman" w:hAnsi="Times New Roman" w:cs="Times New Roman"/>
        </w:rPr>
        <w:t>se gas (GHG) emission</w:t>
      </w:r>
      <w:r w:rsidR="00096725">
        <w:rPr>
          <w:rFonts w:ascii="Times New Roman" w:hAnsi="Times New Roman" w:cs="Times New Roman"/>
        </w:rPr>
        <w:t>s</w:t>
      </w:r>
      <w:r w:rsidR="00833FAE">
        <w:rPr>
          <w:rFonts w:ascii="Times New Roman" w:hAnsi="Times New Roman" w:cs="Times New Roman"/>
        </w:rPr>
        <w:t xml:space="preserve"> budget, both directly, from emissions from enteric fermentation, manure, and feed production, </w:t>
      </w:r>
      <w:commentRangeStart w:id="28"/>
      <w:r w:rsidR="00833FAE">
        <w:rPr>
          <w:rFonts w:ascii="Times New Roman" w:hAnsi="Times New Roman" w:cs="Times New Roman"/>
        </w:rPr>
        <w:t xml:space="preserve">as well as indirectly, from land degradation and conversion of natural ecosystems to crop and pasture </w:t>
      </w:r>
      <w:commentRangeEnd w:id="28"/>
      <w:r w:rsidR="00410F21">
        <w:rPr>
          <w:rStyle w:val="CommentReference"/>
        </w:rPr>
        <w:commentReference w:id="28"/>
      </w:r>
      <w:commentRangeStart w:id="29"/>
      <w:r w:rsidR="00833FAE">
        <w:rPr>
          <w:rFonts w:ascii="Times New Roman" w:hAnsi="Times New Roman" w:cs="Times New Roman"/>
        </w:rPr>
        <w:t>land</w:t>
      </w:r>
      <w:commentRangeEnd w:id="29"/>
      <w:r w:rsidR="00410F21">
        <w:rPr>
          <w:rStyle w:val="CommentReference"/>
        </w:rPr>
        <w:commentReference w:id="29"/>
      </w:r>
      <w:r w:rsidR="00A725CB" w:rsidRPr="00B827AC">
        <w:rPr>
          <w:rFonts w:ascii="Times New Roman" w:hAnsi="Times New Roman" w:cs="Times New Roman"/>
        </w:rPr>
        <w:t xml:space="preserve">. </w:t>
      </w:r>
      <w:r w:rsidR="00833FAE">
        <w:rPr>
          <w:rFonts w:ascii="Times New Roman" w:hAnsi="Times New Roman" w:cs="Times New Roman"/>
        </w:rPr>
        <w:t>Due</w:t>
      </w:r>
      <w:r w:rsidR="00A725CB" w:rsidRPr="00B827AC">
        <w:rPr>
          <w:rFonts w:ascii="Times New Roman" w:hAnsi="Times New Roman" w:cs="Times New Roman"/>
        </w:rPr>
        <w:t xml:space="preserve"> to the </w:t>
      </w:r>
      <w:commentRangeStart w:id="30"/>
      <w:r w:rsidR="00A725CB" w:rsidRPr="00B827AC">
        <w:rPr>
          <w:rFonts w:ascii="Times New Roman" w:hAnsi="Times New Roman" w:cs="Times New Roman"/>
        </w:rPr>
        <w:t>important role</w:t>
      </w:r>
      <w:commentRangeEnd w:id="30"/>
      <w:r w:rsidR="00EA6D32">
        <w:rPr>
          <w:rStyle w:val="CommentReference"/>
        </w:rPr>
        <w:commentReference w:id="30"/>
      </w:r>
      <w:r w:rsidR="00A725CB" w:rsidRPr="00B827AC">
        <w:rPr>
          <w:rFonts w:ascii="Times New Roman" w:hAnsi="Times New Roman" w:cs="Times New Roman"/>
        </w:rPr>
        <w:t xml:space="preserve"> of the dairy sector in rural poverty alleviation, as well as </w:t>
      </w:r>
      <w:commentRangeStart w:id="31"/>
      <w:r w:rsidR="00A725CB" w:rsidRPr="00B827AC">
        <w:rPr>
          <w:rFonts w:ascii="Times New Roman" w:hAnsi="Times New Roman" w:cs="Times New Roman"/>
        </w:rPr>
        <w:t xml:space="preserve">climate initiatives </w:t>
      </w:r>
      <w:commentRangeEnd w:id="31"/>
      <w:r w:rsidR="007B3FE9">
        <w:rPr>
          <w:rStyle w:val="CommentReference"/>
        </w:rPr>
        <w:commentReference w:id="31"/>
      </w:r>
      <w:r w:rsidR="00A725CB" w:rsidRPr="00B827AC">
        <w:rPr>
          <w:rFonts w:ascii="Times New Roman" w:hAnsi="Times New Roman" w:cs="Times New Roman"/>
        </w:rPr>
        <w:t xml:space="preserve">by the Tanzanian government, there is a need to identify low emission development pathways, allowing the dairy sector to develop concurrently with declining </w:t>
      </w:r>
      <w:r w:rsidR="00B3790B">
        <w:rPr>
          <w:rFonts w:ascii="Times New Roman" w:hAnsi="Times New Roman" w:cs="Times New Roman"/>
        </w:rPr>
        <w:t xml:space="preserve">greenhouse gas </w:t>
      </w:r>
      <w:r w:rsidR="00096725">
        <w:rPr>
          <w:rFonts w:ascii="Times New Roman" w:hAnsi="Times New Roman" w:cs="Times New Roman"/>
        </w:rPr>
        <w:t xml:space="preserve">(GHG) </w:t>
      </w:r>
      <w:r w:rsidR="00B3790B">
        <w:rPr>
          <w:rFonts w:ascii="Times New Roman" w:hAnsi="Times New Roman" w:cs="Times New Roman"/>
        </w:rPr>
        <w:t>emissions</w:t>
      </w:r>
      <w:r w:rsidR="00A725CB" w:rsidRPr="00B827AC">
        <w:rPr>
          <w:rFonts w:ascii="Times New Roman" w:hAnsi="Times New Roman" w:cs="Times New Roman"/>
        </w:rPr>
        <w:t xml:space="preserve">. </w:t>
      </w:r>
    </w:p>
    <w:p w14:paraId="1AF8D615" w14:textId="18A71B94" w:rsidR="00A22374" w:rsidRPr="00B827AC" w:rsidRDefault="00195152" w:rsidP="00A22374">
      <w:pPr>
        <w:rPr>
          <w:rFonts w:ascii="Times New Roman" w:hAnsi="Times New Roman" w:cs="Times New Roman"/>
        </w:rPr>
      </w:pPr>
      <w:r w:rsidRPr="00B827AC">
        <w:rPr>
          <w:rFonts w:ascii="Times New Roman" w:hAnsi="Times New Roman" w:cs="Times New Roman"/>
        </w:rPr>
        <w:t xml:space="preserve">The literature has provided strong evidence that there exist synergies </w:t>
      </w:r>
      <w:r w:rsidR="00544970" w:rsidRPr="00B827AC">
        <w:rPr>
          <w:rFonts w:ascii="Times New Roman" w:hAnsi="Times New Roman" w:cs="Times New Roman"/>
        </w:rPr>
        <w:t xml:space="preserve">between </w:t>
      </w:r>
      <w:r w:rsidR="007B601D" w:rsidRPr="00B827AC">
        <w:rPr>
          <w:rFonts w:ascii="Times New Roman" w:hAnsi="Times New Roman" w:cs="Times New Roman"/>
        </w:rPr>
        <w:t xml:space="preserve">efficiency improvement </w:t>
      </w:r>
      <w:r w:rsidR="0035182F" w:rsidRPr="00B827AC">
        <w:rPr>
          <w:rFonts w:ascii="Times New Roman" w:hAnsi="Times New Roman" w:cs="Times New Roman"/>
        </w:rPr>
        <w:t>in the dairy sector, declines in emissions intensities</w:t>
      </w:r>
      <w:r w:rsidR="004949E2" w:rsidRPr="00B827AC">
        <w:rPr>
          <w:rFonts w:ascii="Times New Roman" w:hAnsi="Times New Roman" w:cs="Times New Roman"/>
        </w:rPr>
        <w:t>,</w:t>
      </w:r>
      <w:r w:rsidR="0035182F" w:rsidRPr="00B827AC">
        <w:rPr>
          <w:rFonts w:ascii="Times New Roman" w:hAnsi="Times New Roman" w:cs="Times New Roman"/>
        </w:rPr>
        <w:t xml:space="preserve"> and improvements in </w:t>
      </w:r>
      <w:r w:rsidR="007E31EA" w:rsidRPr="00B827AC">
        <w:rPr>
          <w:rFonts w:ascii="Times New Roman" w:hAnsi="Times New Roman" w:cs="Times New Roman"/>
        </w:rPr>
        <w:t xml:space="preserve">income and nutrition based </w:t>
      </w:r>
      <w:r w:rsidR="0035182F" w:rsidRPr="00B827AC">
        <w:rPr>
          <w:rFonts w:ascii="Times New Roman" w:hAnsi="Times New Roman" w:cs="Times New Roman"/>
        </w:rPr>
        <w:t xml:space="preserve">welfare indicators for </w:t>
      </w:r>
      <w:r w:rsidR="007B601D" w:rsidRPr="00B827AC">
        <w:rPr>
          <w:rFonts w:ascii="Times New Roman" w:hAnsi="Times New Roman" w:cs="Times New Roman"/>
        </w:rPr>
        <w:t xml:space="preserve">dairy </w:t>
      </w:r>
      <w:r w:rsidR="00436AA8" w:rsidRPr="00B827AC">
        <w:rPr>
          <w:rFonts w:ascii="Times New Roman" w:hAnsi="Times New Roman" w:cs="Times New Roman"/>
        </w:rPr>
        <w:t>household</w:t>
      </w:r>
      <w:r w:rsidR="007B601D" w:rsidRPr="00B827AC">
        <w:rPr>
          <w:rFonts w:ascii="Times New Roman" w:hAnsi="Times New Roman" w:cs="Times New Roman"/>
        </w:rPr>
        <w:t>s</w:t>
      </w:r>
      <w:r w:rsidR="0035182F" w:rsidRPr="00B827AC">
        <w:rPr>
          <w:rFonts w:ascii="Times New Roman" w:hAnsi="Times New Roman" w:cs="Times New Roman"/>
        </w:rPr>
        <w:t xml:space="preserve">. </w:t>
      </w:r>
      <w:r w:rsidR="0011368F" w:rsidRPr="00B827AC">
        <w:rPr>
          <w:rFonts w:ascii="Times New Roman" w:hAnsi="Times New Roman" w:cs="Times New Roman"/>
        </w:rPr>
        <w:t xml:space="preserve"> </w:t>
      </w:r>
      <w:r w:rsidR="000922A8" w:rsidRPr="00B827AC">
        <w:rPr>
          <w:rFonts w:ascii="Times New Roman" w:hAnsi="Times New Roman" w:cs="Times New Roman"/>
        </w:rPr>
        <w:t>Bryan et al</w:t>
      </w:r>
      <w:r w:rsidR="00A22374">
        <w:rPr>
          <w:rFonts w:ascii="Times New Roman" w:hAnsi="Times New Roman" w:cs="Times New Roman"/>
        </w:rPr>
        <w:t>.</w:t>
      </w:r>
      <w:r w:rsidR="000922A8" w:rsidRPr="00B827AC">
        <w:rPr>
          <w:rFonts w:ascii="Times New Roman" w:hAnsi="Times New Roman" w:cs="Times New Roman"/>
        </w:rPr>
        <w:t xml:space="preserve"> (2011) finds that improved feeding practices and soil fertility</w:t>
      </w:r>
      <w:r w:rsidR="007B601D" w:rsidRPr="00B827AC">
        <w:rPr>
          <w:rFonts w:ascii="Times New Roman" w:hAnsi="Times New Roman" w:cs="Times New Roman"/>
        </w:rPr>
        <w:t xml:space="preserve"> management</w:t>
      </w:r>
      <w:r w:rsidR="000922A8" w:rsidRPr="00B827AC">
        <w:rPr>
          <w:rFonts w:ascii="Times New Roman" w:hAnsi="Times New Roman" w:cs="Times New Roman"/>
        </w:rPr>
        <w:t xml:space="preserve"> lead to both lower emissions intensities and higher profitability for</w:t>
      </w:r>
      <w:r w:rsidR="007B601D" w:rsidRPr="00B827AC">
        <w:rPr>
          <w:rFonts w:ascii="Times New Roman" w:hAnsi="Times New Roman" w:cs="Times New Roman"/>
        </w:rPr>
        <w:t xml:space="preserve"> milk producing households across the </w:t>
      </w:r>
      <w:r w:rsidR="0011368F" w:rsidRPr="00B827AC">
        <w:rPr>
          <w:rFonts w:ascii="Times New Roman" w:hAnsi="Times New Roman" w:cs="Times New Roman"/>
        </w:rPr>
        <w:t>central Kenyan</w:t>
      </w:r>
      <w:r w:rsidR="007B601D" w:rsidRPr="00B827AC">
        <w:rPr>
          <w:rFonts w:ascii="Times New Roman" w:hAnsi="Times New Roman" w:cs="Times New Roman"/>
        </w:rPr>
        <w:t xml:space="preserve"> highlands. </w:t>
      </w:r>
      <w:proofErr w:type="spellStart"/>
      <w:r w:rsidR="000922A8" w:rsidRPr="00B827AC">
        <w:rPr>
          <w:rFonts w:ascii="Times New Roman" w:hAnsi="Times New Roman" w:cs="Times New Roman"/>
        </w:rPr>
        <w:t>Shikuku</w:t>
      </w:r>
      <w:proofErr w:type="spellEnd"/>
      <w:r w:rsidR="000922A8" w:rsidRPr="00B827AC">
        <w:rPr>
          <w:rFonts w:ascii="Times New Roman" w:hAnsi="Times New Roman" w:cs="Times New Roman"/>
        </w:rPr>
        <w:t xml:space="preserve"> et al</w:t>
      </w:r>
      <w:r w:rsidR="00A22374">
        <w:rPr>
          <w:rFonts w:ascii="Times New Roman" w:hAnsi="Times New Roman" w:cs="Times New Roman"/>
        </w:rPr>
        <w:t>.</w:t>
      </w:r>
      <w:r w:rsidR="000922A8" w:rsidRPr="00B827AC">
        <w:rPr>
          <w:rFonts w:ascii="Times New Roman" w:hAnsi="Times New Roman" w:cs="Times New Roman"/>
        </w:rPr>
        <w:t xml:space="preserve"> (2017) </w:t>
      </w:r>
      <w:r w:rsidR="0011368F" w:rsidRPr="00B827AC">
        <w:rPr>
          <w:rFonts w:ascii="Times New Roman" w:hAnsi="Times New Roman" w:cs="Times New Roman"/>
        </w:rPr>
        <w:t xml:space="preserve">consider feeding practices and </w:t>
      </w:r>
      <w:r w:rsidR="007B601D" w:rsidRPr="00B827AC">
        <w:rPr>
          <w:rFonts w:ascii="Times New Roman" w:hAnsi="Times New Roman" w:cs="Times New Roman"/>
        </w:rPr>
        <w:t>adoption of crossbred cattle</w:t>
      </w:r>
      <w:r w:rsidR="009F3EDB" w:rsidRPr="00B827AC">
        <w:rPr>
          <w:rFonts w:ascii="Times New Roman" w:hAnsi="Times New Roman" w:cs="Times New Roman"/>
        </w:rPr>
        <w:t xml:space="preserve"> in </w:t>
      </w:r>
      <w:proofErr w:type="spellStart"/>
      <w:r w:rsidR="009F3EDB" w:rsidRPr="00B827AC">
        <w:rPr>
          <w:rFonts w:ascii="Times New Roman" w:hAnsi="Times New Roman" w:cs="Times New Roman"/>
        </w:rPr>
        <w:t>Lushoto</w:t>
      </w:r>
      <w:proofErr w:type="spellEnd"/>
      <w:r w:rsidR="009F3EDB" w:rsidRPr="00B827AC">
        <w:rPr>
          <w:rFonts w:ascii="Times New Roman" w:hAnsi="Times New Roman" w:cs="Times New Roman"/>
        </w:rPr>
        <w:t>, Tanzania,</w:t>
      </w:r>
      <w:r w:rsidR="007B601D" w:rsidRPr="00B827AC">
        <w:rPr>
          <w:rFonts w:ascii="Times New Roman" w:hAnsi="Times New Roman" w:cs="Times New Roman"/>
        </w:rPr>
        <w:t xml:space="preserve"> </w:t>
      </w:r>
      <w:r w:rsidR="0011368F" w:rsidRPr="00B827AC">
        <w:rPr>
          <w:rFonts w:ascii="Times New Roman" w:hAnsi="Times New Roman" w:cs="Times New Roman"/>
        </w:rPr>
        <w:t>and find</w:t>
      </w:r>
      <w:r w:rsidR="007B601D" w:rsidRPr="00B827AC">
        <w:rPr>
          <w:rFonts w:ascii="Times New Roman" w:hAnsi="Times New Roman" w:cs="Times New Roman"/>
        </w:rPr>
        <w:t xml:space="preserve"> that these practices reduce</w:t>
      </w:r>
      <w:r w:rsidR="000922A8" w:rsidRPr="00B827AC">
        <w:rPr>
          <w:rFonts w:ascii="Times New Roman" w:hAnsi="Times New Roman" w:cs="Times New Roman"/>
        </w:rPr>
        <w:t xml:space="preserve"> emissions intensities across household types. Paul et al</w:t>
      </w:r>
      <w:r w:rsidR="00A22374">
        <w:rPr>
          <w:rFonts w:ascii="Times New Roman" w:hAnsi="Times New Roman" w:cs="Times New Roman"/>
        </w:rPr>
        <w:t>.</w:t>
      </w:r>
      <w:r w:rsidR="000922A8" w:rsidRPr="00B827AC">
        <w:rPr>
          <w:rFonts w:ascii="Times New Roman" w:hAnsi="Times New Roman" w:cs="Times New Roman"/>
        </w:rPr>
        <w:t xml:space="preserve"> (2017) consider</w:t>
      </w:r>
      <w:r w:rsidR="00F849D0" w:rsidRPr="00B827AC">
        <w:rPr>
          <w:rFonts w:ascii="Times New Roman" w:hAnsi="Times New Roman" w:cs="Times New Roman"/>
        </w:rPr>
        <w:t>s</w:t>
      </w:r>
      <w:r w:rsidR="000922A8" w:rsidRPr="00B827AC">
        <w:rPr>
          <w:rFonts w:ascii="Times New Roman" w:hAnsi="Times New Roman" w:cs="Times New Roman"/>
        </w:rPr>
        <w:t xml:space="preserve"> crossbred </w:t>
      </w:r>
      <w:r w:rsidR="00213D81" w:rsidRPr="00B827AC">
        <w:rPr>
          <w:rFonts w:ascii="Times New Roman" w:hAnsi="Times New Roman" w:cs="Times New Roman"/>
        </w:rPr>
        <w:t xml:space="preserve">cow </w:t>
      </w:r>
      <w:r w:rsidR="000922A8" w:rsidRPr="00B827AC">
        <w:rPr>
          <w:rFonts w:ascii="Times New Roman" w:hAnsi="Times New Roman" w:cs="Times New Roman"/>
        </w:rPr>
        <w:t xml:space="preserve">adoption, mineral fertilizer application, </w:t>
      </w:r>
      <w:proofErr w:type="gramStart"/>
      <w:r w:rsidR="000922A8" w:rsidRPr="00B827AC">
        <w:rPr>
          <w:rFonts w:ascii="Times New Roman" w:hAnsi="Times New Roman" w:cs="Times New Roman"/>
        </w:rPr>
        <w:t>and improved fe</w:t>
      </w:r>
      <w:r w:rsidR="006B70E9" w:rsidRPr="00B827AC">
        <w:rPr>
          <w:rFonts w:ascii="Times New Roman" w:hAnsi="Times New Roman" w:cs="Times New Roman"/>
        </w:rPr>
        <w:t xml:space="preserve">eding in relation to farm </w:t>
      </w:r>
      <w:r w:rsidR="000922A8" w:rsidRPr="00B827AC">
        <w:rPr>
          <w:rFonts w:ascii="Times New Roman" w:hAnsi="Times New Roman" w:cs="Times New Roman"/>
        </w:rPr>
        <w:t>GHG emissions and household f</w:t>
      </w:r>
      <w:r w:rsidR="007B601D" w:rsidRPr="00B827AC">
        <w:rPr>
          <w:rFonts w:ascii="Times New Roman" w:hAnsi="Times New Roman" w:cs="Times New Roman"/>
        </w:rPr>
        <w:t>ood availability in Rwanda, and propose that</w:t>
      </w:r>
      <w:r w:rsidR="000922A8" w:rsidRPr="00B827AC">
        <w:rPr>
          <w:rFonts w:ascii="Times New Roman" w:hAnsi="Times New Roman" w:cs="Times New Roman"/>
        </w:rPr>
        <w:t xml:space="preserve"> feeding is most essential to reaching the CSA triple win</w:t>
      </w:r>
      <w:r w:rsidR="004A5EE1" w:rsidRPr="00B827AC">
        <w:rPr>
          <w:rStyle w:val="FootnoteReference"/>
          <w:rFonts w:ascii="Times New Roman" w:hAnsi="Times New Roman" w:cs="Times New Roman"/>
        </w:rPr>
        <w:footnoteReference w:id="1"/>
      </w:r>
      <w:proofErr w:type="gramEnd"/>
      <w:r w:rsidR="000922A8" w:rsidRPr="00B827AC">
        <w:rPr>
          <w:rFonts w:ascii="Times New Roman" w:hAnsi="Times New Roman" w:cs="Times New Roman"/>
        </w:rPr>
        <w:t xml:space="preserve">. </w:t>
      </w:r>
      <w:r w:rsidR="006B70E9" w:rsidRPr="00B827AC">
        <w:rPr>
          <w:rFonts w:ascii="Times New Roman" w:hAnsi="Times New Roman" w:cs="Times New Roman"/>
        </w:rPr>
        <w:t>Using the GLEAM model for mixed dairy systems in East Africa</w:t>
      </w:r>
      <w:r w:rsidR="004A5EE1" w:rsidRPr="00B827AC">
        <w:rPr>
          <w:rFonts w:ascii="Times New Roman" w:hAnsi="Times New Roman" w:cs="Times New Roman"/>
        </w:rPr>
        <w:t xml:space="preserve">, </w:t>
      </w:r>
      <w:proofErr w:type="spellStart"/>
      <w:r w:rsidR="009F3EDB" w:rsidRPr="00B827AC">
        <w:rPr>
          <w:rFonts w:ascii="Times New Roman" w:hAnsi="Times New Roman" w:cs="Times New Roman"/>
        </w:rPr>
        <w:t>Mottet</w:t>
      </w:r>
      <w:proofErr w:type="spellEnd"/>
      <w:r w:rsidR="009F3EDB" w:rsidRPr="00B827AC">
        <w:rPr>
          <w:rFonts w:ascii="Times New Roman" w:hAnsi="Times New Roman" w:cs="Times New Roman"/>
        </w:rPr>
        <w:t xml:space="preserve"> et al</w:t>
      </w:r>
      <w:r w:rsidR="00A22374">
        <w:rPr>
          <w:rFonts w:ascii="Times New Roman" w:hAnsi="Times New Roman" w:cs="Times New Roman"/>
        </w:rPr>
        <w:t>.</w:t>
      </w:r>
      <w:r w:rsidR="009F3EDB" w:rsidRPr="00B827AC">
        <w:rPr>
          <w:rFonts w:ascii="Times New Roman" w:hAnsi="Times New Roman" w:cs="Times New Roman"/>
        </w:rPr>
        <w:t xml:space="preserve"> (2015) estimate that improved feeding and herd management can reduce emissions </w:t>
      </w:r>
      <w:proofErr w:type="gramStart"/>
      <w:r w:rsidR="009F3EDB" w:rsidRPr="00B827AC">
        <w:rPr>
          <w:rFonts w:ascii="Times New Roman" w:hAnsi="Times New Roman" w:cs="Times New Roman"/>
        </w:rPr>
        <w:t>by up to 13% with growth in output up to 18%</w:t>
      </w:r>
      <w:r w:rsidR="00751747" w:rsidRPr="00B827AC">
        <w:rPr>
          <w:rFonts w:ascii="Times New Roman" w:hAnsi="Times New Roman" w:cs="Times New Roman"/>
        </w:rPr>
        <w:t xml:space="preserve">, </w:t>
      </w:r>
      <w:commentRangeStart w:id="32"/>
      <w:r w:rsidR="00751747" w:rsidRPr="00B827AC">
        <w:rPr>
          <w:rFonts w:ascii="Times New Roman" w:hAnsi="Times New Roman" w:cs="Times New Roman"/>
        </w:rPr>
        <w:t>and up to 31% with constant output</w:t>
      </w:r>
      <w:commentRangeEnd w:id="32"/>
      <w:proofErr w:type="gramEnd"/>
      <w:r w:rsidR="004B3896">
        <w:rPr>
          <w:rStyle w:val="CommentReference"/>
        </w:rPr>
        <w:commentReference w:id="32"/>
      </w:r>
      <w:r w:rsidR="00751747" w:rsidRPr="00B827AC">
        <w:rPr>
          <w:rFonts w:ascii="Times New Roman" w:hAnsi="Times New Roman" w:cs="Times New Roman"/>
        </w:rPr>
        <w:t xml:space="preserve">. </w:t>
      </w:r>
      <w:commentRangeStart w:id="33"/>
      <w:r w:rsidR="00A22374">
        <w:rPr>
          <w:rFonts w:ascii="Times New Roman" w:hAnsi="Times New Roman" w:cs="Times New Roman"/>
        </w:rPr>
        <w:t>Furthermore</w:t>
      </w:r>
      <w:commentRangeEnd w:id="33"/>
      <w:r w:rsidR="004B3896">
        <w:rPr>
          <w:rStyle w:val="CommentReference"/>
        </w:rPr>
        <w:commentReference w:id="33"/>
      </w:r>
      <w:r w:rsidR="00A22374">
        <w:rPr>
          <w:rFonts w:ascii="Times New Roman" w:hAnsi="Times New Roman" w:cs="Times New Roman"/>
        </w:rPr>
        <w:t xml:space="preserve">, given </w:t>
      </w:r>
      <w:proofErr w:type="gramStart"/>
      <w:r w:rsidR="00A22374">
        <w:rPr>
          <w:rFonts w:ascii="Times New Roman" w:hAnsi="Times New Roman" w:cs="Times New Roman"/>
        </w:rPr>
        <w:t>that</w:t>
      </w:r>
      <w:proofErr w:type="gramEnd"/>
      <w:r w:rsidR="00A22374">
        <w:rPr>
          <w:rFonts w:ascii="Times New Roman" w:hAnsi="Times New Roman" w:cs="Times New Roman"/>
        </w:rPr>
        <w:t xml:space="preserve"> deforestation emissions represent 70% of total land based GHG emissions in Tanzania (Carter et al.</w:t>
      </w:r>
      <w:r w:rsidR="00C224B4">
        <w:rPr>
          <w:rFonts w:ascii="Times New Roman" w:hAnsi="Times New Roman" w:cs="Times New Roman"/>
        </w:rPr>
        <w:t>,</w:t>
      </w:r>
      <w:r w:rsidR="00A22374">
        <w:rPr>
          <w:rFonts w:ascii="Times New Roman" w:hAnsi="Times New Roman" w:cs="Times New Roman"/>
        </w:rPr>
        <w:t xml:space="preserve"> 2015), there exists potential emissions savings from reductions in deforestation and achieving net reforestation/afforestation. </w:t>
      </w:r>
      <w:proofErr w:type="spellStart"/>
      <w:r w:rsidR="00A22374">
        <w:rPr>
          <w:rFonts w:ascii="Times New Roman" w:hAnsi="Times New Roman" w:cs="Times New Roman"/>
        </w:rPr>
        <w:t>Bosire</w:t>
      </w:r>
      <w:proofErr w:type="spellEnd"/>
      <w:r w:rsidR="00A22374">
        <w:rPr>
          <w:rFonts w:ascii="Times New Roman" w:hAnsi="Times New Roman" w:cs="Times New Roman"/>
        </w:rPr>
        <w:t xml:space="preserve"> et al. (</w:t>
      </w:r>
      <w:commentRangeStart w:id="34"/>
      <w:r w:rsidR="00A22374">
        <w:rPr>
          <w:rFonts w:ascii="Times New Roman" w:hAnsi="Times New Roman" w:cs="Times New Roman"/>
        </w:rPr>
        <w:t>2016</w:t>
      </w:r>
      <w:commentRangeEnd w:id="34"/>
      <w:r w:rsidR="008C1FC2">
        <w:rPr>
          <w:rStyle w:val="CommentReference"/>
        </w:rPr>
        <w:commentReference w:id="34"/>
      </w:r>
      <w:r w:rsidR="00A22374">
        <w:rPr>
          <w:rFonts w:ascii="Times New Roman" w:hAnsi="Times New Roman" w:cs="Times New Roman"/>
        </w:rPr>
        <w:t xml:space="preserve">) </w:t>
      </w:r>
      <w:r w:rsidR="003412D8" w:rsidRPr="00B827AC">
        <w:rPr>
          <w:rFonts w:ascii="Times New Roman" w:hAnsi="Times New Roman" w:cs="Times New Roman"/>
        </w:rPr>
        <w:t xml:space="preserve">estimate that intensification of </w:t>
      </w:r>
      <w:r w:rsidR="0011368F" w:rsidRPr="00B827AC">
        <w:rPr>
          <w:rFonts w:ascii="Times New Roman" w:hAnsi="Times New Roman" w:cs="Times New Roman"/>
        </w:rPr>
        <w:t xml:space="preserve">the feed crop </w:t>
      </w:r>
      <w:commentRangeStart w:id="35"/>
      <w:r w:rsidR="0011368F" w:rsidRPr="00B827AC">
        <w:rPr>
          <w:rFonts w:ascii="Times New Roman" w:hAnsi="Times New Roman" w:cs="Times New Roman"/>
        </w:rPr>
        <w:t>sector</w:t>
      </w:r>
      <w:commentRangeEnd w:id="35"/>
      <w:r w:rsidR="003E6365">
        <w:rPr>
          <w:rStyle w:val="CommentReference"/>
        </w:rPr>
        <w:commentReference w:id="35"/>
      </w:r>
      <w:r w:rsidR="003412D8" w:rsidRPr="00B827AC">
        <w:rPr>
          <w:rFonts w:ascii="Times New Roman" w:hAnsi="Times New Roman" w:cs="Times New Roman"/>
        </w:rPr>
        <w:t xml:space="preserve"> can reduce total land requiremen</w:t>
      </w:r>
      <w:r w:rsidR="0011368F" w:rsidRPr="00B827AC">
        <w:rPr>
          <w:rFonts w:ascii="Times New Roman" w:hAnsi="Times New Roman" w:cs="Times New Roman"/>
        </w:rPr>
        <w:t>ts (sum of feed crop and grazing</w:t>
      </w:r>
      <w:r w:rsidR="003412D8" w:rsidRPr="00B827AC">
        <w:rPr>
          <w:rFonts w:ascii="Times New Roman" w:hAnsi="Times New Roman" w:cs="Times New Roman"/>
        </w:rPr>
        <w:t xml:space="preserve"> land) </w:t>
      </w:r>
      <w:r w:rsidR="0011368F" w:rsidRPr="00B827AC">
        <w:rPr>
          <w:rFonts w:ascii="Times New Roman" w:hAnsi="Times New Roman" w:cs="Times New Roman"/>
        </w:rPr>
        <w:t xml:space="preserve">by </w:t>
      </w:r>
      <w:r w:rsidR="003412D8" w:rsidRPr="00B827AC">
        <w:rPr>
          <w:rFonts w:ascii="Times New Roman" w:hAnsi="Times New Roman" w:cs="Times New Roman"/>
        </w:rPr>
        <w:t xml:space="preserve">up to 40% for the livestock  </w:t>
      </w:r>
      <w:proofErr w:type="gramStart"/>
      <w:r w:rsidR="003412D8" w:rsidRPr="00B827AC">
        <w:rPr>
          <w:rFonts w:ascii="Times New Roman" w:hAnsi="Times New Roman" w:cs="Times New Roman"/>
        </w:rPr>
        <w:t>sector</w:t>
      </w:r>
      <w:proofErr w:type="gramEnd"/>
      <w:r w:rsidR="003412D8" w:rsidRPr="00B827AC">
        <w:rPr>
          <w:rFonts w:ascii="Times New Roman" w:hAnsi="Times New Roman" w:cs="Times New Roman"/>
        </w:rPr>
        <w:t xml:space="preserve"> in Kenya. In studies that specifically quantify the impact of reductions in land use and sparing of land with naturally high carbon (C) content</w:t>
      </w:r>
      <w:r w:rsidR="0025542D" w:rsidRPr="00B827AC">
        <w:rPr>
          <w:rFonts w:ascii="Times New Roman" w:hAnsi="Times New Roman" w:cs="Times New Roman"/>
        </w:rPr>
        <w:t xml:space="preserve"> </w:t>
      </w:r>
      <w:r w:rsidR="00C73BB8" w:rsidRPr="00B827AC">
        <w:rPr>
          <w:rFonts w:ascii="Times New Roman" w:hAnsi="Times New Roman" w:cs="Times New Roman"/>
        </w:rPr>
        <w:t xml:space="preserve">in </w:t>
      </w:r>
      <w:r w:rsidR="00833FAE">
        <w:rPr>
          <w:rFonts w:ascii="Times New Roman" w:hAnsi="Times New Roman" w:cs="Times New Roman"/>
        </w:rPr>
        <w:t>sub Saharan Africa</w:t>
      </w:r>
      <w:r w:rsidR="0025542D" w:rsidRPr="00B827AC">
        <w:rPr>
          <w:rFonts w:ascii="Times New Roman" w:hAnsi="Times New Roman" w:cs="Times New Roman"/>
        </w:rPr>
        <w:t>, the implications of spared and/or set aside land is highlighted as a critica</w:t>
      </w:r>
      <w:r w:rsidR="00C73BB8" w:rsidRPr="00B827AC">
        <w:rPr>
          <w:rFonts w:ascii="Times New Roman" w:hAnsi="Times New Roman" w:cs="Times New Roman"/>
        </w:rPr>
        <w:t>l factor in the climate impact reductions</w:t>
      </w:r>
      <w:r w:rsidR="0025542D" w:rsidRPr="00B827AC">
        <w:rPr>
          <w:rFonts w:ascii="Times New Roman" w:hAnsi="Times New Roman" w:cs="Times New Roman"/>
        </w:rPr>
        <w:t xml:space="preserve"> of different </w:t>
      </w:r>
      <w:r w:rsidR="004A5EE1" w:rsidRPr="00B827AC">
        <w:rPr>
          <w:rFonts w:ascii="Times New Roman" w:hAnsi="Times New Roman" w:cs="Times New Roman"/>
        </w:rPr>
        <w:t>livestock development scenarios</w:t>
      </w:r>
      <w:r w:rsidR="0025542D" w:rsidRPr="00B827AC">
        <w:rPr>
          <w:rFonts w:ascii="Times New Roman" w:hAnsi="Times New Roman" w:cs="Times New Roman"/>
        </w:rPr>
        <w:t xml:space="preserve"> </w:t>
      </w:r>
      <w:r w:rsidR="004A5EE1" w:rsidRPr="00B827AC">
        <w:rPr>
          <w:rFonts w:ascii="Times New Roman" w:hAnsi="Times New Roman" w:cs="Times New Roman"/>
        </w:rPr>
        <w:t>(</w:t>
      </w:r>
      <w:commentRangeStart w:id="36"/>
      <w:proofErr w:type="spellStart"/>
      <w:r w:rsidR="004A5EE1" w:rsidRPr="00B827AC">
        <w:rPr>
          <w:rFonts w:ascii="Times New Roman" w:hAnsi="Times New Roman" w:cs="Times New Roman"/>
        </w:rPr>
        <w:t>Havlik</w:t>
      </w:r>
      <w:proofErr w:type="spellEnd"/>
      <w:r w:rsidR="004A5EE1" w:rsidRPr="00B827AC">
        <w:rPr>
          <w:rFonts w:ascii="Times New Roman" w:hAnsi="Times New Roman" w:cs="Times New Roman"/>
        </w:rPr>
        <w:t xml:space="preserve"> et a</w:t>
      </w:r>
      <w:r w:rsidR="00C224B4">
        <w:rPr>
          <w:rFonts w:ascii="Times New Roman" w:hAnsi="Times New Roman" w:cs="Times New Roman"/>
        </w:rPr>
        <w:t>l.</w:t>
      </w:r>
      <w:r w:rsidR="004A5EE1" w:rsidRPr="00B827AC">
        <w:rPr>
          <w:rFonts w:ascii="Times New Roman" w:hAnsi="Times New Roman" w:cs="Times New Roman"/>
        </w:rPr>
        <w:t xml:space="preserve">, 2014; </w:t>
      </w:r>
      <w:proofErr w:type="spellStart"/>
      <w:r w:rsidR="004A5EE1" w:rsidRPr="00B827AC">
        <w:rPr>
          <w:rFonts w:ascii="Times New Roman" w:hAnsi="Times New Roman" w:cs="Times New Roman"/>
        </w:rPr>
        <w:t>Valin</w:t>
      </w:r>
      <w:proofErr w:type="spellEnd"/>
      <w:r w:rsidR="004A5EE1" w:rsidRPr="00B827AC">
        <w:rPr>
          <w:rFonts w:ascii="Times New Roman" w:hAnsi="Times New Roman" w:cs="Times New Roman"/>
        </w:rPr>
        <w:t xml:space="preserve"> et al</w:t>
      </w:r>
      <w:r w:rsidR="00C224B4">
        <w:rPr>
          <w:rFonts w:ascii="Times New Roman" w:hAnsi="Times New Roman" w:cs="Times New Roman"/>
        </w:rPr>
        <w:t>.</w:t>
      </w:r>
      <w:r w:rsidR="004A5EE1" w:rsidRPr="00B827AC">
        <w:rPr>
          <w:rFonts w:ascii="Times New Roman" w:hAnsi="Times New Roman" w:cs="Times New Roman"/>
        </w:rPr>
        <w:t>, 2013</w:t>
      </w:r>
      <w:commentRangeEnd w:id="36"/>
      <w:r w:rsidR="003E6365">
        <w:rPr>
          <w:rStyle w:val="CommentReference"/>
        </w:rPr>
        <w:commentReference w:id="36"/>
      </w:r>
      <w:r w:rsidR="004A5EE1" w:rsidRPr="00B827AC">
        <w:rPr>
          <w:rFonts w:ascii="Times New Roman" w:hAnsi="Times New Roman" w:cs="Times New Roman"/>
        </w:rPr>
        <w:t>).</w:t>
      </w:r>
      <w:r w:rsidR="00833FAE">
        <w:rPr>
          <w:rFonts w:ascii="Times New Roman" w:hAnsi="Times New Roman" w:cs="Times New Roman"/>
        </w:rPr>
        <w:t xml:space="preserve"> </w:t>
      </w:r>
      <w:r w:rsidR="009C58EF" w:rsidRPr="00B827AC">
        <w:rPr>
          <w:rFonts w:ascii="Times New Roman" w:hAnsi="Times New Roman" w:cs="Times New Roman"/>
        </w:rPr>
        <w:t>Because of these findings,</w:t>
      </w:r>
      <w:r w:rsidR="0031781B" w:rsidRPr="00B827AC">
        <w:rPr>
          <w:rFonts w:ascii="Times New Roman" w:hAnsi="Times New Roman" w:cs="Times New Roman"/>
        </w:rPr>
        <w:t xml:space="preserve"> </w:t>
      </w:r>
      <w:commentRangeStart w:id="37"/>
      <w:r w:rsidR="00A22374">
        <w:rPr>
          <w:rFonts w:ascii="Times New Roman" w:hAnsi="Times New Roman" w:cs="Times New Roman"/>
        </w:rPr>
        <w:t xml:space="preserve">reducing </w:t>
      </w:r>
      <w:r w:rsidR="00A22374">
        <w:rPr>
          <w:rFonts w:ascii="Times New Roman" w:hAnsi="Times New Roman" w:cs="Times New Roman"/>
        </w:rPr>
        <w:lastRenderedPageBreak/>
        <w:t>land occupation</w:t>
      </w:r>
      <w:commentRangeEnd w:id="37"/>
      <w:r w:rsidR="00EA5364">
        <w:rPr>
          <w:rStyle w:val="CommentReference"/>
        </w:rPr>
        <w:commentReference w:id="37"/>
      </w:r>
      <w:r w:rsidR="00A22374">
        <w:rPr>
          <w:rFonts w:ascii="Times New Roman" w:hAnsi="Times New Roman" w:cs="Times New Roman"/>
        </w:rPr>
        <w:t xml:space="preserve"> to reduce net forest loss and increase net forest growth should feature prominently </w:t>
      </w:r>
      <w:proofErr w:type="gramStart"/>
      <w:r w:rsidR="00A22374">
        <w:rPr>
          <w:rFonts w:ascii="Times New Roman" w:hAnsi="Times New Roman" w:cs="Times New Roman"/>
        </w:rPr>
        <w:t>in policy efforts for climate change mitigation in the dairy s</w:t>
      </w:r>
      <w:r w:rsidR="00833FAE">
        <w:rPr>
          <w:rFonts w:ascii="Times New Roman" w:hAnsi="Times New Roman" w:cs="Times New Roman"/>
        </w:rPr>
        <w:t>ector in Tanzania</w:t>
      </w:r>
      <w:proofErr w:type="gramEnd"/>
      <w:r w:rsidR="00833FAE">
        <w:rPr>
          <w:rFonts w:ascii="Times New Roman" w:hAnsi="Times New Roman" w:cs="Times New Roman"/>
        </w:rPr>
        <w:t>.</w:t>
      </w:r>
    </w:p>
    <w:p w14:paraId="5A768684" w14:textId="77777777" w:rsidR="00A92804" w:rsidRDefault="007B26FC" w:rsidP="005703B8">
      <w:pPr>
        <w:rPr>
          <w:ins w:id="38" w:author="Rufino, Mariana" w:date="2017-11-13T13:43:00Z"/>
          <w:rFonts w:ascii="Times New Roman" w:hAnsi="Times New Roman" w:cs="Times New Roman"/>
        </w:rPr>
      </w:pPr>
      <w:r w:rsidRPr="00B827AC">
        <w:rPr>
          <w:rFonts w:ascii="Times New Roman" w:hAnsi="Times New Roman" w:cs="Times New Roman"/>
        </w:rPr>
        <w:t xml:space="preserve">This study </w:t>
      </w:r>
      <w:r w:rsidR="00BC41BD">
        <w:rPr>
          <w:rFonts w:ascii="Times New Roman" w:hAnsi="Times New Roman" w:cs="Times New Roman"/>
        </w:rPr>
        <w:t xml:space="preserve">assesses the </w:t>
      </w:r>
      <w:commentRangeStart w:id="39"/>
      <w:r w:rsidR="00BC41BD">
        <w:rPr>
          <w:rFonts w:ascii="Times New Roman" w:hAnsi="Times New Roman" w:cs="Times New Roman"/>
        </w:rPr>
        <w:t>role of input subsidies</w:t>
      </w:r>
      <w:commentRangeEnd w:id="39"/>
      <w:r w:rsidR="00EA5364">
        <w:rPr>
          <w:rStyle w:val="CommentReference"/>
        </w:rPr>
        <w:commentReference w:id="39"/>
      </w:r>
      <w:r w:rsidR="00BC41BD">
        <w:rPr>
          <w:rFonts w:ascii="Times New Roman" w:hAnsi="Times New Roman" w:cs="Times New Roman"/>
        </w:rPr>
        <w:t xml:space="preserve"> in improving the climate smartness of dairy production </w:t>
      </w:r>
      <w:r w:rsidR="00BC41BD" w:rsidRPr="00B827AC">
        <w:rPr>
          <w:rFonts w:ascii="Times New Roman" w:hAnsi="Times New Roman" w:cs="Times New Roman"/>
        </w:rPr>
        <w:t xml:space="preserve">in the Tanzanian </w:t>
      </w:r>
      <w:commentRangeStart w:id="40"/>
      <w:r w:rsidR="00BC41BD" w:rsidRPr="00B827AC">
        <w:rPr>
          <w:rFonts w:ascii="Times New Roman" w:hAnsi="Times New Roman" w:cs="Times New Roman"/>
        </w:rPr>
        <w:t>southern highlands</w:t>
      </w:r>
      <w:commentRangeEnd w:id="40"/>
      <w:r w:rsidR="00AC2226">
        <w:rPr>
          <w:rStyle w:val="CommentReference"/>
        </w:rPr>
        <w:commentReference w:id="40"/>
      </w:r>
      <w:r w:rsidR="00BC41BD" w:rsidRPr="00B827AC">
        <w:rPr>
          <w:rFonts w:ascii="Times New Roman" w:hAnsi="Times New Roman" w:cs="Times New Roman"/>
        </w:rPr>
        <w:t>.</w:t>
      </w:r>
      <w:r w:rsidR="00BC41BD">
        <w:rPr>
          <w:rFonts w:ascii="Times New Roman" w:hAnsi="Times New Roman" w:cs="Times New Roman"/>
        </w:rPr>
        <w:t xml:space="preserve"> </w:t>
      </w:r>
      <w:r w:rsidR="00B24261">
        <w:rPr>
          <w:rFonts w:ascii="Times New Roman" w:hAnsi="Times New Roman" w:cs="Times New Roman"/>
        </w:rPr>
        <w:t xml:space="preserve">The study follows the lead of other recent studies assessing the potential for reducing </w:t>
      </w:r>
      <w:commentRangeStart w:id="41"/>
      <w:r w:rsidR="00B24261">
        <w:rPr>
          <w:rFonts w:ascii="Times New Roman" w:hAnsi="Times New Roman" w:cs="Times New Roman"/>
        </w:rPr>
        <w:t xml:space="preserve">land occupation </w:t>
      </w:r>
      <w:commentRangeEnd w:id="41"/>
      <w:r w:rsidR="00AC2226">
        <w:rPr>
          <w:rStyle w:val="CommentReference"/>
        </w:rPr>
        <w:commentReference w:id="41"/>
      </w:r>
      <w:r w:rsidR="00B24261">
        <w:rPr>
          <w:rFonts w:ascii="Times New Roman" w:hAnsi="Times New Roman" w:cs="Times New Roman"/>
        </w:rPr>
        <w:t xml:space="preserve">in the livestock sector in East Africa (e.g. </w:t>
      </w:r>
      <w:proofErr w:type="spellStart"/>
      <w:r w:rsidR="00B24261">
        <w:rPr>
          <w:rFonts w:ascii="Times New Roman" w:hAnsi="Times New Roman" w:cs="Times New Roman"/>
        </w:rPr>
        <w:t>Bosire</w:t>
      </w:r>
      <w:proofErr w:type="spellEnd"/>
      <w:r w:rsidR="00B24261">
        <w:rPr>
          <w:rFonts w:ascii="Times New Roman" w:hAnsi="Times New Roman" w:cs="Times New Roman"/>
        </w:rPr>
        <w:t xml:space="preserve"> et al., </w:t>
      </w:r>
      <w:commentRangeStart w:id="42"/>
      <w:r w:rsidR="00B24261">
        <w:rPr>
          <w:rFonts w:ascii="Times New Roman" w:hAnsi="Times New Roman" w:cs="Times New Roman"/>
        </w:rPr>
        <w:t>2016</w:t>
      </w:r>
      <w:commentRangeEnd w:id="42"/>
      <w:r w:rsidR="008C1FC2">
        <w:rPr>
          <w:rStyle w:val="CommentReference"/>
        </w:rPr>
        <w:commentReference w:id="42"/>
      </w:r>
      <w:r w:rsidR="00B24261">
        <w:rPr>
          <w:rFonts w:ascii="Times New Roman" w:hAnsi="Times New Roman" w:cs="Times New Roman"/>
        </w:rPr>
        <w:t xml:space="preserve">), and aims to quantify the potential for improved efficiency in the dairy sector to reduce </w:t>
      </w:r>
      <w:ins w:id="43" w:author="Rufino, Mariana" w:date="2017-11-13T13:20:00Z">
        <w:r w:rsidR="00CE2F4F">
          <w:rPr>
            <w:rFonts w:ascii="Times New Roman" w:hAnsi="Times New Roman" w:cs="Times New Roman"/>
          </w:rPr>
          <w:t xml:space="preserve">demand of additional </w:t>
        </w:r>
      </w:ins>
      <w:r w:rsidR="00B24261">
        <w:rPr>
          <w:rFonts w:ascii="Times New Roman" w:hAnsi="Times New Roman" w:cs="Times New Roman"/>
        </w:rPr>
        <w:t xml:space="preserve">land </w:t>
      </w:r>
      <w:del w:id="44" w:author="Rufino, Mariana" w:date="2017-11-13T13:21:00Z">
        <w:r w:rsidR="00B24261" w:rsidDel="00CE2F4F">
          <w:rPr>
            <w:rFonts w:ascii="Times New Roman" w:hAnsi="Times New Roman" w:cs="Times New Roman"/>
          </w:rPr>
          <w:delText xml:space="preserve">occupation </w:delText>
        </w:r>
      </w:del>
      <w:r w:rsidR="00B24261">
        <w:rPr>
          <w:rFonts w:ascii="Times New Roman" w:hAnsi="Times New Roman" w:cs="Times New Roman"/>
        </w:rPr>
        <w:t xml:space="preserve">and </w:t>
      </w:r>
      <w:commentRangeStart w:id="45"/>
      <w:r w:rsidR="00B24261">
        <w:rPr>
          <w:rFonts w:ascii="Times New Roman" w:hAnsi="Times New Roman" w:cs="Times New Roman"/>
        </w:rPr>
        <w:t>offset emissions through reduced forest disturbance.</w:t>
      </w:r>
      <w:commentRangeEnd w:id="45"/>
      <w:r w:rsidR="00CE2F4F">
        <w:rPr>
          <w:rStyle w:val="CommentReference"/>
        </w:rPr>
        <w:commentReference w:id="45"/>
      </w:r>
      <w:r w:rsidR="00B24261">
        <w:rPr>
          <w:rFonts w:ascii="Times New Roman" w:hAnsi="Times New Roman" w:cs="Times New Roman"/>
        </w:rPr>
        <w:t xml:space="preserve"> This approach is needed as deforestation and forest degradation represent the largest emissions source in Tanzania (Carter et al., 2015), and is primarily driven by subsistence agriculture (</w:t>
      </w:r>
      <w:proofErr w:type="spellStart"/>
      <w:r w:rsidR="00B24261">
        <w:rPr>
          <w:rFonts w:ascii="Times New Roman" w:hAnsi="Times New Roman" w:cs="Times New Roman"/>
        </w:rPr>
        <w:t>Hosonuma</w:t>
      </w:r>
      <w:proofErr w:type="spellEnd"/>
      <w:r w:rsidR="00B24261">
        <w:rPr>
          <w:rFonts w:ascii="Times New Roman" w:hAnsi="Times New Roman" w:cs="Times New Roman"/>
        </w:rPr>
        <w:t xml:space="preserve"> et al., 2012).  </w:t>
      </w:r>
      <w:r w:rsidR="00BD4D73" w:rsidRPr="00B827AC">
        <w:rPr>
          <w:rFonts w:ascii="Times New Roman" w:hAnsi="Times New Roman" w:cs="Times New Roman"/>
        </w:rPr>
        <w:t xml:space="preserve">A mathematical programming model is used to assess </w:t>
      </w:r>
      <w:r w:rsidR="00BD4D73" w:rsidRPr="00833FAE">
        <w:rPr>
          <w:rFonts w:ascii="Times New Roman" w:hAnsi="Times New Roman" w:cs="Times New Roman"/>
          <w:i/>
        </w:rPr>
        <w:t>ex ante</w:t>
      </w:r>
      <w:r w:rsidR="00BD4D73" w:rsidRPr="00B827AC">
        <w:rPr>
          <w:rFonts w:ascii="Times New Roman" w:hAnsi="Times New Roman" w:cs="Times New Roman"/>
        </w:rPr>
        <w:t xml:space="preserve"> the influence of</w:t>
      </w:r>
      <w:r w:rsidR="00C224B4">
        <w:rPr>
          <w:rFonts w:ascii="Times New Roman" w:hAnsi="Times New Roman" w:cs="Times New Roman"/>
        </w:rPr>
        <w:t xml:space="preserve"> changes in feed prices, prices of improved replacement </w:t>
      </w:r>
      <w:commentRangeStart w:id="46"/>
      <w:r w:rsidR="00C224B4">
        <w:rPr>
          <w:rFonts w:ascii="Times New Roman" w:hAnsi="Times New Roman" w:cs="Times New Roman"/>
        </w:rPr>
        <w:t>animals</w:t>
      </w:r>
      <w:commentRangeEnd w:id="46"/>
      <w:r w:rsidR="00CE2F4F">
        <w:rPr>
          <w:rStyle w:val="CommentReference"/>
        </w:rPr>
        <w:commentReference w:id="46"/>
      </w:r>
      <w:r w:rsidR="00C224B4">
        <w:rPr>
          <w:rFonts w:ascii="Times New Roman" w:hAnsi="Times New Roman" w:cs="Times New Roman"/>
        </w:rPr>
        <w:t xml:space="preserve">, and the interest rate on </w:t>
      </w:r>
      <w:commentRangeStart w:id="47"/>
      <w:r w:rsidR="00C224B4">
        <w:rPr>
          <w:rFonts w:ascii="Times New Roman" w:hAnsi="Times New Roman" w:cs="Times New Roman"/>
        </w:rPr>
        <w:t>loans taken out for investments in dairy production</w:t>
      </w:r>
      <w:del w:id="48" w:author="Rufino, Mariana" w:date="2017-11-13T13:23:00Z">
        <w:r w:rsidR="00B24261" w:rsidDel="00CE2F4F">
          <w:rPr>
            <w:rFonts w:ascii="Times New Roman" w:hAnsi="Times New Roman" w:cs="Times New Roman"/>
          </w:rPr>
          <w:delText xml:space="preserve"> on dairy production</w:delText>
        </w:r>
      </w:del>
      <w:r w:rsidR="00B24261">
        <w:rPr>
          <w:rFonts w:ascii="Times New Roman" w:hAnsi="Times New Roman" w:cs="Times New Roman"/>
        </w:rPr>
        <w:t>, herd sizes, and land occupation for smallholder dairy producers</w:t>
      </w:r>
      <w:commentRangeEnd w:id="47"/>
      <w:r w:rsidR="00CE2F4F">
        <w:rPr>
          <w:rStyle w:val="CommentReference"/>
        </w:rPr>
        <w:commentReference w:id="47"/>
      </w:r>
      <w:r w:rsidR="00C224B4">
        <w:rPr>
          <w:rFonts w:ascii="Times New Roman" w:hAnsi="Times New Roman" w:cs="Times New Roman"/>
        </w:rPr>
        <w:t xml:space="preserve">. </w:t>
      </w:r>
      <w:r w:rsidR="00833FAE">
        <w:rPr>
          <w:rFonts w:ascii="Times New Roman" w:hAnsi="Times New Roman" w:cs="Times New Roman"/>
        </w:rPr>
        <w:t>The</w:t>
      </w:r>
      <w:r w:rsidR="00BD4D73">
        <w:rPr>
          <w:rFonts w:ascii="Times New Roman" w:hAnsi="Times New Roman" w:cs="Times New Roman"/>
        </w:rPr>
        <w:t xml:space="preserve"> study</w:t>
      </w:r>
      <w:r w:rsidR="00BC41BD">
        <w:rPr>
          <w:rFonts w:ascii="Times New Roman" w:hAnsi="Times New Roman" w:cs="Times New Roman"/>
        </w:rPr>
        <w:t xml:space="preserve"> focusses on these </w:t>
      </w:r>
      <w:r w:rsidR="000A4E18">
        <w:rPr>
          <w:rFonts w:ascii="Times New Roman" w:hAnsi="Times New Roman" w:cs="Times New Roman"/>
        </w:rPr>
        <w:t>types of input support interventions</w:t>
      </w:r>
      <w:r w:rsidR="00BC41BD">
        <w:rPr>
          <w:rFonts w:ascii="Times New Roman" w:hAnsi="Times New Roman" w:cs="Times New Roman"/>
        </w:rPr>
        <w:t xml:space="preserve"> as previous literature in </w:t>
      </w:r>
      <w:r w:rsidR="000A4E18">
        <w:rPr>
          <w:rFonts w:ascii="Times New Roman" w:hAnsi="Times New Roman" w:cs="Times New Roman"/>
        </w:rPr>
        <w:t>Tanzania has highlighted feeding, adoption of improved breeds, and financial access as three important factors for</w:t>
      </w:r>
      <w:r w:rsidR="00BC41BD">
        <w:rPr>
          <w:rFonts w:ascii="Times New Roman" w:hAnsi="Times New Roman" w:cs="Times New Roman"/>
        </w:rPr>
        <w:t xml:space="preserve"> increasing the climate smartness of livestock production</w:t>
      </w:r>
      <w:r w:rsidR="000A4E18">
        <w:rPr>
          <w:rFonts w:ascii="Times New Roman" w:hAnsi="Times New Roman" w:cs="Times New Roman"/>
        </w:rPr>
        <w:t xml:space="preserve"> (</w:t>
      </w:r>
      <w:commentRangeStart w:id="49"/>
      <w:proofErr w:type="spellStart"/>
      <w:r w:rsidR="000A4E18">
        <w:rPr>
          <w:rFonts w:ascii="Times New Roman" w:hAnsi="Times New Roman" w:cs="Times New Roman"/>
        </w:rPr>
        <w:t>Shikuku</w:t>
      </w:r>
      <w:proofErr w:type="spellEnd"/>
      <w:r w:rsidR="000A4E18">
        <w:rPr>
          <w:rFonts w:ascii="Times New Roman" w:hAnsi="Times New Roman" w:cs="Times New Roman"/>
        </w:rPr>
        <w:t xml:space="preserve"> et al., 2017</w:t>
      </w:r>
      <w:commentRangeEnd w:id="49"/>
      <w:r w:rsidR="00723A3C">
        <w:rPr>
          <w:rStyle w:val="CommentReference"/>
        </w:rPr>
        <w:commentReference w:id="49"/>
      </w:r>
      <w:r w:rsidR="000A4E18">
        <w:rPr>
          <w:rFonts w:ascii="Times New Roman" w:hAnsi="Times New Roman" w:cs="Times New Roman"/>
        </w:rPr>
        <w:t xml:space="preserve">). Further, input support </w:t>
      </w:r>
      <w:r w:rsidR="00BC41BD">
        <w:rPr>
          <w:rFonts w:ascii="Times New Roman" w:hAnsi="Times New Roman" w:cs="Times New Roman"/>
        </w:rPr>
        <w:t>represent</w:t>
      </w:r>
      <w:r w:rsidR="000A4E18">
        <w:rPr>
          <w:rFonts w:ascii="Times New Roman" w:hAnsi="Times New Roman" w:cs="Times New Roman"/>
        </w:rPr>
        <w:t>s</w:t>
      </w:r>
      <w:r w:rsidR="00BC41BD">
        <w:rPr>
          <w:rFonts w:ascii="Times New Roman" w:hAnsi="Times New Roman" w:cs="Times New Roman"/>
        </w:rPr>
        <w:t xml:space="preserve"> the centrepiece of national development strategies in the livestock sector, which has the main purpose of increasing food security, stakeholder’s incomes, and contribution to the national economy (</w:t>
      </w:r>
      <w:commentRangeStart w:id="50"/>
      <w:r w:rsidR="00BC41BD">
        <w:rPr>
          <w:rFonts w:ascii="Times New Roman" w:hAnsi="Times New Roman" w:cs="Times New Roman"/>
        </w:rPr>
        <w:t xml:space="preserve">LSDP, 2011, </w:t>
      </w:r>
      <w:proofErr w:type="gramStart"/>
      <w:r w:rsidR="00BC41BD">
        <w:rPr>
          <w:rFonts w:ascii="Times New Roman" w:hAnsi="Times New Roman" w:cs="Times New Roman"/>
        </w:rPr>
        <w:t>vi</w:t>
      </w:r>
      <w:commentRangeEnd w:id="50"/>
      <w:proofErr w:type="gramEnd"/>
      <w:r w:rsidR="003E6A31">
        <w:rPr>
          <w:rStyle w:val="CommentReference"/>
        </w:rPr>
        <w:commentReference w:id="50"/>
      </w:r>
      <w:r w:rsidR="00BC41BD">
        <w:rPr>
          <w:rFonts w:ascii="Times New Roman" w:hAnsi="Times New Roman" w:cs="Times New Roman"/>
        </w:rPr>
        <w:t>). The research question</w:t>
      </w:r>
      <w:ins w:id="51" w:author="Rufino, Mariana" w:date="2017-11-13T13:43:00Z">
        <w:r w:rsidR="00A92804">
          <w:rPr>
            <w:rFonts w:ascii="Times New Roman" w:hAnsi="Times New Roman" w:cs="Times New Roman"/>
          </w:rPr>
          <w:t>s</w:t>
        </w:r>
      </w:ins>
      <w:r w:rsidR="00BC41BD">
        <w:rPr>
          <w:rFonts w:ascii="Times New Roman" w:hAnsi="Times New Roman" w:cs="Times New Roman"/>
        </w:rPr>
        <w:t xml:space="preserve"> to </w:t>
      </w:r>
      <w:proofErr w:type="gramStart"/>
      <w:r w:rsidR="00BC41BD">
        <w:rPr>
          <w:rFonts w:ascii="Times New Roman" w:hAnsi="Times New Roman" w:cs="Times New Roman"/>
        </w:rPr>
        <w:t>be addressed</w:t>
      </w:r>
      <w:proofErr w:type="gramEnd"/>
      <w:r w:rsidR="00BC41BD">
        <w:rPr>
          <w:rFonts w:ascii="Times New Roman" w:hAnsi="Times New Roman" w:cs="Times New Roman"/>
        </w:rPr>
        <w:t xml:space="preserve"> </w:t>
      </w:r>
      <w:ins w:id="52" w:author="Rufino, Mariana" w:date="2017-11-13T13:43:00Z">
        <w:r w:rsidR="00A92804">
          <w:rPr>
            <w:rFonts w:ascii="Times New Roman" w:hAnsi="Times New Roman" w:cs="Times New Roman"/>
          </w:rPr>
          <w:t>are</w:t>
        </w:r>
      </w:ins>
    </w:p>
    <w:p w14:paraId="1424A1D6" w14:textId="2083E716" w:rsidR="00A92804" w:rsidRDefault="00A92804">
      <w:pPr>
        <w:pStyle w:val="ListParagraph"/>
        <w:numPr>
          <w:ilvl w:val="0"/>
          <w:numId w:val="16"/>
        </w:numPr>
        <w:rPr>
          <w:ins w:id="53" w:author="Rufino, Mariana" w:date="2017-11-13T13:44:00Z"/>
          <w:rFonts w:ascii="Times New Roman" w:hAnsi="Times New Roman" w:cs="Times New Roman"/>
        </w:rPr>
        <w:pPrChange w:id="54" w:author="Rufino, Mariana" w:date="2017-11-13T13:43:00Z">
          <w:pPr/>
        </w:pPrChange>
      </w:pPr>
      <w:proofErr w:type="gramStart"/>
      <w:ins w:id="55" w:author="Rufino, Mariana" w:date="2017-11-13T13:43:00Z">
        <w:r>
          <w:rPr>
            <w:rFonts w:ascii="Times New Roman" w:hAnsi="Times New Roman" w:cs="Times New Roman"/>
          </w:rPr>
          <w:t>C</w:t>
        </w:r>
      </w:ins>
      <w:ins w:id="56" w:author="Rufino, Mariana" w:date="2017-11-13T13:44:00Z">
        <w:r w:rsidR="00D60B88">
          <w:rPr>
            <w:rFonts w:ascii="Times New Roman" w:hAnsi="Times New Roman" w:cs="Times New Roman"/>
          </w:rPr>
          <w:t>an</w:t>
        </w:r>
      </w:ins>
      <w:ins w:id="57" w:author="Rufino, Mariana" w:date="2017-11-13T13:43:00Z">
        <w:r>
          <w:rPr>
            <w:rFonts w:ascii="Times New Roman" w:hAnsi="Times New Roman" w:cs="Times New Roman"/>
          </w:rPr>
          <w:t xml:space="preserve"> </w:t>
        </w:r>
      </w:ins>
      <w:del w:id="58" w:author="Rufino, Mariana" w:date="2017-11-13T13:43:00Z">
        <w:r w:rsidR="00BC41BD" w:rsidRPr="00A92804" w:rsidDel="00A92804">
          <w:rPr>
            <w:rFonts w:ascii="Times New Roman" w:hAnsi="Times New Roman" w:cs="Times New Roman"/>
            <w:rPrChange w:id="59" w:author="Rufino, Mariana" w:date="2017-11-13T13:43:00Z">
              <w:rPr/>
            </w:rPrChange>
          </w:rPr>
          <w:delText>i</w:delText>
        </w:r>
        <w:r w:rsidR="005703B8" w:rsidRPr="00A92804" w:rsidDel="00A92804">
          <w:rPr>
            <w:rFonts w:ascii="Times New Roman" w:hAnsi="Times New Roman" w:cs="Times New Roman"/>
            <w:rPrChange w:id="60" w:author="Rufino, Mariana" w:date="2017-11-13T13:43:00Z">
              <w:rPr/>
            </w:rPrChange>
          </w:rPr>
          <w:delText xml:space="preserve">s to what extent achieving </w:delText>
        </w:r>
        <w:r w:rsidR="00BC41BD" w:rsidRPr="00A92804" w:rsidDel="00A92804">
          <w:rPr>
            <w:rFonts w:ascii="Times New Roman" w:hAnsi="Times New Roman" w:cs="Times New Roman"/>
            <w:rPrChange w:id="61" w:author="Rufino, Mariana" w:date="2017-11-13T13:43:00Z">
              <w:rPr/>
            </w:rPrChange>
          </w:rPr>
          <w:delText>declines in</w:delText>
        </w:r>
      </w:del>
      <w:ins w:id="62" w:author="Rufino, Mariana" w:date="2017-11-13T13:43:00Z">
        <w:r>
          <w:rPr>
            <w:rFonts w:ascii="Times New Roman" w:hAnsi="Times New Roman" w:cs="Times New Roman"/>
          </w:rPr>
          <w:t>reductions in</w:t>
        </w:r>
      </w:ins>
      <w:r w:rsidR="00BC41BD" w:rsidRPr="00A92804">
        <w:rPr>
          <w:rFonts w:ascii="Times New Roman" w:hAnsi="Times New Roman" w:cs="Times New Roman"/>
          <w:rPrChange w:id="63" w:author="Rufino, Mariana" w:date="2017-11-13T13:43:00Z">
            <w:rPr/>
          </w:rPrChange>
        </w:rPr>
        <w:t xml:space="preserve"> </w:t>
      </w:r>
      <w:commentRangeStart w:id="64"/>
      <w:r w:rsidR="00BC41BD" w:rsidRPr="00A92804">
        <w:rPr>
          <w:rFonts w:ascii="Times New Roman" w:hAnsi="Times New Roman" w:cs="Times New Roman"/>
          <w:rPrChange w:id="65" w:author="Rufino, Mariana" w:date="2017-11-13T13:43:00Z">
            <w:rPr/>
          </w:rPrChange>
        </w:rPr>
        <w:t xml:space="preserve">absolute </w:t>
      </w:r>
      <w:ins w:id="66" w:author="Rufino, Mariana" w:date="2017-11-13T13:44:00Z">
        <w:r>
          <w:rPr>
            <w:rFonts w:ascii="Times New Roman" w:hAnsi="Times New Roman" w:cs="Times New Roman"/>
          </w:rPr>
          <w:t xml:space="preserve">GHG </w:t>
        </w:r>
      </w:ins>
      <w:r w:rsidR="00BC41BD" w:rsidRPr="00A92804">
        <w:rPr>
          <w:rFonts w:ascii="Times New Roman" w:hAnsi="Times New Roman" w:cs="Times New Roman"/>
          <w:rPrChange w:id="67" w:author="Rufino, Mariana" w:date="2017-11-13T13:43:00Z">
            <w:rPr/>
          </w:rPrChange>
        </w:rPr>
        <w:t>emissions</w:t>
      </w:r>
      <w:commentRangeEnd w:id="64"/>
      <w:r w:rsidR="00D60B88">
        <w:rPr>
          <w:rStyle w:val="CommentReference"/>
        </w:rPr>
        <w:commentReference w:id="64"/>
      </w:r>
      <w:r w:rsidR="00BC41BD" w:rsidRPr="00A92804">
        <w:rPr>
          <w:rFonts w:ascii="Times New Roman" w:hAnsi="Times New Roman" w:cs="Times New Roman"/>
          <w:rPrChange w:id="68" w:author="Rufino, Mariana" w:date="2017-11-13T13:43:00Z">
            <w:rPr/>
          </w:rPrChange>
        </w:rPr>
        <w:t xml:space="preserve">, concurrent with </w:t>
      </w:r>
      <w:commentRangeStart w:id="69"/>
      <w:r w:rsidR="00BC41BD" w:rsidRPr="00A92804">
        <w:rPr>
          <w:rFonts w:ascii="Times New Roman" w:hAnsi="Times New Roman" w:cs="Times New Roman"/>
          <w:rPrChange w:id="70" w:author="Rufino, Mariana" w:date="2017-11-13T13:43:00Z">
            <w:rPr/>
          </w:rPrChange>
        </w:rPr>
        <w:t>growth</w:t>
      </w:r>
      <w:commentRangeEnd w:id="69"/>
      <w:r w:rsidR="00D60B88">
        <w:rPr>
          <w:rStyle w:val="CommentReference"/>
        </w:rPr>
        <w:commentReference w:id="69"/>
      </w:r>
      <w:r w:rsidR="00BC41BD" w:rsidRPr="00A92804">
        <w:rPr>
          <w:rFonts w:ascii="Times New Roman" w:hAnsi="Times New Roman" w:cs="Times New Roman"/>
          <w:rPrChange w:id="71" w:author="Rufino, Mariana" w:date="2017-11-13T13:43:00Z">
            <w:rPr/>
          </w:rPrChange>
        </w:rPr>
        <w:t xml:space="preserve"> in milk production </w:t>
      </w:r>
      <w:ins w:id="72" w:author="Rufino, Mariana" w:date="2017-11-13T13:44:00Z">
        <w:r>
          <w:rPr>
            <w:rFonts w:ascii="Times New Roman" w:hAnsi="Times New Roman" w:cs="Times New Roman"/>
          </w:rPr>
          <w:t>be achieved</w:t>
        </w:r>
        <w:proofErr w:type="gramEnd"/>
        <w:r>
          <w:rPr>
            <w:rFonts w:ascii="Times New Roman" w:hAnsi="Times New Roman" w:cs="Times New Roman"/>
          </w:rPr>
          <w:t>?</w:t>
        </w:r>
      </w:ins>
    </w:p>
    <w:p w14:paraId="601E335E" w14:textId="77777777" w:rsidR="00D60B88" w:rsidRDefault="00D60B88">
      <w:pPr>
        <w:pStyle w:val="ListParagraph"/>
        <w:numPr>
          <w:ilvl w:val="0"/>
          <w:numId w:val="16"/>
        </w:numPr>
        <w:rPr>
          <w:ins w:id="73" w:author="Rufino, Mariana" w:date="2017-11-13T13:45:00Z"/>
          <w:rFonts w:ascii="Times New Roman" w:hAnsi="Times New Roman" w:cs="Times New Roman"/>
        </w:rPr>
        <w:pPrChange w:id="74" w:author="Rufino, Mariana" w:date="2017-11-13T13:43:00Z">
          <w:pPr/>
        </w:pPrChange>
      </w:pPr>
      <w:ins w:id="75" w:author="Rufino, Mariana" w:date="2017-11-13T13:45:00Z">
        <w:r>
          <w:rPr>
            <w:rFonts w:ascii="Times New Roman" w:hAnsi="Times New Roman" w:cs="Times New Roman"/>
          </w:rPr>
          <w:t xml:space="preserve">What are the </w:t>
        </w:r>
      </w:ins>
      <w:del w:id="76" w:author="Rufino, Mariana" w:date="2017-11-13T13:45:00Z">
        <w:r w:rsidR="00BC41BD" w:rsidRPr="00A92804" w:rsidDel="00D60B88">
          <w:rPr>
            <w:rFonts w:ascii="Times New Roman" w:hAnsi="Times New Roman" w:cs="Times New Roman"/>
            <w:rPrChange w:id="77" w:author="Rufino, Mariana" w:date="2017-11-13T13:43:00Z">
              <w:rPr/>
            </w:rPrChange>
          </w:rPr>
          <w:delText xml:space="preserve">and </w:delText>
        </w:r>
      </w:del>
      <w:r w:rsidR="00BC41BD" w:rsidRPr="00A92804">
        <w:rPr>
          <w:rFonts w:ascii="Times New Roman" w:hAnsi="Times New Roman" w:cs="Times New Roman"/>
          <w:rPrChange w:id="78" w:author="Rufino, Mariana" w:date="2017-11-13T13:43:00Z">
            <w:rPr/>
          </w:rPrChange>
        </w:rPr>
        <w:t>household welfare i</w:t>
      </w:r>
      <w:ins w:id="79" w:author="Rufino, Mariana" w:date="2017-11-13T13:45:00Z">
        <w:r>
          <w:rPr>
            <w:rFonts w:ascii="Times New Roman" w:hAnsi="Times New Roman" w:cs="Times New Roman"/>
          </w:rPr>
          <w:t>mplications of growth in milk production and emissions reductions?</w:t>
        </w:r>
      </w:ins>
    </w:p>
    <w:p w14:paraId="440EF6DE" w14:textId="257C3D6E" w:rsidR="00D60B88" w:rsidRDefault="00D60B88">
      <w:pPr>
        <w:pStyle w:val="ListParagraph"/>
        <w:numPr>
          <w:ilvl w:val="0"/>
          <w:numId w:val="16"/>
        </w:numPr>
        <w:rPr>
          <w:ins w:id="80" w:author="Rufino, Mariana" w:date="2017-11-13T13:46:00Z"/>
          <w:rFonts w:ascii="Times New Roman" w:hAnsi="Times New Roman" w:cs="Times New Roman"/>
        </w:rPr>
        <w:pPrChange w:id="81" w:author="Rufino, Mariana" w:date="2017-11-13T13:43:00Z">
          <w:pPr/>
        </w:pPrChange>
      </w:pPr>
      <w:commentRangeStart w:id="82"/>
      <w:ins w:id="83" w:author="Rufino, Mariana" w:date="2017-11-13T13:46:00Z">
        <w:r>
          <w:rPr>
            <w:rFonts w:ascii="Times New Roman" w:hAnsi="Times New Roman" w:cs="Times New Roman"/>
          </w:rPr>
          <w:t>What</w:t>
        </w:r>
      </w:ins>
      <w:commentRangeEnd w:id="82"/>
      <w:ins w:id="84" w:author="Rufino, Mariana" w:date="2017-11-13T13:47:00Z">
        <w:r>
          <w:rPr>
            <w:rStyle w:val="CommentReference"/>
          </w:rPr>
          <w:commentReference w:id="82"/>
        </w:r>
      </w:ins>
      <w:ins w:id="85" w:author="Rufino, Mariana" w:date="2017-11-13T13:46:00Z">
        <w:r>
          <w:rPr>
            <w:rFonts w:ascii="Times New Roman" w:hAnsi="Times New Roman" w:cs="Times New Roman"/>
          </w:rPr>
          <w:t xml:space="preserve"> is the potential to intensify land use to prevent expansion of agricultural land driven by demand of dairy feeds?</w:t>
        </w:r>
      </w:ins>
      <w:del w:id="86" w:author="Rufino, Mariana" w:date="2017-11-13T13:47:00Z">
        <w:r w:rsidR="00BC41BD" w:rsidRPr="00A92804" w:rsidDel="00D60B88">
          <w:rPr>
            <w:rFonts w:ascii="Times New Roman" w:hAnsi="Times New Roman" w:cs="Times New Roman"/>
            <w:rPrChange w:id="87" w:author="Rufino, Mariana" w:date="2017-11-13T13:43:00Z">
              <w:rPr/>
            </w:rPrChange>
          </w:rPr>
          <w:delText>ndicators</w:delText>
        </w:r>
        <w:r w:rsidR="005703B8" w:rsidRPr="00A92804" w:rsidDel="00D60B88">
          <w:rPr>
            <w:rFonts w:ascii="Times New Roman" w:hAnsi="Times New Roman" w:cs="Times New Roman"/>
            <w:rPrChange w:id="88" w:author="Rufino, Mariana" w:date="2017-11-13T13:43:00Z">
              <w:rPr/>
            </w:rPrChange>
          </w:rPr>
          <w:delText>,</w:delText>
        </w:r>
        <w:r w:rsidR="00BC41BD" w:rsidRPr="00A92804" w:rsidDel="00D60B88">
          <w:rPr>
            <w:rFonts w:ascii="Times New Roman" w:hAnsi="Times New Roman" w:cs="Times New Roman"/>
            <w:rPrChange w:id="89" w:author="Rufino, Mariana" w:date="2017-11-13T13:43:00Z">
              <w:rPr/>
            </w:rPrChange>
          </w:rPr>
          <w:delText xml:space="preserve"> is possible, </w:delText>
        </w:r>
        <w:r w:rsidR="005703B8" w:rsidRPr="00A92804" w:rsidDel="00D60B88">
          <w:rPr>
            <w:rFonts w:ascii="Times New Roman" w:hAnsi="Times New Roman" w:cs="Times New Roman"/>
            <w:rPrChange w:id="90" w:author="Rufino, Mariana" w:date="2017-11-13T13:43:00Z">
              <w:rPr/>
            </w:rPrChange>
          </w:rPr>
          <w:delText>considering the potential for reduced land occupation to offset emissions from dairy production.</w:delText>
        </w:r>
      </w:del>
      <w:r w:rsidR="005703B8" w:rsidRPr="00A92804">
        <w:rPr>
          <w:rFonts w:ascii="Times New Roman" w:hAnsi="Times New Roman" w:cs="Times New Roman"/>
          <w:rPrChange w:id="91" w:author="Rufino, Mariana" w:date="2017-11-13T13:43:00Z">
            <w:rPr/>
          </w:rPrChange>
        </w:rPr>
        <w:t xml:space="preserve"> </w:t>
      </w:r>
    </w:p>
    <w:p w14:paraId="5727D643" w14:textId="77777777" w:rsidR="00D60B88" w:rsidRDefault="00D60B88">
      <w:pPr>
        <w:pStyle w:val="ListParagraph"/>
        <w:rPr>
          <w:ins w:id="92" w:author="Rufino, Mariana" w:date="2017-11-13T13:46:00Z"/>
          <w:rFonts w:ascii="Times New Roman" w:hAnsi="Times New Roman" w:cs="Times New Roman"/>
        </w:rPr>
        <w:pPrChange w:id="93" w:author="Rufino, Mariana" w:date="2017-11-13T13:46:00Z">
          <w:pPr/>
        </w:pPrChange>
      </w:pPr>
    </w:p>
    <w:p w14:paraId="41818A69" w14:textId="08977388" w:rsidR="00BD4D73" w:rsidRPr="00D60B88" w:rsidRDefault="00BD4D73" w:rsidP="00D60B88">
      <w:pPr>
        <w:rPr>
          <w:rFonts w:ascii="Times New Roman" w:hAnsi="Times New Roman" w:cs="Times New Roman"/>
          <w:rPrChange w:id="94" w:author="Rufino, Mariana" w:date="2017-11-13T13:46:00Z">
            <w:rPr/>
          </w:rPrChange>
        </w:rPr>
      </w:pPr>
      <w:r w:rsidRPr="00D60B88">
        <w:rPr>
          <w:rFonts w:ascii="Times New Roman" w:hAnsi="Times New Roman" w:cs="Times New Roman"/>
          <w:rPrChange w:id="95" w:author="Rufino, Mariana" w:date="2017-11-13T13:46:00Z">
            <w:rPr/>
          </w:rPrChange>
        </w:rPr>
        <w:t xml:space="preserve">The </w:t>
      </w:r>
      <w:ins w:id="96" w:author="Rufino, Mariana" w:date="2017-11-13T13:47:00Z">
        <w:r w:rsidR="00D60B88">
          <w:rPr>
            <w:rFonts w:ascii="Times New Roman" w:hAnsi="Times New Roman" w:cs="Times New Roman"/>
          </w:rPr>
          <w:t xml:space="preserve">modelling </w:t>
        </w:r>
      </w:ins>
      <w:r w:rsidRPr="00D60B88">
        <w:rPr>
          <w:rFonts w:ascii="Times New Roman" w:hAnsi="Times New Roman" w:cs="Times New Roman"/>
          <w:rPrChange w:id="97" w:author="Rufino, Mariana" w:date="2017-11-13T13:46:00Z">
            <w:rPr/>
          </w:rPrChange>
        </w:rPr>
        <w:t xml:space="preserve">framework therefore provides </w:t>
      </w:r>
      <w:del w:id="98" w:author="Rufino, Mariana" w:date="2017-11-13T13:47:00Z">
        <w:r w:rsidRPr="00D60B88" w:rsidDel="00D60B88">
          <w:rPr>
            <w:rFonts w:ascii="Times New Roman" w:hAnsi="Times New Roman" w:cs="Times New Roman"/>
            <w:rPrChange w:id="99" w:author="Rufino, Mariana" w:date="2017-11-13T13:46:00Z">
              <w:rPr/>
            </w:rPrChange>
          </w:rPr>
          <w:delText xml:space="preserve">needed </w:delText>
        </w:r>
      </w:del>
      <w:r w:rsidRPr="00D60B88">
        <w:rPr>
          <w:rFonts w:ascii="Times New Roman" w:hAnsi="Times New Roman" w:cs="Times New Roman"/>
          <w:rPrChange w:id="100" w:author="Rufino, Mariana" w:date="2017-11-13T13:46:00Z">
            <w:rPr/>
          </w:rPrChange>
        </w:rPr>
        <w:t xml:space="preserve">insight into the trade-offs associated with reconciling dairy sector development initiatives with competing goals of climate change mitigation. </w:t>
      </w: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r w:rsidRPr="00B827AC">
        <w:rPr>
          <w:rFonts w:ascii="Times New Roman" w:hAnsi="Times New Roman" w:cs="Times New Roman"/>
          <w:b/>
          <w:sz w:val="24"/>
          <w:szCs w:val="24"/>
        </w:rPr>
        <w:t>2.0 Overview</w:t>
      </w:r>
    </w:p>
    <w:p w14:paraId="585E39D1" w14:textId="19F26BD9" w:rsidR="00B96519" w:rsidRDefault="00BD4D73" w:rsidP="0009012E">
      <w:pPr>
        <w:rPr>
          <w:rFonts w:ascii="Times New Roman" w:hAnsi="Times New Roman" w:cs="Times New Roman"/>
        </w:rPr>
      </w:pPr>
      <w:r>
        <w:rPr>
          <w:rFonts w:ascii="Times New Roman" w:hAnsi="Times New Roman" w:cs="Times New Roman"/>
        </w:rPr>
        <w:t>Mathematical programming</w:t>
      </w:r>
      <w:r w:rsidR="00DC7454">
        <w:rPr>
          <w:rFonts w:ascii="Times New Roman" w:hAnsi="Times New Roman" w:cs="Times New Roman"/>
        </w:rPr>
        <w:t xml:space="preserve"> (MP) </w:t>
      </w:r>
      <w:r>
        <w:rPr>
          <w:rFonts w:ascii="Times New Roman" w:hAnsi="Times New Roman" w:cs="Times New Roman"/>
        </w:rPr>
        <w:t xml:space="preserve"> is a powerful tool for conducting positive analysis</w:t>
      </w:r>
      <w:r>
        <w:rPr>
          <w:rStyle w:val="FootnoteReference"/>
          <w:rFonts w:ascii="Times New Roman" w:hAnsi="Times New Roman" w:cs="Times New Roman"/>
        </w:rPr>
        <w:footnoteReference w:id="2"/>
      </w:r>
      <w:r>
        <w:rPr>
          <w:rFonts w:ascii="Times New Roman" w:hAnsi="Times New Roman" w:cs="Times New Roman"/>
        </w:rPr>
        <w:t xml:space="preserve"> of farm level decision making under </w:t>
      </w:r>
      <w:commentRangeStart w:id="101"/>
      <w:r>
        <w:rPr>
          <w:rFonts w:ascii="Times New Roman" w:hAnsi="Times New Roman" w:cs="Times New Roman"/>
        </w:rPr>
        <w:t xml:space="preserve">hypothetical policy interventions </w:t>
      </w:r>
      <w:commentRangeEnd w:id="101"/>
      <w:r w:rsidR="002A51B8">
        <w:rPr>
          <w:rStyle w:val="CommentReference"/>
        </w:rPr>
        <w:commentReference w:id="101"/>
      </w:r>
      <w:r>
        <w:rPr>
          <w:rFonts w:ascii="Times New Roman" w:hAnsi="Times New Roman" w:cs="Times New Roman"/>
        </w:rPr>
        <w:t>or</w:t>
      </w:r>
      <w:r w:rsidR="004A5A8B">
        <w:rPr>
          <w:rFonts w:ascii="Times New Roman" w:hAnsi="Times New Roman" w:cs="Times New Roman"/>
        </w:rPr>
        <w:t xml:space="preserve"> changing </w:t>
      </w:r>
      <w:r>
        <w:rPr>
          <w:rFonts w:ascii="Times New Roman" w:hAnsi="Times New Roman" w:cs="Times New Roman"/>
        </w:rPr>
        <w:t>market conditions</w:t>
      </w:r>
      <w:r w:rsidR="004A5A8B">
        <w:rPr>
          <w:rFonts w:ascii="Times New Roman" w:hAnsi="Times New Roman" w:cs="Times New Roman"/>
        </w:rPr>
        <w:t xml:space="preserve"> (i.e. </w:t>
      </w:r>
      <w:r w:rsidR="00E73D42">
        <w:rPr>
          <w:rFonts w:ascii="Times New Roman" w:hAnsi="Times New Roman" w:cs="Times New Roman"/>
        </w:rPr>
        <w:t>prices of inputs or outputs</w:t>
      </w:r>
      <w:r w:rsidR="004A5A8B">
        <w:rPr>
          <w:rFonts w:ascii="Times New Roman" w:hAnsi="Times New Roman" w:cs="Times New Roman"/>
        </w:rPr>
        <w:t>)</w:t>
      </w:r>
      <w:r>
        <w:rPr>
          <w:rFonts w:ascii="Times New Roman" w:hAnsi="Times New Roman" w:cs="Times New Roman"/>
        </w:rPr>
        <w:t xml:space="preserve">. </w:t>
      </w:r>
      <w:r w:rsidR="00B51924">
        <w:rPr>
          <w:rFonts w:ascii="Times New Roman" w:hAnsi="Times New Roman" w:cs="Times New Roman"/>
        </w:rPr>
        <w:t xml:space="preserve">Such models combine decision making theory with </w:t>
      </w:r>
      <w:r w:rsidR="00E73D42">
        <w:rPr>
          <w:rFonts w:ascii="Times New Roman" w:hAnsi="Times New Roman" w:cs="Times New Roman"/>
        </w:rPr>
        <w:t xml:space="preserve">biophysical </w:t>
      </w:r>
      <w:r w:rsidR="00B51924">
        <w:rPr>
          <w:rFonts w:ascii="Times New Roman" w:hAnsi="Times New Roman" w:cs="Times New Roman"/>
        </w:rPr>
        <w:t xml:space="preserve">simulation models representing dynamic feedbacks </w:t>
      </w:r>
      <w:r w:rsidR="00DC7454">
        <w:rPr>
          <w:rFonts w:ascii="Times New Roman" w:hAnsi="Times New Roman" w:cs="Times New Roman"/>
        </w:rPr>
        <w:t xml:space="preserve">within and </w:t>
      </w:r>
      <w:r w:rsidR="00B51924">
        <w:rPr>
          <w:rFonts w:ascii="Times New Roman" w:hAnsi="Times New Roman" w:cs="Times New Roman"/>
        </w:rPr>
        <w:t>be</w:t>
      </w:r>
      <w:r w:rsidR="00EA697D">
        <w:rPr>
          <w:rFonts w:ascii="Times New Roman" w:hAnsi="Times New Roman" w:cs="Times New Roman"/>
        </w:rPr>
        <w:t xml:space="preserve">tween different farm components (i.e. </w:t>
      </w:r>
      <w:r w:rsidR="00B51924">
        <w:rPr>
          <w:rFonts w:ascii="Times New Roman" w:hAnsi="Times New Roman" w:cs="Times New Roman"/>
        </w:rPr>
        <w:t>crops</w:t>
      </w:r>
      <w:r w:rsidR="00EA697D">
        <w:rPr>
          <w:rFonts w:ascii="Times New Roman" w:hAnsi="Times New Roman" w:cs="Times New Roman"/>
        </w:rPr>
        <w:t>, grazing land,</w:t>
      </w:r>
      <w:r w:rsidR="00B51924">
        <w:rPr>
          <w:rFonts w:ascii="Times New Roman" w:hAnsi="Times New Roman" w:cs="Times New Roman"/>
        </w:rPr>
        <w:t xml:space="preserve"> and live</w:t>
      </w:r>
      <w:r w:rsidR="00EA697D">
        <w:rPr>
          <w:rFonts w:ascii="Times New Roman" w:hAnsi="Times New Roman" w:cs="Times New Roman"/>
        </w:rPr>
        <w:t>stock)</w:t>
      </w:r>
      <w:r w:rsidR="00B51924">
        <w:rPr>
          <w:rFonts w:ascii="Times New Roman" w:hAnsi="Times New Roman" w:cs="Times New Roman"/>
        </w:rPr>
        <w:t xml:space="preserve"> </w:t>
      </w:r>
      <w:r w:rsidR="00EA697D">
        <w:rPr>
          <w:rFonts w:ascii="Times New Roman" w:hAnsi="Times New Roman" w:cs="Times New Roman"/>
        </w:rPr>
        <w:t xml:space="preserve">and can therefore </w:t>
      </w:r>
      <w:ins w:id="102" w:author="Rufino, Mariana" w:date="2017-11-13T14:52:00Z">
        <w:r w:rsidR="00954632">
          <w:rPr>
            <w:rFonts w:ascii="Times New Roman" w:hAnsi="Times New Roman" w:cs="Times New Roman"/>
          </w:rPr>
          <w:t xml:space="preserve">be used to </w:t>
        </w:r>
      </w:ins>
      <w:r w:rsidR="00EA697D">
        <w:rPr>
          <w:rFonts w:ascii="Times New Roman" w:hAnsi="Times New Roman" w:cs="Times New Roman"/>
        </w:rPr>
        <w:t xml:space="preserve">assess the effect of </w:t>
      </w:r>
      <w:r w:rsidR="00C84D5B">
        <w:rPr>
          <w:rFonts w:ascii="Times New Roman" w:hAnsi="Times New Roman" w:cs="Times New Roman"/>
        </w:rPr>
        <w:t>existing or proposed</w:t>
      </w:r>
      <w:r w:rsidR="00EA697D">
        <w:rPr>
          <w:rFonts w:ascii="Times New Roman" w:hAnsi="Times New Roman" w:cs="Times New Roman"/>
        </w:rPr>
        <w:t xml:space="preserve"> policy interventions on </w:t>
      </w:r>
      <w:r w:rsidR="00C84D5B">
        <w:rPr>
          <w:rFonts w:ascii="Times New Roman" w:hAnsi="Times New Roman" w:cs="Times New Roman"/>
        </w:rPr>
        <w:t xml:space="preserve">environmental indicators </w:t>
      </w:r>
      <w:r w:rsidR="004A5A8B">
        <w:rPr>
          <w:rFonts w:ascii="Times New Roman" w:hAnsi="Times New Roman" w:cs="Times New Roman"/>
        </w:rPr>
        <w:t>including greenhouse gas emissions)</w:t>
      </w:r>
      <w:r w:rsidR="00EA697D">
        <w:rPr>
          <w:rFonts w:ascii="Times New Roman" w:hAnsi="Times New Roman" w:cs="Times New Roman"/>
        </w:rPr>
        <w:t xml:space="preserve"> and household welfare</w:t>
      </w:r>
      <w:r w:rsidR="00B51924">
        <w:rPr>
          <w:rFonts w:ascii="Times New Roman" w:hAnsi="Times New Roman" w:cs="Times New Roman"/>
        </w:rPr>
        <w:t xml:space="preserve"> (Van </w:t>
      </w:r>
      <w:proofErr w:type="spellStart"/>
      <w:r w:rsidR="00B51924">
        <w:rPr>
          <w:rFonts w:ascii="Times New Roman" w:hAnsi="Times New Roman" w:cs="Times New Roman"/>
        </w:rPr>
        <w:t>Wijk</w:t>
      </w:r>
      <w:proofErr w:type="spellEnd"/>
      <w:r w:rsidR="00B51924">
        <w:rPr>
          <w:rFonts w:ascii="Times New Roman" w:hAnsi="Times New Roman" w:cs="Times New Roman"/>
        </w:rPr>
        <w:t xml:space="preserve"> et al., 2014). </w:t>
      </w:r>
      <w:commentRangeStart w:id="103"/>
      <w:r w:rsidR="00DC7454">
        <w:rPr>
          <w:rFonts w:ascii="Times New Roman" w:hAnsi="Times New Roman" w:cs="Times New Roman"/>
        </w:rPr>
        <w:t xml:space="preserve">MP </w:t>
      </w:r>
      <w:r w:rsidR="00E73D42">
        <w:rPr>
          <w:rFonts w:ascii="Times New Roman" w:hAnsi="Times New Roman" w:cs="Times New Roman"/>
        </w:rPr>
        <w:t>m</w:t>
      </w:r>
      <w:r w:rsidR="00DC7454">
        <w:rPr>
          <w:rFonts w:ascii="Times New Roman" w:hAnsi="Times New Roman" w:cs="Times New Roman"/>
        </w:rPr>
        <w:t>odels have been used previousl</w:t>
      </w:r>
      <w:r w:rsidR="004A5A8B">
        <w:rPr>
          <w:rFonts w:ascii="Times New Roman" w:hAnsi="Times New Roman" w:cs="Times New Roman"/>
        </w:rPr>
        <w:t xml:space="preserve">y for assessing the impacts of fertilizer subsidies </w:t>
      </w:r>
      <w:r w:rsidR="00DC7454">
        <w:rPr>
          <w:rFonts w:ascii="Times New Roman" w:hAnsi="Times New Roman" w:cs="Times New Roman"/>
        </w:rPr>
        <w:t xml:space="preserve">on </w:t>
      </w:r>
      <w:r w:rsidR="00E73D42">
        <w:rPr>
          <w:rFonts w:ascii="Times New Roman" w:hAnsi="Times New Roman" w:cs="Times New Roman"/>
        </w:rPr>
        <w:t xml:space="preserve">smallholder </w:t>
      </w:r>
      <w:r w:rsidR="00DC7454">
        <w:rPr>
          <w:rFonts w:ascii="Times New Roman" w:hAnsi="Times New Roman" w:cs="Times New Roman"/>
        </w:rPr>
        <w:t>household food security (</w:t>
      </w:r>
      <w:proofErr w:type="spellStart"/>
      <w:r w:rsidR="00DC7454">
        <w:rPr>
          <w:rFonts w:ascii="Times New Roman" w:hAnsi="Times New Roman" w:cs="Times New Roman"/>
        </w:rPr>
        <w:t>Komarek</w:t>
      </w:r>
      <w:proofErr w:type="spellEnd"/>
      <w:r w:rsidR="00DC7454">
        <w:rPr>
          <w:rFonts w:ascii="Times New Roman" w:hAnsi="Times New Roman" w:cs="Times New Roman"/>
        </w:rPr>
        <w:t xml:space="preserve"> et al., 2017), as well as the effect of household </w:t>
      </w:r>
      <w:r w:rsidR="00B96519">
        <w:rPr>
          <w:rFonts w:ascii="Times New Roman" w:hAnsi="Times New Roman" w:cs="Times New Roman"/>
        </w:rPr>
        <w:t>resource endowments</w:t>
      </w:r>
      <w:r w:rsidR="00DC7454">
        <w:rPr>
          <w:rFonts w:ascii="Times New Roman" w:hAnsi="Times New Roman" w:cs="Times New Roman"/>
        </w:rPr>
        <w:t xml:space="preserve"> </w:t>
      </w:r>
      <w:r w:rsidR="00B96519">
        <w:rPr>
          <w:rFonts w:ascii="Times New Roman" w:hAnsi="Times New Roman" w:cs="Times New Roman"/>
        </w:rPr>
        <w:t xml:space="preserve">on natural resource management and </w:t>
      </w:r>
      <w:r w:rsidR="004F3A78">
        <w:rPr>
          <w:rFonts w:ascii="Times New Roman" w:hAnsi="Times New Roman" w:cs="Times New Roman"/>
        </w:rPr>
        <w:t>pathways out of poverty</w:t>
      </w:r>
      <w:r w:rsidR="00B96519">
        <w:rPr>
          <w:rFonts w:ascii="Times New Roman" w:hAnsi="Times New Roman" w:cs="Times New Roman"/>
        </w:rPr>
        <w:t xml:space="preserve"> </w:t>
      </w:r>
      <w:r w:rsidR="00DC7454">
        <w:rPr>
          <w:rFonts w:ascii="Times New Roman" w:hAnsi="Times New Roman" w:cs="Times New Roman"/>
        </w:rPr>
        <w:t xml:space="preserve">(Stephens et al., 2012). </w:t>
      </w:r>
      <w:commentRangeEnd w:id="103"/>
      <w:r w:rsidR="00954632">
        <w:rPr>
          <w:rStyle w:val="CommentReference"/>
        </w:rPr>
        <w:commentReference w:id="103"/>
      </w:r>
      <w:proofErr w:type="gramStart"/>
      <w:r w:rsidR="00EA697D">
        <w:rPr>
          <w:rFonts w:ascii="Times New Roman" w:hAnsi="Times New Roman" w:cs="Times New Roman"/>
        </w:rPr>
        <w:t>The</w:t>
      </w:r>
      <w:r w:rsidR="001348E3">
        <w:rPr>
          <w:rFonts w:ascii="Times New Roman" w:hAnsi="Times New Roman" w:cs="Times New Roman"/>
        </w:rPr>
        <w:t xml:space="preserve"> MP </w:t>
      </w:r>
      <w:r w:rsidR="00EA697D">
        <w:rPr>
          <w:rFonts w:ascii="Times New Roman" w:hAnsi="Times New Roman" w:cs="Times New Roman"/>
        </w:rPr>
        <w:t>modelling framework developed for this</w:t>
      </w:r>
      <w:r w:rsidR="001348E3">
        <w:rPr>
          <w:rFonts w:ascii="Times New Roman" w:hAnsi="Times New Roman" w:cs="Times New Roman"/>
        </w:rPr>
        <w:t xml:space="preserve"> study</w:t>
      </w:r>
      <w:r w:rsidR="00B96519">
        <w:rPr>
          <w:rFonts w:ascii="Times New Roman" w:hAnsi="Times New Roman" w:cs="Times New Roman"/>
        </w:rPr>
        <w:t xml:space="preserve"> aims to consider the decisions relating to management of the dairy enterprise, especially with respect to total milk </w:t>
      </w:r>
      <w:r w:rsidR="00B96519">
        <w:rPr>
          <w:rFonts w:ascii="Times New Roman" w:hAnsi="Times New Roman" w:cs="Times New Roman"/>
        </w:rPr>
        <w:lastRenderedPageBreak/>
        <w:t>producti</w:t>
      </w:r>
      <w:r w:rsidR="004F3A78">
        <w:rPr>
          <w:rFonts w:ascii="Times New Roman" w:hAnsi="Times New Roman" w:cs="Times New Roman"/>
        </w:rPr>
        <w:t xml:space="preserve">on, </w:t>
      </w:r>
      <w:ins w:id="104" w:author="Rufino, Mariana" w:date="2017-11-13T14:53:00Z">
        <w:r w:rsidR="0044160C">
          <w:rPr>
            <w:rFonts w:ascii="Times New Roman" w:hAnsi="Times New Roman" w:cs="Times New Roman"/>
          </w:rPr>
          <w:t xml:space="preserve">type and </w:t>
        </w:r>
      </w:ins>
      <w:r w:rsidR="004F3A78">
        <w:rPr>
          <w:rFonts w:ascii="Times New Roman" w:hAnsi="Times New Roman" w:cs="Times New Roman"/>
        </w:rPr>
        <w:t>quantity of cattle owned and structure of the herd,</w:t>
      </w:r>
      <w:r w:rsidR="00B96519">
        <w:rPr>
          <w:rFonts w:ascii="Times New Roman" w:hAnsi="Times New Roman" w:cs="Times New Roman"/>
        </w:rPr>
        <w:t xml:space="preserve"> and land use</w:t>
      </w:r>
      <w:r w:rsidR="00C84D5B">
        <w:rPr>
          <w:rFonts w:ascii="Times New Roman" w:hAnsi="Times New Roman" w:cs="Times New Roman"/>
        </w:rPr>
        <w:t xml:space="preserve">, and to assess the implications of these </w:t>
      </w:r>
      <w:ins w:id="105" w:author="Rufino, Mariana" w:date="2017-11-13T14:53:00Z">
        <w:r w:rsidR="0044160C">
          <w:rPr>
            <w:rFonts w:ascii="Times New Roman" w:hAnsi="Times New Roman" w:cs="Times New Roman"/>
          </w:rPr>
          <w:t xml:space="preserve">decisions on </w:t>
        </w:r>
      </w:ins>
      <w:r w:rsidR="00C84D5B">
        <w:rPr>
          <w:rFonts w:ascii="Times New Roman" w:hAnsi="Times New Roman" w:cs="Times New Roman"/>
        </w:rPr>
        <w:t xml:space="preserve">outcomes for both absolute and </w:t>
      </w:r>
      <w:r w:rsidR="005703B8">
        <w:rPr>
          <w:rFonts w:ascii="Times New Roman" w:hAnsi="Times New Roman" w:cs="Times New Roman"/>
        </w:rPr>
        <w:t>intensity of emissions from</w:t>
      </w:r>
      <w:r w:rsidR="00C84D5B">
        <w:rPr>
          <w:rFonts w:ascii="Times New Roman" w:hAnsi="Times New Roman" w:cs="Times New Roman"/>
        </w:rPr>
        <w:t xml:space="preserve"> milk producing households in Tanzania</w:t>
      </w:r>
      <w:r w:rsidR="00B96519">
        <w:rPr>
          <w:rFonts w:ascii="Times New Roman" w:hAnsi="Times New Roman" w:cs="Times New Roman"/>
        </w:rPr>
        <w:t>.</w:t>
      </w:r>
      <w:proofErr w:type="gramEnd"/>
      <w:r w:rsidR="00B96519">
        <w:rPr>
          <w:rFonts w:ascii="Times New Roman" w:hAnsi="Times New Roman" w:cs="Times New Roman"/>
        </w:rPr>
        <w:t xml:space="preserve"> The influence of </w:t>
      </w:r>
      <w:r w:rsidR="004F3A78">
        <w:rPr>
          <w:rFonts w:ascii="Times New Roman" w:hAnsi="Times New Roman" w:cs="Times New Roman"/>
        </w:rPr>
        <w:t xml:space="preserve">changes in </w:t>
      </w:r>
      <w:r w:rsidR="00B96519">
        <w:rPr>
          <w:rFonts w:ascii="Times New Roman" w:hAnsi="Times New Roman" w:cs="Times New Roman"/>
        </w:rPr>
        <w:t xml:space="preserve">relative returns between dairy production and other farm activities (i.e. cash crops), and between allocation of land, capital, and labour to food production </w:t>
      </w:r>
      <w:r w:rsidR="00B96519" w:rsidRPr="0044160C">
        <w:rPr>
          <w:rFonts w:ascii="Times New Roman" w:hAnsi="Times New Roman" w:cs="Times New Roman"/>
          <w:i/>
          <w:rPrChange w:id="106" w:author="Rufino, Mariana" w:date="2017-11-13T14:54:00Z">
            <w:rPr>
              <w:rFonts w:ascii="Times New Roman" w:hAnsi="Times New Roman" w:cs="Times New Roman"/>
            </w:rPr>
          </w:rPrChange>
        </w:rPr>
        <w:t>versus</w:t>
      </w:r>
      <w:r w:rsidR="00B96519">
        <w:rPr>
          <w:rFonts w:ascii="Times New Roman" w:hAnsi="Times New Roman" w:cs="Times New Roman"/>
        </w:rPr>
        <w:t xml:space="preserve"> income producing activities is considered. Such an approach therefore allows assessing </w:t>
      </w:r>
      <w:r w:rsidR="004F3A78">
        <w:rPr>
          <w:rFonts w:ascii="Times New Roman" w:hAnsi="Times New Roman" w:cs="Times New Roman"/>
        </w:rPr>
        <w:t>to what extent</w:t>
      </w:r>
      <w:r w:rsidR="00B96519">
        <w:rPr>
          <w:rFonts w:ascii="Times New Roman" w:hAnsi="Times New Roman" w:cs="Times New Roman"/>
        </w:rPr>
        <w:t xml:space="preserve"> changes in input prices </w:t>
      </w:r>
      <w:ins w:id="107" w:author="Rufino, Mariana" w:date="2017-11-13T14:54:00Z">
        <w:r w:rsidR="0044160C">
          <w:rPr>
            <w:rFonts w:ascii="Times New Roman" w:hAnsi="Times New Roman" w:cs="Times New Roman"/>
          </w:rPr>
          <w:t xml:space="preserve">can </w:t>
        </w:r>
      </w:ins>
      <w:r w:rsidR="00B96519">
        <w:rPr>
          <w:rFonts w:ascii="Times New Roman" w:hAnsi="Times New Roman" w:cs="Times New Roman"/>
        </w:rPr>
        <w:t xml:space="preserve">incentivize the household to increase milk production, </w:t>
      </w:r>
      <w:r w:rsidR="004F3A78">
        <w:rPr>
          <w:rFonts w:ascii="Times New Roman" w:hAnsi="Times New Roman" w:cs="Times New Roman"/>
        </w:rPr>
        <w:t>and the extent to which</w:t>
      </w:r>
      <w:r w:rsidR="00B96519">
        <w:rPr>
          <w:rFonts w:ascii="Times New Roman" w:hAnsi="Times New Roman" w:cs="Times New Roman"/>
        </w:rPr>
        <w:t xml:space="preserve"> this </w:t>
      </w:r>
      <w:r w:rsidR="004F3A78">
        <w:rPr>
          <w:rFonts w:ascii="Times New Roman" w:hAnsi="Times New Roman" w:cs="Times New Roman"/>
        </w:rPr>
        <w:t xml:space="preserve">growth </w:t>
      </w:r>
      <w:r w:rsidR="00B96519">
        <w:rPr>
          <w:rFonts w:ascii="Times New Roman" w:hAnsi="Times New Roman" w:cs="Times New Roman"/>
        </w:rPr>
        <w:t xml:space="preserve">results from increasing productivity, as opposed to increasing herd size and </w:t>
      </w:r>
      <w:r w:rsidR="00B96519" w:rsidRPr="0044160C">
        <w:rPr>
          <w:rFonts w:ascii="Times New Roman" w:hAnsi="Times New Roman" w:cs="Times New Roman"/>
          <w:highlight w:val="yellow"/>
          <w:rPrChange w:id="108" w:author="Rufino, Mariana" w:date="2017-11-13T14:54:00Z">
            <w:rPr>
              <w:rFonts w:ascii="Times New Roman" w:hAnsi="Times New Roman" w:cs="Times New Roman"/>
            </w:rPr>
          </w:rPrChange>
        </w:rPr>
        <w:t xml:space="preserve">land </w:t>
      </w:r>
      <w:ins w:id="109" w:author="Rufino, Mariana" w:date="2017-11-13T15:23:00Z">
        <w:r w:rsidR="005E1108">
          <w:rPr>
            <w:rFonts w:ascii="Times New Roman" w:hAnsi="Times New Roman" w:cs="Times New Roman"/>
            <w:highlight w:val="yellow"/>
          </w:rPr>
          <w:t>requirements</w:t>
        </w:r>
      </w:ins>
      <w:del w:id="110" w:author="Rufino, Mariana" w:date="2017-11-13T15:23:00Z">
        <w:r w:rsidR="004F3A78" w:rsidRPr="0044160C" w:rsidDel="005E1108">
          <w:rPr>
            <w:rFonts w:ascii="Times New Roman" w:hAnsi="Times New Roman" w:cs="Times New Roman"/>
            <w:highlight w:val="yellow"/>
            <w:rPrChange w:id="111" w:author="Rufino, Mariana" w:date="2017-11-13T14:54:00Z">
              <w:rPr>
                <w:rFonts w:ascii="Times New Roman" w:hAnsi="Times New Roman" w:cs="Times New Roman"/>
              </w:rPr>
            </w:rPrChange>
          </w:rPr>
          <w:delText>occupation</w:delText>
        </w:r>
      </w:del>
      <w:r w:rsidR="004F3A78">
        <w:rPr>
          <w:rFonts w:ascii="Times New Roman" w:hAnsi="Times New Roman" w:cs="Times New Roman"/>
        </w:rPr>
        <w:t xml:space="preserve">. </w:t>
      </w:r>
      <w:r w:rsidR="00C84D5B">
        <w:rPr>
          <w:rFonts w:ascii="Times New Roman" w:hAnsi="Times New Roman" w:cs="Times New Roman"/>
        </w:rPr>
        <w:t>The feedbacks between dairy cattle numbers and land</w:t>
      </w:r>
      <w:ins w:id="112" w:author="Rufino, Mariana" w:date="2017-11-13T15:23:00Z">
        <w:r w:rsidR="005E1108">
          <w:rPr>
            <w:rFonts w:ascii="Times New Roman" w:hAnsi="Times New Roman" w:cs="Times New Roman"/>
          </w:rPr>
          <w:t xml:space="preserve"> requirements</w:t>
        </w:r>
      </w:ins>
      <w:del w:id="113" w:author="Rufino, Mariana" w:date="2017-11-13T15:23:00Z">
        <w:r w:rsidR="00C84D5B" w:rsidDel="005E1108">
          <w:rPr>
            <w:rFonts w:ascii="Times New Roman" w:hAnsi="Times New Roman" w:cs="Times New Roman"/>
          </w:rPr>
          <w:delText xml:space="preserve"> </w:delText>
        </w:r>
        <w:r w:rsidR="00C84D5B" w:rsidRPr="005E1108" w:rsidDel="005E1108">
          <w:rPr>
            <w:rFonts w:ascii="Times New Roman" w:hAnsi="Times New Roman" w:cs="Times New Roman"/>
            <w:highlight w:val="yellow"/>
            <w:rPrChange w:id="114" w:author="Rufino, Mariana" w:date="2017-11-13T15:22:00Z">
              <w:rPr>
                <w:rFonts w:ascii="Times New Roman" w:hAnsi="Times New Roman" w:cs="Times New Roman"/>
              </w:rPr>
            </w:rPrChange>
          </w:rPr>
          <w:delText>occupation</w:delText>
        </w:r>
      </w:del>
      <w:r w:rsidR="00C84D5B">
        <w:rPr>
          <w:rFonts w:ascii="Times New Roman" w:hAnsi="Times New Roman" w:cs="Times New Roman"/>
        </w:rPr>
        <w:t xml:space="preserve"> is needed in order to assess the potential emissions savings </w:t>
      </w:r>
      <w:commentRangeStart w:id="115"/>
      <w:r w:rsidR="00C84D5B">
        <w:rPr>
          <w:rFonts w:ascii="Times New Roman" w:hAnsi="Times New Roman" w:cs="Times New Roman"/>
        </w:rPr>
        <w:t xml:space="preserve">from reductions in forest disturbance </w:t>
      </w:r>
      <w:commentRangeEnd w:id="115"/>
      <w:r w:rsidR="005E1108">
        <w:rPr>
          <w:rStyle w:val="CommentReference"/>
        </w:rPr>
        <w:commentReference w:id="115"/>
      </w:r>
      <w:r w:rsidR="00C84D5B">
        <w:rPr>
          <w:rFonts w:ascii="Times New Roman" w:hAnsi="Times New Roman" w:cs="Times New Roman"/>
        </w:rPr>
        <w:t xml:space="preserve">driven by </w:t>
      </w:r>
      <w:r w:rsidR="005703B8">
        <w:rPr>
          <w:rFonts w:ascii="Times New Roman" w:hAnsi="Times New Roman" w:cs="Times New Roman"/>
        </w:rPr>
        <w:t>feed requirements for dairy cattle.</w:t>
      </w:r>
    </w:p>
    <w:p w14:paraId="3D3B1A3C" w14:textId="2AAFEF6F" w:rsidR="004F3A78" w:rsidRDefault="00EF307B" w:rsidP="0009012E">
      <w:pPr>
        <w:rPr>
          <w:rFonts w:ascii="Times New Roman" w:hAnsi="Times New Roman" w:cs="Times New Roman"/>
        </w:rPr>
      </w:pPr>
      <w:r>
        <w:rPr>
          <w:rFonts w:ascii="Times New Roman" w:hAnsi="Times New Roman" w:cs="Times New Roman"/>
        </w:rPr>
        <w:t xml:space="preserve">Figure 2 illustrates the farm </w:t>
      </w:r>
      <w:ins w:id="116" w:author="Rufino, Mariana" w:date="2017-11-13T15:29:00Z">
        <w:r w:rsidR="005E1108">
          <w:rPr>
            <w:rFonts w:ascii="Times New Roman" w:hAnsi="Times New Roman" w:cs="Times New Roman"/>
          </w:rPr>
          <w:t>household</w:t>
        </w:r>
      </w:ins>
      <w:del w:id="117" w:author="Rufino, Mariana" w:date="2017-11-13T15:29:00Z">
        <w:r w:rsidDel="005E1108">
          <w:rPr>
            <w:rFonts w:ascii="Times New Roman" w:hAnsi="Times New Roman" w:cs="Times New Roman"/>
          </w:rPr>
          <w:delText>systems</w:delText>
        </w:r>
      </w:del>
      <w:r>
        <w:rPr>
          <w:rFonts w:ascii="Times New Roman" w:hAnsi="Times New Roman" w:cs="Times New Roman"/>
        </w:rPr>
        <w:t xml:space="preserve"> framework</w:t>
      </w:r>
      <w:del w:id="118" w:author="Rufino, Mariana" w:date="2017-11-13T15:30:00Z">
        <w:r w:rsidDel="005E1108">
          <w:rPr>
            <w:rFonts w:ascii="Times New Roman" w:hAnsi="Times New Roman" w:cs="Times New Roman"/>
          </w:rPr>
          <w:delText xml:space="preserve"> of the household</w:delText>
        </w:r>
      </w:del>
      <w:r>
        <w:rPr>
          <w:rFonts w:ascii="Times New Roman" w:hAnsi="Times New Roman" w:cs="Times New Roman"/>
        </w:rPr>
        <w:t xml:space="preserve">, including livestock, household </w:t>
      </w:r>
      <w:commentRangeStart w:id="119"/>
      <w:r>
        <w:rPr>
          <w:rFonts w:ascii="Times New Roman" w:hAnsi="Times New Roman" w:cs="Times New Roman"/>
        </w:rPr>
        <w:t>cash availability</w:t>
      </w:r>
      <w:commentRangeEnd w:id="119"/>
      <w:r w:rsidR="005E1108">
        <w:rPr>
          <w:rStyle w:val="CommentReference"/>
        </w:rPr>
        <w:commentReference w:id="119"/>
      </w:r>
      <w:r>
        <w:rPr>
          <w:rFonts w:ascii="Times New Roman" w:hAnsi="Times New Roman" w:cs="Times New Roman"/>
        </w:rPr>
        <w:t xml:space="preserve">, and </w:t>
      </w:r>
      <w:commentRangeStart w:id="120"/>
      <w:r>
        <w:rPr>
          <w:rFonts w:ascii="Times New Roman" w:hAnsi="Times New Roman" w:cs="Times New Roman"/>
        </w:rPr>
        <w:t xml:space="preserve">nutrient supply </w:t>
      </w:r>
      <w:commentRangeEnd w:id="120"/>
      <w:r w:rsidR="005E1108">
        <w:rPr>
          <w:rStyle w:val="CommentReference"/>
        </w:rPr>
        <w:commentReference w:id="120"/>
      </w:r>
      <w:r>
        <w:rPr>
          <w:rFonts w:ascii="Times New Roman" w:hAnsi="Times New Roman" w:cs="Times New Roman"/>
        </w:rPr>
        <w:t xml:space="preserve">and biomass production. </w:t>
      </w:r>
      <w:r w:rsidR="004F3A78">
        <w:rPr>
          <w:rFonts w:ascii="Times New Roman" w:hAnsi="Times New Roman" w:cs="Times New Roman"/>
        </w:rPr>
        <w:t>A</w:t>
      </w:r>
      <w:r w:rsidR="004A5A8B">
        <w:rPr>
          <w:rFonts w:ascii="Times New Roman" w:hAnsi="Times New Roman" w:cs="Times New Roman"/>
        </w:rPr>
        <w:t xml:space="preserve"> </w:t>
      </w:r>
      <w:r w:rsidR="004F3A78">
        <w:rPr>
          <w:rFonts w:ascii="Times New Roman" w:hAnsi="Times New Roman" w:cs="Times New Roman"/>
        </w:rPr>
        <w:t>livestock module</w:t>
      </w:r>
      <w:r w:rsidR="001348E3">
        <w:rPr>
          <w:rFonts w:ascii="Times New Roman" w:hAnsi="Times New Roman" w:cs="Times New Roman"/>
        </w:rPr>
        <w:t xml:space="preserve"> </w:t>
      </w:r>
      <w:proofErr w:type="gramStart"/>
      <w:r w:rsidR="004F3A78">
        <w:rPr>
          <w:rFonts w:ascii="Times New Roman" w:hAnsi="Times New Roman" w:cs="Times New Roman"/>
        </w:rPr>
        <w:t>is coupled</w:t>
      </w:r>
      <w:proofErr w:type="gramEnd"/>
      <w:r w:rsidR="004F3A78">
        <w:rPr>
          <w:rFonts w:ascii="Times New Roman" w:hAnsi="Times New Roman" w:cs="Times New Roman"/>
        </w:rPr>
        <w:t xml:space="preserve"> </w:t>
      </w:r>
      <w:r w:rsidR="001348E3">
        <w:rPr>
          <w:rFonts w:ascii="Times New Roman" w:hAnsi="Times New Roman" w:cs="Times New Roman"/>
        </w:rPr>
        <w:t xml:space="preserve">to a cropping and grazing module, to assess the feedbacks between land allocation to food, cash, and fodder crops, and biomass availability </w:t>
      </w:r>
      <w:r w:rsidR="0094509F">
        <w:rPr>
          <w:rFonts w:ascii="Times New Roman" w:hAnsi="Times New Roman" w:cs="Times New Roman"/>
        </w:rPr>
        <w:t xml:space="preserve">for cattle, and the </w:t>
      </w:r>
      <w:r w:rsidR="001348E3">
        <w:rPr>
          <w:rFonts w:ascii="Times New Roman" w:hAnsi="Times New Roman" w:cs="Times New Roman"/>
        </w:rPr>
        <w:t>requirement</w:t>
      </w:r>
      <w:r w:rsidR="00091978">
        <w:rPr>
          <w:rFonts w:ascii="Times New Roman" w:hAnsi="Times New Roman" w:cs="Times New Roman"/>
        </w:rPr>
        <w:t>s</w:t>
      </w:r>
      <w:r w:rsidR="001348E3">
        <w:rPr>
          <w:rFonts w:ascii="Times New Roman" w:hAnsi="Times New Roman" w:cs="Times New Roman"/>
        </w:rPr>
        <w:t xml:space="preserve"> for grazing land. The model simulates the </w:t>
      </w:r>
      <w:r w:rsidR="00091978">
        <w:rPr>
          <w:rFonts w:ascii="Times New Roman" w:hAnsi="Times New Roman" w:cs="Times New Roman"/>
        </w:rPr>
        <w:t xml:space="preserve">household’s </w:t>
      </w:r>
      <w:r w:rsidR="001348E3">
        <w:rPr>
          <w:rFonts w:ascii="Times New Roman" w:hAnsi="Times New Roman" w:cs="Times New Roman"/>
        </w:rPr>
        <w:t>purchasing dec</w:t>
      </w:r>
      <w:r w:rsidR="00091978">
        <w:rPr>
          <w:rFonts w:ascii="Times New Roman" w:hAnsi="Times New Roman" w:cs="Times New Roman"/>
        </w:rPr>
        <w:t>isions with respect to feeds, local and improved cattle</w:t>
      </w:r>
      <w:r w:rsidR="001348E3">
        <w:rPr>
          <w:rFonts w:ascii="Times New Roman" w:hAnsi="Times New Roman" w:cs="Times New Roman"/>
        </w:rPr>
        <w:t>, as well as the alloca</w:t>
      </w:r>
      <w:r w:rsidR="00091978">
        <w:rPr>
          <w:rFonts w:ascii="Times New Roman" w:hAnsi="Times New Roman" w:cs="Times New Roman"/>
        </w:rPr>
        <w:t>tion of available land to food, fodder, and cash crops</w:t>
      </w:r>
      <w:r w:rsidR="0094509F">
        <w:rPr>
          <w:rFonts w:ascii="Times New Roman" w:hAnsi="Times New Roman" w:cs="Times New Roman"/>
        </w:rPr>
        <w:t xml:space="preserve">, for both a baseline scenario representing current prices of inputs, and policy intervention scenarios representing </w:t>
      </w:r>
      <w:r w:rsidR="00EA697D">
        <w:rPr>
          <w:rFonts w:ascii="Times New Roman" w:hAnsi="Times New Roman" w:cs="Times New Roman"/>
        </w:rPr>
        <w:t xml:space="preserve">various types of </w:t>
      </w:r>
      <w:r w:rsidR="0094509F">
        <w:rPr>
          <w:rFonts w:ascii="Times New Roman" w:hAnsi="Times New Roman" w:cs="Times New Roman"/>
        </w:rPr>
        <w:t>input subsidies (Figure 1)</w:t>
      </w:r>
      <w:r w:rsidR="00091978">
        <w:rPr>
          <w:rFonts w:ascii="Times New Roman" w:hAnsi="Times New Roman" w:cs="Times New Roman"/>
        </w:rPr>
        <w:t xml:space="preserve">. </w:t>
      </w:r>
      <w:r w:rsidR="001348E3">
        <w:rPr>
          <w:rFonts w:ascii="Times New Roman" w:hAnsi="Times New Roman" w:cs="Times New Roman"/>
        </w:rPr>
        <w:t xml:space="preserve"> </w:t>
      </w:r>
      <w:r w:rsidR="00091978">
        <w:rPr>
          <w:rFonts w:ascii="Times New Roman" w:hAnsi="Times New Roman" w:cs="Times New Roman"/>
        </w:rPr>
        <w:t xml:space="preserve">The livestock module simulates the changes in herd size, structure, and offtake, based on the effects of the feeding regimes on physiological characteristics of the herd, including growth rate and lactation milk yields. The </w:t>
      </w:r>
      <w:r w:rsidR="0094509F">
        <w:rPr>
          <w:rFonts w:ascii="Times New Roman" w:hAnsi="Times New Roman" w:cs="Times New Roman"/>
        </w:rPr>
        <w:t>cropping and grazing module specifies the supply of food crops for home consumption, fodder crops for feed, and cash crops for sale based on the assumed yields and model determined acreage under each scenario.</w:t>
      </w:r>
      <w:r w:rsidR="004A5A8B">
        <w:rPr>
          <w:rFonts w:ascii="Times New Roman" w:hAnsi="Times New Roman" w:cs="Times New Roman"/>
        </w:rPr>
        <w:t xml:space="preserve"> </w:t>
      </w:r>
      <w:r w:rsidR="004F3A78">
        <w:rPr>
          <w:rFonts w:ascii="Times New Roman" w:hAnsi="Times New Roman" w:cs="Times New Roman"/>
        </w:rPr>
        <w:t xml:space="preserve">The simulations </w:t>
      </w:r>
      <w:proofErr w:type="gramStart"/>
      <w:r w:rsidR="004F3A78">
        <w:rPr>
          <w:rFonts w:ascii="Times New Roman" w:hAnsi="Times New Roman" w:cs="Times New Roman"/>
        </w:rPr>
        <w:t>are run</w:t>
      </w:r>
      <w:proofErr w:type="gramEnd"/>
      <w:r w:rsidR="004F3A78">
        <w:rPr>
          <w:rFonts w:ascii="Times New Roman" w:hAnsi="Times New Roman" w:cs="Times New Roman"/>
        </w:rPr>
        <w:t xml:space="preserve"> for households representing </w:t>
      </w:r>
      <w:commentRangeStart w:id="121"/>
      <w:r w:rsidR="004F3A78">
        <w:rPr>
          <w:rFonts w:ascii="Times New Roman" w:hAnsi="Times New Roman" w:cs="Times New Roman"/>
        </w:rPr>
        <w:t>different wealth classes and resource endowments</w:t>
      </w:r>
      <w:commentRangeEnd w:id="121"/>
      <w:r w:rsidR="0051107A">
        <w:rPr>
          <w:rStyle w:val="CommentReference"/>
        </w:rPr>
        <w:commentReference w:id="121"/>
      </w:r>
      <w:r w:rsidR="004F3A78">
        <w:rPr>
          <w:rFonts w:ascii="Times New Roman" w:hAnsi="Times New Roman" w:cs="Times New Roman"/>
        </w:rPr>
        <w:t xml:space="preserve">, in order to identify how the household’s characteristics influence the </w:t>
      </w:r>
      <w:r w:rsidR="005E61EB">
        <w:rPr>
          <w:rFonts w:ascii="Times New Roman" w:hAnsi="Times New Roman" w:cs="Times New Roman"/>
        </w:rPr>
        <w:t xml:space="preserve">household’s capacity </w:t>
      </w:r>
      <w:commentRangeStart w:id="122"/>
      <w:r w:rsidR="005E61EB">
        <w:rPr>
          <w:rFonts w:ascii="Times New Roman" w:hAnsi="Times New Roman" w:cs="Times New Roman"/>
        </w:rPr>
        <w:t>for supply growth</w:t>
      </w:r>
      <w:r w:rsidR="004F3A78">
        <w:rPr>
          <w:rFonts w:ascii="Times New Roman" w:hAnsi="Times New Roman" w:cs="Times New Roman"/>
        </w:rPr>
        <w:t xml:space="preserve"> </w:t>
      </w:r>
      <w:commentRangeEnd w:id="122"/>
      <w:r w:rsidR="0051107A">
        <w:rPr>
          <w:rStyle w:val="CommentReference"/>
        </w:rPr>
        <w:commentReference w:id="122"/>
      </w:r>
      <w:r w:rsidR="004F3A78">
        <w:rPr>
          <w:rFonts w:ascii="Times New Roman" w:hAnsi="Times New Roman" w:cs="Times New Roman"/>
        </w:rPr>
        <w:t xml:space="preserve">under given </w:t>
      </w:r>
      <w:commentRangeStart w:id="123"/>
      <w:r w:rsidR="004F3A78">
        <w:rPr>
          <w:rFonts w:ascii="Times New Roman" w:hAnsi="Times New Roman" w:cs="Times New Roman"/>
        </w:rPr>
        <w:t xml:space="preserve">input subsidies </w:t>
      </w:r>
      <w:commentRangeEnd w:id="123"/>
      <w:r w:rsidR="0051107A">
        <w:rPr>
          <w:rStyle w:val="CommentReference"/>
        </w:rPr>
        <w:commentReference w:id="123"/>
      </w:r>
      <w:r w:rsidR="004F3A78">
        <w:rPr>
          <w:rFonts w:ascii="Times New Roman" w:hAnsi="Times New Roman" w:cs="Times New Roman"/>
        </w:rPr>
        <w:t xml:space="preserve">(e.g. Hammond et al., 2017).  </w:t>
      </w:r>
    </w:p>
    <w:p w14:paraId="74BB024B" w14:textId="7D69BA71" w:rsidR="00D072A6" w:rsidRPr="00063C33" w:rsidRDefault="0094509F" w:rsidP="00063C33">
      <w:pPr>
        <w:rPr>
          <w:rFonts w:ascii="Times New Roman" w:hAnsi="Times New Roman" w:cs="Times New Roman"/>
        </w:rPr>
      </w:pPr>
      <w:commentRangeStart w:id="124"/>
      <w:r>
        <w:rPr>
          <w:rFonts w:ascii="Times New Roman" w:hAnsi="Times New Roman" w:cs="Times New Roman"/>
        </w:rPr>
        <w:t>Figure 1</w:t>
      </w:r>
      <w:r w:rsidR="00D072A6" w:rsidRPr="00B827AC">
        <w:rPr>
          <w:rFonts w:ascii="Times New Roman" w:hAnsi="Times New Roman" w:cs="Times New Roman"/>
        </w:rPr>
        <w:t xml:space="preserve">: </w:t>
      </w:r>
      <w:commentRangeEnd w:id="124"/>
      <w:r w:rsidR="00BB7015">
        <w:rPr>
          <w:rStyle w:val="CommentReference"/>
        </w:rPr>
        <w:commentReference w:id="124"/>
      </w:r>
      <w:r w:rsidR="00D072A6" w:rsidRPr="00B827AC">
        <w:rPr>
          <w:rFonts w:ascii="Times New Roman" w:hAnsi="Times New Roman" w:cs="Times New Roman"/>
        </w:rPr>
        <w:t>Analytical framework for farm</w:t>
      </w:r>
      <w:r w:rsidR="00E32C78" w:rsidRPr="00B827AC">
        <w:rPr>
          <w:rFonts w:ascii="Times New Roman" w:hAnsi="Times New Roman" w:cs="Times New Roman"/>
        </w:rPr>
        <w:t>-household</w:t>
      </w:r>
      <w:r w:rsidR="00063C33">
        <w:rPr>
          <w:rFonts w:ascii="Times New Roman" w:hAnsi="Times New Roman" w:cs="Times New Roman"/>
        </w:rPr>
        <w:t xml:space="preserve"> level ex ante analysis</w:t>
      </w:r>
    </w:p>
    <w:p w14:paraId="4553F55A" w14:textId="5A8CDBF8" w:rsidR="00D072A6" w:rsidRPr="00B827AC" w:rsidRDefault="00E52C68" w:rsidP="00D072A6">
      <w:pP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526181B5" wp14:editId="42A8A348">
            <wp:extent cx="5314950" cy="4162425"/>
            <wp:effectExtent l="0" t="0" r="0" b="9525"/>
            <wp:docPr id="3" name="Picture 3" descr="C:\Users\Gaming\AppData\Local\Temp\Farm Analytical Framework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ing\AppData\Local\Temp\Farm Analytical Framework - Page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14:paraId="7583F654" w14:textId="77777777" w:rsidR="00E32C78" w:rsidRPr="00B827AC" w:rsidRDefault="00E32C78" w:rsidP="00843ACD">
      <w:pPr>
        <w:rPr>
          <w:rFonts w:ascii="Times New Roman" w:hAnsi="Times New Roman" w:cs="Times New Roman"/>
        </w:rPr>
      </w:pPr>
    </w:p>
    <w:p w14:paraId="628DF850" w14:textId="77777777" w:rsidR="006E5E2A" w:rsidRPr="00B827AC" w:rsidRDefault="003F2E7A" w:rsidP="0071750F">
      <w:pPr>
        <w:rPr>
          <w:rFonts w:ascii="Times New Roman" w:hAnsi="Times New Roman" w:cs="Times New Roman"/>
        </w:rPr>
      </w:pPr>
      <w:r w:rsidRPr="00B827AC">
        <w:rPr>
          <w:rFonts w:ascii="Times New Roman" w:hAnsi="Times New Roman" w:cs="Times New Roman"/>
        </w:rPr>
        <w:t xml:space="preserve">The household model </w:t>
      </w:r>
      <w:proofErr w:type="gramStart"/>
      <w:r w:rsidRPr="00B827AC">
        <w:rPr>
          <w:rFonts w:ascii="Times New Roman" w:hAnsi="Times New Roman" w:cs="Times New Roman"/>
        </w:rPr>
        <w:t>is</w:t>
      </w:r>
      <w:r w:rsidR="00BF0A51" w:rsidRPr="00B827AC">
        <w:rPr>
          <w:rFonts w:ascii="Times New Roman" w:hAnsi="Times New Roman" w:cs="Times New Roman"/>
        </w:rPr>
        <w:t xml:space="preserve"> </w:t>
      </w:r>
      <w:r w:rsidRPr="00B827AC">
        <w:rPr>
          <w:rFonts w:ascii="Times New Roman" w:hAnsi="Times New Roman" w:cs="Times New Roman"/>
        </w:rPr>
        <w:t>developed</w:t>
      </w:r>
      <w:proofErr w:type="gramEnd"/>
      <w:r w:rsidRPr="00B827AC">
        <w:rPr>
          <w:rFonts w:ascii="Times New Roman" w:hAnsi="Times New Roman" w:cs="Times New Roman"/>
        </w:rPr>
        <w:t xml:space="preserve"> in </w:t>
      </w:r>
      <w:r w:rsidR="0080651E" w:rsidRPr="00B827AC">
        <w:rPr>
          <w:rFonts w:ascii="Times New Roman" w:hAnsi="Times New Roman" w:cs="Times New Roman"/>
        </w:rPr>
        <w:t>the General Alg</w:t>
      </w:r>
      <w:r w:rsidR="00623849" w:rsidRPr="00B827AC">
        <w:rPr>
          <w:rFonts w:ascii="Times New Roman" w:hAnsi="Times New Roman" w:cs="Times New Roman"/>
        </w:rPr>
        <w:t xml:space="preserve">ebraic Modelling System (GAMS); </w:t>
      </w:r>
      <w:r w:rsidR="00A2451D" w:rsidRPr="00B827AC">
        <w:rPr>
          <w:rFonts w:ascii="Times New Roman" w:hAnsi="Times New Roman" w:cs="Times New Roman"/>
        </w:rPr>
        <w:t>a software package useful for developing optimization and simulation models</w:t>
      </w:r>
      <w:r w:rsidR="003412D8" w:rsidRPr="00B827AC">
        <w:rPr>
          <w:rFonts w:ascii="Times New Roman" w:hAnsi="Times New Roman" w:cs="Times New Roman"/>
        </w:rPr>
        <w:t xml:space="preserve"> for </w:t>
      </w:r>
      <w:r w:rsidR="00C02D58" w:rsidRPr="00B827AC">
        <w:rPr>
          <w:rFonts w:ascii="Times New Roman" w:hAnsi="Times New Roman" w:cs="Times New Roman"/>
        </w:rPr>
        <w:t>(Brooke et al, 2008)</w:t>
      </w:r>
      <w:r w:rsidR="0080651E" w:rsidRPr="00B827AC">
        <w:rPr>
          <w:rFonts w:ascii="Times New Roman" w:hAnsi="Times New Roman" w:cs="Times New Roman"/>
        </w:rPr>
        <w:t xml:space="preserve">. The model parameters </w:t>
      </w:r>
      <w:proofErr w:type="gramStart"/>
      <w:r w:rsidR="0080651E" w:rsidRPr="00B827AC">
        <w:rPr>
          <w:rFonts w:ascii="Times New Roman" w:hAnsi="Times New Roman" w:cs="Times New Roman"/>
        </w:rPr>
        <w:t>are from</w:t>
      </w:r>
      <w:r w:rsidR="00A2451D" w:rsidRPr="00B827AC">
        <w:rPr>
          <w:rFonts w:ascii="Times New Roman" w:hAnsi="Times New Roman" w:cs="Times New Roman"/>
        </w:rPr>
        <w:t xml:space="preserve"> </w:t>
      </w:r>
      <w:commentRangeStart w:id="125"/>
      <w:r w:rsidR="00A2451D" w:rsidRPr="00B827AC">
        <w:rPr>
          <w:rFonts w:ascii="Times New Roman" w:hAnsi="Times New Roman" w:cs="Times New Roman"/>
        </w:rPr>
        <w:t xml:space="preserve">household survey data gathered in the Tanzanian </w:t>
      </w:r>
      <w:r w:rsidR="00BF0A51" w:rsidRPr="00B827AC">
        <w:rPr>
          <w:rFonts w:ascii="Times New Roman" w:hAnsi="Times New Roman" w:cs="Times New Roman"/>
        </w:rPr>
        <w:t xml:space="preserve">southern highlands </w:t>
      </w:r>
      <w:proofErr w:type="spellStart"/>
      <w:r w:rsidR="00BF0A51" w:rsidRPr="00B827AC">
        <w:rPr>
          <w:rFonts w:ascii="Times New Roman" w:hAnsi="Times New Roman" w:cs="Times New Roman"/>
        </w:rPr>
        <w:t>milkshed</w:t>
      </w:r>
      <w:proofErr w:type="spellEnd"/>
      <w:r w:rsidRPr="00B827AC">
        <w:rPr>
          <w:rFonts w:ascii="Times New Roman" w:hAnsi="Times New Roman" w:cs="Times New Roman"/>
        </w:rPr>
        <w:t xml:space="preserve"> </w:t>
      </w:r>
      <w:r w:rsidR="00A2451D" w:rsidRPr="00B827AC">
        <w:rPr>
          <w:rFonts w:ascii="Times New Roman" w:hAnsi="Times New Roman" w:cs="Times New Roman"/>
        </w:rPr>
        <w:t xml:space="preserve">region </w:t>
      </w:r>
      <w:r w:rsidR="00422FA0" w:rsidRPr="00B827AC">
        <w:rPr>
          <w:rFonts w:ascii="Times New Roman" w:hAnsi="Times New Roman" w:cs="Times New Roman"/>
        </w:rPr>
        <w:t xml:space="preserve">during </w:t>
      </w:r>
      <w:r w:rsidR="002A7AFA" w:rsidRPr="00B827AC">
        <w:rPr>
          <w:rFonts w:ascii="Times New Roman" w:hAnsi="Times New Roman" w:cs="Times New Roman"/>
        </w:rPr>
        <w:t>the years 2017</w:t>
      </w:r>
      <w:r w:rsidR="00422FA0" w:rsidRPr="00B827AC">
        <w:rPr>
          <w:rFonts w:ascii="Times New Roman" w:hAnsi="Times New Roman" w:cs="Times New Roman"/>
        </w:rPr>
        <w:t>-</w:t>
      </w:r>
      <w:r w:rsidR="00A2451D" w:rsidRPr="00B827AC">
        <w:rPr>
          <w:rFonts w:ascii="Times New Roman" w:hAnsi="Times New Roman" w:cs="Times New Roman"/>
        </w:rPr>
        <w:t>2018</w:t>
      </w:r>
      <w:r w:rsidR="0080651E" w:rsidRPr="00B827AC">
        <w:rPr>
          <w:rFonts w:ascii="Times New Roman" w:hAnsi="Times New Roman" w:cs="Times New Roman"/>
        </w:rPr>
        <w:t xml:space="preserve"> </w:t>
      </w:r>
      <w:commentRangeEnd w:id="125"/>
      <w:r w:rsidR="00BB7015">
        <w:rPr>
          <w:rStyle w:val="CommentReference"/>
        </w:rPr>
        <w:commentReference w:id="125"/>
      </w:r>
      <w:r w:rsidR="0080651E" w:rsidRPr="00B827AC">
        <w:rPr>
          <w:rFonts w:ascii="Times New Roman" w:hAnsi="Times New Roman" w:cs="Times New Roman"/>
        </w:rPr>
        <w:t>[list</w:t>
      </w:r>
      <w:proofErr w:type="gramEnd"/>
      <w:r w:rsidR="0080651E" w:rsidRPr="00B827AC">
        <w:rPr>
          <w:rFonts w:ascii="Times New Roman" w:hAnsi="Times New Roman" w:cs="Times New Roman"/>
        </w:rPr>
        <w:t xml:space="preserve"> the names and affiliations of the surveys]</w:t>
      </w:r>
      <w:r w:rsidR="00AE5CCF" w:rsidRPr="00B827AC">
        <w:rPr>
          <w:rFonts w:ascii="Times New Roman" w:hAnsi="Times New Roman" w:cs="Times New Roman"/>
        </w:rPr>
        <w:t>.</w:t>
      </w:r>
      <w:r w:rsidR="002621A4" w:rsidRPr="00B827AC">
        <w:rPr>
          <w:rFonts w:ascii="Times New Roman" w:hAnsi="Times New Roman" w:cs="Times New Roman"/>
        </w:rPr>
        <w:t xml:space="preserve"> </w:t>
      </w:r>
      <w:r w:rsidR="006E5E2A" w:rsidRPr="00B827AC">
        <w:rPr>
          <w:rFonts w:ascii="Times New Roman" w:hAnsi="Times New Roman" w:cs="Times New Roman"/>
        </w:rPr>
        <w:t xml:space="preserve">The administrative regions </w:t>
      </w:r>
      <w:r w:rsidR="00623849" w:rsidRPr="00B827AC">
        <w:rPr>
          <w:rFonts w:ascii="Times New Roman" w:hAnsi="Times New Roman" w:cs="Times New Roman"/>
        </w:rPr>
        <w:t xml:space="preserve">covered by the survey </w:t>
      </w:r>
      <w:r w:rsidR="006E5E2A" w:rsidRPr="00B827AC">
        <w:rPr>
          <w:rFonts w:ascii="Times New Roman" w:hAnsi="Times New Roman" w:cs="Times New Roman"/>
        </w:rPr>
        <w:t xml:space="preserve">include Mbeya, Iringa, </w:t>
      </w:r>
      <w:proofErr w:type="spellStart"/>
      <w:r w:rsidR="006E5E2A" w:rsidRPr="00B827AC">
        <w:rPr>
          <w:rFonts w:ascii="Times New Roman" w:hAnsi="Times New Roman" w:cs="Times New Roman"/>
        </w:rPr>
        <w:t>Morogoro</w:t>
      </w:r>
      <w:proofErr w:type="spellEnd"/>
      <w:r w:rsidR="006E5E2A" w:rsidRPr="00B827AC">
        <w:rPr>
          <w:rFonts w:ascii="Times New Roman" w:hAnsi="Times New Roman" w:cs="Times New Roman"/>
        </w:rPr>
        <w:t>, and Dodoma (Table 1). [Discuss basic agro-ecological and geographic conditions of region, including major markets for inputs and outputs, population, incomes].</w:t>
      </w:r>
    </w:p>
    <w:p w14:paraId="5F7443F7" w14:textId="77777777" w:rsidR="00430BF5" w:rsidRPr="00B827AC" w:rsidRDefault="00430BF5" w:rsidP="002109F3">
      <w:pPr>
        <w:rPr>
          <w:rFonts w:ascii="Times New Roman" w:hAnsi="Times New Roman" w:cs="Times New Roman"/>
        </w:rPr>
      </w:pPr>
      <w:commentRangeStart w:id="126"/>
      <w:r w:rsidRPr="00B827AC">
        <w:rPr>
          <w:rFonts w:ascii="Times New Roman" w:hAnsi="Times New Roman" w:cs="Times New Roman"/>
        </w:rPr>
        <w:t xml:space="preserve">Table 1: Site statistics </w:t>
      </w:r>
      <w:commentRangeEnd w:id="126"/>
      <w:r w:rsidR="008F3B5D">
        <w:rPr>
          <w:rStyle w:val="CommentReference"/>
        </w:rPr>
        <w:commentReference w:id="126"/>
      </w:r>
    </w:p>
    <w:tbl>
      <w:tblPr>
        <w:tblStyle w:val="TableGrid"/>
        <w:tblW w:w="0" w:type="auto"/>
        <w:tblLook w:val="04A0" w:firstRow="1" w:lastRow="0" w:firstColumn="1" w:lastColumn="0" w:noHBand="0" w:noVBand="1"/>
      </w:tblPr>
      <w:tblGrid>
        <w:gridCol w:w="1398"/>
        <w:gridCol w:w="1223"/>
        <w:gridCol w:w="1474"/>
        <w:gridCol w:w="1371"/>
        <w:gridCol w:w="1654"/>
        <w:gridCol w:w="2122"/>
      </w:tblGrid>
      <w:tr w:rsidR="005B56C7" w:rsidRPr="00B827AC" w14:paraId="6460CF72" w14:textId="77777777" w:rsidTr="005B56C7">
        <w:tc>
          <w:tcPr>
            <w:tcW w:w="1398" w:type="dxa"/>
          </w:tcPr>
          <w:p w14:paraId="0A6036F9"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Region</w:t>
            </w:r>
          </w:p>
        </w:tc>
        <w:tc>
          <w:tcPr>
            <w:tcW w:w="1223" w:type="dxa"/>
          </w:tcPr>
          <w:p w14:paraId="28299293"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Agro-ecologies</w:t>
            </w:r>
          </w:p>
        </w:tc>
        <w:tc>
          <w:tcPr>
            <w:tcW w:w="1474" w:type="dxa"/>
          </w:tcPr>
          <w:p w14:paraId="5DE8DA02"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Number of households</w:t>
            </w:r>
          </w:p>
        </w:tc>
        <w:tc>
          <w:tcPr>
            <w:tcW w:w="1371" w:type="dxa"/>
          </w:tcPr>
          <w:p w14:paraId="490058F1"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Population density</w:t>
            </w:r>
          </w:p>
        </w:tc>
        <w:tc>
          <w:tcPr>
            <w:tcW w:w="1654" w:type="dxa"/>
          </w:tcPr>
          <w:p w14:paraId="2D60E3B4"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Average altitude</w:t>
            </w:r>
          </w:p>
        </w:tc>
        <w:tc>
          <w:tcPr>
            <w:tcW w:w="2122" w:type="dxa"/>
          </w:tcPr>
          <w:p w14:paraId="790C352C"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Average precipitation</w:t>
            </w:r>
          </w:p>
        </w:tc>
      </w:tr>
      <w:tr w:rsidR="005B56C7" w:rsidRPr="00B827AC" w14:paraId="7A967238" w14:textId="77777777" w:rsidTr="005B56C7">
        <w:tc>
          <w:tcPr>
            <w:tcW w:w="1398" w:type="dxa"/>
          </w:tcPr>
          <w:p w14:paraId="710328FE"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Mbeya</w:t>
            </w:r>
          </w:p>
        </w:tc>
        <w:tc>
          <w:tcPr>
            <w:tcW w:w="1223" w:type="dxa"/>
          </w:tcPr>
          <w:p w14:paraId="21489DA6" w14:textId="77777777" w:rsidR="005B56C7" w:rsidRPr="00B827AC" w:rsidRDefault="005B56C7" w:rsidP="002109F3">
            <w:pPr>
              <w:rPr>
                <w:rFonts w:ascii="Times New Roman" w:hAnsi="Times New Roman" w:cs="Times New Roman"/>
              </w:rPr>
            </w:pPr>
          </w:p>
        </w:tc>
        <w:tc>
          <w:tcPr>
            <w:tcW w:w="1474" w:type="dxa"/>
          </w:tcPr>
          <w:p w14:paraId="79D4A911" w14:textId="77777777" w:rsidR="005B56C7" w:rsidRPr="00B827AC" w:rsidRDefault="005B56C7" w:rsidP="002109F3">
            <w:pPr>
              <w:rPr>
                <w:rFonts w:ascii="Times New Roman" w:hAnsi="Times New Roman" w:cs="Times New Roman"/>
              </w:rPr>
            </w:pPr>
          </w:p>
        </w:tc>
        <w:tc>
          <w:tcPr>
            <w:tcW w:w="1371" w:type="dxa"/>
          </w:tcPr>
          <w:p w14:paraId="6E66E11E" w14:textId="77777777" w:rsidR="005B56C7" w:rsidRPr="00B827AC" w:rsidRDefault="005B56C7" w:rsidP="002109F3">
            <w:pPr>
              <w:rPr>
                <w:rFonts w:ascii="Times New Roman" w:hAnsi="Times New Roman" w:cs="Times New Roman"/>
              </w:rPr>
            </w:pPr>
          </w:p>
        </w:tc>
        <w:tc>
          <w:tcPr>
            <w:tcW w:w="1654" w:type="dxa"/>
          </w:tcPr>
          <w:p w14:paraId="7BD7241F" w14:textId="77777777" w:rsidR="005B56C7" w:rsidRPr="00B827AC" w:rsidRDefault="005B56C7" w:rsidP="002109F3">
            <w:pPr>
              <w:rPr>
                <w:rFonts w:ascii="Times New Roman" w:hAnsi="Times New Roman" w:cs="Times New Roman"/>
              </w:rPr>
            </w:pPr>
          </w:p>
        </w:tc>
        <w:tc>
          <w:tcPr>
            <w:tcW w:w="2122" w:type="dxa"/>
          </w:tcPr>
          <w:p w14:paraId="0791AC95" w14:textId="77777777" w:rsidR="005B56C7" w:rsidRPr="00B827AC" w:rsidRDefault="005B56C7" w:rsidP="002109F3">
            <w:pPr>
              <w:rPr>
                <w:rFonts w:ascii="Times New Roman" w:hAnsi="Times New Roman" w:cs="Times New Roman"/>
              </w:rPr>
            </w:pPr>
          </w:p>
        </w:tc>
      </w:tr>
      <w:tr w:rsidR="005B56C7" w:rsidRPr="00B827AC" w14:paraId="0FEAC559" w14:textId="77777777" w:rsidTr="005B56C7">
        <w:tc>
          <w:tcPr>
            <w:tcW w:w="1398" w:type="dxa"/>
          </w:tcPr>
          <w:p w14:paraId="78A8C0FB"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Iringa</w:t>
            </w:r>
          </w:p>
        </w:tc>
        <w:tc>
          <w:tcPr>
            <w:tcW w:w="1223" w:type="dxa"/>
          </w:tcPr>
          <w:p w14:paraId="7D005A16" w14:textId="77777777" w:rsidR="005B56C7" w:rsidRPr="00B827AC" w:rsidRDefault="005B56C7" w:rsidP="002109F3">
            <w:pPr>
              <w:rPr>
                <w:rFonts w:ascii="Times New Roman" w:hAnsi="Times New Roman" w:cs="Times New Roman"/>
              </w:rPr>
            </w:pPr>
          </w:p>
        </w:tc>
        <w:tc>
          <w:tcPr>
            <w:tcW w:w="1474" w:type="dxa"/>
          </w:tcPr>
          <w:p w14:paraId="118CF668" w14:textId="77777777" w:rsidR="005B56C7" w:rsidRPr="00B827AC" w:rsidRDefault="005B56C7" w:rsidP="002109F3">
            <w:pPr>
              <w:rPr>
                <w:rFonts w:ascii="Times New Roman" w:hAnsi="Times New Roman" w:cs="Times New Roman"/>
              </w:rPr>
            </w:pPr>
          </w:p>
        </w:tc>
        <w:tc>
          <w:tcPr>
            <w:tcW w:w="1371" w:type="dxa"/>
          </w:tcPr>
          <w:p w14:paraId="67D5A35C" w14:textId="77777777" w:rsidR="005B56C7" w:rsidRPr="00B827AC" w:rsidRDefault="005B56C7" w:rsidP="002109F3">
            <w:pPr>
              <w:rPr>
                <w:rFonts w:ascii="Times New Roman" w:hAnsi="Times New Roman" w:cs="Times New Roman"/>
              </w:rPr>
            </w:pPr>
          </w:p>
        </w:tc>
        <w:tc>
          <w:tcPr>
            <w:tcW w:w="1654" w:type="dxa"/>
          </w:tcPr>
          <w:p w14:paraId="09E8E761" w14:textId="77777777" w:rsidR="005B56C7" w:rsidRPr="00B827AC" w:rsidRDefault="005B56C7" w:rsidP="002109F3">
            <w:pPr>
              <w:rPr>
                <w:rFonts w:ascii="Times New Roman" w:hAnsi="Times New Roman" w:cs="Times New Roman"/>
              </w:rPr>
            </w:pPr>
          </w:p>
        </w:tc>
        <w:tc>
          <w:tcPr>
            <w:tcW w:w="2122" w:type="dxa"/>
          </w:tcPr>
          <w:p w14:paraId="47011761" w14:textId="77777777" w:rsidR="005B56C7" w:rsidRPr="00B827AC" w:rsidRDefault="005B56C7" w:rsidP="002109F3">
            <w:pPr>
              <w:rPr>
                <w:rFonts w:ascii="Times New Roman" w:hAnsi="Times New Roman" w:cs="Times New Roman"/>
              </w:rPr>
            </w:pPr>
          </w:p>
        </w:tc>
      </w:tr>
      <w:tr w:rsidR="005B56C7" w:rsidRPr="00B827AC" w14:paraId="47CA7696" w14:textId="77777777" w:rsidTr="005B56C7">
        <w:tc>
          <w:tcPr>
            <w:tcW w:w="1398" w:type="dxa"/>
          </w:tcPr>
          <w:p w14:paraId="3CA1AA65" w14:textId="77777777" w:rsidR="005B56C7" w:rsidRPr="00B827AC" w:rsidRDefault="005B56C7" w:rsidP="002109F3">
            <w:pPr>
              <w:rPr>
                <w:rFonts w:ascii="Times New Roman" w:hAnsi="Times New Roman" w:cs="Times New Roman"/>
              </w:rPr>
            </w:pPr>
            <w:proofErr w:type="spellStart"/>
            <w:r w:rsidRPr="00B827AC">
              <w:rPr>
                <w:rFonts w:ascii="Times New Roman" w:hAnsi="Times New Roman" w:cs="Times New Roman"/>
              </w:rPr>
              <w:t>Morogoro</w:t>
            </w:r>
            <w:proofErr w:type="spellEnd"/>
          </w:p>
        </w:tc>
        <w:tc>
          <w:tcPr>
            <w:tcW w:w="1223" w:type="dxa"/>
          </w:tcPr>
          <w:p w14:paraId="2112ADF9" w14:textId="77777777" w:rsidR="005B56C7" w:rsidRPr="00B827AC" w:rsidRDefault="005B56C7" w:rsidP="002109F3">
            <w:pPr>
              <w:rPr>
                <w:rFonts w:ascii="Times New Roman" w:hAnsi="Times New Roman" w:cs="Times New Roman"/>
              </w:rPr>
            </w:pPr>
          </w:p>
        </w:tc>
        <w:tc>
          <w:tcPr>
            <w:tcW w:w="1474" w:type="dxa"/>
          </w:tcPr>
          <w:p w14:paraId="64A8F5A8" w14:textId="77777777" w:rsidR="005B56C7" w:rsidRPr="00B827AC" w:rsidRDefault="005B56C7" w:rsidP="002109F3">
            <w:pPr>
              <w:rPr>
                <w:rFonts w:ascii="Times New Roman" w:hAnsi="Times New Roman" w:cs="Times New Roman"/>
              </w:rPr>
            </w:pPr>
          </w:p>
        </w:tc>
        <w:tc>
          <w:tcPr>
            <w:tcW w:w="1371" w:type="dxa"/>
          </w:tcPr>
          <w:p w14:paraId="40E523D2" w14:textId="77777777" w:rsidR="005B56C7" w:rsidRPr="00B827AC" w:rsidRDefault="005B56C7" w:rsidP="002109F3">
            <w:pPr>
              <w:rPr>
                <w:rFonts w:ascii="Times New Roman" w:hAnsi="Times New Roman" w:cs="Times New Roman"/>
              </w:rPr>
            </w:pPr>
          </w:p>
        </w:tc>
        <w:tc>
          <w:tcPr>
            <w:tcW w:w="1654" w:type="dxa"/>
          </w:tcPr>
          <w:p w14:paraId="319BF772" w14:textId="77777777" w:rsidR="005B56C7" w:rsidRPr="00B827AC" w:rsidRDefault="005B56C7" w:rsidP="002109F3">
            <w:pPr>
              <w:rPr>
                <w:rFonts w:ascii="Times New Roman" w:hAnsi="Times New Roman" w:cs="Times New Roman"/>
              </w:rPr>
            </w:pPr>
          </w:p>
        </w:tc>
        <w:tc>
          <w:tcPr>
            <w:tcW w:w="2122" w:type="dxa"/>
          </w:tcPr>
          <w:p w14:paraId="4770A72E" w14:textId="77777777" w:rsidR="005B56C7" w:rsidRPr="00B827AC" w:rsidRDefault="005B56C7" w:rsidP="002109F3">
            <w:pPr>
              <w:rPr>
                <w:rFonts w:ascii="Times New Roman" w:hAnsi="Times New Roman" w:cs="Times New Roman"/>
              </w:rPr>
            </w:pPr>
          </w:p>
        </w:tc>
      </w:tr>
      <w:tr w:rsidR="005B56C7" w:rsidRPr="00B827AC" w14:paraId="1444E198" w14:textId="77777777" w:rsidTr="005B56C7">
        <w:tc>
          <w:tcPr>
            <w:tcW w:w="1398" w:type="dxa"/>
          </w:tcPr>
          <w:p w14:paraId="3D344164"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Dodoma</w:t>
            </w:r>
          </w:p>
        </w:tc>
        <w:tc>
          <w:tcPr>
            <w:tcW w:w="1223" w:type="dxa"/>
          </w:tcPr>
          <w:p w14:paraId="18BD7E8F" w14:textId="77777777" w:rsidR="005B56C7" w:rsidRPr="00B827AC" w:rsidRDefault="005B56C7" w:rsidP="002109F3">
            <w:pPr>
              <w:rPr>
                <w:rFonts w:ascii="Times New Roman" w:hAnsi="Times New Roman" w:cs="Times New Roman"/>
              </w:rPr>
            </w:pPr>
          </w:p>
        </w:tc>
        <w:tc>
          <w:tcPr>
            <w:tcW w:w="1474" w:type="dxa"/>
          </w:tcPr>
          <w:p w14:paraId="38ACF6A3" w14:textId="77777777" w:rsidR="005B56C7" w:rsidRPr="00B827AC" w:rsidRDefault="005B56C7" w:rsidP="002109F3">
            <w:pPr>
              <w:rPr>
                <w:rFonts w:ascii="Times New Roman" w:hAnsi="Times New Roman" w:cs="Times New Roman"/>
              </w:rPr>
            </w:pPr>
          </w:p>
        </w:tc>
        <w:tc>
          <w:tcPr>
            <w:tcW w:w="1371" w:type="dxa"/>
          </w:tcPr>
          <w:p w14:paraId="5E7E9804" w14:textId="77777777" w:rsidR="005B56C7" w:rsidRPr="00B827AC" w:rsidRDefault="005B56C7" w:rsidP="002109F3">
            <w:pPr>
              <w:rPr>
                <w:rFonts w:ascii="Times New Roman" w:hAnsi="Times New Roman" w:cs="Times New Roman"/>
              </w:rPr>
            </w:pPr>
          </w:p>
        </w:tc>
        <w:tc>
          <w:tcPr>
            <w:tcW w:w="1654" w:type="dxa"/>
          </w:tcPr>
          <w:p w14:paraId="399AB243" w14:textId="77777777" w:rsidR="005B56C7" w:rsidRPr="00B827AC" w:rsidRDefault="005B56C7" w:rsidP="002109F3">
            <w:pPr>
              <w:rPr>
                <w:rFonts w:ascii="Times New Roman" w:hAnsi="Times New Roman" w:cs="Times New Roman"/>
              </w:rPr>
            </w:pPr>
          </w:p>
        </w:tc>
        <w:tc>
          <w:tcPr>
            <w:tcW w:w="2122" w:type="dxa"/>
          </w:tcPr>
          <w:p w14:paraId="7EB581E3" w14:textId="77777777" w:rsidR="005B56C7" w:rsidRPr="00B827AC" w:rsidRDefault="005B56C7" w:rsidP="002109F3">
            <w:pPr>
              <w:rPr>
                <w:rFonts w:ascii="Times New Roman" w:hAnsi="Times New Roman" w:cs="Times New Roman"/>
              </w:rPr>
            </w:pPr>
          </w:p>
        </w:tc>
      </w:tr>
    </w:tbl>
    <w:p w14:paraId="240AA5CC" w14:textId="77777777" w:rsidR="00096983" w:rsidRPr="00B827AC" w:rsidRDefault="00BE60AF" w:rsidP="002109F3">
      <w:pPr>
        <w:rPr>
          <w:rFonts w:ascii="Times New Roman" w:hAnsi="Times New Roman" w:cs="Times New Roman"/>
          <w:sz w:val="20"/>
          <w:szCs w:val="20"/>
        </w:rPr>
      </w:pPr>
      <w:r w:rsidRPr="00B827AC">
        <w:rPr>
          <w:rFonts w:ascii="Times New Roman" w:hAnsi="Times New Roman" w:cs="Times New Roman"/>
          <w:sz w:val="20"/>
          <w:szCs w:val="20"/>
        </w:rPr>
        <w:t>Sources: NBS (2015)</w:t>
      </w:r>
    </w:p>
    <w:p w14:paraId="52CF7AF2" w14:textId="77777777" w:rsidR="00096983" w:rsidRPr="00B827AC" w:rsidRDefault="00096983" w:rsidP="002109F3">
      <w:pPr>
        <w:rPr>
          <w:rFonts w:ascii="Times New Roman" w:hAnsi="Times New Roman" w:cs="Times New Roman"/>
          <w:sz w:val="20"/>
          <w:szCs w:val="20"/>
        </w:rPr>
      </w:pPr>
    </w:p>
    <w:p w14:paraId="61D950FC" w14:textId="073A17AE" w:rsidR="00430BF5" w:rsidRPr="00B827AC" w:rsidRDefault="001C3E6C" w:rsidP="002109F3">
      <w:pPr>
        <w:rPr>
          <w:rFonts w:ascii="Times New Roman" w:hAnsi="Times New Roman" w:cs="Times New Roman"/>
          <w:sz w:val="20"/>
          <w:szCs w:val="20"/>
        </w:rPr>
      </w:pPr>
      <w:r w:rsidRPr="00B827AC">
        <w:rPr>
          <w:rFonts w:ascii="Times New Roman" w:hAnsi="Times New Roman" w:cs="Times New Roman"/>
        </w:rPr>
        <w:t xml:space="preserve">Table 2: </w:t>
      </w:r>
      <w:r w:rsidR="008400AB" w:rsidRPr="00B827AC">
        <w:rPr>
          <w:rFonts w:ascii="Times New Roman" w:hAnsi="Times New Roman" w:cs="Times New Roman"/>
        </w:rPr>
        <w:t xml:space="preserve">Income, resource endowments, </w:t>
      </w:r>
      <w:r w:rsidR="00F31420" w:rsidRPr="00B827AC">
        <w:rPr>
          <w:rFonts w:ascii="Times New Roman" w:hAnsi="Times New Roman" w:cs="Times New Roman"/>
        </w:rPr>
        <w:t xml:space="preserve">household dependents, </w:t>
      </w:r>
      <w:r w:rsidR="008400AB" w:rsidRPr="00B827AC">
        <w:rPr>
          <w:rFonts w:ascii="Times New Roman" w:hAnsi="Times New Roman" w:cs="Times New Roman"/>
        </w:rPr>
        <w:t>degree of market orientation, and input use by household</w:t>
      </w:r>
    </w:p>
    <w:tbl>
      <w:tblPr>
        <w:tblStyle w:val="TableGrid"/>
        <w:tblW w:w="0" w:type="auto"/>
        <w:tblLook w:val="04A0" w:firstRow="1" w:lastRow="0" w:firstColumn="1" w:lastColumn="0" w:noHBand="0" w:noVBand="1"/>
      </w:tblPr>
      <w:tblGrid>
        <w:gridCol w:w="1848"/>
        <w:gridCol w:w="1662"/>
        <w:gridCol w:w="2034"/>
        <w:gridCol w:w="1849"/>
        <w:gridCol w:w="1849"/>
      </w:tblGrid>
      <w:tr w:rsidR="00FE2383" w:rsidRPr="00B827AC" w14:paraId="48EFE025" w14:textId="77777777" w:rsidTr="0028528E">
        <w:tc>
          <w:tcPr>
            <w:tcW w:w="1848" w:type="dxa"/>
            <w:vMerge w:val="restart"/>
          </w:tcPr>
          <w:p w14:paraId="6904BF84"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Parameter</w:t>
            </w:r>
          </w:p>
        </w:tc>
        <w:tc>
          <w:tcPr>
            <w:tcW w:w="7394" w:type="dxa"/>
            <w:gridSpan w:val="4"/>
          </w:tcPr>
          <w:p w14:paraId="76342156" w14:textId="77777777" w:rsidR="00FE2383" w:rsidRPr="00B827AC" w:rsidRDefault="00FE2383" w:rsidP="001D229D">
            <w:pPr>
              <w:jc w:val="center"/>
              <w:rPr>
                <w:rFonts w:ascii="Times New Roman" w:hAnsi="Times New Roman" w:cs="Times New Roman"/>
              </w:rPr>
            </w:pPr>
            <w:commentRangeStart w:id="127"/>
            <w:r w:rsidRPr="00B827AC">
              <w:rPr>
                <w:rFonts w:ascii="Times New Roman" w:hAnsi="Times New Roman" w:cs="Times New Roman"/>
              </w:rPr>
              <w:t>Household types</w:t>
            </w:r>
            <w:commentRangeEnd w:id="127"/>
            <w:r w:rsidR="00A33E3C">
              <w:rPr>
                <w:rStyle w:val="CommentReference"/>
              </w:rPr>
              <w:commentReference w:id="127"/>
            </w:r>
          </w:p>
        </w:tc>
      </w:tr>
      <w:tr w:rsidR="008C2C12" w:rsidRPr="00B827AC" w14:paraId="00E9D5AC" w14:textId="77777777" w:rsidTr="001C3E6C">
        <w:tc>
          <w:tcPr>
            <w:tcW w:w="1848" w:type="dxa"/>
            <w:vMerge/>
          </w:tcPr>
          <w:p w14:paraId="3576C7AE" w14:textId="77777777" w:rsidR="008C2C12" w:rsidRPr="00B827AC" w:rsidRDefault="008C2C12" w:rsidP="002109F3">
            <w:pPr>
              <w:rPr>
                <w:rFonts w:ascii="Times New Roman" w:hAnsi="Times New Roman" w:cs="Times New Roman"/>
              </w:rPr>
            </w:pPr>
          </w:p>
        </w:tc>
        <w:tc>
          <w:tcPr>
            <w:tcW w:w="1662" w:type="dxa"/>
          </w:tcPr>
          <w:p w14:paraId="28D728B1" w14:textId="77777777" w:rsidR="008C2C12" w:rsidRPr="00B827AC" w:rsidRDefault="008C2C12" w:rsidP="002109F3">
            <w:pPr>
              <w:rPr>
                <w:rFonts w:ascii="Times New Roman" w:hAnsi="Times New Roman" w:cs="Times New Roman"/>
              </w:rPr>
            </w:pPr>
          </w:p>
        </w:tc>
        <w:tc>
          <w:tcPr>
            <w:tcW w:w="2034" w:type="dxa"/>
          </w:tcPr>
          <w:p w14:paraId="6140D6E8" w14:textId="77777777" w:rsidR="008C2C12" w:rsidRPr="00B827AC" w:rsidRDefault="008C2C12" w:rsidP="002109F3">
            <w:pPr>
              <w:rPr>
                <w:rFonts w:ascii="Times New Roman" w:hAnsi="Times New Roman" w:cs="Times New Roman"/>
              </w:rPr>
            </w:pPr>
          </w:p>
        </w:tc>
        <w:tc>
          <w:tcPr>
            <w:tcW w:w="1849" w:type="dxa"/>
          </w:tcPr>
          <w:p w14:paraId="0F815C80" w14:textId="77777777" w:rsidR="008C2C12" w:rsidRPr="00B827AC" w:rsidRDefault="008C2C12" w:rsidP="002109F3">
            <w:pPr>
              <w:rPr>
                <w:rFonts w:ascii="Times New Roman" w:hAnsi="Times New Roman" w:cs="Times New Roman"/>
              </w:rPr>
            </w:pPr>
          </w:p>
        </w:tc>
        <w:tc>
          <w:tcPr>
            <w:tcW w:w="1849" w:type="dxa"/>
          </w:tcPr>
          <w:p w14:paraId="70C64249" w14:textId="77777777" w:rsidR="008C2C12" w:rsidRPr="00B827AC" w:rsidRDefault="008C2C12" w:rsidP="002109F3">
            <w:pPr>
              <w:rPr>
                <w:rFonts w:ascii="Times New Roman" w:hAnsi="Times New Roman" w:cs="Times New Roman"/>
              </w:rPr>
            </w:pPr>
          </w:p>
        </w:tc>
      </w:tr>
      <w:tr w:rsidR="00FE2383" w:rsidRPr="00B827AC" w14:paraId="0632748F" w14:textId="77777777" w:rsidTr="001C3E6C">
        <w:tc>
          <w:tcPr>
            <w:tcW w:w="1848" w:type="dxa"/>
            <w:vMerge/>
          </w:tcPr>
          <w:p w14:paraId="25B6D15F" w14:textId="77777777" w:rsidR="00FE2383" w:rsidRPr="00B827AC" w:rsidRDefault="00FE2383" w:rsidP="002109F3">
            <w:pPr>
              <w:rPr>
                <w:rFonts w:ascii="Times New Roman" w:hAnsi="Times New Roman" w:cs="Times New Roman"/>
              </w:rPr>
            </w:pPr>
          </w:p>
        </w:tc>
        <w:tc>
          <w:tcPr>
            <w:tcW w:w="1662" w:type="dxa"/>
          </w:tcPr>
          <w:p w14:paraId="718AF197"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Crop only – Local Cows</w:t>
            </w:r>
          </w:p>
        </w:tc>
        <w:tc>
          <w:tcPr>
            <w:tcW w:w="2034" w:type="dxa"/>
          </w:tcPr>
          <w:p w14:paraId="7A632F84"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Cash and food crop – local cows</w:t>
            </w:r>
          </w:p>
        </w:tc>
        <w:tc>
          <w:tcPr>
            <w:tcW w:w="1849" w:type="dxa"/>
          </w:tcPr>
          <w:p w14:paraId="4A22D4B6"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crop only – improved cows</w:t>
            </w:r>
          </w:p>
        </w:tc>
        <w:tc>
          <w:tcPr>
            <w:tcW w:w="1849" w:type="dxa"/>
          </w:tcPr>
          <w:p w14:paraId="35472A67"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and cash crop – improved cows</w:t>
            </w:r>
          </w:p>
        </w:tc>
      </w:tr>
      <w:tr w:rsidR="001C3E6C" w:rsidRPr="00B827AC" w14:paraId="1BA2D2E5" w14:textId="77777777" w:rsidTr="001C3E6C">
        <w:tc>
          <w:tcPr>
            <w:tcW w:w="1848" w:type="dxa"/>
          </w:tcPr>
          <w:p w14:paraId="58AE3BD5" w14:textId="77777777" w:rsidR="001C3E6C" w:rsidRPr="00B827AC" w:rsidRDefault="00CB1885" w:rsidP="002109F3">
            <w:pPr>
              <w:rPr>
                <w:rFonts w:ascii="Times New Roman" w:hAnsi="Times New Roman" w:cs="Times New Roman"/>
              </w:rPr>
            </w:pPr>
            <w:r w:rsidRPr="00B827AC">
              <w:rPr>
                <w:rFonts w:ascii="Times New Roman" w:hAnsi="Times New Roman" w:cs="Times New Roman"/>
              </w:rPr>
              <w:t>L</w:t>
            </w:r>
            <w:r w:rsidR="001C3E6C" w:rsidRPr="00B827AC">
              <w:rPr>
                <w:rFonts w:ascii="Times New Roman" w:hAnsi="Times New Roman" w:cs="Times New Roman"/>
              </w:rPr>
              <w:t>and holdings</w:t>
            </w:r>
            <w:r w:rsidR="00FE2383" w:rsidRPr="00B827AC">
              <w:rPr>
                <w:rFonts w:ascii="Times New Roman" w:hAnsi="Times New Roman" w:cs="Times New Roman"/>
              </w:rPr>
              <w:t xml:space="preserve"> (ha)</w:t>
            </w:r>
          </w:p>
        </w:tc>
        <w:tc>
          <w:tcPr>
            <w:tcW w:w="1662" w:type="dxa"/>
          </w:tcPr>
          <w:p w14:paraId="2F3A48D3" w14:textId="77777777" w:rsidR="001C3E6C" w:rsidRPr="00B827AC" w:rsidRDefault="001C3E6C" w:rsidP="002109F3">
            <w:pPr>
              <w:rPr>
                <w:rFonts w:ascii="Times New Roman" w:hAnsi="Times New Roman" w:cs="Times New Roman"/>
              </w:rPr>
            </w:pPr>
          </w:p>
        </w:tc>
        <w:tc>
          <w:tcPr>
            <w:tcW w:w="2034" w:type="dxa"/>
          </w:tcPr>
          <w:p w14:paraId="6A089673" w14:textId="77777777" w:rsidR="001C3E6C" w:rsidRPr="00B827AC" w:rsidRDefault="001C3E6C" w:rsidP="002109F3">
            <w:pPr>
              <w:rPr>
                <w:rFonts w:ascii="Times New Roman" w:hAnsi="Times New Roman" w:cs="Times New Roman"/>
              </w:rPr>
            </w:pPr>
          </w:p>
        </w:tc>
        <w:tc>
          <w:tcPr>
            <w:tcW w:w="1849" w:type="dxa"/>
          </w:tcPr>
          <w:p w14:paraId="6680A4C6" w14:textId="77777777" w:rsidR="001C3E6C" w:rsidRPr="00B827AC" w:rsidRDefault="001C3E6C" w:rsidP="002109F3">
            <w:pPr>
              <w:rPr>
                <w:rFonts w:ascii="Times New Roman" w:hAnsi="Times New Roman" w:cs="Times New Roman"/>
              </w:rPr>
            </w:pPr>
          </w:p>
        </w:tc>
        <w:tc>
          <w:tcPr>
            <w:tcW w:w="1849" w:type="dxa"/>
          </w:tcPr>
          <w:p w14:paraId="703E2874" w14:textId="77777777" w:rsidR="001C3E6C" w:rsidRPr="00B827AC" w:rsidRDefault="001C3E6C" w:rsidP="002109F3">
            <w:pPr>
              <w:rPr>
                <w:rFonts w:ascii="Times New Roman" w:hAnsi="Times New Roman" w:cs="Times New Roman"/>
              </w:rPr>
            </w:pPr>
          </w:p>
        </w:tc>
      </w:tr>
      <w:tr w:rsidR="008400AB" w:rsidRPr="00B827AC" w14:paraId="667FBEB5" w14:textId="77777777" w:rsidTr="001C3E6C">
        <w:tc>
          <w:tcPr>
            <w:tcW w:w="1848" w:type="dxa"/>
          </w:tcPr>
          <w:p w14:paraId="719AB563" w14:textId="3F749064" w:rsidR="008400AB" w:rsidRPr="00B827AC" w:rsidRDefault="008400AB" w:rsidP="002109F3">
            <w:pPr>
              <w:rPr>
                <w:rFonts w:ascii="Times New Roman" w:hAnsi="Times New Roman" w:cs="Times New Roman"/>
              </w:rPr>
            </w:pPr>
            <w:r w:rsidRPr="00B827AC">
              <w:rPr>
                <w:rFonts w:ascii="Times New Roman" w:hAnsi="Times New Roman" w:cs="Times New Roman"/>
              </w:rPr>
              <w:t>Cattle holdings (</w:t>
            </w:r>
            <w:proofErr w:type="spellStart"/>
            <w:r w:rsidRPr="00B827AC">
              <w:rPr>
                <w:rFonts w:ascii="Times New Roman" w:hAnsi="Times New Roman" w:cs="Times New Roman"/>
              </w:rPr>
              <w:t>hd</w:t>
            </w:r>
            <w:proofErr w:type="spellEnd"/>
            <w:r w:rsidRPr="00B827AC">
              <w:rPr>
                <w:rFonts w:ascii="Times New Roman" w:hAnsi="Times New Roman" w:cs="Times New Roman"/>
              </w:rPr>
              <w:t>)</w:t>
            </w:r>
          </w:p>
        </w:tc>
        <w:tc>
          <w:tcPr>
            <w:tcW w:w="1662" w:type="dxa"/>
          </w:tcPr>
          <w:p w14:paraId="572D8509" w14:textId="77777777" w:rsidR="008400AB" w:rsidRPr="00B827AC" w:rsidRDefault="008400AB" w:rsidP="002109F3">
            <w:pPr>
              <w:rPr>
                <w:rFonts w:ascii="Times New Roman" w:hAnsi="Times New Roman" w:cs="Times New Roman"/>
              </w:rPr>
            </w:pPr>
          </w:p>
        </w:tc>
        <w:tc>
          <w:tcPr>
            <w:tcW w:w="2034" w:type="dxa"/>
          </w:tcPr>
          <w:p w14:paraId="08557DAB" w14:textId="77777777" w:rsidR="008400AB" w:rsidRPr="00B827AC" w:rsidRDefault="008400AB" w:rsidP="002109F3">
            <w:pPr>
              <w:rPr>
                <w:rFonts w:ascii="Times New Roman" w:hAnsi="Times New Roman" w:cs="Times New Roman"/>
              </w:rPr>
            </w:pPr>
          </w:p>
        </w:tc>
        <w:tc>
          <w:tcPr>
            <w:tcW w:w="1849" w:type="dxa"/>
          </w:tcPr>
          <w:p w14:paraId="52C2C2F7" w14:textId="77777777" w:rsidR="008400AB" w:rsidRPr="00B827AC" w:rsidRDefault="008400AB" w:rsidP="002109F3">
            <w:pPr>
              <w:rPr>
                <w:rFonts w:ascii="Times New Roman" w:hAnsi="Times New Roman" w:cs="Times New Roman"/>
              </w:rPr>
            </w:pPr>
          </w:p>
        </w:tc>
        <w:tc>
          <w:tcPr>
            <w:tcW w:w="1849" w:type="dxa"/>
          </w:tcPr>
          <w:p w14:paraId="14BE6044" w14:textId="77777777" w:rsidR="008400AB" w:rsidRPr="00B827AC" w:rsidRDefault="008400AB" w:rsidP="002109F3">
            <w:pPr>
              <w:rPr>
                <w:rFonts w:ascii="Times New Roman" w:hAnsi="Times New Roman" w:cs="Times New Roman"/>
              </w:rPr>
            </w:pPr>
          </w:p>
        </w:tc>
      </w:tr>
      <w:tr w:rsidR="001C3E6C" w:rsidRPr="00B827AC" w14:paraId="589DA200" w14:textId="77777777" w:rsidTr="001C3E6C">
        <w:tc>
          <w:tcPr>
            <w:tcW w:w="1848" w:type="dxa"/>
          </w:tcPr>
          <w:p w14:paraId="50814C45" w14:textId="77777777" w:rsidR="001C3E6C" w:rsidRPr="00B827AC" w:rsidRDefault="001C3E6C" w:rsidP="002109F3">
            <w:pPr>
              <w:rPr>
                <w:rFonts w:ascii="Times New Roman" w:hAnsi="Times New Roman" w:cs="Times New Roman"/>
              </w:rPr>
            </w:pPr>
            <w:r w:rsidRPr="00B827AC">
              <w:rPr>
                <w:rFonts w:ascii="Times New Roman" w:hAnsi="Times New Roman" w:cs="Times New Roman"/>
              </w:rPr>
              <w:t>Household members</w:t>
            </w:r>
            <w:r w:rsidR="00FE2383" w:rsidRPr="00B827AC">
              <w:rPr>
                <w:rFonts w:ascii="Times New Roman" w:hAnsi="Times New Roman" w:cs="Times New Roman"/>
              </w:rPr>
              <w:t xml:space="preserve"> </w:t>
            </w:r>
          </w:p>
          <w:p w14:paraId="0B57CBEF" w14:textId="77777777" w:rsidR="000922A8" w:rsidRPr="00B827AC" w:rsidRDefault="000922A8" w:rsidP="002109F3">
            <w:pPr>
              <w:rPr>
                <w:rFonts w:ascii="Times New Roman" w:hAnsi="Times New Roman" w:cs="Times New Roman"/>
              </w:rPr>
            </w:pPr>
            <w:r w:rsidRPr="00B827AC">
              <w:rPr>
                <w:rFonts w:ascii="Times New Roman" w:hAnsi="Times New Roman" w:cs="Times New Roman"/>
              </w:rPr>
              <w:t>(people)</w:t>
            </w:r>
          </w:p>
        </w:tc>
        <w:tc>
          <w:tcPr>
            <w:tcW w:w="1662" w:type="dxa"/>
          </w:tcPr>
          <w:p w14:paraId="423753A2" w14:textId="77777777" w:rsidR="001C3E6C" w:rsidRPr="00B827AC" w:rsidRDefault="001C3E6C" w:rsidP="002109F3">
            <w:pPr>
              <w:rPr>
                <w:rFonts w:ascii="Times New Roman" w:hAnsi="Times New Roman" w:cs="Times New Roman"/>
              </w:rPr>
            </w:pPr>
          </w:p>
        </w:tc>
        <w:tc>
          <w:tcPr>
            <w:tcW w:w="2034" w:type="dxa"/>
          </w:tcPr>
          <w:p w14:paraId="5F905673" w14:textId="77777777" w:rsidR="001C3E6C" w:rsidRPr="00B827AC" w:rsidRDefault="001C3E6C" w:rsidP="002109F3">
            <w:pPr>
              <w:rPr>
                <w:rFonts w:ascii="Times New Roman" w:hAnsi="Times New Roman" w:cs="Times New Roman"/>
              </w:rPr>
            </w:pPr>
          </w:p>
        </w:tc>
        <w:tc>
          <w:tcPr>
            <w:tcW w:w="1849" w:type="dxa"/>
          </w:tcPr>
          <w:p w14:paraId="3F51697F" w14:textId="77777777" w:rsidR="001C3E6C" w:rsidRPr="00B827AC" w:rsidRDefault="001C3E6C" w:rsidP="002109F3">
            <w:pPr>
              <w:rPr>
                <w:rFonts w:ascii="Times New Roman" w:hAnsi="Times New Roman" w:cs="Times New Roman"/>
              </w:rPr>
            </w:pPr>
          </w:p>
        </w:tc>
        <w:tc>
          <w:tcPr>
            <w:tcW w:w="1849" w:type="dxa"/>
          </w:tcPr>
          <w:p w14:paraId="3149004F" w14:textId="77777777" w:rsidR="001C3E6C" w:rsidRPr="00B827AC" w:rsidRDefault="001C3E6C" w:rsidP="002109F3">
            <w:pPr>
              <w:rPr>
                <w:rFonts w:ascii="Times New Roman" w:hAnsi="Times New Roman" w:cs="Times New Roman"/>
              </w:rPr>
            </w:pPr>
          </w:p>
        </w:tc>
      </w:tr>
      <w:tr w:rsidR="001C3E6C" w:rsidRPr="00B827AC" w14:paraId="457933A5" w14:textId="77777777" w:rsidTr="001C3E6C">
        <w:tc>
          <w:tcPr>
            <w:tcW w:w="1848" w:type="dxa"/>
          </w:tcPr>
          <w:p w14:paraId="325CC8E5" w14:textId="77777777" w:rsidR="00FE2383" w:rsidRPr="00B827AC" w:rsidRDefault="006E5E2A" w:rsidP="002109F3">
            <w:pPr>
              <w:rPr>
                <w:rFonts w:ascii="Times New Roman" w:hAnsi="Times New Roman" w:cs="Times New Roman"/>
              </w:rPr>
            </w:pPr>
            <w:r w:rsidRPr="00B827AC">
              <w:rPr>
                <w:rFonts w:ascii="Times New Roman" w:hAnsi="Times New Roman" w:cs="Times New Roman"/>
              </w:rPr>
              <w:t>Annual m</w:t>
            </w:r>
            <w:r w:rsidR="00FE2383" w:rsidRPr="00B827AC">
              <w:rPr>
                <w:rFonts w:ascii="Times New Roman" w:hAnsi="Times New Roman" w:cs="Times New Roman"/>
              </w:rPr>
              <w:t xml:space="preserve">arketed milk </w:t>
            </w:r>
            <w:commentRangeStart w:id="128"/>
            <w:r w:rsidR="00FE2383" w:rsidRPr="00B827AC">
              <w:rPr>
                <w:rFonts w:ascii="Times New Roman" w:hAnsi="Times New Roman" w:cs="Times New Roman"/>
              </w:rPr>
              <w:t>surplus</w:t>
            </w:r>
            <w:commentRangeEnd w:id="128"/>
            <w:r w:rsidR="00A33E3C">
              <w:rPr>
                <w:rStyle w:val="CommentReference"/>
              </w:rPr>
              <w:commentReference w:id="128"/>
            </w:r>
            <w:r w:rsidR="00FE2383" w:rsidRPr="00B827AC">
              <w:rPr>
                <w:rFonts w:ascii="Times New Roman" w:hAnsi="Times New Roman" w:cs="Times New Roman"/>
              </w:rPr>
              <w:t xml:space="preserve"> </w:t>
            </w:r>
          </w:p>
          <w:p w14:paraId="2C93CC70" w14:textId="77777777" w:rsidR="001C3E6C" w:rsidRPr="00B827AC" w:rsidRDefault="00CB1885" w:rsidP="002109F3">
            <w:pPr>
              <w:rPr>
                <w:rFonts w:ascii="Times New Roman" w:hAnsi="Times New Roman" w:cs="Times New Roman"/>
              </w:rPr>
            </w:pPr>
            <w:r w:rsidRPr="00B827AC">
              <w:rPr>
                <w:rFonts w:ascii="Times New Roman" w:hAnsi="Times New Roman" w:cs="Times New Roman"/>
              </w:rPr>
              <w:t>(kg</w:t>
            </w:r>
            <w:r w:rsidR="00FE2383" w:rsidRPr="00B827AC">
              <w:rPr>
                <w:rFonts w:ascii="Times New Roman" w:hAnsi="Times New Roman" w:cs="Times New Roman"/>
              </w:rPr>
              <w:t xml:space="preserve"> yr</w:t>
            </w:r>
            <w:r w:rsidR="00FE2383" w:rsidRPr="00B827AC">
              <w:rPr>
                <w:rFonts w:ascii="Times New Roman" w:hAnsi="Times New Roman" w:cs="Times New Roman"/>
                <w:vertAlign w:val="superscript"/>
              </w:rPr>
              <w:t>-1</w:t>
            </w:r>
            <w:r w:rsidR="00FE2383" w:rsidRPr="00B827AC">
              <w:rPr>
                <w:rFonts w:ascii="Times New Roman" w:hAnsi="Times New Roman" w:cs="Times New Roman"/>
              </w:rPr>
              <w:t>)</w:t>
            </w:r>
          </w:p>
        </w:tc>
        <w:tc>
          <w:tcPr>
            <w:tcW w:w="1662" w:type="dxa"/>
          </w:tcPr>
          <w:p w14:paraId="3D16B6F6" w14:textId="77777777" w:rsidR="001C3E6C" w:rsidRPr="00B827AC" w:rsidRDefault="001C3E6C" w:rsidP="002109F3">
            <w:pPr>
              <w:rPr>
                <w:rFonts w:ascii="Times New Roman" w:hAnsi="Times New Roman" w:cs="Times New Roman"/>
              </w:rPr>
            </w:pPr>
          </w:p>
        </w:tc>
        <w:tc>
          <w:tcPr>
            <w:tcW w:w="2034" w:type="dxa"/>
          </w:tcPr>
          <w:p w14:paraId="2B75BFC7" w14:textId="77777777" w:rsidR="001C3E6C" w:rsidRPr="00B827AC" w:rsidRDefault="001C3E6C" w:rsidP="002109F3">
            <w:pPr>
              <w:rPr>
                <w:rFonts w:ascii="Times New Roman" w:hAnsi="Times New Roman" w:cs="Times New Roman"/>
              </w:rPr>
            </w:pPr>
          </w:p>
        </w:tc>
        <w:tc>
          <w:tcPr>
            <w:tcW w:w="1849" w:type="dxa"/>
          </w:tcPr>
          <w:p w14:paraId="5F4B08E9" w14:textId="77777777" w:rsidR="001C3E6C" w:rsidRPr="00B827AC" w:rsidRDefault="001C3E6C" w:rsidP="002109F3">
            <w:pPr>
              <w:rPr>
                <w:rFonts w:ascii="Times New Roman" w:hAnsi="Times New Roman" w:cs="Times New Roman"/>
              </w:rPr>
            </w:pPr>
          </w:p>
        </w:tc>
        <w:tc>
          <w:tcPr>
            <w:tcW w:w="1849" w:type="dxa"/>
          </w:tcPr>
          <w:p w14:paraId="5CA1C7C2" w14:textId="77777777" w:rsidR="001C3E6C" w:rsidRPr="00B827AC" w:rsidRDefault="001C3E6C" w:rsidP="002109F3">
            <w:pPr>
              <w:rPr>
                <w:rFonts w:ascii="Times New Roman" w:hAnsi="Times New Roman" w:cs="Times New Roman"/>
              </w:rPr>
            </w:pPr>
          </w:p>
        </w:tc>
      </w:tr>
      <w:tr w:rsidR="00FE2383" w:rsidRPr="00B827AC" w14:paraId="38739CD2" w14:textId="77777777" w:rsidTr="001C3E6C">
        <w:tc>
          <w:tcPr>
            <w:tcW w:w="1848" w:type="dxa"/>
          </w:tcPr>
          <w:p w14:paraId="55BF166F"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Off farm income</w:t>
            </w:r>
          </w:p>
          <w:p w14:paraId="1ECC83D5"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Tsh</w:t>
            </w:r>
            <w:proofErr w:type="spellEnd"/>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662" w:type="dxa"/>
          </w:tcPr>
          <w:p w14:paraId="26EA3E40" w14:textId="77777777" w:rsidR="00FE2383" w:rsidRPr="00B827AC" w:rsidRDefault="00FE2383" w:rsidP="002109F3">
            <w:pPr>
              <w:rPr>
                <w:rFonts w:ascii="Times New Roman" w:hAnsi="Times New Roman" w:cs="Times New Roman"/>
              </w:rPr>
            </w:pPr>
          </w:p>
        </w:tc>
        <w:tc>
          <w:tcPr>
            <w:tcW w:w="2034" w:type="dxa"/>
          </w:tcPr>
          <w:p w14:paraId="0362D5C0" w14:textId="77777777" w:rsidR="00FE2383" w:rsidRPr="00B827AC" w:rsidRDefault="00FE2383" w:rsidP="002109F3">
            <w:pPr>
              <w:rPr>
                <w:rFonts w:ascii="Times New Roman" w:hAnsi="Times New Roman" w:cs="Times New Roman"/>
              </w:rPr>
            </w:pPr>
          </w:p>
        </w:tc>
        <w:tc>
          <w:tcPr>
            <w:tcW w:w="1849" w:type="dxa"/>
          </w:tcPr>
          <w:p w14:paraId="01AED895" w14:textId="77777777" w:rsidR="00FE2383" w:rsidRPr="00B827AC" w:rsidRDefault="00FE2383" w:rsidP="002109F3">
            <w:pPr>
              <w:rPr>
                <w:rFonts w:ascii="Times New Roman" w:hAnsi="Times New Roman" w:cs="Times New Roman"/>
              </w:rPr>
            </w:pPr>
          </w:p>
        </w:tc>
        <w:tc>
          <w:tcPr>
            <w:tcW w:w="1849" w:type="dxa"/>
          </w:tcPr>
          <w:p w14:paraId="2BB77797" w14:textId="77777777" w:rsidR="00FE2383" w:rsidRPr="00B827AC" w:rsidRDefault="00FE2383" w:rsidP="002109F3">
            <w:pPr>
              <w:rPr>
                <w:rFonts w:ascii="Times New Roman" w:hAnsi="Times New Roman" w:cs="Times New Roman"/>
              </w:rPr>
            </w:pPr>
          </w:p>
        </w:tc>
      </w:tr>
      <w:tr w:rsidR="008400AB" w:rsidRPr="00B827AC" w14:paraId="1670B493" w14:textId="77777777" w:rsidTr="00005EDA">
        <w:tc>
          <w:tcPr>
            <w:tcW w:w="9242" w:type="dxa"/>
            <w:gridSpan w:val="5"/>
          </w:tcPr>
          <w:p w14:paraId="6A032A0A" w14:textId="482D6E84" w:rsidR="008400AB" w:rsidRPr="00B827AC" w:rsidRDefault="008400AB" w:rsidP="008400AB">
            <w:pPr>
              <w:jc w:val="center"/>
              <w:rPr>
                <w:rFonts w:ascii="Times New Roman" w:hAnsi="Times New Roman" w:cs="Times New Roman"/>
              </w:rPr>
            </w:pPr>
            <w:r w:rsidRPr="00B827AC">
              <w:rPr>
                <w:rFonts w:ascii="Times New Roman" w:hAnsi="Times New Roman" w:cs="Times New Roman"/>
              </w:rPr>
              <w:t>Input Use</w:t>
            </w:r>
          </w:p>
        </w:tc>
      </w:tr>
      <w:tr w:rsidR="008400AB" w:rsidRPr="00B827AC" w14:paraId="4997C458" w14:textId="77777777" w:rsidTr="001C3E6C">
        <w:tc>
          <w:tcPr>
            <w:tcW w:w="1848" w:type="dxa"/>
          </w:tcPr>
          <w:p w14:paraId="670AF23D" w14:textId="77777777" w:rsidR="008400AB" w:rsidRPr="00B827AC" w:rsidRDefault="008400AB" w:rsidP="002109F3">
            <w:pPr>
              <w:rPr>
                <w:rFonts w:ascii="Times New Roman" w:hAnsi="Times New Roman" w:cs="Times New Roman"/>
              </w:rPr>
            </w:pPr>
            <w:r w:rsidRPr="00B827AC">
              <w:rPr>
                <w:rFonts w:ascii="Times New Roman" w:hAnsi="Times New Roman" w:cs="Times New Roman"/>
              </w:rPr>
              <w:t xml:space="preserve">Breeding </w:t>
            </w:r>
          </w:p>
          <w:p w14:paraId="63844765" w14:textId="29FBF56A" w:rsidR="008400AB" w:rsidRPr="00B827AC" w:rsidRDefault="008400AB" w:rsidP="002109F3">
            <w:pPr>
              <w:rPr>
                <w:rFonts w:ascii="Times New Roman" w:hAnsi="Times New Roman" w:cs="Times New Roman"/>
              </w:rPr>
            </w:pPr>
            <w:r w:rsidRPr="00B827AC">
              <w:rPr>
                <w:rFonts w:ascii="Times New Roman" w:hAnsi="Times New Roman" w:cs="Times New Roman"/>
              </w:rPr>
              <w:t>Method</w:t>
            </w:r>
          </w:p>
        </w:tc>
        <w:tc>
          <w:tcPr>
            <w:tcW w:w="1662" w:type="dxa"/>
          </w:tcPr>
          <w:p w14:paraId="64B3CC53" w14:textId="6257201A" w:rsidR="008400AB" w:rsidRPr="00B827AC" w:rsidRDefault="00B33E0F" w:rsidP="008400AB">
            <w:pPr>
              <w:jc w:val="center"/>
              <w:rPr>
                <w:rFonts w:ascii="Times New Roman" w:hAnsi="Times New Roman" w:cs="Times New Roman"/>
              </w:rPr>
            </w:pPr>
            <w:r>
              <w:rPr>
                <w:rFonts w:ascii="Times New Roman" w:hAnsi="Times New Roman" w:cs="Times New Roman"/>
              </w:rPr>
              <w:t>Natural breeding</w:t>
            </w:r>
          </w:p>
        </w:tc>
        <w:tc>
          <w:tcPr>
            <w:tcW w:w="2034" w:type="dxa"/>
          </w:tcPr>
          <w:p w14:paraId="27569329" w14:textId="77777777" w:rsidR="00B33E0F" w:rsidRDefault="00B33E0F" w:rsidP="008400AB">
            <w:pPr>
              <w:jc w:val="center"/>
              <w:rPr>
                <w:rFonts w:ascii="Times New Roman" w:hAnsi="Times New Roman" w:cs="Times New Roman"/>
              </w:rPr>
            </w:pPr>
            <w:r>
              <w:rPr>
                <w:rFonts w:ascii="Times New Roman" w:hAnsi="Times New Roman" w:cs="Times New Roman"/>
              </w:rPr>
              <w:t xml:space="preserve">Natural </w:t>
            </w:r>
          </w:p>
          <w:p w14:paraId="60B275CD" w14:textId="1123D95E" w:rsidR="008400AB" w:rsidRPr="00B827AC" w:rsidRDefault="00B33E0F" w:rsidP="008400AB">
            <w:pPr>
              <w:jc w:val="center"/>
              <w:rPr>
                <w:rFonts w:ascii="Times New Roman" w:hAnsi="Times New Roman" w:cs="Times New Roman"/>
              </w:rPr>
            </w:pPr>
            <w:r>
              <w:rPr>
                <w:rFonts w:ascii="Times New Roman" w:hAnsi="Times New Roman" w:cs="Times New Roman"/>
              </w:rPr>
              <w:t>breeding</w:t>
            </w:r>
          </w:p>
        </w:tc>
        <w:tc>
          <w:tcPr>
            <w:tcW w:w="1849" w:type="dxa"/>
          </w:tcPr>
          <w:p w14:paraId="395E17A9" w14:textId="34ADFA66" w:rsidR="008400AB" w:rsidRPr="00B827AC" w:rsidRDefault="008400AB" w:rsidP="008400AB">
            <w:pPr>
              <w:jc w:val="center"/>
              <w:rPr>
                <w:rFonts w:ascii="Times New Roman" w:hAnsi="Times New Roman" w:cs="Times New Roman"/>
              </w:rPr>
            </w:pPr>
            <w:r w:rsidRPr="00B827AC">
              <w:rPr>
                <w:rFonts w:ascii="Times New Roman" w:hAnsi="Times New Roman" w:cs="Times New Roman"/>
              </w:rPr>
              <w:t>Artificial Insemination</w:t>
            </w:r>
          </w:p>
        </w:tc>
        <w:tc>
          <w:tcPr>
            <w:tcW w:w="1849" w:type="dxa"/>
          </w:tcPr>
          <w:p w14:paraId="69BE6E3B" w14:textId="1454A353" w:rsidR="008400AB" w:rsidRPr="00B827AC" w:rsidRDefault="008400AB" w:rsidP="008400AB">
            <w:pPr>
              <w:jc w:val="center"/>
              <w:rPr>
                <w:rFonts w:ascii="Times New Roman" w:hAnsi="Times New Roman" w:cs="Times New Roman"/>
              </w:rPr>
            </w:pPr>
            <w:r w:rsidRPr="00B827AC">
              <w:rPr>
                <w:rFonts w:ascii="Times New Roman" w:hAnsi="Times New Roman" w:cs="Times New Roman"/>
              </w:rPr>
              <w:t>Artificial Insemination</w:t>
            </w:r>
          </w:p>
        </w:tc>
      </w:tr>
      <w:tr w:rsidR="008400AB" w:rsidRPr="00B827AC" w14:paraId="4E5C7A03" w14:textId="77777777" w:rsidTr="001C3E6C">
        <w:tc>
          <w:tcPr>
            <w:tcW w:w="1848" w:type="dxa"/>
          </w:tcPr>
          <w:p w14:paraId="63CB4DD2" w14:textId="0A3A3DF9" w:rsidR="008400AB" w:rsidRPr="00B827AC" w:rsidRDefault="008400AB" w:rsidP="002109F3">
            <w:pPr>
              <w:rPr>
                <w:rFonts w:ascii="Times New Roman" w:hAnsi="Times New Roman" w:cs="Times New Roman"/>
              </w:rPr>
            </w:pPr>
            <w:r w:rsidRPr="00B827AC">
              <w:rPr>
                <w:rFonts w:ascii="Times New Roman" w:hAnsi="Times New Roman" w:cs="Times New Roman"/>
              </w:rPr>
              <w:t xml:space="preserve">Expenses on </w:t>
            </w:r>
            <w:r w:rsidR="004B6452">
              <w:rPr>
                <w:rFonts w:ascii="Times New Roman" w:hAnsi="Times New Roman" w:cs="Times New Roman"/>
              </w:rPr>
              <w:t xml:space="preserve">breeding and </w:t>
            </w:r>
            <w:r w:rsidRPr="00B827AC">
              <w:rPr>
                <w:rFonts w:ascii="Times New Roman" w:hAnsi="Times New Roman" w:cs="Times New Roman"/>
              </w:rPr>
              <w:t>health services</w:t>
            </w:r>
          </w:p>
          <w:p w14:paraId="5E5447EC" w14:textId="01D03705" w:rsidR="008400AB" w:rsidRPr="00B827AC" w:rsidRDefault="00C118A3" w:rsidP="002109F3">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TSh</w:t>
            </w:r>
            <w:proofErr w:type="spellEnd"/>
            <w:r>
              <w:rPr>
                <w:rFonts w:ascii="Times New Roman" w:hAnsi="Times New Roman" w:cs="Times New Roman"/>
              </w:rPr>
              <w:t xml:space="preserve"> TLU</w:t>
            </w:r>
            <w:r w:rsidR="004B6452">
              <w:rPr>
                <w:rFonts w:ascii="Times New Roman" w:hAnsi="Times New Roman" w:cs="Times New Roman"/>
                <w:vertAlign w:val="superscript"/>
              </w:rPr>
              <w:t>-1</w:t>
            </w:r>
            <w:r w:rsidR="004B6452">
              <w:rPr>
                <w:rFonts w:ascii="Times New Roman" w:hAnsi="Times New Roman" w:cs="Times New Roman"/>
              </w:rPr>
              <w:t xml:space="preserve"> </w:t>
            </w:r>
            <w:r w:rsidR="008400AB" w:rsidRPr="00B827AC">
              <w:rPr>
                <w:rFonts w:ascii="Times New Roman" w:hAnsi="Times New Roman" w:cs="Times New Roman"/>
              </w:rPr>
              <w:t>yr</w:t>
            </w:r>
            <w:r w:rsidR="008400AB" w:rsidRPr="00B827AC">
              <w:rPr>
                <w:rFonts w:ascii="Times New Roman" w:hAnsi="Times New Roman" w:cs="Times New Roman"/>
                <w:vertAlign w:val="superscript"/>
              </w:rPr>
              <w:t>-1</w:t>
            </w:r>
            <w:r w:rsidR="008400AB" w:rsidRPr="00B827AC">
              <w:rPr>
                <w:rFonts w:ascii="Times New Roman" w:hAnsi="Times New Roman" w:cs="Times New Roman"/>
              </w:rPr>
              <w:t>)</w:t>
            </w:r>
          </w:p>
        </w:tc>
        <w:tc>
          <w:tcPr>
            <w:tcW w:w="1662" w:type="dxa"/>
          </w:tcPr>
          <w:p w14:paraId="62580E69" w14:textId="77777777" w:rsidR="008400AB" w:rsidRPr="00B827AC" w:rsidRDefault="008400AB" w:rsidP="002109F3">
            <w:pPr>
              <w:rPr>
                <w:rFonts w:ascii="Times New Roman" w:hAnsi="Times New Roman" w:cs="Times New Roman"/>
              </w:rPr>
            </w:pPr>
          </w:p>
        </w:tc>
        <w:tc>
          <w:tcPr>
            <w:tcW w:w="2034" w:type="dxa"/>
          </w:tcPr>
          <w:p w14:paraId="672DBEA3" w14:textId="77777777" w:rsidR="008400AB" w:rsidRPr="00B827AC" w:rsidRDefault="008400AB" w:rsidP="002109F3">
            <w:pPr>
              <w:rPr>
                <w:rFonts w:ascii="Times New Roman" w:hAnsi="Times New Roman" w:cs="Times New Roman"/>
              </w:rPr>
            </w:pPr>
          </w:p>
        </w:tc>
        <w:tc>
          <w:tcPr>
            <w:tcW w:w="1849" w:type="dxa"/>
          </w:tcPr>
          <w:p w14:paraId="60F77404" w14:textId="77777777" w:rsidR="008400AB" w:rsidRPr="00B827AC" w:rsidRDefault="008400AB" w:rsidP="002109F3">
            <w:pPr>
              <w:rPr>
                <w:rFonts w:ascii="Times New Roman" w:hAnsi="Times New Roman" w:cs="Times New Roman"/>
              </w:rPr>
            </w:pPr>
          </w:p>
        </w:tc>
        <w:tc>
          <w:tcPr>
            <w:tcW w:w="1849" w:type="dxa"/>
          </w:tcPr>
          <w:p w14:paraId="102AA083" w14:textId="77777777" w:rsidR="008400AB" w:rsidRPr="00B827AC" w:rsidRDefault="008400AB" w:rsidP="002109F3">
            <w:pPr>
              <w:rPr>
                <w:rFonts w:ascii="Times New Roman" w:hAnsi="Times New Roman" w:cs="Times New Roman"/>
              </w:rPr>
            </w:pPr>
          </w:p>
        </w:tc>
      </w:tr>
    </w:tbl>
    <w:p w14:paraId="46540146" w14:textId="77777777" w:rsidR="001C3E6C" w:rsidRPr="00B827AC" w:rsidRDefault="00FE04D3" w:rsidP="00C02D58">
      <w:pPr>
        <w:spacing w:after="0"/>
        <w:rPr>
          <w:rFonts w:ascii="Times New Roman" w:hAnsi="Times New Roman" w:cs="Times New Roman"/>
          <w:sz w:val="20"/>
          <w:szCs w:val="20"/>
        </w:rPr>
      </w:pPr>
      <w:r w:rsidRPr="00B827AC">
        <w:rPr>
          <w:rFonts w:ascii="Times New Roman" w:hAnsi="Times New Roman" w:cs="Times New Roman"/>
          <w:sz w:val="20"/>
          <w:szCs w:val="20"/>
        </w:rPr>
        <w:t>Sources: Surveys</w:t>
      </w:r>
    </w:p>
    <w:p w14:paraId="1FC1C43B" w14:textId="77777777" w:rsidR="00C02D58" w:rsidRPr="00B827AC" w:rsidRDefault="00C02D58" w:rsidP="00C02D58">
      <w:pPr>
        <w:spacing w:after="0"/>
        <w:rPr>
          <w:rFonts w:ascii="Times New Roman" w:hAnsi="Times New Roman" w:cs="Times New Roman"/>
          <w:sz w:val="20"/>
          <w:szCs w:val="20"/>
        </w:rPr>
      </w:pPr>
      <w:r w:rsidRPr="00B827AC">
        <w:rPr>
          <w:rFonts w:ascii="Times New Roman" w:hAnsi="Times New Roman" w:cs="Times New Roman"/>
          <w:sz w:val="20"/>
          <w:szCs w:val="20"/>
        </w:rPr>
        <w:t xml:space="preserve">Notes: All values are means of sample stratification. </w:t>
      </w:r>
    </w:p>
    <w:p w14:paraId="6791D131" w14:textId="77777777" w:rsidR="00E569D0" w:rsidRPr="00B827AC" w:rsidRDefault="00E569D0" w:rsidP="00823AC6">
      <w:pPr>
        <w:rPr>
          <w:rFonts w:ascii="Times New Roman" w:hAnsi="Times New Roman" w:cs="Times New Roman"/>
        </w:rPr>
      </w:pPr>
    </w:p>
    <w:p w14:paraId="601322C2" w14:textId="77777777" w:rsidR="00E569D0" w:rsidRPr="00B827AC" w:rsidRDefault="00E569D0" w:rsidP="00823AC6">
      <w:pPr>
        <w:rPr>
          <w:rFonts w:ascii="Times New Roman" w:hAnsi="Times New Roman" w:cs="Times New Roman"/>
        </w:rPr>
      </w:pPr>
      <w:r w:rsidRPr="00B827AC">
        <w:rPr>
          <w:rFonts w:ascii="Times New Roman" w:hAnsi="Times New Roman" w:cs="Times New Roman"/>
          <w:i/>
        </w:rPr>
        <w:t>A</w:t>
      </w:r>
      <w:r w:rsidR="00A54E92" w:rsidRPr="00B827AC">
        <w:rPr>
          <w:rFonts w:ascii="Times New Roman" w:hAnsi="Times New Roman" w:cs="Times New Roman"/>
          <w:i/>
        </w:rPr>
        <w:t xml:space="preserve">ssessment </w:t>
      </w:r>
      <w:r w:rsidRPr="00B827AC">
        <w:rPr>
          <w:rFonts w:ascii="Times New Roman" w:hAnsi="Times New Roman" w:cs="Times New Roman"/>
          <w:i/>
        </w:rPr>
        <w:t>of Policy Effectiveness</w:t>
      </w:r>
    </w:p>
    <w:p w14:paraId="59296423" w14:textId="77777777" w:rsidR="00823AC6" w:rsidRPr="00B827AC" w:rsidRDefault="005B50EC" w:rsidP="00823AC6">
      <w:pPr>
        <w:rPr>
          <w:rFonts w:ascii="Times New Roman" w:hAnsi="Times New Roman" w:cs="Times New Roman"/>
        </w:rPr>
      </w:pPr>
      <w:r w:rsidRPr="00B827AC">
        <w:rPr>
          <w:rFonts w:ascii="Times New Roman" w:hAnsi="Times New Roman" w:cs="Times New Roman"/>
        </w:rPr>
        <w:t xml:space="preserve">The cost effectiveness of </w:t>
      </w:r>
      <w:r w:rsidR="006D2B7A" w:rsidRPr="00B827AC">
        <w:rPr>
          <w:rFonts w:ascii="Times New Roman" w:hAnsi="Times New Roman" w:cs="Times New Roman"/>
        </w:rPr>
        <w:t xml:space="preserve">the </w:t>
      </w:r>
      <w:r w:rsidRPr="00B827AC">
        <w:rPr>
          <w:rFonts w:ascii="Times New Roman" w:hAnsi="Times New Roman" w:cs="Times New Roman"/>
        </w:rPr>
        <w:t xml:space="preserve">input support policies </w:t>
      </w:r>
      <w:r w:rsidR="006D2B7A" w:rsidRPr="00B827AC">
        <w:rPr>
          <w:rFonts w:ascii="Times New Roman" w:hAnsi="Times New Roman" w:cs="Times New Roman"/>
        </w:rPr>
        <w:t xml:space="preserve">considered </w:t>
      </w:r>
      <w:r w:rsidRPr="00B827AC">
        <w:rPr>
          <w:rFonts w:ascii="Times New Roman" w:hAnsi="Times New Roman" w:cs="Times New Roman"/>
        </w:rPr>
        <w:t>with respect to</w:t>
      </w:r>
      <w:r w:rsidR="006D2B7A" w:rsidRPr="00B827AC">
        <w:rPr>
          <w:rFonts w:ascii="Times New Roman" w:hAnsi="Times New Roman" w:cs="Times New Roman"/>
        </w:rPr>
        <w:t xml:space="preserve"> the </w:t>
      </w:r>
      <w:commentRangeStart w:id="129"/>
      <w:r w:rsidR="006D2B7A" w:rsidRPr="00B827AC">
        <w:rPr>
          <w:rFonts w:ascii="Times New Roman" w:hAnsi="Times New Roman" w:cs="Times New Roman"/>
        </w:rPr>
        <w:t xml:space="preserve">dual policy </w:t>
      </w:r>
      <w:commentRangeEnd w:id="129"/>
      <w:r w:rsidR="00F076F8">
        <w:rPr>
          <w:rStyle w:val="CommentReference"/>
        </w:rPr>
        <w:commentReference w:id="129"/>
      </w:r>
      <w:r w:rsidR="006D2B7A" w:rsidRPr="00B827AC">
        <w:rPr>
          <w:rFonts w:ascii="Times New Roman" w:hAnsi="Times New Roman" w:cs="Times New Roman"/>
        </w:rPr>
        <w:t>objectives of</w:t>
      </w:r>
      <w:r w:rsidRPr="00B827AC">
        <w:rPr>
          <w:rFonts w:ascii="Times New Roman" w:hAnsi="Times New Roman" w:cs="Times New Roman"/>
        </w:rPr>
        <w:t xml:space="preserve"> rural poverty alleviation and GHG abatement, respectively, </w:t>
      </w:r>
      <w:proofErr w:type="gramStart"/>
      <w:r w:rsidRPr="00B827AC">
        <w:rPr>
          <w:rFonts w:ascii="Times New Roman" w:hAnsi="Times New Roman" w:cs="Times New Roman"/>
        </w:rPr>
        <w:t>are calculated</w:t>
      </w:r>
      <w:proofErr w:type="gramEnd"/>
      <w:r w:rsidRPr="00B827AC">
        <w:rPr>
          <w:rFonts w:ascii="Times New Roman" w:hAnsi="Times New Roman" w:cs="Times New Roman"/>
        </w:rPr>
        <w:t xml:space="preserve"> as follows:</w:t>
      </w:r>
    </w:p>
    <w:p w14:paraId="23F36FA1" w14:textId="57DBDA3C" w:rsidR="00823AC6" w:rsidRPr="00B827AC" w:rsidRDefault="00823AC6" w:rsidP="005B50EC">
      <w:pPr>
        <w:pStyle w:val="ListParagraph"/>
        <w:numPr>
          <w:ilvl w:val="0"/>
          <w:numId w:val="9"/>
        </w:numPr>
        <w:rPr>
          <w:rFonts w:ascii="Times New Roman" w:hAnsi="Times New Roman" w:cs="Times New Roman"/>
        </w:rPr>
      </w:pPr>
      <w:r w:rsidRPr="00B827AC">
        <w:rPr>
          <w:rFonts w:ascii="Times New Roman" w:hAnsi="Times New Roman" w:cs="Times New Roman"/>
        </w:rPr>
        <w:t xml:space="preserve">The </w:t>
      </w:r>
      <w:r w:rsidR="005B50EC" w:rsidRPr="00B827AC">
        <w:rPr>
          <w:rFonts w:ascii="Times New Roman" w:hAnsi="Times New Roman" w:cs="Times New Roman"/>
        </w:rPr>
        <w:t xml:space="preserve">cost-benefit ratio </w:t>
      </w:r>
      <w:r w:rsidR="00502222" w:rsidRPr="00B827AC">
        <w:rPr>
          <w:rFonts w:ascii="Times New Roman" w:hAnsi="Times New Roman" w:cs="Times New Roman"/>
        </w:rPr>
        <w:t xml:space="preserve">(CBR) </w:t>
      </w:r>
      <w:r w:rsidR="006D2B7A" w:rsidRPr="00B827AC">
        <w:rPr>
          <w:rFonts w:ascii="Times New Roman" w:hAnsi="Times New Roman" w:cs="Times New Roman"/>
        </w:rPr>
        <w:t xml:space="preserve">of a given input subsidy </w:t>
      </w:r>
      <w:proofErr w:type="gramStart"/>
      <w:r w:rsidR="006D2B7A" w:rsidRPr="00B827AC">
        <w:rPr>
          <w:rFonts w:ascii="Times New Roman" w:hAnsi="Times New Roman" w:cs="Times New Roman"/>
        </w:rPr>
        <w:t>is defined</w:t>
      </w:r>
      <w:proofErr w:type="gramEnd"/>
      <w:r w:rsidR="006D2B7A" w:rsidRPr="00B827AC">
        <w:rPr>
          <w:rFonts w:ascii="Times New Roman" w:hAnsi="Times New Roman" w:cs="Times New Roman"/>
        </w:rPr>
        <w:t xml:space="preserve"> as </w:t>
      </w:r>
      <w:r w:rsidR="005B50EC" w:rsidRPr="00B827AC">
        <w:rPr>
          <w:rFonts w:ascii="Times New Roman" w:hAnsi="Times New Roman" w:cs="Times New Roman"/>
        </w:rPr>
        <w:t xml:space="preserve">the </w:t>
      </w:r>
      <w:commentRangeStart w:id="130"/>
      <w:r w:rsidR="005B50EC" w:rsidRPr="00B827AC">
        <w:rPr>
          <w:rFonts w:ascii="Times New Roman" w:hAnsi="Times New Roman" w:cs="Times New Roman"/>
        </w:rPr>
        <w:t xml:space="preserve">public cost </w:t>
      </w:r>
      <w:commentRangeEnd w:id="130"/>
      <w:r w:rsidR="00455735">
        <w:rPr>
          <w:rStyle w:val="CommentReference"/>
        </w:rPr>
        <w:commentReference w:id="130"/>
      </w:r>
      <w:r w:rsidR="005B50EC" w:rsidRPr="00B827AC">
        <w:rPr>
          <w:rFonts w:ascii="Times New Roman" w:hAnsi="Times New Roman" w:cs="Times New Roman"/>
        </w:rPr>
        <w:t xml:space="preserve">of the policy with respect to the change in </w:t>
      </w:r>
      <w:commentRangeStart w:id="131"/>
      <w:r w:rsidR="005B50EC" w:rsidRPr="00B827AC">
        <w:rPr>
          <w:rFonts w:ascii="Times New Roman" w:hAnsi="Times New Roman" w:cs="Times New Roman"/>
        </w:rPr>
        <w:t>value of milk production</w:t>
      </w:r>
      <w:r w:rsidR="006D2B7A" w:rsidRPr="00B827AC">
        <w:rPr>
          <w:rFonts w:ascii="Times New Roman" w:hAnsi="Times New Roman" w:cs="Times New Roman"/>
        </w:rPr>
        <w:t xml:space="preserve"> </w:t>
      </w:r>
      <w:commentRangeEnd w:id="131"/>
      <w:r w:rsidR="00455735">
        <w:rPr>
          <w:rStyle w:val="CommentReference"/>
        </w:rPr>
        <w:commentReference w:id="131"/>
      </w:r>
      <w:r w:rsidR="006D2B7A" w:rsidRPr="00B827AC">
        <w:rPr>
          <w:rFonts w:ascii="Times New Roman" w:hAnsi="Times New Roman" w:cs="Times New Roman"/>
        </w:rPr>
        <w:t>caused after the policy is implemented</w:t>
      </w:r>
      <w:r w:rsidR="005B50EC" w:rsidRPr="00B827AC">
        <w:rPr>
          <w:rFonts w:ascii="Times New Roman" w:hAnsi="Times New Roman" w:cs="Times New Roman"/>
        </w:rPr>
        <w:t xml:space="preserve">. The public cost of the policy is defined as the change in mean input </w:t>
      </w:r>
      <w:ins w:id="132" w:author="Rufino, Mariana" w:date="2017-11-13T16:24:00Z">
        <w:r w:rsidR="00455735">
          <w:rPr>
            <w:rFonts w:ascii="Times New Roman" w:hAnsi="Times New Roman" w:cs="Times New Roman"/>
          </w:rPr>
          <w:t>(</w:t>
        </w:r>
        <w:proofErr w:type="spellStart"/>
        <w:r w:rsidR="00455735">
          <w:rPr>
            <w:rFonts w:ascii="Times New Roman" w:hAnsi="Times New Roman" w:cs="Times New Roman"/>
          </w:rPr>
          <w:t>i</w:t>
        </w:r>
        <w:proofErr w:type="spellEnd"/>
        <w:r w:rsidR="00455735">
          <w:rPr>
            <w:rFonts w:ascii="Times New Roman" w:hAnsi="Times New Roman" w:cs="Times New Roman"/>
          </w:rPr>
          <w:t xml:space="preserve">?) </w:t>
        </w:r>
      </w:ins>
      <w:r w:rsidR="005B50EC" w:rsidRPr="00B827AC">
        <w:rPr>
          <w:rFonts w:ascii="Times New Roman" w:hAnsi="Times New Roman" w:cs="Times New Roman"/>
        </w:rPr>
        <w:t xml:space="preserve">price </w:t>
      </w:r>
      <w:r w:rsidR="006D2B7A" w:rsidRPr="00B827AC">
        <w:rPr>
          <w:rFonts w:ascii="Times New Roman" w:hAnsi="Times New Roman" w:cs="Times New Roman"/>
        </w:rPr>
        <w:t>for a</w:t>
      </w:r>
      <w:r w:rsidR="00E739D8">
        <w:rPr>
          <w:rFonts w:ascii="Times New Roman" w:hAnsi="Times New Roman" w:cs="Times New Roman"/>
        </w:rPr>
        <w:t xml:space="preserve"> given input in a</w:t>
      </w:r>
      <w:r w:rsidR="006D2B7A" w:rsidRPr="00B827AC">
        <w:rPr>
          <w:rFonts w:ascii="Times New Roman" w:hAnsi="Times New Roman" w:cs="Times New Roman"/>
        </w:rPr>
        <w:t xml:space="preserve"> given region </w:t>
      </w:r>
      <w:r w:rsidR="005B50EC" w:rsidRPr="00B827AC">
        <w:rPr>
          <w:rFonts w:ascii="Times New Roman" w:hAnsi="Times New Roman" w:cs="Times New Roman"/>
        </w:rPr>
        <w:t>multiplied by the change in aggregate consumption of inputs</w:t>
      </w:r>
      <w:r w:rsidR="002122CC" w:rsidRPr="00B827AC">
        <w:rPr>
          <w:rFonts w:ascii="Times New Roman" w:hAnsi="Times New Roman" w:cs="Times New Roman"/>
        </w:rPr>
        <w:t xml:space="preserve"> </w:t>
      </w:r>
      <w:r w:rsidR="00E739D8">
        <w:rPr>
          <w:rFonts w:ascii="Times New Roman" w:hAnsi="Times New Roman" w:cs="Times New Roman"/>
        </w:rPr>
        <w:t xml:space="preserve">for </w:t>
      </w:r>
      <w:commentRangeStart w:id="133"/>
      <w:r w:rsidR="00E739D8">
        <w:rPr>
          <w:rFonts w:ascii="Times New Roman" w:hAnsi="Times New Roman" w:cs="Times New Roman"/>
        </w:rPr>
        <w:t xml:space="preserve">a given household </w:t>
      </w:r>
      <w:commentRangeEnd w:id="133"/>
      <w:r w:rsidR="00455735">
        <w:rPr>
          <w:rStyle w:val="CommentReference"/>
        </w:rPr>
        <w:commentReference w:id="133"/>
      </w:r>
      <w:r w:rsidR="00E739D8">
        <w:rPr>
          <w:rFonts w:ascii="Times New Roman" w:hAnsi="Times New Roman" w:cs="Times New Roman"/>
        </w:rPr>
        <w:t>in region r</w:t>
      </w:r>
      <w:r w:rsidR="005B50EC" w:rsidRPr="00B827AC">
        <w:rPr>
          <w:rFonts w:ascii="Times New Roman" w:hAnsi="Times New Roman" w:cs="Times New Roman"/>
        </w:rPr>
        <w:t xml:space="preserve">. </w:t>
      </w:r>
      <w:r w:rsidRPr="00B827AC">
        <w:rPr>
          <w:rFonts w:ascii="Times New Roman" w:hAnsi="Times New Roman" w:cs="Times New Roman"/>
        </w:rPr>
        <w:t>This is meant to assess the effectiveness of the policy with respec</w:t>
      </w:r>
      <w:r w:rsidR="006D2B7A" w:rsidRPr="00B827AC">
        <w:rPr>
          <w:rFonts w:ascii="Times New Roman" w:hAnsi="Times New Roman" w:cs="Times New Roman"/>
        </w:rPr>
        <w:t>t to rural poverty alleviation:</w:t>
      </w:r>
    </w:p>
    <w:p w14:paraId="4D0E2FF4" w14:textId="77777777" w:rsidR="005B50EC" w:rsidRPr="00B827AC" w:rsidRDefault="00DA0156" w:rsidP="005B50EC">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CBR</m:t>
              </m:r>
            </m:e>
            <m:sub>
              <m:r>
                <m:rPr>
                  <m:sty m:val="p"/>
                </m:rPr>
                <w:rPr>
                  <w:rFonts w:ascii="Cambria Math" w:hAnsi="Cambria Math" w:cs="Times New Roman"/>
                </w:rPr>
                <m:t>i,r</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(Mean Input Pric</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i,r</m:t>
                      </m:r>
                    </m:sub>
                  </m:sSub>
                  <m:r>
                    <m:rPr>
                      <m:sty m:val="p"/>
                    </m:rPr>
                    <w:rPr>
                      <w:rFonts w:ascii="Cambria Math" w:hAnsi="Cambria Math" w:cs="Times New Roman"/>
                    </w:rPr>
                    <m:t xml:space="preserve"> ×Quantity of Inputs </m:t>
                  </m:r>
                </m:e>
                <m:sub>
                  <m:r>
                    <m:rPr>
                      <m:sty m:val="p"/>
                    </m:rPr>
                    <w:rPr>
                      <w:rFonts w:ascii="Cambria Math" w:hAnsi="Cambria Math" w:cs="Times New Roman"/>
                    </w:rPr>
                    <m:t>i,r</m:t>
                  </m:r>
                </m:sub>
              </m:sSub>
              <m:r>
                <m:rPr>
                  <m:sty m:val="p"/>
                </m:rPr>
                <w:rPr>
                  <w:rFonts w:ascii="Cambria Math" w:hAnsi="Cambria Math" w:cs="Times New Roman"/>
                </w:rPr>
                <m:t>)</m:t>
              </m:r>
            </m:num>
            <m:den>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(Value of Production</m:t>
                  </m:r>
                </m:e>
                <m:sub>
                  <m:r>
                    <m:rPr>
                      <m:sty m:val="p"/>
                    </m:rPr>
                    <w:rPr>
                      <w:rFonts w:ascii="Cambria Math" w:hAnsi="Cambria Math" w:cs="Times New Roman"/>
                    </w:rPr>
                    <m:t>r</m:t>
                  </m:r>
                </m:sub>
              </m:sSub>
              <m:r>
                <m:rPr>
                  <m:sty m:val="p"/>
                </m:rPr>
                <w:rPr>
                  <w:rFonts w:ascii="Cambria Math" w:hAnsi="Cambria Math" w:cs="Times New Roman"/>
                </w:rPr>
                <m:t>)</m:t>
              </m:r>
            </m:den>
          </m:f>
        </m:oMath>
      </m:oMathPara>
    </w:p>
    <w:p w14:paraId="345293E2" w14:textId="77777777" w:rsidR="005B50EC" w:rsidRPr="00B827AC" w:rsidRDefault="005B50EC" w:rsidP="005B50EC">
      <w:pPr>
        <w:rPr>
          <w:rFonts w:ascii="Times New Roman" w:hAnsi="Times New Roman" w:cs="Times New Roman"/>
        </w:rPr>
      </w:pPr>
    </w:p>
    <w:p w14:paraId="7D8A7BED" w14:textId="3C42FDAC" w:rsidR="002936C3" w:rsidRPr="003938B1" w:rsidRDefault="00823AC6" w:rsidP="003938B1">
      <w:pPr>
        <w:pStyle w:val="ListParagraph"/>
        <w:numPr>
          <w:ilvl w:val="0"/>
          <w:numId w:val="9"/>
        </w:numPr>
        <w:rPr>
          <w:rFonts w:ascii="Times New Roman" w:hAnsi="Times New Roman" w:cs="Times New Roman"/>
        </w:rPr>
      </w:pPr>
      <w:r w:rsidRPr="003938B1">
        <w:rPr>
          <w:rFonts w:ascii="Times New Roman" w:hAnsi="Times New Roman" w:cs="Times New Roman"/>
        </w:rPr>
        <w:t xml:space="preserve">The </w:t>
      </w:r>
      <w:commentRangeStart w:id="134"/>
      <w:r w:rsidR="0056170B" w:rsidRPr="003938B1">
        <w:rPr>
          <w:rFonts w:ascii="Times New Roman" w:hAnsi="Times New Roman" w:cs="Times New Roman"/>
        </w:rPr>
        <w:t xml:space="preserve">cost effectiveness </w:t>
      </w:r>
      <w:commentRangeEnd w:id="134"/>
      <w:r w:rsidR="00923DB4">
        <w:rPr>
          <w:rStyle w:val="CommentReference"/>
        </w:rPr>
        <w:commentReference w:id="134"/>
      </w:r>
      <w:r w:rsidR="0056170B" w:rsidRPr="003938B1">
        <w:rPr>
          <w:rFonts w:ascii="Times New Roman" w:hAnsi="Times New Roman" w:cs="Times New Roman"/>
        </w:rPr>
        <w:t>of the policy with respec</w:t>
      </w:r>
      <w:r w:rsidR="00E739D8" w:rsidRPr="003938B1">
        <w:rPr>
          <w:rFonts w:ascii="Times New Roman" w:hAnsi="Times New Roman" w:cs="Times New Roman"/>
        </w:rPr>
        <w:t>t to greenhouse gas mitigation is defined as the</w:t>
      </w:r>
      <w:r w:rsidR="00B71FE3" w:rsidRPr="003938B1">
        <w:rPr>
          <w:rFonts w:ascii="Times New Roman" w:hAnsi="Times New Roman" w:cs="Times New Roman"/>
        </w:rPr>
        <w:t xml:space="preserve"> change in GHG emissions after the input subsidy is implemented relative to </w:t>
      </w:r>
      <w:r w:rsidR="002936C3" w:rsidRPr="003938B1">
        <w:rPr>
          <w:rFonts w:ascii="Times New Roman" w:hAnsi="Times New Roman" w:cs="Times New Roman"/>
        </w:rPr>
        <w:t>the public cost of the input subsidy:</w:t>
      </w:r>
    </w:p>
    <w:p w14:paraId="233F8EC2" w14:textId="5AB69681" w:rsidR="005B50EC" w:rsidRPr="00B827AC" w:rsidRDefault="007E7E25" w:rsidP="002936C3">
      <w:pPr>
        <w:pStyle w:val="ListParagraph"/>
        <w:jc w:val="center"/>
        <w:rPr>
          <w:rFonts w:ascii="Times New Roman" w:eastAsiaTheme="minorEastAsia" w:hAnsi="Times New Roman" w:cs="Times New Roman"/>
          <w:sz w:val="28"/>
          <w:szCs w:val="28"/>
          <w:lang w:val="it-IT"/>
        </w:rPr>
      </w:pPr>
      <w:proofErr w:type="spellStart"/>
      <w:r w:rsidRPr="00B827AC">
        <w:rPr>
          <w:rFonts w:ascii="Times New Roman" w:eastAsiaTheme="minorEastAsia" w:hAnsi="Times New Roman" w:cs="Times New Roman"/>
          <w:lang w:val="it-IT"/>
        </w:rPr>
        <w:t>CE</w:t>
      </w:r>
      <w:r w:rsidRPr="00B827AC">
        <w:rPr>
          <w:rFonts w:ascii="Times New Roman" w:eastAsiaTheme="minorEastAsia" w:hAnsi="Times New Roman" w:cs="Times New Roman"/>
          <w:vertAlign w:val="subscript"/>
          <w:lang w:val="it-IT"/>
        </w:rPr>
        <w:t>i,r</w:t>
      </w:r>
      <w:proofErr w:type="spellEnd"/>
      <m:oMath>
        <m:r>
          <m:rPr>
            <m:sty m:val="p"/>
          </m:rPr>
          <w:rPr>
            <w:rFonts w:ascii="Cambria Math" w:hAnsi="Cambria Math" w:cs="Times New Roman"/>
            <w:sz w:val="28"/>
            <w:szCs w:val="28"/>
            <w:lang w:val="it-IT"/>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 (Greenhouse Gas Emissions</m:t>
                </m:r>
              </m:e>
              <m:sub>
                <m:r>
                  <m:rPr>
                    <m:sty m:val="p"/>
                  </m:rPr>
                  <w:rPr>
                    <w:rFonts w:ascii="Cambria Math" w:hAnsi="Cambria Math" w:cs="Times New Roman"/>
                    <w:sz w:val="28"/>
                    <w:szCs w:val="28"/>
                    <w:lang w:val="it-IT"/>
                  </w:rPr>
                  <m:t>r</m:t>
                </m:r>
              </m:sub>
            </m:sSub>
            <m:r>
              <w:rPr>
                <w:rFonts w:ascii="Cambria Math" w:hAnsi="Cambria Math" w:cs="Times New Roman"/>
                <w:sz w:val="28"/>
                <w:szCs w:val="28"/>
                <w:lang w:val="it-IT"/>
              </w:rPr>
              <m:t xml:space="preserve">) </m:t>
            </m:r>
          </m:num>
          <m:den>
            <m:r>
              <w:rPr>
                <w:rFonts w:ascii="Cambria Math" w:hAnsi="Cambria Math" w:cs="Times New Roman"/>
                <w:sz w:val="28"/>
                <w:szCs w:val="28"/>
                <w:lang w:val="it-IT"/>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 xml:space="preserve"> (Mean Input Pric</m:t>
                </m:r>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e</m:t>
                    </m:r>
                  </m:e>
                  <m:sub>
                    <m:r>
                      <m:rPr>
                        <m:sty m:val="p"/>
                      </m:rPr>
                      <w:rPr>
                        <w:rFonts w:ascii="Cambria Math" w:hAnsi="Cambria Math" w:cs="Times New Roman"/>
                        <w:sz w:val="28"/>
                        <w:szCs w:val="28"/>
                        <w:lang w:val="it-IT"/>
                      </w:rPr>
                      <m:t>i,r</m:t>
                    </m:r>
                  </m:sub>
                </m:sSub>
                <m:r>
                  <m:rPr>
                    <m:sty m:val="p"/>
                  </m:rPr>
                  <w:rPr>
                    <w:rFonts w:ascii="Cambria Math" w:hAnsi="Cambria Math" w:cs="Times New Roman"/>
                    <w:sz w:val="28"/>
                    <w:szCs w:val="28"/>
                    <w:lang w:val="it-IT"/>
                  </w:rPr>
                  <m:t xml:space="preserve"> × Quantity of Inputs </m:t>
                </m:r>
              </m:e>
              <m:sub>
                <m:r>
                  <m:rPr>
                    <m:sty m:val="p"/>
                  </m:rPr>
                  <w:rPr>
                    <w:rFonts w:ascii="Cambria Math" w:hAnsi="Cambria Math" w:cs="Times New Roman"/>
                    <w:sz w:val="28"/>
                    <w:szCs w:val="28"/>
                    <w:lang w:val="it-IT"/>
                  </w:rPr>
                  <m:t>i,r</m:t>
                </m:r>
              </m:sub>
            </m:sSub>
            <m:r>
              <w:rPr>
                <w:rFonts w:ascii="Cambria Math" w:hAnsi="Cambria Math" w:cs="Times New Roman"/>
                <w:sz w:val="28"/>
                <w:szCs w:val="28"/>
                <w:lang w:val="it-IT"/>
              </w:rPr>
              <m:t>)</m:t>
            </m:r>
          </m:den>
        </m:f>
      </m:oMath>
    </w:p>
    <w:p w14:paraId="585473A1" w14:textId="77777777" w:rsidR="000A2513" w:rsidRPr="00B827AC" w:rsidRDefault="000A2513" w:rsidP="005B50EC">
      <w:pPr>
        <w:rPr>
          <w:rFonts w:ascii="Times New Roman" w:hAnsi="Times New Roman" w:cs="Times New Roman"/>
          <w:lang w:val="it-IT"/>
        </w:rPr>
      </w:pPr>
    </w:p>
    <w:p w14:paraId="3AE4C872" w14:textId="5DE13831" w:rsidR="000A2513" w:rsidRPr="00E739D8" w:rsidRDefault="0031781B" w:rsidP="0031781B">
      <w:pPr>
        <w:rPr>
          <w:rFonts w:ascii="Times New Roman" w:hAnsi="Times New Roman" w:cs="Times New Roman"/>
        </w:rPr>
      </w:pPr>
      <w:r w:rsidRPr="00B827AC">
        <w:rPr>
          <w:rFonts w:ascii="Times New Roman" w:hAnsi="Times New Roman" w:cs="Times New Roman"/>
        </w:rPr>
        <w:lastRenderedPageBreak/>
        <w:t xml:space="preserve">Where </w:t>
      </w:r>
      <w:proofErr w:type="spellStart"/>
      <w:r w:rsidR="000A2513" w:rsidRPr="00B827AC">
        <w:rPr>
          <w:rFonts w:ascii="Times New Roman" w:eastAsiaTheme="minorEastAsia" w:hAnsi="Times New Roman" w:cs="Times New Roman"/>
        </w:rPr>
        <w:t>CE</w:t>
      </w:r>
      <w:r w:rsidRPr="00B827AC">
        <w:rPr>
          <w:rFonts w:ascii="Times New Roman" w:eastAsiaTheme="minorEastAsia" w:hAnsi="Times New Roman" w:cs="Times New Roman"/>
          <w:vertAlign w:val="subscript"/>
        </w:rPr>
        <w:t>i</w:t>
      </w:r>
      <w:proofErr w:type="gramStart"/>
      <w:r w:rsidRPr="00B827AC">
        <w:rPr>
          <w:rFonts w:ascii="Times New Roman" w:eastAsiaTheme="minorEastAsia" w:hAnsi="Times New Roman" w:cs="Times New Roman"/>
          <w:vertAlign w:val="subscript"/>
        </w:rPr>
        <w:t>,r</w:t>
      </w:r>
      <w:proofErr w:type="spellEnd"/>
      <w:proofErr w:type="gramEnd"/>
      <w:r w:rsidR="000A2513" w:rsidRPr="00B827AC">
        <w:rPr>
          <w:rFonts w:ascii="Times New Roman" w:eastAsiaTheme="minorEastAsia" w:hAnsi="Times New Roman" w:cs="Times New Roman"/>
        </w:rPr>
        <w:t xml:space="preserve"> is the cost effectiveness of the input support policy with respect to greenhouse gas mitigation (</w:t>
      </w:r>
      <w:commentRangeStart w:id="135"/>
      <w:proofErr w:type="spellStart"/>
      <w:r w:rsidR="000A2513" w:rsidRPr="00B827AC">
        <w:rPr>
          <w:rFonts w:ascii="Times New Roman" w:eastAsiaTheme="minorEastAsia" w:hAnsi="Times New Roman" w:cs="Times New Roman"/>
        </w:rPr>
        <w:t>TSh</w:t>
      </w:r>
      <w:proofErr w:type="spellEnd"/>
      <w:r w:rsidR="000A2513" w:rsidRPr="00B827AC">
        <w:rPr>
          <w:rFonts w:ascii="Times New Roman" w:eastAsiaTheme="minorEastAsia" w:hAnsi="Times New Roman" w:cs="Times New Roman"/>
        </w:rPr>
        <w:t xml:space="preserve"> Mg CO</w:t>
      </w:r>
      <w:r w:rsidR="000A2513" w:rsidRPr="00B827AC">
        <w:rPr>
          <w:rFonts w:ascii="Times New Roman" w:eastAsiaTheme="minorEastAsia" w:hAnsi="Times New Roman" w:cs="Times New Roman"/>
          <w:vertAlign w:val="subscript"/>
        </w:rPr>
        <w:t>2</w:t>
      </w:r>
      <w:r w:rsidR="000A2513" w:rsidRPr="00B827AC">
        <w:rPr>
          <w:rFonts w:ascii="Times New Roman" w:eastAsiaTheme="minorEastAsia" w:hAnsi="Times New Roman" w:cs="Times New Roman"/>
        </w:rPr>
        <w:t>eq yr</w:t>
      </w:r>
      <w:r w:rsidR="000A2513" w:rsidRPr="00B827AC">
        <w:rPr>
          <w:rFonts w:ascii="Times New Roman" w:eastAsiaTheme="minorEastAsia" w:hAnsi="Times New Roman" w:cs="Times New Roman"/>
          <w:vertAlign w:val="superscript"/>
        </w:rPr>
        <w:t>-1</w:t>
      </w:r>
      <w:commentRangeEnd w:id="135"/>
      <w:r w:rsidR="00923DB4">
        <w:rPr>
          <w:rStyle w:val="CommentReference"/>
        </w:rPr>
        <w:commentReference w:id="135"/>
      </w:r>
      <w:r w:rsidR="000A2513" w:rsidRPr="00B827AC">
        <w:rPr>
          <w:rFonts w:ascii="Times New Roman" w:eastAsiaTheme="minorEastAsia" w:hAnsi="Times New Roman" w:cs="Times New Roman"/>
        </w:rPr>
        <w:t>)</w:t>
      </w:r>
      <w:r w:rsidR="00E739D8">
        <w:rPr>
          <w:rFonts w:ascii="Times New Roman" w:eastAsiaTheme="minorEastAsia"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 (Greenhouse Gas Emissions</m:t>
            </m:r>
          </m:e>
          <m:sub>
            <m:r>
              <m:rPr>
                <m:sty m:val="p"/>
              </m:rPr>
              <w:rPr>
                <w:rFonts w:ascii="Cambria Math" w:hAnsi="Cambria Math" w:cs="Times New Roman"/>
              </w:rPr>
              <m:t>r</m:t>
            </m:r>
          </m:sub>
        </m:sSub>
        <m:r>
          <w:rPr>
            <w:rFonts w:ascii="Cambria Math" w:hAnsi="Cambria Math" w:cs="Times New Roman"/>
          </w:rPr>
          <m:t>)</m:t>
        </m:r>
      </m:oMath>
      <w:r w:rsidR="00E739D8" w:rsidRPr="00C9640E">
        <w:rPr>
          <w:rFonts w:ascii="Times New Roman" w:eastAsiaTheme="minorEastAsia" w:hAnsi="Times New Roman" w:cs="Times New Roman"/>
        </w:rPr>
        <w:t xml:space="preserve"> is the change in absolute emissions attributable to dairy production for a given household in region r (</w:t>
      </w:r>
      <w:r w:rsidR="00E739D8" w:rsidRPr="00B827AC">
        <w:rPr>
          <w:rFonts w:ascii="Times New Roman" w:eastAsiaTheme="minorEastAsia" w:hAnsi="Times New Roman" w:cs="Times New Roman"/>
        </w:rPr>
        <w:t>Mg CO</w:t>
      </w:r>
      <w:r w:rsidR="00E739D8" w:rsidRPr="00B827AC">
        <w:rPr>
          <w:rFonts w:ascii="Times New Roman" w:eastAsiaTheme="minorEastAsia" w:hAnsi="Times New Roman" w:cs="Times New Roman"/>
          <w:vertAlign w:val="subscript"/>
        </w:rPr>
        <w:t>2</w:t>
      </w:r>
      <w:r w:rsidR="00E739D8" w:rsidRPr="00B827AC">
        <w:rPr>
          <w:rFonts w:ascii="Times New Roman" w:eastAsiaTheme="minorEastAsia" w:hAnsi="Times New Roman" w:cs="Times New Roman"/>
        </w:rPr>
        <w:t>eq yr</w:t>
      </w:r>
      <w:r w:rsidR="00E739D8" w:rsidRPr="00B827AC">
        <w:rPr>
          <w:rFonts w:ascii="Times New Roman" w:eastAsiaTheme="minorEastAsia" w:hAnsi="Times New Roman" w:cs="Times New Roman"/>
          <w:vertAlign w:val="superscript"/>
        </w:rPr>
        <w:t>-1</w:t>
      </w:r>
      <w:r w:rsidR="00E739D8">
        <w:rPr>
          <w:rFonts w:ascii="Times New Roman" w:eastAsiaTheme="minorEastAsia" w:hAnsi="Times New Roman" w:cs="Times New Roman"/>
        </w:rPr>
        <w:t>).</w:t>
      </w:r>
    </w:p>
    <w:p w14:paraId="75EA98E6" w14:textId="77777777" w:rsidR="000A2513" w:rsidRPr="00B827AC" w:rsidRDefault="000A2513" w:rsidP="002A7AFA">
      <w:pPr>
        <w:rPr>
          <w:rFonts w:ascii="Times New Roman" w:hAnsi="Times New Roman" w:cs="Times New Roman"/>
        </w:rPr>
      </w:pPr>
    </w:p>
    <w:p w14:paraId="43F8A771" w14:textId="77777777" w:rsidR="00823AC6" w:rsidRPr="00B827AC" w:rsidRDefault="00823AC6" w:rsidP="00823AC6">
      <w:pPr>
        <w:pStyle w:val="ListParagraph"/>
        <w:rPr>
          <w:rFonts w:ascii="Times New Roman" w:hAnsi="Times New Roman" w:cs="Times New Roman"/>
          <w:b/>
        </w:rPr>
      </w:pPr>
    </w:p>
    <w:p w14:paraId="353C6581" w14:textId="77777777" w:rsidR="00D417CD" w:rsidRPr="00B827AC" w:rsidRDefault="00B230D9" w:rsidP="00613FC5">
      <w:pPr>
        <w:pStyle w:val="ListParagraph"/>
        <w:numPr>
          <w:ilvl w:val="1"/>
          <w:numId w:val="5"/>
        </w:numPr>
        <w:rPr>
          <w:rFonts w:ascii="Times New Roman" w:hAnsi="Times New Roman" w:cs="Times New Roman"/>
          <w:b/>
          <w:sz w:val="24"/>
          <w:szCs w:val="24"/>
        </w:rPr>
      </w:pPr>
      <w:r w:rsidRPr="00B827AC">
        <w:rPr>
          <w:rFonts w:ascii="Times New Roman" w:hAnsi="Times New Roman" w:cs="Times New Roman"/>
          <w:b/>
          <w:sz w:val="24"/>
          <w:szCs w:val="24"/>
        </w:rPr>
        <w:t>Ex Ante Analysis of Input Support Policies at Household Level</w:t>
      </w:r>
    </w:p>
    <w:p w14:paraId="690EDC54" w14:textId="77777777" w:rsidR="0061774B" w:rsidRPr="00B827AC" w:rsidRDefault="0061774B" w:rsidP="0061774B">
      <w:pPr>
        <w:pStyle w:val="ListParagraph"/>
        <w:rPr>
          <w:rFonts w:ascii="Times New Roman" w:hAnsi="Times New Roman" w:cs="Times New Roman"/>
          <w:b/>
          <w:sz w:val="24"/>
          <w:szCs w:val="24"/>
        </w:rPr>
      </w:pPr>
      <w:r w:rsidRPr="00B827AC">
        <w:rPr>
          <w:rFonts w:ascii="Times New Roman" w:hAnsi="Times New Roman" w:cs="Times New Roman"/>
          <w:b/>
          <w:sz w:val="24"/>
          <w:szCs w:val="24"/>
        </w:rPr>
        <w:t xml:space="preserve">2.1.1 </w:t>
      </w:r>
      <w:r w:rsidR="00B230D9" w:rsidRPr="00B827AC">
        <w:rPr>
          <w:rFonts w:ascii="Times New Roman" w:hAnsi="Times New Roman" w:cs="Times New Roman"/>
          <w:b/>
          <w:sz w:val="24"/>
          <w:szCs w:val="24"/>
        </w:rPr>
        <w:t>Household simulation model</w:t>
      </w:r>
      <w:r w:rsidR="009B6071" w:rsidRPr="00B827AC">
        <w:rPr>
          <w:rFonts w:ascii="Times New Roman" w:hAnsi="Times New Roman" w:cs="Times New Roman"/>
          <w:b/>
          <w:sz w:val="24"/>
          <w:szCs w:val="24"/>
        </w:rPr>
        <w:t xml:space="preserve"> </w:t>
      </w:r>
    </w:p>
    <w:p w14:paraId="7A2773E1" w14:textId="77777777" w:rsidR="004C2B38" w:rsidRPr="00B827AC" w:rsidRDefault="00B230D9" w:rsidP="00CB1885">
      <w:pPr>
        <w:rPr>
          <w:rFonts w:ascii="Times New Roman" w:hAnsi="Times New Roman" w:cs="Times New Roman"/>
        </w:rPr>
      </w:pPr>
      <w:r w:rsidRPr="00B827AC">
        <w:rPr>
          <w:rFonts w:ascii="Times New Roman" w:hAnsi="Times New Roman" w:cs="Times New Roman"/>
        </w:rPr>
        <w:t xml:space="preserve">The following section presents the framework for the household mathematical programming model. For a more complete listing of model equations, see Appendix B. </w:t>
      </w:r>
      <w:r w:rsidR="00EB3879" w:rsidRPr="00B827AC">
        <w:rPr>
          <w:rFonts w:ascii="Times New Roman" w:hAnsi="Times New Roman" w:cs="Times New Roman"/>
        </w:rPr>
        <w:t xml:space="preserve">A flow diagram of the conceptual framework for the household systems analysis </w:t>
      </w:r>
      <w:proofErr w:type="gramStart"/>
      <w:r w:rsidR="00EB3879" w:rsidRPr="00B827AC">
        <w:rPr>
          <w:rFonts w:ascii="Times New Roman" w:hAnsi="Times New Roman" w:cs="Times New Roman"/>
        </w:rPr>
        <w:t>is presented</w:t>
      </w:r>
      <w:proofErr w:type="gramEnd"/>
      <w:r w:rsidR="00EB3879" w:rsidRPr="00B827AC">
        <w:rPr>
          <w:rFonts w:ascii="Times New Roman" w:hAnsi="Times New Roman" w:cs="Times New Roman"/>
        </w:rPr>
        <w:t xml:space="preserve"> in Figure 1. </w:t>
      </w:r>
      <w:r w:rsidR="00613FC5" w:rsidRPr="00B827AC">
        <w:rPr>
          <w:rFonts w:ascii="Times New Roman" w:hAnsi="Times New Roman" w:cs="Times New Roman"/>
        </w:rPr>
        <w:t xml:space="preserve">The </w:t>
      </w:r>
      <w:r w:rsidR="00BA3B1B" w:rsidRPr="00B827AC">
        <w:rPr>
          <w:rFonts w:ascii="Times New Roman" w:hAnsi="Times New Roman" w:cs="Times New Roman"/>
        </w:rPr>
        <w:t xml:space="preserve">household </w:t>
      </w:r>
      <w:r w:rsidR="00613FC5" w:rsidRPr="00B827AC">
        <w:rPr>
          <w:rFonts w:ascii="Times New Roman" w:hAnsi="Times New Roman" w:cs="Times New Roman"/>
        </w:rPr>
        <w:t xml:space="preserve">model maximizes a </w:t>
      </w:r>
      <w:r w:rsidRPr="00B827AC">
        <w:rPr>
          <w:rFonts w:ascii="Times New Roman" w:hAnsi="Times New Roman" w:cs="Times New Roman"/>
        </w:rPr>
        <w:t xml:space="preserve">risk adjusted </w:t>
      </w:r>
      <w:r w:rsidR="00613FC5" w:rsidRPr="00B827AC">
        <w:rPr>
          <w:rFonts w:ascii="Times New Roman" w:hAnsi="Times New Roman" w:cs="Times New Roman"/>
        </w:rPr>
        <w:t xml:space="preserve">utility function based on the discounted value of future </w:t>
      </w:r>
      <w:r w:rsidR="00DD432D" w:rsidRPr="00B827AC">
        <w:rPr>
          <w:rFonts w:ascii="Times New Roman" w:hAnsi="Times New Roman" w:cs="Times New Roman"/>
        </w:rPr>
        <w:t xml:space="preserve">cash </w:t>
      </w:r>
      <w:r w:rsidR="00613FC5" w:rsidRPr="00B827AC">
        <w:rPr>
          <w:rFonts w:ascii="Times New Roman" w:hAnsi="Times New Roman" w:cs="Times New Roman"/>
        </w:rPr>
        <w:t>income from the farm enterprise</w:t>
      </w:r>
      <w:r w:rsidR="009C58EF" w:rsidRPr="00B827AC">
        <w:rPr>
          <w:rFonts w:ascii="Times New Roman" w:hAnsi="Times New Roman" w:cs="Times New Roman"/>
        </w:rPr>
        <w:t xml:space="preserve">, </w:t>
      </w:r>
      <w:r w:rsidR="007024C1" w:rsidRPr="00B827AC">
        <w:rPr>
          <w:rFonts w:ascii="Times New Roman" w:hAnsi="Times New Roman" w:cs="Times New Roman"/>
        </w:rPr>
        <w:t>the value of cattle assets</w:t>
      </w:r>
      <w:r w:rsidR="009C58EF" w:rsidRPr="00B827AC">
        <w:rPr>
          <w:rFonts w:ascii="Times New Roman" w:hAnsi="Times New Roman" w:cs="Times New Roman"/>
        </w:rPr>
        <w:t>, and home food consumption (Appendix B.1)</w:t>
      </w:r>
      <w:r w:rsidR="00CB1885" w:rsidRPr="00B827AC">
        <w:rPr>
          <w:rFonts w:ascii="Times New Roman" w:hAnsi="Times New Roman" w:cs="Times New Roman"/>
        </w:rPr>
        <w:t>. Home food production and food expenditures are non-separable; expenditure on food consumption is determined using a linear expenditure system</w:t>
      </w:r>
      <w:r w:rsidR="00DB0E67" w:rsidRPr="00B827AC">
        <w:rPr>
          <w:rFonts w:ascii="Times New Roman" w:hAnsi="Times New Roman" w:cs="Times New Roman"/>
        </w:rPr>
        <w:t xml:space="preserve"> (</w:t>
      </w:r>
      <w:commentRangeStart w:id="136"/>
      <w:proofErr w:type="spellStart"/>
      <w:r w:rsidR="00DB0E67" w:rsidRPr="00B827AC">
        <w:rPr>
          <w:rFonts w:ascii="Times New Roman" w:hAnsi="Times New Roman" w:cs="Times New Roman"/>
        </w:rPr>
        <w:t>Louhichi</w:t>
      </w:r>
      <w:proofErr w:type="spellEnd"/>
      <w:r w:rsidR="00DB0E67" w:rsidRPr="00B827AC">
        <w:rPr>
          <w:rFonts w:ascii="Times New Roman" w:hAnsi="Times New Roman" w:cs="Times New Roman"/>
        </w:rPr>
        <w:t xml:space="preserve"> and Gomez y Paloma, 2014</w:t>
      </w:r>
      <w:commentRangeEnd w:id="136"/>
      <w:r w:rsidR="00E64EC5">
        <w:rPr>
          <w:rStyle w:val="CommentReference"/>
        </w:rPr>
        <w:commentReference w:id="136"/>
      </w:r>
      <w:r w:rsidR="00DB0E67" w:rsidRPr="00B827AC">
        <w:rPr>
          <w:rFonts w:ascii="Times New Roman" w:hAnsi="Times New Roman" w:cs="Times New Roman"/>
        </w:rPr>
        <w:t xml:space="preserve">), </w:t>
      </w:r>
      <w:r w:rsidR="00CB1885" w:rsidRPr="00B827AC">
        <w:rPr>
          <w:rFonts w:ascii="Times New Roman" w:hAnsi="Times New Roman" w:cs="Times New Roman"/>
        </w:rPr>
        <w:t xml:space="preserve">with own price and income elasticities of food </w:t>
      </w:r>
      <w:r w:rsidR="00DB0E67" w:rsidRPr="00B827AC">
        <w:rPr>
          <w:rFonts w:ascii="Times New Roman" w:hAnsi="Times New Roman" w:cs="Times New Roman"/>
        </w:rPr>
        <w:t xml:space="preserve">demand </w:t>
      </w:r>
      <w:r w:rsidR="00CB1885" w:rsidRPr="00B827AC">
        <w:rPr>
          <w:rFonts w:ascii="Times New Roman" w:hAnsi="Times New Roman" w:cs="Times New Roman"/>
        </w:rPr>
        <w:t xml:space="preserve">based on </w:t>
      </w:r>
      <w:commentRangeStart w:id="137"/>
      <w:proofErr w:type="spellStart"/>
      <w:r w:rsidR="00CB1885" w:rsidRPr="00B827AC">
        <w:rPr>
          <w:rFonts w:ascii="Times New Roman" w:hAnsi="Times New Roman" w:cs="Times New Roman"/>
        </w:rPr>
        <w:t>Chongela</w:t>
      </w:r>
      <w:proofErr w:type="spellEnd"/>
      <w:r w:rsidR="00CB1885" w:rsidRPr="00B827AC">
        <w:rPr>
          <w:rFonts w:ascii="Times New Roman" w:hAnsi="Times New Roman" w:cs="Times New Roman"/>
        </w:rPr>
        <w:t xml:space="preserve"> et al (2014</w:t>
      </w:r>
      <w:commentRangeEnd w:id="137"/>
      <w:r w:rsidR="00E64EC5">
        <w:rPr>
          <w:rStyle w:val="CommentReference"/>
        </w:rPr>
        <w:commentReference w:id="137"/>
      </w:r>
      <w:r w:rsidR="00CB1885" w:rsidRPr="00B827AC">
        <w:rPr>
          <w:rFonts w:ascii="Times New Roman" w:hAnsi="Times New Roman" w:cs="Times New Roman"/>
        </w:rPr>
        <w:t>)</w:t>
      </w:r>
      <w:r w:rsidR="00DD432D" w:rsidRPr="00B827AC">
        <w:rPr>
          <w:rFonts w:ascii="Times New Roman" w:hAnsi="Times New Roman" w:cs="Times New Roman"/>
        </w:rPr>
        <w:t xml:space="preserve">. </w:t>
      </w:r>
      <w:r w:rsidR="00DB0E67" w:rsidRPr="00B827AC">
        <w:rPr>
          <w:rFonts w:ascii="Times New Roman" w:hAnsi="Times New Roman" w:cs="Times New Roman"/>
        </w:rPr>
        <w:t>Off</w:t>
      </w:r>
      <w:r w:rsidR="00613FC5" w:rsidRPr="00B827AC">
        <w:rPr>
          <w:rFonts w:ascii="Times New Roman" w:hAnsi="Times New Roman" w:cs="Times New Roman"/>
        </w:rPr>
        <w:t xml:space="preserve"> 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613FC5" w:rsidRPr="00B827AC">
        <w:rPr>
          <w:rFonts w:ascii="Times New Roman" w:hAnsi="Times New Roman" w:cs="Times New Roman"/>
        </w:rPr>
        <w:t>including 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w:t>
      </w:r>
      <w:proofErr w:type="gramStart"/>
      <w:r w:rsidR="00DB0E67" w:rsidRPr="00B827AC">
        <w:rPr>
          <w:rFonts w:ascii="Times New Roman" w:hAnsi="Times New Roman" w:cs="Times New Roman"/>
        </w:rPr>
        <w:t xml:space="preserve">are </w:t>
      </w:r>
      <w:commentRangeStart w:id="138"/>
      <w:r w:rsidR="00DB0E67" w:rsidRPr="00B827AC">
        <w:rPr>
          <w:rFonts w:ascii="Times New Roman" w:hAnsi="Times New Roman" w:cs="Times New Roman"/>
        </w:rPr>
        <w:t>assumed</w:t>
      </w:r>
      <w:proofErr w:type="gramEnd"/>
      <w:r w:rsidR="00DB0E67" w:rsidRPr="00B827AC">
        <w:rPr>
          <w:rFonts w:ascii="Times New Roman" w:hAnsi="Times New Roman" w:cs="Times New Roman"/>
        </w:rPr>
        <w:t xml:space="preserve"> exogenous and fixed</w:t>
      </w:r>
      <w:r w:rsidR="009C58EF" w:rsidRPr="00B827AC">
        <w:rPr>
          <w:rFonts w:ascii="Times New Roman" w:hAnsi="Times New Roman" w:cs="Times New Roman"/>
        </w:rPr>
        <w:t xml:space="preserve">. </w:t>
      </w:r>
      <w:commentRangeEnd w:id="138"/>
      <w:r w:rsidR="00E64EC5">
        <w:rPr>
          <w:rStyle w:val="CommentReference"/>
        </w:rPr>
        <w:commentReference w:id="138"/>
      </w:r>
      <w:r w:rsidR="00613FC5" w:rsidRPr="00B827AC">
        <w:rPr>
          <w:rFonts w:ascii="Times New Roman" w:hAnsi="Times New Roman" w:cs="Times New Roman"/>
        </w:rPr>
        <w:t xml:space="preserve">The </w:t>
      </w:r>
      <w:r w:rsidR="00F00742" w:rsidRPr="00B827AC">
        <w:rPr>
          <w:rFonts w:ascii="Times New Roman" w:hAnsi="Times New Roman" w:cs="Times New Roman"/>
        </w:rPr>
        <w:t xml:space="preserve">model operates on a </w:t>
      </w:r>
      <w:r w:rsidR="00613FC5" w:rsidRPr="00B827AC">
        <w:rPr>
          <w:rFonts w:ascii="Times New Roman" w:hAnsi="Times New Roman" w:cs="Times New Roman"/>
        </w:rPr>
        <w:t>recursive inter</w:t>
      </w:r>
      <w:r w:rsidR="00F00742" w:rsidRPr="00B827AC">
        <w:rPr>
          <w:rFonts w:ascii="Times New Roman" w:hAnsi="Times New Roman" w:cs="Times New Roman"/>
        </w:rPr>
        <w:t>-</w:t>
      </w:r>
      <w:r w:rsidR="00FE04D3" w:rsidRPr="00B827AC">
        <w:rPr>
          <w:rFonts w:ascii="Times New Roman" w:hAnsi="Times New Roman" w:cs="Times New Roman"/>
        </w:rPr>
        <w:t xml:space="preserve">temporal </w:t>
      </w:r>
      <w:r w:rsidR="003242DA" w:rsidRPr="00B827AC">
        <w:rPr>
          <w:rFonts w:ascii="Times New Roman" w:hAnsi="Times New Roman" w:cs="Times New Roman"/>
        </w:rPr>
        <w:t>optimization framework;</w:t>
      </w:r>
      <w:r w:rsidR="00FE04D3" w:rsidRPr="00B827AC">
        <w:rPr>
          <w:rFonts w:ascii="Times New Roman" w:hAnsi="Times New Roman" w:cs="Times New Roman"/>
        </w:rPr>
        <w:t xml:space="preserve"> </w:t>
      </w:r>
      <w:r w:rsidR="003242DA" w:rsidRPr="00B827AC">
        <w:rPr>
          <w:rFonts w:ascii="Times New Roman" w:hAnsi="Times New Roman" w:cs="Times New Roman"/>
        </w:rPr>
        <w:t>the</w:t>
      </w:r>
      <w:r w:rsidR="00FE04D3" w:rsidRPr="00B827AC">
        <w:rPr>
          <w:rFonts w:ascii="Times New Roman" w:hAnsi="Times New Roman" w:cs="Times New Roman"/>
        </w:rPr>
        <w:t xml:space="preserve"> objective function </w:t>
      </w:r>
      <w:r w:rsidR="003242DA" w:rsidRPr="00B827AC">
        <w:rPr>
          <w:rFonts w:ascii="Times New Roman" w:hAnsi="Times New Roman" w:cs="Times New Roman"/>
        </w:rPr>
        <w:t xml:space="preserve">is executed sequentially on a </w:t>
      </w:r>
      <w:commentRangeStart w:id="139"/>
      <w:proofErr w:type="gramStart"/>
      <w:r w:rsidR="003242DA" w:rsidRPr="00B827AC">
        <w:rPr>
          <w:rFonts w:ascii="Times New Roman" w:hAnsi="Times New Roman" w:cs="Times New Roman"/>
        </w:rPr>
        <w:t>one year</w:t>
      </w:r>
      <w:proofErr w:type="gramEnd"/>
      <w:r w:rsidR="003242DA" w:rsidRPr="00B827AC">
        <w:rPr>
          <w:rFonts w:ascii="Times New Roman" w:hAnsi="Times New Roman" w:cs="Times New Roman"/>
        </w:rPr>
        <w:t xml:space="preserve"> time step</w:t>
      </w:r>
      <w:commentRangeEnd w:id="139"/>
      <w:r w:rsidR="004326AD">
        <w:rPr>
          <w:rStyle w:val="CommentReference"/>
        </w:rPr>
        <w:commentReference w:id="139"/>
      </w:r>
      <w:r w:rsidR="003242DA" w:rsidRPr="00B827AC">
        <w:rPr>
          <w:rFonts w:ascii="Times New Roman" w:hAnsi="Times New Roman" w:cs="Times New Roman"/>
        </w:rPr>
        <w:t xml:space="preserve">, over a multi-year time period. This </w:t>
      </w:r>
      <w:r w:rsidR="00843ACD" w:rsidRPr="00B827AC">
        <w:rPr>
          <w:rFonts w:ascii="Times New Roman" w:hAnsi="Times New Roman" w:cs="Times New Roman"/>
        </w:rPr>
        <w:t xml:space="preserve">dynamic, recursive </w:t>
      </w:r>
      <w:r w:rsidR="003242DA" w:rsidRPr="00B827AC">
        <w:rPr>
          <w:rFonts w:ascii="Times New Roman" w:hAnsi="Times New Roman" w:cs="Times New Roman"/>
        </w:rPr>
        <w:t xml:space="preserve">inter-temporal framework allows for the </w:t>
      </w:r>
      <w:commentRangeStart w:id="140"/>
      <w:r w:rsidR="003242DA" w:rsidRPr="00B827AC">
        <w:rPr>
          <w:rFonts w:ascii="Times New Roman" w:hAnsi="Times New Roman" w:cs="Times New Roman"/>
        </w:rPr>
        <w:t xml:space="preserve">lagged impacts of interventions </w:t>
      </w:r>
      <w:commentRangeEnd w:id="140"/>
      <w:r w:rsidR="004326AD">
        <w:rPr>
          <w:rStyle w:val="CommentReference"/>
        </w:rPr>
        <w:commentReference w:id="140"/>
      </w:r>
      <w:r w:rsidR="003242DA" w:rsidRPr="00B827AC">
        <w:rPr>
          <w:rFonts w:ascii="Times New Roman" w:hAnsi="Times New Roman" w:cs="Times New Roman"/>
        </w:rPr>
        <w:t xml:space="preserve">on the household to be considered. </w:t>
      </w:r>
      <w:r w:rsidR="00F00742" w:rsidRPr="00B827AC">
        <w:rPr>
          <w:rFonts w:ascii="Times New Roman" w:hAnsi="Times New Roman" w:cs="Times New Roman"/>
        </w:rPr>
        <w:t xml:space="preserve">Milk offtake of the dairy enterprise is an endogenous function of the </w:t>
      </w:r>
      <w:commentRangeStart w:id="141"/>
      <w:r w:rsidR="00F00742" w:rsidRPr="00B827AC">
        <w:rPr>
          <w:rFonts w:ascii="Times New Roman" w:hAnsi="Times New Roman" w:cs="Times New Roman"/>
        </w:rPr>
        <w:t xml:space="preserve">underlying dynamics with respect to herd composition and </w:t>
      </w:r>
      <w:r w:rsidR="00FE04D3" w:rsidRPr="00B827AC">
        <w:rPr>
          <w:rFonts w:ascii="Times New Roman" w:hAnsi="Times New Roman" w:cs="Times New Roman"/>
        </w:rPr>
        <w:t>lactation milk yield for adult females</w:t>
      </w:r>
      <w:commentRangeEnd w:id="141"/>
      <w:r w:rsidR="006B7EE9">
        <w:rPr>
          <w:rStyle w:val="CommentReference"/>
        </w:rPr>
        <w:commentReference w:id="141"/>
      </w:r>
      <w:r w:rsidR="00F00742" w:rsidRPr="00B827AC">
        <w:rPr>
          <w:rFonts w:ascii="Times New Roman" w:hAnsi="Times New Roman" w:cs="Times New Roman"/>
        </w:rPr>
        <w:t xml:space="preserve">. </w:t>
      </w:r>
      <w:r w:rsidR="00613FC5" w:rsidRPr="00B827AC">
        <w:rPr>
          <w:rFonts w:ascii="Times New Roman" w:hAnsi="Times New Roman" w:cs="Times New Roman"/>
        </w:rPr>
        <w:t xml:space="preserve">The choice variables are the allocation of available </w:t>
      </w:r>
      <w:proofErr w:type="gramStart"/>
      <w:r w:rsidR="00613FC5" w:rsidRPr="00B827AC">
        <w:rPr>
          <w:rFonts w:ascii="Times New Roman" w:hAnsi="Times New Roman" w:cs="Times New Roman"/>
        </w:rPr>
        <w:t>crop</w:t>
      </w:r>
      <w:del w:id="142" w:author="Rufino, Mariana" w:date="2017-11-13T16:44:00Z">
        <w:r w:rsidR="00613FC5" w:rsidRPr="00B827AC" w:rsidDel="00940396">
          <w:rPr>
            <w:rFonts w:ascii="Times New Roman" w:hAnsi="Times New Roman" w:cs="Times New Roman"/>
          </w:rPr>
          <w:delText xml:space="preserve"> </w:delText>
        </w:r>
      </w:del>
      <w:r w:rsidR="00613FC5" w:rsidRPr="00B827AC">
        <w:rPr>
          <w:rFonts w:ascii="Times New Roman" w:hAnsi="Times New Roman" w:cs="Times New Roman"/>
        </w:rPr>
        <w:t>land</w:t>
      </w:r>
      <w:proofErr w:type="gramEnd"/>
      <w:r w:rsidR="00613FC5" w:rsidRPr="00B827AC">
        <w:rPr>
          <w:rFonts w:ascii="Times New Roman" w:hAnsi="Times New Roman" w:cs="Times New Roman"/>
        </w:rPr>
        <w:t xml:space="preserve"> to different types of food, cash, and fodder crops, as well as the choice of </w:t>
      </w:r>
      <w:commentRangeStart w:id="143"/>
      <w:r w:rsidR="00613FC5" w:rsidRPr="00B827AC">
        <w:rPr>
          <w:rFonts w:ascii="Times New Roman" w:hAnsi="Times New Roman" w:cs="Times New Roman"/>
        </w:rPr>
        <w:t xml:space="preserve">input intensity </w:t>
      </w:r>
      <w:commentRangeEnd w:id="143"/>
      <w:r w:rsidR="00940396">
        <w:rPr>
          <w:rStyle w:val="CommentReference"/>
        </w:rPr>
        <w:commentReference w:id="143"/>
      </w:r>
      <w:r w:rsidR="00613FC5" w:rsidRPr="00B827AC">
        <w:rPr>
          <w:rFonts w:ascii="Times New Roman" w:hAnsi="Times New Roman" w:cs="Times New Roman"/>
        </w:rPr>
        <w:t>for the dairy enterprise.</w:t>
      </w:r>
      <w:r w:rsidR="00F00742" w:rsidRPr="00B827AC">
        <w:rPr>
          <w:rFonts w:ascii="Times New Roman" w:hAnsi="Times New Roman" w:cs="Times New Roman"/>
        </w:rPr>
        <w:t xml:space="preserve"> </w:t>
      </w:r>
      <w:r w:rsidR="004C2B38" w:rsidRPr="00B827AC">
        <w:rPr>
          <w:rFonts w:ascii="Times New Roman" w:hAnsi="Times New Roman" w:cs="Times New Roman"/>
        </w:rPr>
        <w:t xml:space="preserve">Two inputs </w:t>
      </w:r>
      <w:proofErr w:type="gramStart"/>
      <w:r w:rsidR="004C2B38" w:rsidRPr="00B827AC">
        <w:rPr>
          <w:rFonts w:ascii="Times New Roman" w:hAnsi="Times New Roman" w:cs="Times New Roman"/>
        </w:rPr>
        <w:t>are considered</w:t>
      </w:r>
      <w:proofErr w:type="gramEnd"/>
      <w:r w:rsidR="004C2B38" w:rsidRPr="00B827AC">
        <w:rPr>
          <w:rFonts w:ascii="Times New Roman" w:hAnsi="Times New Roman" w:cs="Times New Roman"/>
        </w:rPr>
        <w:t>, namely the</w:t>
      </w:r>
      <w:r w:rsidR="007024C1" w:rsidRPr="00B827AC">
        <w:rPr>
          <w:rFonts w:ascii="Times New Roman" w:hAnsi="Times New Roman" w:cs="Times New Roman"/>
        </w:rPr>
        <w:t xml:space="preserve"> purchases of local</w:t>
      </w:r>
      <w:r w:rsidR="00F00742" w:rsidRPr="00B827AC">
        <w:rPr>
          <w:rFonts w:ascii="Times New Roman" w:hAnsi="Times New Roman" w:cs="Times New Roman"/>
        </w:rPr>
        <w:t xml:space="preserve"> and</w:t>
      </w:r>
      <w:r w:rsidRPr="00B827AC">
        <w:rPr>
          <w:rFonts w:ascii="Times New Roman" w:hAnsi="Times New Roman" w:cs="Times New Roman"/>
        </w:rPr>
        <w:t xml:space="preserve"> </w:t>
      </w:r>
      <w:r w:rsidR="007024C1" w:rsidRPr="00B827AC">
        <w:rPr>
          <w:rFonts w:ascii="Times New Roman" w:hAnsi="Times New Roman" w:cs="Times New Roman"/>
        </w:rPr>
        <w:t>improved</w:t>
      </w:r>
      <w:r w:rsidR="004C2B38" w:rsidRPr="00B827AC">
        <w:rPr>
          <w:rFonts w:ascii="Times New Roman" w:hAnsi="Times New Roman" w:cs="Times New Roman"/>
        </w:rPr>
        <w:t xml:space="preserve"> replacement</w:t>
      </w:r>
      <w:r w:rsidRPr="00B827AC">
        <w:rPr>
          <w:rFonts w:ascii="Times New Roman" w:hAnsi="Times New Roman" w:cs="Times New Roman"/>
        </w:rPr>
        <w:t xml:space="preserve"> cattle, </w:t>
      </w:r>
      <w:r w:rsidR="004C2B38" w:rsidRPr="00B827AC">
        <w:rPr>
          <w:rFonts w:ascii="Times New Roman" w:hAnsi="Times New Roman" w:cs="Times New Roman"/>
        </w:rPr>
        <w:t xml:space="preserve">and </w:t>
      </w:r>
      <w:r w:rsidR="00DD432D" w:rsidRPr="00B827AC">
        <w:rPr>
          <w:rFonts w:ascii="Times New Roman" w:hAnsi="Times New Roman" w:cs="Times New Roman"/>
        </w:rPr>
        <w:t xml:space="preserve">supplemental </w:t>
      </w:r>
      <w:r w:rsidR="00F00742" w:rsidRPr="00B827AC">
        <w:rPr>
          <w:rFonts w:ascii="Times New Roman" w:hAnsi="Times New Roman" w:cs="Times New Roman"/>
        </w:rPr>
        <w:t>feed</w:t>
      </w:r>
      <w:r w:rsidR="00DD432D" w:rsidRPr="00B827AC">
        <w:rPr>
          <w:rFonts w:ascii="Times New Roman" w:hAnsi="Times New Roman" w:cs="Times New Roman"/>
        </w:rPr>
        <w:t>s</w:t>
      </w:r>
      <w:r w:rsidR="007024C1" w:rsidRPr="00B827AC">
        <w:rPr>
          <w:rFonts w:ascii="Times New Roman" w:hAnsi="Times New Roman" w:cs="Times New Roman"/>
        </w:rPr>
        <w:t xml:space="preserve"> purchased at market prices</w:t>
      </w:r>
      <w:r w:rsidR="004C2B38" w:rsidRPr="00B827AC">
        <w:rPr>
          <w:rFonts w:ascii="Times New Roman" w:hAnsi="Times New Roman" w:cs="Times New Roman"/>
        </w:rPr>
        <w:t xml:space="preserve">. The choice of home fodder production for feed is also endogenous and subject to the resource constraints of the household (land, labour, and capital). The land holdings </w:t>
      </w:r>
      <w:proofErr w:type="gramStart"/>
      <w:r w:rsidR="004C2B38" w:rsidRPr="00B827AC">
        <w:rPr>
          <w:rFonts w:ascii="Times New Roman" w:hAnsi="Times New Roman" w:cs="Times New Roman"/>
        </w:rPr>
        <w:t>are based</w:t>
      </w:r>
      <w:proofErr w:type="gramEnd"/>
      <w:r w:rsidR="004C2B38" w:rsidRPr="00B827AC">
        <w:rPr>
          <w:rFonts w:ascii="Times New Roman" w:hAnsi="Times New Roman" w:cs="Times New Roman"/>
        </w:rPr>
        <w:t xml:space="preserve"> on the </w:t>
      </w:r>
      <w:commentRangeStart w:id="144"/>
      <w:r w:rsidR="004C2B38" w:rsidRPr="00B827AC">
        <w:rPr>
          <w:rFonts w:ascii="Times New Roman" w:hAnsi="Times New Roman" w:cs="Times New Roman"/>
        </w:rPr>
        <w:t>household’s specification of owned and rented land in the household survey</w:t>
      </w:r>
      <w:commentRangeEnd w:id="144"/>
      <w:r w:rsidR="00940396">
        <w:rPr>
          <w:rStyle w:val="CommentReference"/>
        </w:rPr>
        <w:commentReference w:id="144"/>
      </w:r>
      <w:r w:rsidR="004C2B38" w:rsidRPr="00B827AC">
        <w:rPr>
          <w:rFonts w:ascii="Times New Roman" w:hAnsi="Times New Roman" w:cs="Times New Roman"/>
        </w:rPr>
        <w:t xml:space="preserve">. Labour constraints are equal to the total labour availability from household members </w:t>
      </w:r>
      <w:proofErr w:type="gramStart"/>
      <w:r w:rsidR="004C2B38" w:rsidRPr="00B827AC">
        <w:rPr>
          <w:rFonts w:ascii="Times New Roman" w:hAnsi="Times New Roman" w:cs="Times New Roman"/>
        </w:rPr>
        <w:t>plus</w:t>
      </w:r>
      <w:proofErr w:type="gramEnd"/>
      <w:r w:rsidR="004C2B38" w:rsidRPr="00B827AC">
        <w:rPr>
          <w:rFonts w:ascii="Times New Roman" w:hAnsi="Times New Roman" w:cs="Times New Roman"/>
        </w:rPr>
        <w:t xml:space="preserve"> hired in labour paid at market wage rates. A cash constraint specifies that the total expenditure on farm inputs in a given period is equal to total cash income for the </w:t>
      </w:r>
      <w:commentRangeStart w:id="145"/>
      <w:r w:rsidR="004C2B38" w:rsidRPr="00B827AC">
        <w:rPr>
          <w:rFonts w:ascii="Times New Roman" w:hAnsi="Times New Roman" w:cs="Times New Roman"/>
        </w:rPr>
        <w:t xml:space="preserve">household minus farm and </w:t>
      </w:r>
      <w:proofErr w:type="spellStart"/>
      <w:proofErr w:type="gramStart"/>
      <w:r w:rsidR="004C2B38" w:rsidRPr="00B827AC">
        <w:rPr>
          <w:rFonts w:ascii="Times New Roman" w:hAnsi="Times New Roman" w:cs="Times New Roman"/>
        </w:rPr>
        <w:t>non farm</w:t>
      </w:r>
      <w:proofErr w:type="spellEnd"/>
      <w:proofErr w:type="gramEnd"/>
      <w:r w:rsidR="004C2B38" w:rsidRPr="00B827AC">
        <w:rPr>
          <w:rFonts w:ascii="Times New Roman" w:hAnsi="Times New Roman" w:cs="Times New Roman"/>
        </w:rPr>
        <w:t xml:space="preserve"> expenditures. </w:t>
      </w:r>
      <w:proofErr w:type="spellStart"/>
      <w:proofErr w:type="gramStart"/>
      <w:r w:rsidR="004C2B38" w:rsidRPr="00B827AC">
        <w:rPr>
          <w:rFonts w:ascii="Times New Roman" w:hAnsi="Times New Roman" w:cs="Times New Roman"/>
        </w:rPr>
        <w:t>Non farm</w:t>
      </w:r>
      <w:proofErr w:type="spellEnd"/>
      <w:proofErr w:type="gramEnd"/>
      <w:r w:rsidR="004C2B38" w:rsidRPr="00B827AC">
        <w:rPr>
          <w:rFonts w:ascii="Times New Roman" w:hAnsi="Times New Roman" w:cs="Times New Roman"/>
        </w:rPr>
        <w:t xml:space="preserve"> expenditure is divided into two categories: food and non-food, with the amount spent on each based on the linear expenditure system (Appendix B.4). </w:t>
      </w:r>
      <w:commentRangeEnd w:id="145"/>
      <w:r w:rsidR="008E006C">
        <w:rPr>
          <w:rStyle w:val="CommentReference"/>
        </w:rPr>
        <w:commentReference w:id="145"/>
      </w:r>
    </w:p>
    <w:p w14:paraId="5695781F" w14:textId="16B9557F" w:rsidR="0034205A" w:rsidRPr="00B827AC" w:rsidRDefault="00CB1885" w:rsidP="009E6E18">
      <w:pPr>
        <w:rPr>
          <w:rFonts w:ascii="Times New Roman" w:hAnsi="Times New Roman" w:cs="Times New Roman"/>
        </w:rPr>
      </w:pPr>
      <w:commentRangeStart w:id="146"/>
      <w:r w:rsidRPr="00B827AC">
        <w:rPr>
          <w:rFonts w:ascii="Times New Roman" w:hAnsi="Times New Roman" w:cs="Times New Roman"/>
        </w:rPr>
        <w:t xml:space="preserve">Availability of labour </w:t>
      </w:r>
      <w:proofErr w:type="gramStart"/>
      <w:r w:rsidR="004C2B38" w:rsidRPr="00B827AC">
        <w:rPr>
          <w:rFonts w:ascii="Times New Roman" w:hAnsi="Times New Roman" w:cs="Times New Roman"/>
        </w:rPr>
        <w:t>has been cited</w:t>
      </w:r>
      <w:proofErr w:type="gramEnd"/>
      <w:r w:rsidR="004C2B38" w:rsidRPr="00B827AC">
        <w:rPr>
          <w:rFonts w:ascii="Times New Roman" w:hAnsi="Times New Roman" w:cs="Times New Roman"/>
        </w:rPr>
        <w:t xml:space="preserve"> as a </w:t>
      </w:r>
      <w:r w:rsidR="00BE60AF" w:rsidRPr="00B827AC">
        <w:rPr>
          <w:rFonts w:ascii="Times New Roman" w:hAnsi="Times New Roman" w:cs="Times New Roman"/>
        </w:rPr>
        <w:t xml:space="preserve">major constraint to home </w:t>
      </w:r>
      <w:r w:rsidR="004C2B38" w:rsidRPr="00B827AC">
        <w:rPr>
          <w:rFonts w:ascii="Times New Roman" w:hAnsi="Times New Roman" w:cs="Times New Roman"/>
        </w:rPr>
        <w:t xml:space="preserve">production of </w:t>
      </w:r>
      <w:r w:rsidR="00BE60AF" w:rsidRPr="00B827AC">
        <w:rPr>
          <w:rFonts w:ascii="Times New Roman" w:hAnsi="Times New Roman" w:cs="Times New Roman"/>
        </w:rPr>
        <w:t>fodder crops</w:t>
      </w:r>
      <w:r w:rsidR="004C2B38" w:rsidRPr="00B827AC">
        <w:rPr>
          <w:rFonts w:ascii="Times New Roman" w:hAnsi="Times New Roman" w:cs="Times New Roman"/>
        </w:rPr>
        <w:t xml:space="preserve">, </w:t>
      </w:r>
      <w:r w:rsidR="00BE60AF" w:rsidRPr="00B827AC">
        <w:rPr>
          <w:rFonts w:ascii="Times New Roman" w:hAnsi="Times New Roman" w:cs="Times New Roman"/>
        </w:rPr>
        <w:t>as well as gathering, storing, and supplying feed to animals in confinement</w:t>
      </w:r>
      <w:r w:rsidR="004C2B38" w:rsidRPr="00B827AC">
        <w:rPr>
          <w:rFonts w:ascii="Times New Roman" w:hAnsi="Times New Roman" w:cs="Times New Roman"/>
        </w:rPr>
        <w:t>,</w:t>
      </w:r>
      <w:r w:rsidR="003242DA" w:rsidRPr="00B827AC">
        <w:rPr>
          <w:rFonts w:ascii="Times New Roman" w:hAnsi="Times New Roman" w:cs="Times New Roman"/>
        </w:rPr>
        <w:t xml:space="preserve"> </w:t>
      </w:r>
      <w:r w:rsidRPr="00B827AC">
        <w:rPr>
          <w:rFonts w:ascii="Times New Roman" w:hAnsi="Times New Roman" w:cs="Times New Roman"/>
        </w:rPr>
        <w:t xml:space="preserve">in smallholder systems </w:t>
      </w:r>
      <w:r w:rsidR="004C2B38" w:rsidRPr="00B827AC">
        <w:rPr>
          <w:rFonts w:ascii="Times New Roman" w:hAnsi="Times New Roman" w:cs="Times New Roman"/>
        </w:rPr>
        <w:t>in East Africa</w:t>
      </w:r>
      <w:r w:rsidR="004332E3" w:rsidRPr="00B827AC">
        <w:rPr>
          <w:rFonts w:ascii="Times New Roman" w:hAnsi="Times New Roman" w:cs="Times New Roman"/>
        </w:rPr>
        <w:t xml:space="preserve"> (Ogle, 1991).</w:t>
      </w:r>
      <w:r w:rsidRPr="00B827AC">
        <w:rPr>
          <w:rFonts w:ascii="Times New Roman" w:hAnsi="Times New Roman" w:cs="Times New Roman"/>
        </w:rPr>
        <w:t xml:space="preserve"> </w:t>
      </w:r>
      <w:commentRangeEnd w:id="146"/>
      <w:r w:rsidR="001D6805">
        <w:rPr>
          <w:rStyle w:val="CommentReference"/>
        </w:rPr>
        <w:commentReference w:id="146"/>
      </w:r>
      <w:r w:rsidR="004C2B38" w:rsidRPr="00B827AC">
        <w:rPr>
          <w:rFonts w:ascii="Times New Roman" w:hAnsi="Times New Roman" w:cs="Times New Roman"/>
        </w:rPr>
        <w:t>In the survey, we chose a subset of households to develop comprehensive labour schedules for cat</w:t>
      </w:r>
      <w:r w:rsidR="0034205A" w:rsidRPr="00B827AC">
        <w:rPr>
          <w:rFonts w:ascii="Times New Roman" w:hAnsi="Times New Roman" w:cs="Times New Roman"/>
        </w:rPr>
        <w:t xml:space="preserve">tle rearing and crop production, disaggregated by activity, month, and source of labour (home versus hired). For livestock, labour requirements were differentiated between households grazing </w:t>
      </w:r>
      <w:r w:rsidR="00530226">
        <w:rPr>
          <w:rFonts w:ascii="Times New Roman" w:hAnsi="Times New Roman" w:cs="Times New Roman"/>
        </w:rPr>
        <w:t xml:space="preserve">livestock </w:t>
      </w:r>
      <w:proofErr w:type="gramStart"/>
      <w:r w:rsidR="0034205A" w:rsidRPr="00B827AC">
        <w:rPr>
          <w:rFonts w:ascii="Times New Roman" w:hAnsi="Times New Roman" w:cs="Times New Roman"/>
        </w:rPr>
        <w:t xml:space="preserve">and </w:t>
      </w:r>
      <w:r w:rsidR="00530226">
        <w:rPr>
          <w:rFonts w:ascii="Times New Roman" w:hAnsi="Times New Roman" w:cs="Times New Roman"/>
        </w:rPr>
        <w:t xml:space="preserve"> households</w:t>
      </w:r>
      <w:proofErr w:type="gramEnd"/>
      <w:r w:rsidR="00530226">
        <w:rPr>
          <w:rFonts w:ascii="Times New Roman" w:hAnsi="Times New Roman" w:cs="Times New Roman"/>
        </w:rPr>
        <w:t xml:space="preserve"> which keep animals in </w:t>
      </w:r>
      <w:r w:rsidR="0034205A" w:rsidRPr="00B827AC">
        <w:rPr>
          <w:rFonts w:ascii="Times New Roman" w:hAnsi="Times New Roman" w:cs="Times New Roman"/>
        </w:rPr>
        <w:t>confinement</w:t>
      </w:r>
      <w:del w:id="147" w:author="Rufino, Mariana" w:date="2017-11-13T16:47:00Z">
        <w:r w:rsidR="0034205A" w:rsidRPr="00B827AC" w:rsidDel="00940396">
          <w:rPr>
            <w:rFonts w:ascii="Times New Roman" w:hAnsi="Times New Roman" w:cs="Times New Roman"/>
          </w:rPr>
          <w:delText xml:space="preserve"> based housing systems</w:delText>
        </w:r>
      </w:del>
      <w:r w:rsidR="0034205A" w:rsidRPr="00B827AC">
        <w:rPr>
          <w:rFonts w:ascii="Times New Roman" w:hAnsi="Times New Roman" w:cs="Times New Roman"/>
        </w:rPr>
        <w:t xml:space="preserve">. A labour balance equation (Appendix B.3 – Labour Balance)  specifies that all labour requirements for cropping and livestock activities </w:t>
      </w:r>
      <w:commentRangeStart w:id="148"/>
      <w:r w:rsidR="0034205A" w:rsidRPr="00B827AC">
        <w:rPr>
          <w:rFonts w:ascii="Times New Roman" w:hAnsi="Times New Roman" w:cs="Times New Roman"/>
        </w:rPr>
        <w:t xml:space="preserve">is met </w:t>
      </w:r>
      <w:commentRangeEnd w:id="148"/>
      <w:r w:rsidR="00940396">
        <w:rPr>
          <w:rStyle w:val="CommentReference"/>
        </w:rPr>
        <w:commentReference w:id="148"/>
      </w:r>
      <w:r w:rsidR="0034205A" w:rsidRPr="00B827AC">
        <w:rPr>
          <w:rFonts w:ascii="Times New Roman" w:hAnsi="Times New Roman" w:cs="Times New Roman"/>
        </w:rPr>
        <w:t xml:space="preserve">by home and hired labour in each month. </w:t>
      </w:r>
      <w:r w:rsidR="00FB5C65" w:rsidRPr="00B827AC">
        <w:rPr>
          <w:rFonts w:ascii="Times New Roman" w:hAnsi="Times New Roman" w:cs="Times New Roman"/>
        </w:rPr>
        <w:t>The availability of land for cultivation is based on the</w:t>
      </w:r>
      <w:r w:rsidR="00BE60AF" w:rsidRPr="00B827AC">
        <w:rPr>
          <w:rFonts w:ascii="Times New Roman" w:hAnsi="Times New Roman" w:cs="Times New Roman"/>
        </w:rPr>
        <w:t xml:space="preserve"> survey specified land holdings of the household</w:t>
      </w:r>
      <w:r w:rsidRPr="00B827AC">
        <w:rPr>
          <w:rFonts w:ascii="Times New Roman" w:hAnsi="Times New Roman" w:cs="Times New Roman"/>
        </w:rPr>
        <w:t>, which is defined as the land for which the household has ownership</w:t>
      </w:r>
      <w:r w:rsidR="0034205A" w:rsidRPr="00B827AC">
        <w:rPr>
          <w:rFonts w:ascii="Times New Roman" w:hAnsi="Times New Roman" w:cs="Times New Roman"/>
        </w:rPr>
        <w:t xml:space="preserve">, </w:t>
      </w:r>
      <w:proofErr w:type="gramStart"/>
      <w:r w:rsidR="0034205A" w:rsidRPr="00B827AC">
        <w:rPr>
          <w:rFonts w:ascii="Times New Roman" w:hAnsi="Times New Roman" w:cs="Times New Roman"/>
        </w:rPr>
        <w:t>plus</w:t>
      </w:r>
      <w:proofErr w:type="gramEnd"/>
      <w:r w:rsidR="0034205A" w:rsidRPr="00B827AC">
        <w:rPr>
          <w:rFonts w:ascii="Times New Roman" w:hAnsi="Times New Roman" w:cs="Times New Roman"/>
        </w:rPr>
        <w:t xml:space="preserve"> the amount rented in</w:t>
      </w:r>
      <w:r w:rsidR="00BE60AF" w:rsidRPr="00B827AC">
        <w:rPr>
          <w:rFonts w:ascii="Times New Roman" w:hAnsi="Times New Roman" w:cs="Times New Roman"/>
        </w:rPr>
        <w:t>.</w:t>
      </w:r>
      <w:r w:rsidR="003242DA" w:rsidRPr="00B827AC">
        <w:rPr>
          <w:rFonts w:ascii="Times New Roman" w:hAnsi="Times New Roman" w:cs="Times New Roman"/>
        </w:rPr>
        <w:t xml:space="preserve"> </w:t>
      </w:r>
      <w:r w:rsidRPr="00B827AC">
        <w:rPr>
          <w:rFonts w:ascii="Times New Roman" w:hAnsi="Times New Roman" w:cs="Times New Roman"/>
        </w:rPr>
        <w:t xml:space="preserve">Since households often source forage and pastureland for grazing off farm (including neighbour’s land, communal land, and government land), the total grazing land required to meet the animal’s needs are estimated based on the number of cattle owned and </w:t>
      </w:r>
      <w:commentRangeStart w:id="149"/>
      <w:r w:rsidRPr="00B827AC">
        <w:rPr>
          <w:rFonts w:ascii="Times New Roman" w:hAnsi="Times New Roman" w:cs="Times New Roman"/>
        </w:rPr>
        <w:t>their grazed forage intake</w:t>
      </w:r>
      <w:commentRangeEnd w:id="149"/>
      <w:r w:rsidR="00940396">
        <w:rPr>
          <w:rStyle w:val="CommentReference"/>
        </w:rPr>
        <w:commentReference w:id="149"/>
      </w:r>
      <w:r w:rsidRPr="00B827AC">
        <w:rPr>
          <w:rFonts w:ascii="Times New Roman" w:hAnsi="Times New Roman" w:cs="Times New Roman"/>
        </w:rPr>
        <w:t xml:space="preserve">, as well as the yield of </w:t>
      </w:r>
      <w:r w:rsidR="0034205A" w:rsidRPr="00B827AC">
        <w:rPr>
          <w:rFonts w:ascii="Times New Roman" w:hAnsi="Times New Roman" w:cs="Times New Roman"/>
        </w:rPr>
        <w:t xml:space="preserve">different types of </w:t>
      </w:r>
      <w:r w:rsidR="0034205A" w:rsidRPr="00B827AC">
        <w:rPr>
          <w:rFonts w:ascii="Times New Roman" w:hAnsi="Times New Roman" w:cs="Times New Roman"/>
        </w:rPr>
        <w:lastRenderedPageBreak/>
        <w:t>pasture land</w:t>
      </w:r>
      <w:r w:rsidRPr="00B827AC">
        <w:rPr>
          <w:rFonts w:ascii="Times New Roman" w:hAnsi="Times New Roman" w:cs="Times New Roman"/>
        </w:rPr>
        <w:t xml:space="preserve"> (Appendix B.5).</w:t>
      </w:r>
      <w:r w:rsidR="003242DA" w:rsidRPr="00B827AC">
        <w:rPr>
          <w:rFonts w:ascii="Times New Roman" w:hAnsi="Times New Roman" w:cs="Times New Roman"/>
        </w:rPr>
        <w:t xml:space="preserve"> L</w:t>
      </w:r>
      <w:r w:rsidR="00FB5C65" w:rsidRPr="00B827AC">
        <w:rPr>
          <w:rFonts w:ascii="Times New Roman" w:hAnsi="Times New Roman" w:cs="Times New Roman"/>
        </w:rPr>
        <w:t xml:space="preserve">and acquisition/rental </w:t>
      </w:r>
      <w:proofErr w:type="gramStart"/>
      <w:r w:rsidR="00FB5C65" w:rsidRPr="00B827AC">
        <w:rPr>
          <w:rFonts w:ascii="Times New Roman" w:hAnsi="Times New Roman" w:cs="Times New Roman"/>
        </w:rPr>
        <w:t>are included</w:t>
      </w:r>
      <w:proofErr w:type="gramEnd"/>
      <w:r w:rsidR="00FB5C65" w:rsidRPr="00B827AC">
        <w:rPr>
          <w:rFonts w:ascii="Times New Roman" w:hAnsi="Times New Roman" w:cs="Times New Roman"/>
        </w:rPr>
        <w:t xml:space="preserve"> by specifying the purchase price and rental rate of land as a</w:t>
      </w:r>
      <w:r w:rsidR="0034205A" w:rsidRPr="00B827AC">
        <w:rPr>
          <w:rFonts w:ascii="Times New Roman" w:hAnsi="Times New Roman" w:cs="Times New Roman"/>
        </w:rPr>
        <w:t>n e</w:t>
      </w:r>
      <w:r w:rsidR="00530226">
        <w:rPr>
          <w:rFonts w:ascii="Times New Roman" w:hAnsi="Times New Roman" w:cs="Times New Roman"/>
        </w:rPr>
        <w:t xml:space="preserve">xogenous </w:t>
      </w:r>
      <w:r w:rsidR="00CA1C44" w:rsidRPr="00B827AC">
        <w:rPr>
          <w:rFonts w:ascii="Times New Roman" w:hAnsi="Times New Roman" w:cs="Times New Roman"/>
        </w:rPr>
        <w:t>variable. Land prices and rental rates were determined by consulting village level authorities (GLBS, 2018).</w:t>
      </w:r>
      <w:r w:rsidR="0034205A" w:rsidRPr="00B827AC">
        <w:rPr>
          <w:rFonts w:ascii="Times New Roman" w:hAnsi="Times New Roman" w:cs="Times New Roman"/>
        </w:rPr>
        <w:t xml:space="preserve"> Avail</w:t>
      </w:r>
      <w:r w:rsidR="00530226">
        <w:rPr>
          <w:rFonts w:ascii="Times New Roman" w:hAnsi="Times New Roman" w:cs="Times New Roman"/>
        </w:rPr>
        <w:t xml:space="preserve">ability of cash and credit for </w:t>
      </w:r>
      <w:r w:rsidR="0034205A" w:rsidRPr="00B827AC">
        <w:rPr>
          <w:rFonts w:ascii="Times New Roman" w:hAnsi="Times New Roman" w:cs="Times New Roman"/>
        </w:rPr>
        <w:t>has been cited as a potential factor contributing to lack of investment in productivity improvement for smallholder dairy systems (</w:t>
      </w:r>
      <w:commentRangeStart w:id="150"/>
      <w:r w:rsidR="0034205A" w:rsidRPr="00B827AC">
        <w:rPr>
          <w:rFonts w:ascii="Times New Roman" w:hAnsi="Times New Roman" w:cs="Times New Roman"/>
        </w:rPr>
        <w:t>Udo et al, 2015</w:t>
      </w:r>
      <w:commentRangeEnd w:id="150"/>
      <w:r w:rsidR="00202653">
        <w:rPr>
          <w:rStyle w:val="CommentReference"/>
        </w:rPr>
        <w:commentReference w:id="150"/>
      </w:r>
      <w:r w:rsidR="0034205A" w:rsidRPr="00B827AC">
        <w:rPr>
          <w:rFonts w:ascii="Times New Roman" w:hAnsi="Times New Roman" w:cs="Times New Roman"/>
        </w:rPr>
        <w:t>)</w:t>
      </w:r>
      <w:r w:rsidR="00530226">
        <w:rPr>
          <w:rFonts w:ascii="Times New Roman" w:hAnsi="Times New Roman" w:cs="Times New Roman"/>
        </w:rPr>
        <w:t>, especially the purchase of crossbred dairy cattle (Gerber, 2007)</w:t>
      </w:r>
      <w:r w:rsidR="0034205A" w:rsidRPr="00B827AC">
        <w:rPr>
          <w:rFonts w:ascii="Times New Roman" w:hAnsi="Times New Roman" w:cs="Times New Roman"/>
        </w:rPr>
        <w:t xml:space="preserve">. Therefore, we consider the stocks and balances of cash using a household cash balance equation. The role of credit availability is included in this equation by specifying that in a given period, cash can be obtained subject to a fixed repayment schedule in subsequent </w:t>
      </w:r>
      <w:proofErr w:type="gramStart"/>
      <w:r w:rsidR="0034205A" w:rsidRPr="00B827AC">
        <w:rPr>
          <w:rFonts w:ascii="Times New Roman" w:hAnsi="Times New Roman" w:cs="Times New Roman"/>
        </w:rPr>
        <w:t>time periods</w:t>
      </w:r>
      <w:proofErr w:type="gramEnd"/>
      <w:r w:rsidR="0034205A" w:rsidRPr="00B827AC">
        <w:rPr>
          <w:rFonts w:ascii="Times New Roman" w:hAnsi="Times New Roman" w:cs="Times New Roman"/>
        </w:rPr>
        <w:t xml:space="preserve"> (Appendix B.2). </w:t>
      </w:r>
      <w:r w:rsidR="009E6E18" w:rsidRPr="00B827AC">
        <w:rPr>
          <w:rFonts w:ascii="Times New Roman" w:hAnsi="Times New Roman" w:cs="Times New Roman"/>
        </w:rPr>
        <w:t>Calorie availabi</w:t>
      </w:r>
      <w:r w:rsidR="0034205A" w:rsidRPr="00B827AC">
        <w:rPr>
          <w:rFonts w:ascii="Times New Roman" w:hAnsi="Times New Roman" w:cs="Times New Roman"/>
        </w:rPr>
        <w:t xml:space="preserve">lity and nutrition diversity </w:t>
      </w:r>
      <w:proofErr w:type="gramStart"/>
      <w:r w:rsidR="0034205A" w:rsidRPr="00B827AC">
        <w:rPr>
          <w:rFonts w:ascii="Times New Roman" w:hAnsi="Times New Roman" w:cs="Times New Roman"/>
        </w:rPr>
        <w:t>is calculated</w:t>
      </w:r>
      <w:proofErr w:type="gramEnd"/>
      <w:r w:rsidR="0034205A" w:rsidRPr="00B827AC">
        <w:rPr>
          <w:rFonts w:ascii="Times New Roman" w:hAnsi="Times New Roman" w:cs="Times New Roman"/>
        </w:rPr>
        <w:t xml:space="preserve"> by […]</w:t>
      </w:r>
    </w:p>
    <w:p w14:paraId="3F2E20FE" w14:textId="3C9EC8CB" w:rsidR="003242DA" w:rsidRPr="00B827AC" w:rsidRDefault="0034205A" w:rsidP="00613FC5">
      <w:pPr>
        <w:rPr>
          <w:rFonts w:ascii="Times New Roman" w:hAnsi="Times New Roman" w:cs="Times New Roman"/>
        </w:rPr>
      </w:pPr>
      <w:r w:rsidRPr="00B827AC">
        <w:rPr>
          <w:rFonts w:ascii="Times New Roman" w:hAnsi="Times New Roman" w:cs="Times New Roman"/>
        </w:rPr>
        <w:t xml:space="preserve"> </w:t>
      </w:r>
      <w:r w:rsidR="00DB0E67" w:rsidRPr="00B827AC">
        <w:rPr>
          <w:rFonts w:ascii="Times New Roman" w:hAnsi="Times New Roman" w:cs="Times New Roman"/>
        </w:rPr>
        <w:t>[</w:t>
      </w:r>
      <w:proofErr w:type="gramStart"/>
      <w:r w:rsidR="00DB0E67" w:rsidRPr="00B827AC">
        <w:rPr>
          <w:rFonts w:ascii="Times New Roman" w:hAnsi="Times New Roman" w:cs="Times New Roman"/>
        </w:rPr>
        <w:t>additional</w:t>
      </w:r>
      <w:proofErr w:type="gramEnd"/>
      <w:r w:rsidR="00DB0E67" w:rsidRPr="00B827AC">
        <w:rPr>
          <w:rFonts w:ascii="Times New Roman" w:hAnsi="Times New Roman" w:cs="Times New Roman"/>
        </w:rPr>
        <w:t xml:space="preserve"> model features get described here;]</w:t>
      </w:r>
    </w:p>
    <w:p w14:paraId="67B4810B" w14:textId="77777777" w:rsidR="003242DA" w:rsidRPr="00B827AC" w:rsidRDefault="003242DA" w:rsidP="00613FC5">
      <w:pPr>
        <w:rPr>
          <w:rFonts w:ascii="Times New Roman" w:hAnsi="Times New Roman" w:cs="Times New Roman"/>
        </w:rPr>
      </w:pPr>
    </w:p>
    <w:p w14:paraId="12C77BDC" w14:textId="77777777" w:rsidR="003242DA" w:rsidRPr="00B827AC" w:rsidRDefault="003242DA" w:rsidP="00613FC5">
      <w:pPr>
        <w:rPr>
          <w:rFonts w:ascii="Times New Roman" w:hAnsi="Times New Roman" w:cs="Times New Roman"/>
        </w:rPr>
      </w:pPr>
    </w:p>
    <w:p w14:paraId="09E759E0" w14:textId="77777777" w:rsidR="0034205A" w:rsidRPr="00B827AC" w:rsidRDefault="0034205A" w:rsidP="00823AC6">
      <w:pPr>
        <w:rPr>
          <w:rFonts w:ascii="Times New Roman" w:hAnsi="Times New Roman" w:cs="Times New Roman"/>
        </w:rPr>
      </w:pPr>
    </w:p>
    <w:p w14:paraId="0B6FADA3" w14:textId="77777777" w:rsidR="0034205A" w:rsidRPr="00B827AC" w:rsidRDefault="0034205A" w:rsidP="00823AC6">
      <w:pPr>
        <w:rPr>
          <w:rFonts w:ascii="Times New Roman" w:hAnsi="Times New Roman" w:cs="Times New Roman"/>
        </w:rPr>
      </w:pPr>
    </w:p>
    <w:p w14:paraId="5664EFB9" w14:textId="77777777" w:rsidR="0034205A" w:rsidRPr="00B827AC" w:rsidRDefault="0034205A" w:rsidP="00823AC6">
      <w:pPr>
        <w:rPr>
          <w:rFonts w:ascii="Times New Roman" w:hAnsi="Times New Roman" w:cs="Times New Roman"/>
        </w:rPr>
      </w:pPr>
    </w:p>
    <w:p w14:paraId="794D7E2B" w14:textId="77777777" w:rsidR="0034205A" w:rsidRPr="00B827AC" w:rsidRDefault="0034205A" w:rsidP="00823AC6">
      <w:pPr>
        <w:rPr>
          <w:rFonts w:ascii="Times New Roman" w:hAnsi="Times New Roman" w:cs="Times New Roman"/>
        </w:rPr>
      </w:pPr>
    </w:p>
    <w:p w14:paraId="2CEE4264" w14:textId="77777777" w:rsidR="0034205A" w:rsidRPr="00B827AC" w:rsidRDefault="0034205A" w:rsidP="00823AC6">
      <w:pPr>
        <w:rPr>
          <w:rFonts w:ascii="Times New Roman" w:hAnsi="Times New Roman" w:cs="Times New Roman"/>
        </w:rPr>
      </w:pPr>
    </w:p>
    <w:p w14:paraId="4B75B917" w14:textId="77777777" w:rsidR="0034205A" w:rsidRPr="00B827AC" w:rsidRDefault="0034205A" w:rsidP="00823AC6">
      <w:pPr>
        <w:rPr>
          <w:rFonts w:ascii="Times New Roman" w:hAnsi="Times New Roman" w:cs="Times New Roman"/>
        </w:rPr>
      </w:pPr>
    </w:p>
    <w:p w14:paraId="7E4A7B1F" w14:textId="77777777" w:rsidR="0034205A" w:rsidRPr="00B827AC" w:rsidRDefault="0034205A" w:rsidP="00823AC6">
      <w:pPr>
        <w:rPr>
          <w:rFonts w:ascii="Times New Roman" w:hAnsi="Times New Roman" w:cs="Times New Roman"/>
        </w:rPr>
      </w:pPr>
    </w:p>
    <w:p w14:paraId="2C2B4946" w14:textId="77777777" w:rsidR="00096983" w:rsidRPr="00B827AC" w:rsidRDefault="00096983" w:rsidP="00823AC6">
      <w:pPr>
        <w:rPr>
          <w:rFonts w:ascii="Times New Roman" w:hAnsi="Times New Roman" w:cs="Times New Roman"/>
        </w:rPr>
        <w:sectPr w:rsidR="00096983" w:rsidRPr="00B827AC">
          <w:pgSz w:w="11906" w:h="16838"/>
          <w:pgMar w:top="1440" w:right="1440" w:bottom="1440" w:left="1440" w:header="708" w:footer="708" w:gutter="0"/>
          <w:cols w:space="708"/>
          <w:docGrid w:linePitch="360"/>
        </w:sectPr>
      </w:pPr>
    </w:p>
    <w:p w14:paraId="57618062" w14:textId="6E0032D5" w:rsidR="00823AC6" w:rsidRPr="00B827AC" w:rsidRDefault="0094509F" w:rsidP="00823AC6">
      <w:pPr>
        <w:rPr>
          <w:rFonts w:ascii="Times New Roman" w:hAnsi="Times New Roman" w:cs="Times New Roman"/>
        </w:rPr>
      </w:pPr>
      <w:r>
        <w:rPr>
          <w:rFonts w:ascii="Times New Roman" w:hAnsi="Times New Roman" w:cs="Times New Roman"/>
        </w:rPr>
        <w:lastRenderedPageBreak/>
        <w:t>Figure 2</w:t>
      </w:r>
      <w:r w:rsidR="00823AC6" w:rsidRPr="00B827AC">
        <w:rPr>
          <w:rFonts w:ascii="Times New Roman" w:hAnsi="Times New Roman" w:cs="Times New Roman"/>
        </w:rPr>
        <w:t>: Sys</w:t>
      </w:r>
      <w:r w:rsidR="0034205A" w:rsidRPr="00B827AC">
        <w:rPr>
          <w:rFonts w:ascii="Times New Roman" w:hAnsi="Times New Roman" w:cs="Times New Roman"/>
        </w:rPr>
        <w:t xml:space="preserve">tems diagram of farm household </w:t>
      </w:r>
    </w:p>
    <w:p w14:paraId="02B65C3E" w14:textId="59F699C1" w:rsidR="00096983" w:rsidRPr="00B827AC" w:rsidRDefault="00823AC6" w:rsidP="002109F3">
      <w:pPr>
        <w:rPr>
          <w:rFonts w:ascii="Times New Roman" w:hAnsi="Times New Roman" w:cs="Times New Roman"/>
        </w:rPr>
        <w:sectPr w:rsidR="00096983" w:rsidRPr="00B827AC" w:rsidSect="00096983">
          <w:pgSz w:w="16838" w:h="11906" w:orient="landscape"/>
          <w:pgMar w:top="1440" w:right="1440" w:bottom="1440" w:left="1440" w:header="709" w:footer="709" w:gutter="0"/>
          <w:cols w:space="708"/>
          <w:docGrid w:linePitch="360"/>
        </w:sectPr>
      </w:pPr>
      <w:r w:rsidRPr="00B827AC">
        <w:rPr>
          <w:rFonts w:ascii="Times New Roman" w:hAnsi="Times New Roman" w:cs="Times New Roman"/>
          <w:noProof/>
          <w:lang w:eastAsia="en-GB"/>
        </w:rPr>
        <w:drawing>
          <wp:inline distT="0" distB="0" distL="0" distR="0" wp14:anchorId="33449B82" wp14:editId="6A0E8831">
            <wp:extent cx="5731510" cy="4688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_Diagram_Household.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88840"/>
                    </a:xfrm>
                    <a:prstGeom prst="rect">
                      <a:avLst/>
                    </a:prstGeom>
                  </pic:spPr>
                </pic:pic>
              </a:graphicData>
            </a:graphic>
          </wp:inline>
        </w:drawing>
      </w:r>
    </w:p>
    <w:p w14:paraId="1381E5FF" w14:textId="77777777" w:rsidR="00B37627" w:rsidRDefault="00B37627" w:rsidP="00B37627">
      <w:pPr>
        <w:rPr>
          <w:rFonts w:ascii="Times New Roman" w:hAnsi="Times New Roman" w:cs="Times New Roman"/>
        </w:rPr>
      </w:pPr>
    </w:p>
    <w:p w14:paraId="796115B7" w14:textId="0DD2E1B3" w:rsidR="00B37627" w:rsidRPr="00B827AC" w:rsidRDefault="00B37627" w:rsidP="00B37627">
      <w:pPr>
        <w:rPr>
          <w:rFonts w:ascii="Times New Roman" w:hAnsi="Times New Roman" w:cs="Times New Roman"/>
          <w:b/>
        </w:rPr>
      </w:pPr>
      <w:r>
        <w:rPr>
          <w:rFonts w:ascii="Times New Roman" w:hAnsi="Times New Roman" w:cs="Times New Roman"/>
          <w:b/>
        </w:rPr>
        <w:t>2.2.2</w:t>
      </w:r>
      <w:r w:rsidRPr="00B827AC">
        <w:rPr>
          <w:rFonts w:ascii="Times New Roman" w:hAnsi="Times New Roman" w:cs="Times New Roman"/>
          <w:b/>
        </w:rPr>
        <w:t xml:space="preserve"> </w:t>
      </w:r>
      <w:r>
        <w:rPr>
          <w:rFonts w:ascii="Times New Roman" w:hAnsi="Times New Roman" w:cs="Times New Roman"/>
          <w:b/>
        </w:rPr>
        <w:t>Dairy cattle</w:t>
      </w:r>
    </w:p>
    <w:p w14:paraId="1C8B0285" w14:textId="77777777" w:rsidR="00B37627" w:rsidRPr="00B827AC" w:rsidRDefault="00B37627" w:rsidP="00B37627">
      <w:pPr>
        <w:rPr>
          <w:rFonts w:ascii="Times New Roman" w:hAnsi="Times New Roman" w:cs="Times New Roman"/>
        </w:rPr>
      </w:pPr>
      <w:r w:rsidRPr="00B827AC">
        <w:rPr>
          <w:rFonts w:ascii="Times New Roman" w:hAnsi="Times New Roman" w:cs="Times New Roman"/>
        </w:rPr>
        <w:t xml:space="preserve">A livestock simulation sub-model (module) accounts for quantity of cattle by cohort, and </w:t>
      </w:r>
      <w:proofErr w:type="gramStart"/>
      <w:r w:rsidRPr="00B827AC">
        <w:rPr>
          <w:rFonts w:ascii="Times New Roman" w:hAnsi="Times New Roman" w:cs="Times New Roman"/>
        </w:rPr>
        <w:t>the  milk</w:t>
      </w:r>
      <w:proofErr w:type="gramEnd"/>
      <w:r w:rsidRPr="00B827AC">
        <w:rPr>
          <w:rFonts w:ascii="Times New Roman" w:hAnsi="Times New Roman" w:cs="Times New Roman"/>
        </w:rPr>
        <w:t xml:space="preserve"> offtake per adult female. </w:t>
      </w:r>
      <w:proofErr w:type="gramStart"/>
      <w:r w:rsidRPr="00B827AC">
        <w:rPr>
          <w:rFonts w:ascii="Times New Roman" w:hAnsi="Times New Roman" w:cs="Times New Roman"/>
        </w:rPr>
        <w:t>Cattle are disaggregated by breed (local and improved), sex, and age</w:t>
      </w:r>
      <w:proofErr w:type="gramEnd"/>
      <w:r w:rsidRPr="00B827AC">
        <w:rPr>
          <w:rFonts w:ascii="Times New Roman" w:hAnsi="Times New Roman" w:cs="Times New Roman"/>
        </w:rPr>
        <w:t xml:space="preserve">. </w:t>
      </w:r>
      <w:proofErr w:type="gramStart"/>
      <w:r w:rsidRPr="00B827AC">
        <w:rPr>
          <w:rFonts w:ascii="Times New Roman" w:hAnsi="Times New Roman" w:cs="Times New Roman"/>
        </w:rPr>
        <w:t>The cohorts include male and female calves, heifers, steers, cows, bulls, and castrated adult males.</w:t>
      </w:r>
      <w:proofErr w:type="gramEnd"/>
      <w:r w:rsidRPr="00B827AC">
        <w:rPr>
          <w:rFonts w:ascii="Times New Roman" w:hAnsi="Times New Roman" w:cs="Times New Roman"/>
        </w:rPr>
        <w:t xml:space="preserve"> The module runs on a monthly time-step and considers the influence of feed quality and quantity on live weight gain for growing animals and milk yield of adult females for local and improved cattle. This approach </w:t>
      </w:r>
      <w:proofErr w:type="gramStart"/>
      <w:r w:rsidRPr="00B827AC">
        <w:rPr>
          <w:rFonts w:ascii="Times New Roman" w:hAnsi="Times New Roman" w:cs="Times New Roman"/>
        </w:rPr>
        <w:t>is adopted</w:t>
      </w:r>
      <w:proofErr w:type="gramEnd"/>
      <w:r w:rsidRPr="00B827AC">
        <w:rPr>
          <w:rFonts w:ascii="Times New Roman" w:hAnsi="Times New Roman" w:cs="Times New Roman"/>
        </w:rPr>
        <w:t xml:space="preserve"> in order to consider the full extent of herd level productivity improvement from feeding and adoption of improved breeds. Feeding higher quality diets in early life can reduce time to sexual maturity, and hence reduce the age of first calving, and increase the total number of </w:t>
      </w:r>
      <w:proofErr w:type="spellStart"/>
      <w:r w:rsidRPr="00B827AC">
        <w:rPr>
          <w:rFonts w:ascii="Times New Roman" w:hAnsi="Times New Roman" w:cs="Times New Roman"/>
        </w:rPr>
        <w:t>calvings</w:t>
      </w:r>
      <w:proofErr w:type="spellEnd"/>
      <w:r w:rsidRPr="00B827AC">
        <w:rPr>
          <w:rFonts w:ascii="Times New Roman" w:hAnsi="Times New Roman" w:cs="Times New Roman"/>
        </w:rPr>
        <w:t xml:space="preserve"> and lactations per adult female (</w:t>
      </w:r>
      <w:r w:rsidRPr="00501922">
        <w:rPr>
          <w:rFonts w:ascii="Times New Roman" w:hAnsi="Times New Roman" w:cs="Times New Roman"/>
        </w:rPr>
        <w:t>(Ba</w:t>
      </w:r>
      <w:r>
        <w:rPr>
          <w:rFonts w:ascii="Times New Roman" w:hAnsi="Times New Roman" w:cs="Times New Roman"/>
        </w:rPr>
        <w:t xml:space="preserve">gley, 1993; </w:t>
      </w:r>
      <w:proofErr w:type="spellStart"/>
      <w:r>
        <w:rPr>
          <w:rFonts w:ascii="Times New Roman" w:hAnsi="Times New Roman" w:cs="Times New Roman"/>
        </w:rPr>
        <w:t>Osuji</w:t>
      </w:r>
      <w:proofErr w:type="spellEnd"/>
      <w:r>
        <w:rPr>
          <w:rFonts w:ascii="Times New Roman" w:hAnsi="Times New Roman" w:cs="Times New Roman"/>
        </w:rPr>
        <w:t xml:space="preserve"> et al., 2005</w:t>
      </w:r>
      <w:r w:rsidRPr="00B827AC">
        <w:rPr>
          <w:rFonts w:ascii="Times New Roman" w:hAnsi="Times New Roman" w:cs="Times New Roman"/>
        </w:rPr>
        <w:t xml:space="preserve">). Animal numbers for each cohort in each period are determined using stage structured </w:t>
      </w:r>
      <w:proofErr w:type="gramStart"/>
      <w:r w:rsidRPr="00B827AC">
        <w:rPr>
          <w:rFonts w:ascii="Times New Roman" w:hAnsi="Times New Roman" w:cs="Times New Roman"/>
        </w:rPr>
        <w:t>equations which</w:t>
      </w:r>
      <w:proofErr w:type="gramEnd"/>
      <w:r w:rsidRPr="00B827AC">
        <w:rPr>
          <w:rFonts w:ascii="Times New Roman" w:hAnsi="Times New Roman" w:cs="Times New Roman"/>
        </w:rPr>
        <w:t xml:space="preserve"> consider the amount of animals moving into and out of a given cohort in each period, and is dependent on the calving interval, mortality rate per cohort, culling due to old age, growth rate, purchases, and sales</w:t>
      </w:r>
      <w:r w:rsidRPr="00B827AC">
        <w:rPr>
          <w:rStyle w:val="FootnoteReference"/>
          <w:rFonts w:ascii="Times New Roman" w:hAnsi="Times New Roman" w:cs="Times New Roman"/>
        </w:rPr>
        <w:footnoteReference w:id="3"/>
      </w:r>
      <w:r w:rsidRPr="00B827AC">
        <w:rPr>
          <w:rFonts w:ascii="Times New Roman" w:hAnsi="Times New Roman" w:cs="Times New Roman"/>
        </w:rPr>
        <w:t>. The growth rate of young animals (calves, heifers, and steers) is dependent on the dietary energy supply for growth provided in each period</w:t>
      </w:r>
      <w:r>
        <w:rPr>
          <w:rFonts w:ascii="Times New Roman" w:hAnsi="Times New Roman" w:cs="Times New Roman"/>
        </w:rPr>
        <w:t xml:space="preserve"> (Appendix C)</w:t>
      </w:r>
      <w:r w:rsidRPr="00B827AC">
        <w:rPr>
          <w:rFonts w:ascii="Times New Roman" w:hAnsi="Times New Roman" w:cs="Times New Roman"/>
        </w:rPr>
        <w:t xml:space="preserve">. Purchases and sales are endogenously determined. All other parameters </w:t>
      </w:r>
      <w:proofErr w:type="gramStart"/>
      <w:r w:rsidRPr="00B827AC">
        <w:rPr>
          <w:rFonts w:ascii="Times New Roman" w:hAnsi="Times New Roman" w:cs="Times New Roman"/>
        </w:rPr>
        <w:t>are specified</w:t>
      </w:r>
      <w:proofErr w:type="gramEnd"/>
      <w:r w:rsidRPr="00B827AC">
        <w:rPr>
          <w:rFonts w:ascii="Times New Roman" w:hAnsi="Times New Roman" w:cs="Times New Roman"/>
        </w:rPr>
        <w:t xml:space="preserve"> based on survey data. A more complete description </w:t>
      </w:r>
      <w:proofErr w:type="gramStart"/>
      <w:r w:rsidRPr="00B827AC">
        <w:rPr>
          <w:rFonts w:ascii="Times New Roman" w:hAnsi="Times New Roman" w:cs="Times New Roman"/>
        </w:rPr>
        <w:t>is provided</w:t>
      </w:r>
      <w:proofErr w:type="gramEnd"/>
      <w:r w:rsidRPr="00B827AC">
        <w:rPr>
          <w:rFonts w:ascii="Times New Roman" w:hAnsi="Times New Roman" w:cs="Times New Roman"/>
        </w:rPr>
        <w:t xml:space="preserve"> in Appendix C.</w:t>
      </w:r>
    </w:p>
    <w:p w14:paraId="1BEC77AB" w14:textId="77777777" w:rsidR="00B37627" w:rsidRPr="00B827AC" w:rsidRDefault="00B37627" w:rsidP="00B37627">
      <w:pPr>
        <w:rPr>
          <w:rFonts w:ascii="Times New Roman" w:hAnsi="Times New Roman" w:cs="Times New Roman"/>
        </w:rPr>
      </w:pPr>
      <w:r w:rsidRPr="00B827AC">
        <w:rPr>
          <w:rFonts w:ascii="Times New Roman" w:hAnsi="Times New Roman" w:cs="Times New Roman"/>
        </w:rPr>
        <w:t>The above factors, as well as reproductive management and preventative health interventions, have been proposed as measures that influence emissions intensity of smallholder dairy systems in East Africa (</w:t>
      </w:r>
      <w:proofErr w:type="spellStart"/>
      <w:r w:rsidRPr="00B827AC">
        <w:rPr>
          <w:rFonts w:ascii="Times New Roman" w:hAnsi="Times New Roman" w:cs="Times New Roman"/>
        </w:rPr>
        <w:t>Mottet</w:t>
      </w:r>
      <w:proofErr w:type="spellEnd"/>
      <w:r w:rsidRPr="00B827AC">
        <w:rPr>
          <w:rFonts w:ascii="Times New Roman" w:hAnsi="Times New Roman" w:cs="Times New Roman"/>
        </w:rPr>
        <w:t xml:space="preserve"> et al, 2015). Due to </w:t>
      </w:r>
      <w:commentRangeStart w:id="152"/>
      <w:r w:rsidRPr="00B827AC">
        <w:rPr>
          <w:rFonts w:ascii="Times New Roman" w:hAnsi="Times New Roman" w:cs="Times New Roman"/>
        </w:rPr>
        <w:t xml:space="preserve">lack of epidemiological data on animal mortality </w:t>
      </w:r>
      <w:commentRangeEnd w:id="152"/>
      <w:r w:rsidR="007E7F55">
        <w:rPr>
          <w:rStyle w:val="CommentReference"/>
        </w:rPr>
        <w:commentReference w:id="152"/>
      </w:r>
      <w:r w:rsidRPr="00B827AC">
        <w:rPr>
          <w:rFonts w:ascii="Times New Roman" w:hAnsi="Times New Roman" w:cs="Times New Roman"/>
        </w:rPr>
        <w:t xml:space="preserve">and cost data on breeding, the impact of preventative health measures on animal health/mortality, or of interventions on the efficiency of breeding (i.e. from artificial insemination in place of natural breeding, and reducing the need for breeder males), are not considered. </w:t>
      </w:r>
    </w:p>
    <w:p w14:paraId="75853CFE" w14:textId="77777777" w:rsidR="00B37627" w:rsidRDefault="00B37627" w:rsidP="002109F3">
      <w:pPr>
        <w:rPr>
          <w:rFonts w:ascii="Times New Roman" w:hAnsi="Times New Roman" w:cs="Times New Roman"/>
          <w:b/>
        </w:rPr>
      </w:pPr>
    </w:p>
    <w:p w14:paraId="13E42963" w14:textId="11A7DDB7" w:rsidR="002E6755" w:rsidRPr="00B827AC" w:rsidRDefault="00B37627" w:rsidP="002109F3">
      <w:pPr>
        <w:rPr>
          <w:rFonts w:ascii="Times New Roman" w:hAnsi="Times New Roman" w:cs="Times New Roman"/>
          <w:b/>
        </w:rPr>
      </w:pPr>
      <w:r>
        <w:rPr>
          <w:rFonts w:ascii="Times New Roman" w:hAnsi="Times New Roman" w:cs="Times New Roman"/>
          <w:b/>
        </w:rPr>
        <w:t>2.2.3</w:t>
      </w:r>
      <w:r w:rsidR="0061774B" w:rsidRPr="00B827AC">
        <w:rPr>
          <w:rFonts w:ascii="Times New Roman" w:hAnsi="Times New Roman" w:cs="Times New Roman"/>
          <w:b/>
        </w:rPr>
        <w:t xml:space="preserve"> </w:t>
      </w:r>
      <w:r w:rsidR="00966EA7" w:rsidRPr="00B827AC">
        <w:rPr>
          <w:rFonts w:ascii="Times New Roman" w:hAnsi="Times New Roman" w:cs="Times New Roman"/>
          <w:b/>
        </w:rPr>
        <w:t>Cropping</w:t>
      </w:r>
      <w:r w:rsidR="007A7A3A" w:rsidRPr="00B827AC">
        <w:rPr>
          <w:rFonts w:ascii="Times New Roman" w:hAnsi="Times New Roman" w:cs="Times New Roman"/>
          <w:b/>
        </w:rPr>
        <w:t xml:space="preserve"> and Grazing </w:t>
      </w:r>
    </w:p>
    <w:p w14:paraId="33146D2B" w14:textId="4D3BF749" w:rsidR="00CA1C44" w:rsidRDefault="000779F1" w:rsidP="00CA1C44">
      <w:pPr>
        <w:rPr>
          <w:rFonts w:ascii="Times New Roman" w:hAnsi="Times New Roman" w:cs="Times New Roman"/>
        </w:rPr>
      </w:pPr>
      <w:r w:rsidRPr="00B827AC">
        <w:rPr>
          <w:rFonts w:ascii="Times New Roman" w:hAnsi="Times New Roman" w:cs="Times New Roman"/>
        </w:rPr>
        <w:t>Dairy households in the Tanzanian southern highlands produce food and fodder crops for food and feed, as wel</w:t>
      </w:r>
      <w:r w:rsidR="00E53228" w:rsidRPr="00B827AC">
        <w:rPr>
          <w:rFonts w:ascii="Times New Roman" w:hAnsi="Times New Roman" w:cs="Times New Roman"/>
        </w:rPr>
        <w:t xml:space="preserve">l as cash crops for sale (Table 4). </w:t>
      </w:r>
      <w:r w:rsidR="009E4400">
        <w:rPr>
          <w:rFonts w:ascii="Times New Roman" w:hAnsi="Times New Roman" w:cs="Times New Roman"/>
        </w:rPr>
        <w:t xml:space="preserve">The acreage </w:t>
      </w:r>
      <w:r w:rsidRPr="00B827AC">
        <w:rPr>
          <w:rFonts w:ascii="Times New Roman" w:hAnsi="Times New Roman" w:cs="Times New Roman"/>
        </w:rPr>
        <w:t>of land dedicated to food, fodder, and cash crops, as well as the yields, labour</w:t>
      </w:r>
      <w:r w:rsidR="00CA1C44" w:rsidRPr="00B827AC">
        <w:rPr>
          <w:rFonts w:ascii="Times New Roman" w:hAnsi="Times New Roman" w:cs="Times New Roman"/>
        </w:rPr>
        <w:t xml:space="preserve"> inputs</w:t>
      </w:r>
      <w:r w:rsidRPr="00B827AC">
        <w:rPr>
          <w:rFonts w:ascii="Times New Roman" w:hAnsi="Times New Roman" w:cs="Times New Roman"/>
        </w:rPr>
        <w:t>, and purchased inputs was determined based on the household questionnaire</w:t>
      </w:r>
      <w:r w:rsidR="00CA1C44" w:rsidRPr="00B827AC">
        <w:rPr>
          <w:rFonts w:ascii="Times New Roman" w:hAnsi="Times New Roman" w:cs="Times New Roman"/>
        </w:rPr>
        <w:t xml:space="preserve"> (GLBS, 2018)</w:t>
      </w:r>
      <w:r w:rsidRPr="00B827AC">
        <w:rPr>
          <w:rFonts w:ascii="Times New Roman" w:hAnsi="Times New Roman" w:cs="Times New Roman"/>
        </w:rPr>
        <w:t>. The</w:t>
      </w:r>
      <w:r w:rsidR="00CA1C44" w:rsidRPr="00B827AC">
        <w:rPr>
          <w:rFonts w:ascii="Times New Roman" w:hAnsi="Times New Roman" w:cs="Times New Roman"/>
        </w:rPr>
        <w:t xml:space="preserve"> simulations treat</w:t>
      </w:r>
      <w:r w:rsidRPr="00B827AC">
        <w:rPr>
          <w:rFonts w:ascii="Times New Roman" w:hAnsi="Times New Roman" w:cs="Times New Roman"/>
        </w:rPr>
        <w:t xml:space="preserve"> land allocation between food, fodder, and cash crop</w:t>
      </w:r>
      <w:r w:rsidR="006B70E9" w:rsidRPr="00B827AC">
        <w:rPr>
          <w:rFonts w:ascii="Times New Roman" w:hAnsi="Times New Roman" w:cs="Times New Roman"/>
        </w:rPr>
        <w:t xml:space="preserve">s as </w:t>
      </w:r>
      <w:r w:rsidRPr="00B827AC">
        <w:rPr>
          <w:rFonts w:ascii="Times New Roman" w:hAnsi="Times New Roman" w:cs="Times New Roman"/>
        </w:rPr>
        <w:t>endogenous variable</w:t>
      </w:r>
      <w:r w:rsidR="006B70E9" w:rsidRPr="00B827AC">
        <w:rPr>
          <w:rFonts w:ascii="Times New Roman" w:hAnsi="Times New Roman" w:cs="Times New Roman"/>
        </w:rPr>
        <w:t>s</w:t>
      </w:r>
      <w:r w:rsidRPr="00B827AC">
        <w:rPr>
          <w:rFonts w:ascii="Times New Roman" w:hAnsi="Times New Roman" w:cs="Times New Roman"/>
        </w:rPr>
        <w:t xml:space="preserve">. </w:t>
      </w:r>
    </w:p>
    <w:p w14:paraId="3289F527" w14:textId="07D8EF28" w:rsidR="00530226" w:rsidRPr="00B827AC" w:rsidRDefault="00530226" w:rsidP="00CA1C4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additional</w:t>
      </w:r>
      <w:proofErr w:type="gramEnd"/>
      <w:r>
        <w:rPr>
          <w:rFonts w:ascii="Times New Roman" w:hAnsi="Times New Roman" w:cs="Times New Roman"/>
        </w:rPr>
        <w:t xml:space="preserve"> aspects of cropping practices; rotations, yields]</w:t>
      </w:r>
    </w:p>
    <w:p w14:paraId="7B43AA45" w14:textId="7E3A31E8" w:rsidR="00005EDA" w:rsidRDefault="00005EDA" w:rsidP="00EC311F">
      <w:pPr>
        <w:rPr>
          <w:rFonts w:ascii="Times New Roman" w:hAnsi="Times New Roman" w:cs="Times New Roman"/>
        </w:rPr>
      </w:pPr>
      <w:r>
        <w:rPr>
          <w:rFonts w:ascii="Times New Roman" w:hAnsi="Times New Roman" w:cs="Times New Roman"/>
        </w:rPr>
        <w:t xml:space="preserve">The majority of households in the region practice semi-zero grazing, and therefore the supply of biomass for cattle is dependent on the quantity supplied during </w:t>
      </w:r>
      <w:proofErr w:type="gramStart"/>
      <w:r>
        <w:rPr>
          <w:rFonts w:ascii="Times New Roman" w:hAnsi="Times New Roman" w:cs="Times New Roman"/>
        </w:rPr>
        <w:t>stall feeding</w:t>
      </w:r>
      <w:proofErr w:type="gramEnd"/>
      <w:r>
        <w:rPr>
          <w:rFonts w:ascii="Times New Roman" w:hAnsi="Times New Roman" w:cs="Times New Roman"/>
        </w:rPr>
        <w:t>, and the quantity grazed. The quantity of purchased feed, and the household’s land allocation between fodder crops, pasture, food and cash crops, and rangeland determines the availability o</w:t>
      </w:r>
      <w:r w:rsidR="00EC311F">
        <w:rPr>
          <w:rFonts w:ascii="Times New Roman" w:hAnsi="Times New Roman" w:cs="Times New Roman"/>
        </w:rPr>
        <w:t xml:space="preserve">f biomass. Food and cash crops are a source of crop residues for livestock feed. </w:t>
      </w:r>
      <w:r w:rsidR="00B3790B">
        <w:rPr>
          <w:rFonts w:ascii="Times New Roman" w:hAnsi="Times New Roman" w:cs="Times New Roman"/>
        </w:rPr>
        <w:t>[</w:t>
      </w:r>
      <w:proofErr w:type="gramStart"/>
      <w:r w:rsidR="00B3790B">
        <w:rPr>
          <w:rFonts w:ascii="Times New Roman" w:hAnsi="Times New Roman" w:cs="Times New Roman"/>
        </w:rPr>
        <w:t>specify</w:t>
      </w:r>
      <w:proofErr w:type="gramEnd"/>
      <w:r w:rsidR="00B3790B">
        <w:rPr>
          <w:rFonts w:ascii="Times New Roman" w:hAnsi="Times New Roman" w:cs="Times New Roman"/>
        </w:rPr>
        <w:t xml:space="preserve"> the proportion of residues used as feed versus soil fertility management]. </w:t>
      </w:r>
      <w:r>
        <w:rPr>
          <w:rFonts w:ascii="Times New Roman" w:hAnsi="Times New Roman" w:cs="Times New Roman"/>
        </w:rPr>
        <w:t xml:space="preserve">Pasture is distinguished from rangeland in that </w:t>
      </w:r>
      <w:proofErr w:type="gramStart"/>
      <w:r>
        <w:rPr>
          <w:rFonts w:ascii="Times New Roman" w:hAnsi="Times New Roman" w:cs="Times New Roman"/>
        </w:rPr>
        <w:t>pasture land</w:t>
      </w:r>
      <w:proofErr w:type="gramEnd"/>
      <w:r>
        <w:rPr>
          <w:rFonts w:ascii="Times New Roman" w:hAnsi="Times New Roman" w:cs="Times New Roman"/>
        </w:rPr>
        <w:t xml:space="preserve"> involves cultivation, including sowing, fertilizing, and harvesting, whereas rangeland is exclusively grazed.</w:t>
      </w:r>
      <w:r w:rsidR="00EC311F">
        <w:rPr>
          <w:rFonts w:ascii="Times New Roman" w:hAnsi="Times New Roman" w:cs="Times New Roman"/>
        </w:rPr>
        <w:t xml:space="preserve"> </w:t>
      </w:r>
      <w:r w:rsidR="00EC311F" w:rsidRPr="00B827AC">
        <w:rPr>
          <w:rFonts w:ascii="Times New Roman" w:hAnsi="Times New Roman" w:cs="Times New Roman"/>
        </w:rPr>
        <w:t xml:space="preserve">Many households specified having a degree of seasonal scarcity in forage availability, </w:t>
      </w:r>
      <w:r w:rsidR="00EC311F">
        <w:rPr>
          <w:rFonts w:ascii="Times New Roman" w:hAnsi="Times New Roman" w:cs="Times New Roman"/>
        </w:rPr>
        <w:t xml:space="preserve">leading </w:t>
      </w:r>
      <w:r w:rsidR="00EC311F" w:rsidRPr="00B827AC">
        <w:rPr>
          <w:rFonts w:ascii="Times New Roman" w:hAnsi="Times New Roman" w:cs="Times New Roman"/>
        </w:rPr>
        <w:lastRenderedPageBreak/>
        <w:t>households to herd cattle long distances from the homestead in search of grazing resources.</w:t>
      </w:r>
      <w:r w:rsidR="00EC311F">
        <w:rPr>
          <w:rFonts w:ascii="Times New Roman" w:hAnsi="Times New Roman" w:cs="Times New Roman"/>
        </w:rPr>
        <w:t xml:space="preserve"> The area </w:t>
      </w:r>
      <w:r w:rsidR="00501922">
        <w:rPr>
          <w:rFonts w:ascii="Times New Roman" w:hAnsi="Times New Roman" w:cs="Times New Roman"/>
        </w:rPr>
        <w:t>of land required for grazing is</w:t>
      </w:r>
      <w:r w:rsidR="00EC311F">
        <w:rPr>
          <w:rFonts w:ascii="Times New Roman" w:hAnsi="Times New Roman" w:cs="Times New Roman"/>
        </w:rPr>
        <w:t xml:space="preserve"> calculated based on the level of pasture intake needed in addition to the feed provided during </w:t>
      </w:r>
      <w:proofErr w:type="gramStart"/>
      <w:r w:rsidR="00EC311F">
        <w:rPr>
          <w:rFonts w:ascii="Times New Roman" w:hAnsi="Times New Roman" w:cs="Times New Roman"/>
        </w:rPr>
        <w:t>stall feeding</w:t>
      </w:r>
      <w:proofErr w:type="gramEnd"/>
      <w:r w:rsidR="00EC311F">
        <w:rPr>
          <w:rFonts w:ascii="Times New Roman" w:hAnsi="Times New Roman" w:cs="Times New Roman"/>
        </w:rPr>
        <w:t xml:space="preserve"> in order to meet the energy requir</w:t>
      </w:r>
      <w:r w:rsidR="00501922">
        <w:rPr>
          <w:rFonts w:ascii="Times New Roman" w:hAnsi="Times New Roman" w:cs="Times New Roman"/>
        </w:rPr>
        <w:t>ements o</w:t>
      </w:r>
      <w:r w:rsidR="009E4400">
        <w:rPr>
          <w:rFonts w:ascii="Times New Roman" w:hAnsi="Times New Roman" w:cs="Times New Roman"/>
        </w:rPr>
        <w:t>f the herd (Appendix D.4</w:t>
      </w:r>
      <w:r w:rsidR="00EC311F">
        <w:rPr>
          <w:rFonts w:ascii="Times New Roman" w:hAnsi="Times New Roman" w:cs="Times New Roman"/>
        </w:rPr>
        <w:t xml:space="preserve">). </w:t>
      </w:r>
    </w:p>
    <w:p w14:paraId="1B64BE36" w14:textId="77777777" w:rsidR="007A7A3A" w:rsidRPr="00B827AC" w:rsidRDefault="007A7A3A" w:rsidP="002109F3">
      <w:pPr>
        <w:rPr>
          <w:rFonts w:ascii="Times New Roman" w:hAnsi="Times New Roman" w:cs="Times New Roman"/>
        </w:rPr>
      </w:pPr>
    </w:p>
    <w:p w14:paraId="02E1DEA9" w14:textId="77777777" w:rsidR="00DF42CB" w:rsidRPr="00B827AC" w:rsidRDefault="00DF42CB" w:rsidP="002109F3">
      <w:pPr>
        <w:rPr>
          <w:rFonts w:ascii="Times New Roman" w:hAnsi="Times New Roman" w:cs="Times New Roman"/>
        </w:rPr>
      </w:pPr>
    </w:p>
    <w:p w14:paraId="2E279FFC" w14:textId="77777777" w:rsidR="00DF42CB" w:rsidRPr="00B827AC" w:rsidRDefault="00DF42CB" w:rsidP="002109F3">
      <w:pPr>
        <w:rPr>
          <w:rFonts w:ascii="Times New Roman" w:hAnsi="Times New Roman" w:cs="Times New Roman"/>
        </w:rPr>
      </w:pPr>
    </w:p>
    <w:p w14:paraId="41314EEE" w14:textId="77777777" w:rsidR="00DF42CB" w:rsidRPr="00B827AC" w:rsidRDefault="00DF42CB" w:rsidP="002109F3">
      <w:pPr>
        <w:rPr>
          <w:rFonts w:ascii="Times New Roman" w:hAnsi="Times New Roman" w:cs="Times New Roman"/>
        </w:rPr>
      </w:pPr>
    </w:p>
    <w:p w14:paraId="1BADDCC6" w14:textId="77777777" w:rsidR="00DF42CB" w:rsidRPr="00B827AC" w:rsidRDefault="00DF42CB" w:rsidP="002109F3">
      <w:pPr>
        <w:rPr>
          <w:rFonts w:ascii="Times New Roman" w:hAnsi="Times New Roman" w:cs="Times New Roman"/>
        </w:rPr>
      </w:pPr>
    </w:p>
    <w:p w14:paraId="77FB6960" w14:textId="77777777" w:rsidR="00DF42CB" w:rsidRPr="00B827AC" w:rsidRDefault="00DF42CB" w:rsidP="002109F3">
      <w:pPr>
        <w:rPr>
          <w:rFonts w:ascii="Times New Roman" w:hAnsi="Times New Roman" w:cs="Times New Roman"/>
        </w:rPr>
      </w:pPr>
    </w:p>
    <w:p w14:paraId="030672BA" w14:textId="77777777" w:rsidR="00DF42CB" w:rsidRPr="00B827AC" w:rsidRDefault="00DF42CB" w:rsidP="002109F3">
      <w:pPr>
        <w:rPr>
          <w:rFonts w:ascii="Times New Roman" w:hAnsi="Times New Roman" w:cs="Times New Roman"/>
        </w:rPr>
      </w:pPr>
    </w:p>
    <w:p w14:paraId="296BFDF2" w14:textId="77777777" w:rsidR="00DF42CB" w:rsidRPr="00B827AC" w:rsidRDefault="00DF42CB" w:rsidP="002109F3">
      <w:pPr>
        <w:rPr>
          <w:rFonts w:ascii="Times New Roman" w:hAnsi="Times New Roman" w:cs="Times New Roman"/>
        </w:rPr>
      </w:pPr>
    </w:p>
    <w:p w14:paraId="2EFA057C" w14:textId="77777777" w:rsidR="00DF42CB" w:rsidRPr="00B827AC" w:rsidRDefault="00DF42CB" w:rsidP="002109F3">
      <w:pPr>
        <w:rPr>
          <w:rFonts w:ascii="Times New Roman" w:hAnsi="Times New Roman" w:cs="Times New Roman"/>
        </w:rPr>
        <w:sectPr w:rsidR="00DF42CB" w:rsidRPr="00B827AC">
          <w:pgSz w:w="11906" w:h="16838"/>
          <w:pgMar w:top="1440" w:right="1440" w:bottom="1440" w:left="1440" w:header="708" w:footer="708" w:gutter="0"/>
          <w:cols w:space="708"/>
          <w:docGrid w:linePitch="360"/>
        </w:sectPr>
      </w:pPr>
    </w:p>
    <w:p w14:paraId="48B124FD" w14:textId="77777777" w:rsidR="00A624DD" w:rsidRPr="00B827AC" w:rsidRDefault="00A624DD" w:rsidP="00A624DD">
      <w:pPr>
        <w:rPr>
          <w:rFonts w:ascii="Times New Roman" w:hAnsi="Times New Roman" w:cs="Times New Roman"/>
        </w:rPr>
      </w:pPr>
      <w:r w:rsidRPr="00B827AC">
        <w:rPr>
          <w:rFonts w:ascii="Times New Roman" w:hAnsi="Times New Roman" w:cs="Times New Roman"/>
        </w:rPr>
        <w:lastRenderedPageBreak/>
        <w:t xml:space="preserve">Table 3: Baseline production parameters for local and improved cattle </w:t>
      </w:r>
    </w:p>
    <w:tbl>
      <w:tblPr>
        <w:tblStyle w:val="TableGrid"/>
        <w:tblW w:w="0" w:type="auto"/>
        <w:tblLook w:val="04A0" w:firstRow="1" w:lastRow="0" w:firstColumn="1" w:lastColumn="0" w:noHBand="0" w:noVBand="1"/>
      </w:tblPr>
      <w:tblGrid>
        <w:gridCol w:w="7338"/>
        <w:gridCol w:w="1984"/>
        <w:gridCol w:w="2126"/>
      </w:tblGrid>
      <w:tr w:rsidR="00A624DD" w:rsidRPr="00B827AC" w14:paraId="340FC68E" w14:textId="77777777" w:rsidTr="00937CAD">
        <w:tc>
          <w:tcPr>
            <w:tcW w:w="7338" w:type="dxa"/>
          </w:tcPr>
          <w:p w14:paraId="4EE4C790"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Parameter</w:t>
            </w:r>
          </w:p>
        </w:tc>
        <w:tc>
          <w:tcPr>
            <w:tcW w:w="1984" w:type="dxa"/>
          </w:tcPr>
          <w:p w14:paraId="39C8CE5B"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 xml:space="preserve">Local </w:t>
            </w:r>
          </w:p>
        </w:tc>
        <w:tc>
          <w:tcPr>
            <w:tcW w:w="2126" w:type="dxa"/>
          </w:tcPr>
          <w:p w14:paraId="67A15A3D"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Improved</w:t>
            </w:r>
          </w:p>
        </w:tc>
      </w:tr>
      <w:tr w:rsidR="00A624DD" w:rsidRPr="00B827AC" w14:paraId="555E8FD8" w14:textId="77777777" w:rsidTr="00937CAD">
        <w:tc>
          <w:tcPr>
            <w:tcW w:w="7338" w:type="dxa"/>
          </w:tcPr>
          <w:p w14:paraId="43E03DF7" w14:textId="4748BAB4" w:rsidR="00A624DD" w:rsidRPr="00B827AC" w:rsidRDefault="008400AB" w:rsidP="000733AF">
            <w:pPr>
              <w:rPr>
                <w:rFonts w:ascii="Times New Roman" w:hAnsi="Times New Roman" w:cs="Times New Roman"/>
                <w:b/>
                <w:vertAlign w:val="superscript"/>
              </w:rPr>
            </w:pPr>
            <w:r w:rsidRPr="00B827AC">
              <w:rPr>
                <w:rFonts w:ascii="Times New Roman" w:hAnsi="Times New Roman" w:cs="Times New Roman"/>
              </w:rPr>
              <w:t>Daily live weight gain</w:t>
            </w:r>
            <w:r w:rsidR="00BB763A" w:rsidRPr="00B827AC">
              <w:rPr>
                <w:rFonts w:ascii="Times New Roman" w:hAnsi="Times New Roman" w:cs="Times New Roman"/>
              </w:rPr>
              <w:t xml:space="preserve"> </w:t>
            </w:r>
            <w:r w:rsidR="00BB763A" w:rsidRPr="00B827AC">
              <w:rPr>
                <w:rFonts w:ascii="Times New Roman" w:hAnsi="Times New Roman" w:cs="Times New Roman"/>
                <w:vertAlign w:val="superscript"/>
              </w:rPr>
              <w:t>1,c</w:t>
            </w:r>
            <w:r w:rsidR="00591160" w:rsidRPr="00B827AC">
              <w:rPr>
                <w:rFonts w:ascii="Times New Roman" w:hAnsi="Times New Roman" w:cs="Times New Roman"/>
                <w:b/>
                <w:vertAlign w:val="superscript"/>
              </w:rPr>
              <w:t xml:space="preserve"> </w:t>
            </w:r>
            <w:r w:rsidR="00A624DD" w:rsidRPr="00B827AC">
              <w:rPr>
                <w:rFonts w:ascii="Times New Roman" w:hAnsi="Times New Roman" w:cs="Times New Roman"/>
              </w:rPr>
              <w:t>(kg hd</w:t>
            </w:r>
            <w:r w:rsidR="00A624DD" w:rsidRPr="00B827AC">
              <w:rPr>
                <w:rFonts w:ascii="Times New Roman" w:hAnsi="Times New Roman" w:cs="Times New Roman"/>
                <w:vertAlign w:val="superscript"/>
              </w:rPr>
              <w:t xml:space="preserve">-1 </w:t>
            </w:r>
            <w:r w:rsidR="00A624DD" w:rsidRPr="00B827AC">
              <w:rPr>
                <w:rFonts w:ascii="Times New Roman" w:hAnsi="Times New Roman" w:cs="Times New Roman"/>
              </w:rPr>
              <w:t>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0CB5F8A3"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0.25-0.9</w:t>
            </w:r>
          </w:p>
        </w:tc>
        <w:tc>
          <w:tcPr>
            <w:tcW w:w="2126" w:type="dxa"/>
          </w:tcPr>
          <w:p w14:paraId="3C1038C4"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0.25-0.9</w:t>
            </w:r>
          </w:p>
        </w:tc>
      </w:tr>
      <w:tr w:rsidR="00A624DD" w:rsidRPr="00B827AC" w14:paraId="23B6AFC7" w14:textId="77777777" w:rsidTr="00937CAD">
        <w:tc>
          <w:tcPr>
            <w:tcW w:w="7338" w:type="dxa"/>
          </w:tcPr>
          <w:p w14:paraId="27C126BD" w14:textId="0FB3BE68" w:rsidR="00A624DD" w:rsidRPr="00B827AC" w:rsidRDefault="00937CAD" w:rsidP="000733AF">
            <w:pPr>
              <w:rPr>
                <w:rFonts w:ascii="Times New Roman" w:hAnsi="Times New Roman" w:cs="Times New Roman"/>
                <w:b/>
              </w:rPr>
            </w:pPr>
            <w:r w:rsidRPr="00B827AC">
              <w:rPr>
                <w:rFonts w:ascii="Times New Roman" w:hAnsi="Times New Roman" w:cs="Times New Roman"/>
              </w:rPr>
              <w:t>Calving rate</w:t>
            </w:r>
            <w:r w:rsidR="00BB763A" w:rsidRPr="00B827AC">
              <w:rPr>
                <w:rFonts w:ascii="Times New Roman" w:hAnsi="Times New Roman" w:cs="Times New Roman"/>
              </w:rPr>
              <w:t xml:space="preserve"> </w:t>
            </w:r>
            <w:r w:rsidR="00BB763A" w:rsidRPr="00B827AC">
              <w:rPr>
                <w:rFonts w:ascii="Times New Roman" w:hAnsi="Times New Roman" w:cs="Times New Roman"/>
                <w:vertAlign w:val="superscript"/>
              </w:rPr>
              <w:t>1,c</w:t>
            </w:r>
            <w:r w:rsidR="00BB763A" w:rsidRPr="00B827AC">
              <w:rPr>
                <w:rFonts w:ascii="Times New Roman" w:hAnsi="Times New Roman" w:cs="Times New Roman"/>
              </w:rPr>
              <w:t xml:space="preserve"> </w:t>
            </w:r>
            <w:r w:rsidR="008400AB" w:rsidRPr="00B827AC">
              <w:rPr>
                <w:rFonts w:ascii="Times New Roman" w:hAnsi="Times New Roman" w:cs="Times New Roman"/>
              </w:rPr>
              <w:t xml:space="preserve">(calves </w:t>
            </w:r>
            <w:r w:rsidR="00F31420" w:rsidRPr="00B827AC">
              <w:rPr>
                <w:rFonts w:ascii="Times New Roman" w:hAnsi="Times New Roman" w:cs="Times New Roman"/>
              </w:rPr>
              <w:t xml:space="preserve">born </w:t>
            </w:r>
            <w:r w:rsidR="008400AB" w:rsidRPr="00B827AC">
              <w:rPr>
                <w:rFonts w:ascii="Times New Roman" w:hAnsi="Times New Roman" w:cs="Times New Roman"/>
              </w:rPr>
              <w:t>per adult female per year)</w:t>
            </w:r>
          </w:p>
        </w:tc>
        <w:tc>
          <w:tcPr>
            <w:tcW w:w="1984" w:type="dxa"/>
          </w:tcPr>
          <w:p w14:paraId="37F7EF43"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0.2-0.9</w:t>
            </w:r>
          </w:p>
        </w:tc>
        <w:tc>
          <w:tcPr>
            <w:tcW w:w="2126" w:type="dxa"/>
          </w:tcPr>
          <w:p w14:paraId="3DA2A592"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0.2-0.9</w:t>
            </w:r>
          </w:p>
        </w:tc>
      </w:tr>
      <w:tr w:rsidR="00A624DD" w:rsidRPr="00B827AC" w14:paraId="3C65E771" w14:textId="77777777" w:rsidTr="00937CAD">
        <w:tc>
          <w:tcPr>
            <w:tcW w:w="7338" w:type="dxa"/>
          </w:tcPr>
          <w:p w14:paraId="45531FD9" w14:textId="17F06ECB" w:rsidR="00A624DD" w:rsidRPr="00B827AC" w:rsidRDefault="00A624DD" w:rsidP="000733AF">
            <w:pPr>
              <w:rPr>
                <w:rFonts w:ascii="Times New Roman" w:hAnsi="Times New Roman" w:cs="Times New Roman"/>
                <w:b/>
              </w:rPr>
            </w:pPr>
            <w:r w:rsidRPr="00B827AC">
              <w:rPr>
                <w:rFonts w:ascii="Times New Roman" w:hAnsi="Times New Roman" w:cs="Times New Roman"/>
              </w:rPr>
              <w:t>Maximum</w:t>
            </w:r>
            <w:r w:rsidR="008400AB" w:rsidRPr="00B827AC">
              <w:rPr>
                <w:rFonts w:ascii="Times New Roman" w:hAnsi="Times New Roman" w:cs="Times New Roman"/>
                <w:b/>
              </w:rPr>
              <w:t xml:space="preserve"> </w:t>
            </w:r>
            <w:proofErr w:type="spellStart"/>
            <w:r w:rsidRPr="00B827AC">
              <w:rPr>
                <w:rFonts w:ascii="Times New Roman" w:hAnsi="Times New Roman" w:cs="Times New Roman"/>
              </w:rPr>
              <w:t>lifetime</w:t>
            </w:r>
            <w:r w:rsidR="00C14830" w:rsidRPr="00B827AC">
              <w:rPr>
                <w:rFonts w:ascii="Times New Roman" w:hAnsi="Times New Roman" w:cs="Times New Roman"/>
                <w:vertAlign w:val="superscript"/>
              </w:rPr>
              <w:t>d</w:t>
            </w:r>
            <w:proofErr w:type="spellEnd"/>
            <w:r w:rsidRPr="00B827AC">
              <w:rPr>
                <w:rFonts w:ascii="Times New Roman" w:hAnsi="Times New Roman" w:cs="Times New Roman"/>
              </w:rPr>
              <w:t xml:space="preserve"> (years)</w:t>
            </w:r>
          </w:p>
        </w:tc>
        <w:tc>
          <w:tcPr>
            <w:tcW w:w="1984" w:type="dxa"/>
          </w:tcPr>
          <w:p w14:paraId="20F9A98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13</w:t>
            </w:r>
          </w:p>
        </w:tc>
        <w:tc>
          <w:tcPr>
            <w:tcW w:w="2126" w:type="dxa"/>
          </w:tcPr>
          <w:p w14:paraId="24E9E794"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13</w:t>
            </w:r>
          </w:p>
        </w:tc>
      </w:tr>
      <w:tr w:rsidR="00A624DD" w:rsidRPr="00B827AC" w14:paraId="416E6243" w14:textId="77777777" w:rsidTr="00937CAD">
        <w:tc>
          <w:tcPr>
            <w:tcW w:w="7338" w:type="dxa"/>
          </w:tcPr>
          <w:p w14:paraId="2C6CA940" w14:textId="54920E57"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5FA5D5DD"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w:t>
            </w:r>
          </w:p>
        </w:tc>
        <w:tc>
          <w:tcPr>
            <w:tcW w:w="2126" w:type="dxa"/>
          </w:tcPr>
          <w:p w14:paraId="780A626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w:t>
            </w:r>
          </w:p>
        </w:tc>
      </w:tr>
      <w:tr w:rsidR="00A624DD" w:rsidRPr="00B827AC" w14:paraId="6445006F" w14:textId="77777777" w:rsidTr="00937CAD">
        <w:tc>
          <w:tcPr>
            <w:tcW w:w="7338" w:type="dxa"/>
          </w:tcPr>
          <w:p w14:paraId="42BC7197" w14:textId="53D2AF0B"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525E921C"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0.13</w:t>
            </w:r>
          </w:p>
        </w:tc>
        <w:tc>
          <w:tcPr>
            <w:tcW w:w="2126" w:type="dxa"/>
          </w:tcPr>
          <w:p w14:paraId="1118175D"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0.13</w:t>
            </w:r>
          </w:p>
        </w:tc>
      </w:tr>
      <w:tr w:rsidR="00A624DD" w:rsidRPr="00B827AC" w14:paraId="310D3E1A" w14:textId="77777777" w:rsidTr="00937CAD">
        <w:trPr>
          <w:trHeight w:val="127"/>
        </w:trPr>
        <w:tc>
          <w:tcPr>
            <w:tcW w:w="7338" w:type="dxa"/>
          </w:tcPr>
          <w:p w14:paraId="462E7E43" w14:textId="74F41B92"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00AEA550"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0.07</w:t>
            </w:r>
          </w:p>
        </w:tc>
        <w:tc>
          <w:tcPr>
            <w:tcW w:w="2126" w:type="dxa"/>
          </w:tcPr>
          <w:p w14:paraId="4708A0C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0.07</w:t>
            </w:r>
          </w:p>
        </w:tc>
      </w:tr>
      <w:tr w:rsidR="00A624DD" w:rsidRPr="00B827AC" w14:paraId="71642BDE" w14:textId="77777777" w:rsidTr="00937CAD">
        <w:tc>
          <w:tcPr>
            <w:tcW w:w="7338" w:type="dxa"/>
          </w:tcPr>
          <w:p w14:paraId="64142CC8" w14:textId="56480CF5" w:rsidR="00A624DD" w:rsidRPr="00B827AC" w:rsidRDefault="00A624DD" w:rsidP="000733AF">
            <w:pPr>
              <w:rPr>
                <w:rFonts w:ascii="Times New Roman" w:hAnsi="Times New Roman" w:cs="Times New Roman"/>
                <w:b/>
              </w:rPr>
            </w:pPr>
            <w:r w:rsidRPr="00B827AC">
              <w:rPr>
                <w:rFonts w:ascii="Times New Roman" w:hAnsi="Times New Roman" w:cs="Times New Roman"/>
              </w:rPr>
              <w:t>Age to maturity</w:t>
            </w:r>
            <w:r w:rsidR="00BB763A" w:rsidRPr="00B827AC">
              <w:rPr>
                <w:rFonts w:ascii="Times New Roman" w:hAnsi="Times New Roman" w:cs="Times New Roman"/>
                <w:vertAlign w:val="superscript"/>
              </w:rPr>
              <w:t>1,c</w:t>
            </w:r>
            <w:r w:rsidRPr="00B827AC">
              <w:rPr>
                <w:rFonts w:ascii="Times New Roman" w:hAnsi="Times New Roman" w:cs="Times New Roman"/>
              </w:rPr>
              <w:t xml:space="preserve"> (first calving)</w:t>
            </w:r>
            <w:r w:rsidR="00937CAD" w:rsidRPr="00B827AC">
              <w:rPr>
                <w:rFonts w:ascii="Times New Roman" w:hAnsi="Times New Roman" w:cs="Times New Roman"/>
                <w:b/>
              </w:rPr>
              <w:t xml:space="preserve"> </w:t>
            </w:r>
            <w:r w:rsidRPr="00B827AC">
              <w:rPr>
                <w:rFonts w:ascii="Times New Roman" w:hAnsi="Times New Roman" w:cs="Times New Roman"/>
              </w:rPr>
              <w:t>(months)</w:t>
            </w:r>
          </w:p>
        </w:tc>
        <w:tc>
          <w:tcPr>
            <w:tcW w:w="1984" w:type="dxa"/>
          </w:tcPr>
          <w:p w14:paraId="7506DD7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18-24</w:t>
            </w:r>
          </w:p>
        </w:tc>
        <w:tc>
          <w:tcPr>
            <w:tcW w:w="2126" w:type="dxa"/>
          </w:tcPr>
          <w:p w14:paraId="236B95F2"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18-24</w:t>
            </w:r>
          </w:p>
        </w:tc>
      </w:tr>
      <w:tr w:rsidR="00A624DD" w:rsidRPr="00B827AC" w14:paraId="7DD95F35" w14:textId="77777777" w:rsidTr="00937CAD">
        <w:tc>
          <w:tcPr>
            <w:tcW w:w="7338" w:type="dxa"/>
          </w:tcPr>
          <w:p w14:paraId="5F5C8DA9" w14:textId="20401A92" w:rsidR="00A624DD" w:rsidRPr="00B827AC" w:rsidRDefault="008400AB" w:rsidP="000733AF">
            <w:pPr>
              <w:rPr>
                <w:rFonts w:ascii="Times New Roman" w:hAnsi="Times New Roman" w:cs="Times New Roman"/>
                <w:b/>
              </w:rPr>
            </w:pPr>
            <w:r w:rsidRPr="00B827AC">
              <w:rPr>
                <w:rFonts w:ascii="Times New Roman" w:hAnsi="Times New Roman" w:cs="Times New Roman"/>
              </w:rPr>
              <w:t>M</w:t>
            </w:r>
            <w:r w:rsidR="00A624DD" w:rsidRPr="00B827AC">
              <w:rPr>
                <w:rFonts w:ascii="Times New Roman" w:hAnsi="Times New Roman" w:cs="Times New Roman"/>
              </w:rPr>
              <w:t>ilk yield</w:t>
            </w:r>
            <w:r w:rsidRPr="00B827AC">
              <w:rPr>
                <w:rFonts w:ascii="Times New Roman" w:hAnsi="Times New Roman" w:cs="Times New Roman"/>
              </w:rPr>
              <w:t xml:space="preserve"> per adult female</w:t>
            </w:r>
            <w:r w:rsidR="00BB763A" w:rsidRPr="00B827AC">
              <w:rPr>
                <w:rFonts w:ascii="Times New Roman" w:hAnsi="Times New Roman" w:cs="Times New Roman"/>
                <w:vertAlign w:val="superscript"/>
              </w:rPr>
              <w:t>1,</w:t>
            </w:r>
            <w:r w:rsidR="00C14830" w:rsidRPr="00B827AC">
              <w:rPr>
                <w:rFonts w:ascii="Times New Roman" w:hAnsi="Times New Roman" w:cs="Times New Roman"/>
                <w:vertAlign w:val="superscript"/>
              </w:rPr>
              <w:t>c</w:t>
            </w:r>
            <w:r w:rsidR="00A624DD" w:rsidRPr="00B827AC">
              <w:rPr>
                <w:rFonts w:ascii="Times New Roman" w:hAnsi="Times New Roman" w:cs="Times New Roman"/>
              </w:rPr>
              <w:t xml:space="preserve"> (kg hd</w:t>
            </w:r>
            <w:r w:rsidR="00A624DD" w:rsidRPr="00B827AC">
              <w:rPr>
                <w:rFonts w:ascii="Times New Roman" w:hAnsi="Times New Roman" w:cs="Times New Roman"/>
                <w:vertAlign w:val="superscript"/>
              </w:rPr>
              <w:t xml:space="preserve">-1 </w:t>
            </w:r>
            <w:r w:rsidR="00A624DD" w:rsidRPr="00B827AC">
              <w:rPr>
                <w:rFonts w:ascii="Times New Roman" w:hAnsi="Times New Roman" w:cs="Times New Roman"/>
              </w:rPr>
              <w:t>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7CB380E8"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4-12</w:t>
            </w:r>
          </w:p>
        </w:tc>
        <w:tc>
          <w:tcPr>
            <w:tcW w:w="2126" w:type="dxa"/>
          </w:tcPr>
          <w:p w14:paraId="0D652F6F" w14:textId="77777777" w:rsidR="00A624DD" w:rsidRPr="00B827AC" w:rsidRDefault="00163068" w:rsidP="00163068">
            <w:pPr>
              <w:jc w:val="center"/>
              <w:rPr>
                <w:rFonts w:ascii="Times New Roman" w:hAnsi="Times New Roman" w:cs="Times New Roman"/>
              </w:rPr>
            </w:pPr>
            <w:r w:rsidRPr="00B827AC">
              <w:rPr>
                <w:rFonts w:ascii="Times New Roman" w:hAnsi="Times New Roman" w:cs="Times New Roman"/>
              </w:rPr>
              <w:t>7-16</w:t>
            </w:r>
          </w:p>
        </w:tc>
      </w:tr>
      <w:tr w:rsidR="00CD7EAB" w:rsidRPr="00B827AC" w14:paraId="05938615" w14:textId="77777777" w:rsidTr="00937CAD">
        <w:tc>
          <w:tcPr>
            <w:tcW w:w="7338" w:type="dxa"/>
          </w:tcPr>
          <w:p w14:paraId="329E16A3" w14:textId="0F5805B8" w:rsidR="00CD7EAB" w:rsidRPr="00B827AC" w:rsidRDefault="00CD7EAB" w:rsidP="000733AF">
            <w:pPr>
              <w:rPr>
                <w:rFonts w:ascii="Times New Roman" w:hAnsi="Times New Roman" w:cs="Times New Roman"/>
              </w:rPr>
            </w:pPr>
            <w:r w:rsidRPr="00B827AC">
              <w:rPr>
                <w:rFonts w:ascii="Times New Roman" w:hAnsi="Times New Roman" w:cs="Times New Roman"/>
              </w:rPr>
              <w:t>Mature weight</w:t>
            </w:r>
            <w:r w:rsidR="00BB763A" w:rsidRPr="00B827AC">
              <w:rPr>
                <w:rFonts w:ascii="Times New Roman" w:hAnsi="Times New Roman" w:cs="Times New Roman"/>
                <w:vertAlign w:val="superscript"/>
              </w:rPr>
              <w:t>1,</w:t>
            </w:r>
            <w:r w:rsidR="00C14830" w:rsidRPr="00B827AC">
              <w:rPr>
                <w:rFonts w:ascii="Times New Roman" w:hAnsi="Times New Roman" w:cs="Times New Roman"/>
                <w:vertAlign w:val="superscript"/>
              </w:rPr>
              <w:t>a</w:t>
            </w:r>
            <w:r w:rsidR="00591160" w:rsidRPr="00B827AC">
              <w:rPr>
                <w:rFonts w:ascii="Times New Roman" w:hAnsi="Times New Roman" w:cs="Times New Roman"/>
                <w:vertAlign w:val="superscript"/>
              </w:rPr>
              <w:t xml:space="preserve"> </w:t>
            </w:r>
            <w:r w:rsidR="00591160" w:rsidRPr="00B827AC">
              <w:rPr>
                <w:rFonts w:ascii="Times New Roman" w:hAnsi="Times New Roman" w:cs="Times New Roman"/>
              </w:rPr>
              <w:t>(kg hd</w:t>
            </w:r>
            <w:r w:rsidR="00591160" w:rsidRPr="00B827AC">
              <w:rPr>
                <w:rFonts w:ascii="Times New Roman" w:hAnsi="Times New Roman" w:cs="Times New Roman"/>
                <w:vertAlign w:val="superscript"/>
              </w:rPr>
              <w:t>-1</w:t>
            </w:r>
            <w:r w:rsidR="00591160" w:rsidRPr="00B827AC">
              <w:rPr>
                <w:rFonts w:ascii="Times New Roman" w:hAnsi="Times New Roman" w:cs="Times New Roman"/>
              </w:rPr>
              <w:t>)</w:t>
            </w:r>
          </w:p>
        </w:tc>
        <w:tc>
          <w:tcPr>
            <w:tcW w:w="1984" w:type="dxa"/>
          </w:tcPr>
          <w:p w14:paraId="75D742F4" w14:textId="77777777" w:rsidR="00CD7EAB" w:rsidRPr="00B827AC" w:rsidRDefault="00CD7EAB" w:rsidP="00163068">
            <w:pPr>
              <w:jc w:val="center"/>
              <w:rPr>
                <w:rFonts w:ascii="Times New Roman" w:hAnsi="Times New Roman" w:cs="Times New Roman"/>
              </w:rPr>
            </w:pPr>
          </w:p>
        </w:tc>
        <w:tc>
          <w:tcPr>
            <w:tcW w:w="2126" w:type="dxa"/>
          </w:tcPr>
          <w:p w14:paraId="5E307F61" w14:textId="77777777" w:rsidR="00CD7EAB" w:rsidRPr="00B827AC" w:rsidRDefault="00CD7EAB" w:rsidP="00163068">
            <w:pPr>
              <w:jc w:val="center"/>
              <w:rPr>
                <w:rFonts w:ascii="Times New Roman" w:hAnsi="Times New Roman" w:cs="Times New Roman"/>
              </w:rPr>
            </w:pPr>
          </w:p>
        </w:tc>
      </w:tr>
      <w:tr w:rsidR="00A624DD" w:rsidRPr="00B827AC" w14:paraId="1C3E7D9D" w14:textId="77777777" w:rsidTr="00937CAD">
        <w:tc>
          <w:tcPr>
            <w:tcW w:w="7338" w:type="dxa"/>
          </w:tcPr>
          <w:p w14:paraId="172662B3" w14:textId="4DC20800" w:rsidR="00A624DD" w:rsidRPr="00B827AC" w:rsidRDefault="00A624DD" w:rsidP="000733AF">
            <w:pPr>
              <w:rPr>
                <w:rFonts w:ascii="Times New Roman" w:hAnsi="Times New Roman" w:cs="Times New Roman"/>
                <w:b/>
              </w:rPr>
            </w:pPr>
            <w:r w:rsidRPr="00B827AC">
              <w:rPr>
                <w:rFonts w:ascii="Times New Roman" w:hAnsi="Times New Roman" w:cs="Times New Roman"/>
              </w:rPr>
              <w:t>Feed intake</w:t>
            </w:r>
            <w:r w:rsidR="008400AB" w:rsidRPr="00B827AC">
              <w:rPr>
                <w:rFonts w:ascii="Times New Roman" w:hAnsi="Times New Roman" w:cs="Times New Roman"/>
                <w:vertAlign w:val="superscript"/>
              </w:rPr>
              <w:t>1</w:t>
            </w:r>
            <w:r w:rsidR="00F31420" w:rsidRPr="00B827AC">
              <w:rPr>
                <w:rFonts w:ascii="Times New Roman" w:hAnsi="Times New Roman" w:cs="Times New Roman"/>
                <w:vertAlign w:val="superscript"/>
              </w:rPr>
              <w:t>,2</w:t>
            </w:r>
            <w:r w:rsidR="008400AB" w:rsidRPr="00B827AC">
              <w:rPr>
                <w:rFonts w:ascii="Times New Roman" w:hAnsi="Times New Roman" w:cs="Times New Roman"/>
                <w:vertAlign w:val="superscript"/>
              </w:rPr>
              <w:t xml:space="preserve"> </w:t>
            </w:r>
            <w:r w:rsidRPr="00B827AC">
              <w:rPr>
                <w:rFonts w:ascii="Times New Roman" w:hAnsi="Times New Roman" w:cs="Times New Roman"/>
              </w:rPr>
              <w:t>(kg DM TLU</w:t>
            </w:r>
            <w:r w:rsidRPr="00B827AC">
              <w:rPr>
                <w:rFonts w:ascii="Times New Roman" w:hAnsi="Times New Roman" w:cs="Times New Roman"/>
                <w:vertAlign w:val="superscript"/>
              </w:rPr>
              <w:t>-1</w:t>
            </w:r>
            <w:r w:rsidRPr="00B827AC">
              <w:rPr>
                <w:rFonts w:ascii="Times New Roman" w:hAnsi="Times New Roman" w:cs="Times New Roman"/>
              </w:rPr>
              <w:t xml:space="preserve"> d</w:t>
            </w:r>
            <w:r w:rsidRPr="00B827AC">
              <w:rPr>
                <w:rFonts w:ascii="Times New Roman" w:hAnsi="Times New Roman" w:cs="Times New Roman"/>
                <w:vertAlign w:val="superscript"/>
              </w:rPr>
              <w:t xml:space="preserve">-1 </w:t>
            </w:r>
            <w:r w:rsidRPr="00B827AC">
              <w:rPr>
                <w:rFonts w:ascii="Times New Roman" w:hAnsi="Times New Roman" w:cs="Times New Roman"/>
              </w:rPr>
              <w:t>)</w:t>
            </w:r>
          </w:p>
        </w:tc>
        <w:tc>
          <w:tcPr>
            <w:tcW w:w="1984" w:type="dxa"/>
          </w:tcPr>
          <w:p w14:paraId="36A53CFA" w14:textId="77777777" w:rsidR="00A624DD" w:rsidRPr="00B827AC" w:rsidRDefault="00A624DD" w:rsidP="00163068">
            <w:pPr>
              <w:jc w:val="center"/>
              <w:rPr>
                <w:rFonts w:ascii="Times New Roman" w:hAnsi="Times New Roman" w:cs="Times New Roman"/>
              </w:rPr>
            </w:pPr>
          </w:p>
        </w:tc>
        <w:tc>
          <w:tcPr>
            <w:tcW w:w="2126" w:type="dxa"/>
          </w:tcPr>
          <w:p w14:paraId="7C211563" w14:textId="77777777" w:rsidR="00A624DD" w:rsidRPr="00B827AC" w:rsidRDefault="00A624DD" w:rsidP="00163068">
            <w:pPr>
              <w:jc w:val="center"/>
              <w:rPr>
                <w:rFonts w:ascii="Times New Roman" w:hAnsi="Times New Roman" w:cs="Times New Roman"/>
              </w:rPr>
            </w:pPr>
          </w:p>
        </w:tc>
      </w:tr>
      <w:tr w:rsidR="00A624DD" w:rsidRPr="00B827AC" w14:paraId="117A8FD1" w14:textId="77777777" w:rsidTr="00937CAD">
        <w:tc>
          <w:tcPr>
            <w:tcW w:w="7338" w:type="dxa"/>
          </w:tcPr>
          <w:p w14:paraId="2465B33F" w14:textId="7545D182" w:rsidR="00A624DD" w:rsidRPr="00B827AC" w:rsidRDefault="00A624DD" w:rsidP="00163068">
            <w:pPr>
              <w:rPr>
                <w:rFonts w:ascii="Times New Roman" w:hAnsi="Times New Roman" w:cs="Times New Roman"/>
                <w:b/>
              </w:rPr>
            </w:pPr>
            <w:r w:rsidRPr="00B827AC">
              <w:rPr>
                <w:rFonts w:ascii="Times New Roman" w:hAnsi="Times New Roman" w:cs="Times New Roman"/>
              </w:rPr>
              <w:t xml:space="preserve">Selling price – </w:t>
            </w:r>
            <w:r w:rsidR="00163068" w:rsidRPr="00B827AC">
              <w:rPr>
                <w:rFonts w:ascii="Times New Roman" w:hAnsi="Times New Roman" w:cs="Times New Roman"/>
              </w:rPr>
              <w:t xml:space="preserve">steers and </w:t>
            </w:r>
            <w:proofErr w:type="spellStart"/>
            <w:r w:rsidR="00163068" w:rsidRPr="00B827AC">
              <w:rPr>
                <w:rFonts w:ascii="Times New Roman" w:hAnsi="Times New Roman" w:cs="Times New Roman"/>
              </w:rPr>
              <w:t>bulls</w:t>
            </w:r>
            <w:r w:rsidR="00C14830" w:rsidRPr="00B827AC">
              <w:rPr>
                <w:rFonts w:ascii="Times New Roman" w:hAnsi="Times New Roman" w:cs="Times New Roman"/>
                <w:vertAlign w:val="superscript"/>
              </w:rPr>
              <w:t>b</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Tsh</w:t>
            </w:r>
            <w:proofErr w:type="spellEnd"/>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984" w:type="dxa"/>
          </w:tcPr>
          <w:p w14:paraId="6C9A4F1A" w14:textId="77777777" w:rsidR="00A624DD" w:rsidRPr="00B827AC" w:rsidRDefault="00A624DD" w:rsidP="00163068">
            <w:pPr>
              <w:jc w:val="center"/>
              <w:rPr>
                <w:rFonts w:ascii="Times New Roman" w:hAnsi="Times New Roman" w:cs="Times New Roman"/>
              </w:rPr>
            </w:pPr>
          </w:p>
        </w:tc>
        <w:tc>
          <w:tcPr>
            <w:tcW w:w="2126" w:type="dxa"/>
          </w:tcPr>
          <w:p w14:paraId="76D982C4" w14:textId="77777777" w:rsidR="00A624DD" w:rsidRPr="00B827AC" w:rsidRDefault="00A624DD" w:rsidP="00163068">
            <w:pPr>
              <w:jc w:val="center"/>
              <w:rPr>
                <w:rFonts w:ascii="Times New Roman" w:hAnsi="Times New Roman" w:cs="Times New Roman"/>
              </w:rPr>
            </w:pPr>
          </w:p>
        </w:tc>
      </w:tr>
      <w:tr w:rsidR="00A624DD" w:rsidRPr="00B827AC" w14:paraId="0D0505A7" w14:textId="77777777" w:rsidTr="00937CAD">
        <w:tc>
          <w:tcPr>
            <w:tcW w:w="7338" w:type="dxa"/>
          </w:tcPr>
          <w:p w14:paraId="25EC0D15" w14:textId="534D781C" w:rsidR="00A624DD" w:rsidRPr="00B827AC" w:rsidRDefault="00BB763A" w:rsidP="000733AF">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00C14830" w:rsidRPr="00B827AC">
              <w:rPr>
                <w:rFonts w:ascii="Times New Roman" w:hAnsi="Times New Roman" w:cs="Times New Roman"/>
                <w:vertAlign w:val="superscript"/>
              </w:rPr>
              <w:t>b</w:t>
            </w:r>
            <w:proofErr w:type="spellEnd"/>
            <w:r w:rsidR="00A624DD" w:rsidRPr="00B827AC">
              <w:rPr>
                <w:rFonts w:ascii="Times New Roman" w:hAnsi="Times New Roman" w:cs="Times New Roman"/>
              </w:rPr>
              <w:t>(</w:t>
            </w:r>
            <w:proofErr w:type="spellStart"/>
            <w:r w:rsidR="00A624DD" w:rsidRPr="00B827AC">
              <w:rPr>
                <w:rFonts w:ascii="Times New Roman" w:hAnsi="Times New Roman" w:cs="Times New Roman"/>
              </w:rPr>
              <w:t>Tsh</w:t>
            </w:r>
            <w:proofErr w:type="spellEnd"/>
            <w:r w:rsidR="00A624DD" w:rsidRPr="00B827AC">
              <w:rPr>
                <w:rFonts w:ascii="Times New Roman" w:hAnsi="Times New Roman" w:cs="Times New Roman"/>
              </w:rPr>
              <w:t xml:space="preserve"> hd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6BBEB565" w14:textId="77777777" w:rsidR="00A624DD" w:rsidRPr="00B827AC" w:rsidRDefault="00A624DD" w:rsidP="00163068">
            <w:pPr>
              <w:jc w:val="center"/>
              <w:rPr>
                <w:rFonts w:ascii="Times New Roman" w:hAnsi="Times New Roman" w:cs="Times New Roman"/>
              </w:rPr>
            </w:pPr>
          </w:p>
        </w:tc>
        <w:tc>
          <w:tcPr>
            <w:tcW w:w="2126" w:type="dxa"/>
          </w:tcPr>
          <w:p w14:paraId="0E41CA92" w14:textId="77777777" w:rsidR="00A624DD" w:rsidRPr="00B827AC" w:rsidRDefault="00A624DD" w:rsidP="00163068">
            <w:pPr>
              <w:jc w:val="center"/>
              <w:rPr>
                <w:rFonts w:ascii="Times New Roman" w:hAnsi="Times New Roman" w:cs="Times New Roman"/>
              </w:rPr>
            </w:pPr>
          </w:p>
        </w:tc>
      </w:tr>
      <w:tr w:rsidR="00A624DD" w:rsidRPr="00B827AC" w14:paraId="6DFA9D00" w14:textId="77777777" w:rsidTr="00937CAD">
        <w:trPr>
          <w:trHeight w:val="68"/>
        </w:trPr>
        <w:tc>
          <w:tcPr>
            <w:tcW w:w="7338" w:type="dxa"/>
          </w:tcPr>
          <w:p w14:paraId="14B69D81" w14:textId="17F949B5" w:rsidR="00A624DD" w:rsidRPr="00B827AC" w:rsidRDefault="00BB763A" w:rsidP="000733AF">
            <w:pPr>
              <w:rPr>
                <w:rFonts w:ascii="Times New Roman" w:hAnsi="Times New Roman" w:cs="Times New Roman"/>
                <w:b/>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sidR="00C14830" w:rsidRPr="00B827AC">
              <w:rPr>
                <w:rFonts w:ascii="Times New Roman" w:hAnsi="Times New Roman" w:cs="Times New Roman"/>
                <w:vertAlign w:val="superscript"/>
              </w:rPr>
              <w:t>b</w:t>
            </w:r>
            <w:proofErr w:type="spellEnd"/>
            <w:r w:rsidR="00A624DD" w:rsidRPr="00B827AC">
              <w:rPr>
                <w:rFonts w:ascii="Times New Roman" w:hAnsi="Times New Roman" w:cs="Times New Roman"/>
              </w:rPr>
              <w:t>(</w:t>
            </w:r>
            <w:proofErr w:type="spellStart"/>
            <w:r w:rsidR="00A624DD" w:rsidRPr="00B827AC">
              <w:rPr>
                <w:rFonts w:ascii="Times New Roman" w:hAnsi="Times New Roman" w:cs="Times New Roman"/>
              </w:rPr>
              <w:t>Tsh</w:t>
            </w:r>
            <w:proofErr w:type="spellEnd"/>
            <w:r w:rsidR="00A624DD" w:rsidRPr="00B827AC">
              <w:rPr>
                <w:rFonts w:ascii="Times New Roman" w:hAnsi="Times New Roman" w:cs="Times New Roman"/>
              </w:rPr>
              <w:t xml:space="preserve"> hd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3CC51C6E" w14:textId="77777777" w:rsidR="00A624DD" w:rsidRPr="00B827AC" w:rsidRDefault="00A624DD" w:rsidP="00163068">
            <w:pPr>
              <w:jc w:val="center"/>
              <w:rPr>
                <w:rFonts w:ascii="Times New Roman" w:hAnsi="Times New Roman" w:cs="Times New Roman"/>
              </w:rPr>
            </w:pPr>
          </w:p>
        </w:tc>
        <w:tc>
          <w:tcPr>
            <w:tcW w:w="2126" w:type="dxa"/>
          </w:tcPr>
          <w:p w14:paraId="70E07522" w14:textId="77777777" w:rsidR="00A624DD" w:rsidRPr="00B827AC" w:rsidRDefault="00A624DD" w:rsidP="00163068">
            <w:pPr>
              <w:jc w:val="center"/>
              <w:rPr>
                <w:rFonts w:ascii="Times New Roman" w:hAnsi="Times New Roman" w:cs="Times New Roman"/>
              </w:rPr>
            </w:pPr>
          </w:p>
        </w:tc>
      </w:tr>
    </w:tbl>
    <w:p w14:paraId="3F3974AA" w14:textId="77777777" w:rsidR="008400AB" w:rsidRPr="00B827AC" w:rsidRDefault="008400AB" w:rsidP="00A624DD">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38491633" w14:textId="1285D7A0" w:rsidR="00BB763A" w:rsidRPr="00B827AC" w:rsidRDefault="00BB763A" w:rsidP="00BB763A">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008400AB" w:rsidRPr="00B827AC">
        <w:rPr>
          <w:rFonts w:ascii="Times New Roman" w:hAnsi="Times New Roman" w:cs="Times New Roman"/>
          <w:sz w:val="18"/>
          <w:szCs w:val="18"/>
        </w:rPr>
        <w:t xml:space="preserve">Values shown </w:t>
      </w:r>
      <w:r w:rsidRPr="00B827AC">
        <w:rPr>
          <w:rFonts w:ascii="Times New Roman" w:hAnsi="Times New Roman" w:cs="Times New Roman"/>
          <w:sz w:val="18"/>
          <w:szCs w:val="18"/>
        </w:rPr>
        <w:t xml:space="preserve">are ranges to account for the variation between </w:t>
      </w:r>
      <w:r w:rsidR="006F1568" w:rsidRPr="00B827AC">
        <w:rPr>
          <w:rFonts w:ascii="Times New Roman" w:hAnsi="Times New Roman" w:cs="Times New Roman"/>
          <w:sz w:val="18"/>
          <w:szCs w:val="18"/>
        </w:rPr>
        <w:t>management and household types.</w:t>
      </w:r>
    </w:p>
    <w:p w14:paraId="7D9C437D" w14:textId="7576B24D" w:rsidR="00F31420" w:rsidRPr="00B827AC" w:rsidRDefault="00F31420" w:rsidP="00BB763A">
      <w:pPr>
        <w:spacing w:after="0"/>
        <w:ind w:firstLine="720"/>
        <w:rPr>
          <w:rFonts w:ascii="Times New Roman" w:hAnsi="Times New Roman" w:cs="Times New Roman"/>
          <w:sz w:val="18"/>
          <w:szCs w:val="18"/>
        </w:rPr>
      </w:pPr>
      <w:proofErr w:type="gramStart"/>
      <w:r w:rsidRPr="00B827AC">
        <w:rPr>
          <w:rFonts w:ascii="Times New Roman" w:hAnsi="Times New Roman" w:cs="Times New Roman"/>
          <w:sz w:val="18"/>
          <w:szCs w:val="18"/>
          <w:vertAlign w:val="superscript"/>
        </w:rPr>
        <w:t>2</w:t>
      </w:r>
      <w:proofErr w:type="gramEnd"/>
      <w:r w:rsidRPr="00B827AC">
        <w:rPr>
          <w:rFonts w:ascii="Times New Roman" w:hAnsi="Times New Roman" w:cs="Times New Roman"/>
          <w:sz w:val="18"/>
          <w:szCs w:val="18"/>
        </w:rPr>
        <w:t xml:space="preserve"> Feed intake </w:t>
      </w:r>
      <w:r w:rsidR="006F1568" w:rsidRPr="00B827AC">
        <w:rPr>
          <w:rFonts w:ascii="Times New Roman" w:hAnsi="Times New Roman" w:cs="Times New Roman"/>
          <w:sz w:val="18"/>
          <w:szCs w:val="18"/>
        </w:rPr>
        <w:t xml:space="preserve">per animal is a combination of supplemental feeds </w:t>
      </w:r>
      <w:r w:rsidRPr="00B827AC">
        <w:rPr>
          <w:rFonts w:ascii="Times New Roman" w:hAnsi="Times New Roman" w:cs="Times New Roman"/>
          <w:sz w:val="18"/>
          <w:szCs w:val="18"/>
        </w:rPr>
        <w:t xml:space="preserve">provided during stall feeding and </w:t>
      </w:r>
      <w:r w:rsidRPr="00B827AC">
        <w:rPr>
          <w:rFonts w:ascii="Times New Roman" w:hAnsi="Times New Roman" w:cs="Times New Roman"/>
          <w:i/>
          <w:sz w:val="18"/>
          <w:szCs w:val="18"/>
        </w:rPr>
        <w:t>ad libitum</w:t>
      </w:r>
      <w:r w:rsidRPr="00B827AC">
        <w:rPr>
          <w:rFonts w:ascii="Times New Roman" w:hAnsi="Times New Roman" w:cs="Times New Roman"/>
          <w:sz w:val="18"/>
          <w:szCs w:val="18"/>
        </w:rPr>
        <w:t xml:space="preserve"> feed intake during grazing</w:t>
      </w:r>
    </w:p>
    <w:p w14:paraId="4265E862" w14:textId="77777777" w:rsidR="00A624DD" w:rsidRPr="004D2D83" w:rsidRDefault="00A624DD" w:rsidP="00A624DD">
      <w:pPr>
        <w:spacing w:after="0"/>
        <w:rPr>
          <w:rFonts w:ascii="Times New Roman" w:hAnsi="Times New Roman" w:cs="Times New Roman"/>
          <w:sz w:val="18"/>
          <w:szCs w:val="18"/>
          <w:lang w:val="fr-FR"/>
          <w:rPrChange w:id="153" w:author="James Hawkins" w:date="2017-11-21T12:31:00Z">
            <w:rPr>
              <w:rFonts w:ascii="Times New Roman" w:hAnsi="Times New Roman" w:cs="Times New Roman"/>
              <w:sz w:val="18"/>
              <w:szCs w:val="18"/>
            </w:rPr>
          </w:rPrChange>
        </w:rPr>
      </w:pPr>
      <w:r w:rsidRPr="004D2D83">
        <w:rPr>
          <w:rFonts w:ascii="Times New Roman" w:hAnsi="Times New Roman" w:cs="Times New Roman"/>
          <w:sz w:val="18"/>
          <w:szCs w:val="18"/>
          <w:lang w:val="fr-FR"/>
          <w:rPrChange w:id="154" w:author="James Hawkins" w:date="2017-11-21T12:31:00Z">
            <w:rPr>
              <w:rFonts w:ascii="Times New Roman" w:hAnsi="Times New Roman" w:cs="Times New Roman"/>
              <w:sz w:val="18"/>
              <w:szCs w:val="18"/>
            </w:rPr>
          </w:rPrChange>
        </w:rPr>
        <w:t xml:space="preserve">Sources: </w:t>
      </w:r>
    </w:p>
    <w:p w14:paraId="5A90DA48" w14:textId="77777777" w:rsidR="00A624DD" w:rsidRPr="004D2D83" w:rsidRDefault="00A624DD" w:rsidP="00A624DD">
      <w:pPr>
        <w:spacing w:after="0"/>
        <w:rPr>
          <w:rFonts w:ascii="Times New Roman" w:hAnsi="Times New Roman" w:cs="Times New Roman"/>
          <w:sz w:val="18"/>
          <w:szCs w:val="18"/>
          <w:lang w:val="fr-FR"/>
          <w:rPrChange w:id="155" w:author="James Hawkins" w:date="2017-11-21T12:31:00Z">
            <w:rPr>
              <w:rFonts w:ascii="Times New Roman" w:hAnsi="Times New Roman" w:cs="Times New Roman"/>
              <w:sz w:val="18"/>
              <w:szCs w:val="18"/>
            </w:rPr>
          </w:rPrChange>
        </w:rPr>
      </w:pPr>
      <w:r w:rsidRPr="004D2D83">
        <w:rPr>
          <w:rFonts w:ascii="Times New Roman" w:hAnsi="Times New Roman" w:cs="Times New Roman"/>
          <w:sz w:val="18"/>
          <w:szCs w:val="18"/>
          <w:lang w:val="fr-FR"/>
          <w:rPrChange w:id="156" w:author="James Hawkins" w:date="2017-11-21T12:31:00Z">
            <w:rPr>
              <w:rFonts w:ascii="Times New Roman" w:hAnsi="Times New Roman" w:cs="Times New Roman"/>
              <w:sz w:val="18"/>
              <w:szCs w:val="18"/>
            </w:rPr>
          </w:rPrChange>
        </w:rPr>
        <w:tab/>
      </w:r>
      <w:proofErr w:type="spellStart"/>
      <w:proofErr w:type="gramStart"/>
      <w:r w:rsidRPr="004D2D83">
        <w:rPr>
          <w:rFonts w:ascii="Times New Roman" w:hAnsi="Times New Roman" w:cs="Times New Roman"/>
          <w:sz w:val="18"/>
          <w:szCs w:val="18"/>
          <w:vertAlign w:val="superscript"/>
          <w:lang w:val="fr-FR"/>
          <w:rPrChange w:id="157" w:author="James Hawkins" w:date="2017-11-21T12:31:00Z">
            <w:rPr>
              <w:rFonts w:ascii="Times New Roman" w:hAnsi="Times New Roman" w:cs="Times New Roman"/>
              <w:sz w:val="18"/>
              <w:szCs w:val="18"/>
              <w:vertAlign w:val="superscript"/>
            </w:rPr>
          </w:rPrChange>
        </w:rPr>
        <w:t>a</w:t>
      </w:r>
      <w:proofErr w:type="spellEnd"/>
      <w:proofErr w:type="gramEnd"/>
      <w:r w:rsidRPr="004D2D83">
        <w:rPr>
          <w:rFonts w:ascii="Times New Roman" w:hAnsi="Times New Roman" w:cs="Times New Roman"/>
          <w:sz w:val="18"/>
          <w:szCs w:val="18"/>
          <w:vertAlign w:val="superscript"/>
          <w:lang w:val="fr-FR"/>
          <w:rPrChange w:id="158" w:author="James Hawkins" w:date="2017-11-21T12:31:00Z">
            <w:rPr>
              <w:rFonts w:ascii="Times New Roman" w:hAnsi="Times New Roman" w:cs="Times New Roman"/>
              <w:sz w:val="18"/>
              <w:szCs w:val="18"/>
              <w:vertAlign w:val="superscript"/>
            </w:rPr>
          </w:rPrChange>
        </w:rPr>
        <w:t xml:space="preserve"> </w:t>
      </w:r>
      <w:proofErr w:type="spellStart"/>
      <w:r w:rsidRPr="004D2D83">
        <w:rPr>
          <w:rFonts w:ascii="Times New Roman" w:hAnsi="Times New Roman" w:cs="Times New Roman"/>
          <w:sz w:val="18"/>
          <w:szCs w:val="18"/>
          <w:lang w:val="fr-FR"/>
          <w:rPrChange w:id="159" w:author="James Hawkins" w:date="2017-11-21T12:31:00Z">
            <w:rPr>
              <w:rFonts w:ascii="Times New Roman" w:hAnsi="Times New Roman" w:cs="Times New Roman"/>
              <w:sz w:val="18"/>
              <w:szCs w:val="18"/>
            </w:rPr>
          </w:rPrChange>
        </w:rPr>
        <w:t>Mruttu</w:t>
      </w:r>
      <w:proofErr w:type="spellEnd"/>
      <w:r w:rsidRPr="004D2D83">
        <w:rPr>
          <w:rFonts w:ascii="Times New Roman" w:hAnsi="Times New Roman" w:cs="Times New Roman"/>
          <w:sz w:val="18"/>
          <w:szCs w:val="18"/>
          <w:lang w:val="fr-FR"/>
          <w:rPrChange w:id="160" w:author="James Hawkins" w:date="2017-11-21T12:31:00Z">
            <w:rPr>
              <w:rFonts w:ascii="Times New Roman" w:hAnsi="Times New Roman" w:cs="Times New Roman"/>
              <w:sz w:val="18"/>
              <w:szCs w:val="18"/>
            </w:rPr>
          </w:rPrChange>
        </w:rPr>
        <w:t xml:space="preserve"> et al (2016)</w:t>
      </w:r>
    </w:p>
    <w:p w14:paraId="0212DE77" w14:textId="44D0759A" w:rsidR="00A624DD" w:rsidRPr="00B827AC" w:rsidRDefault="00A624DD" w:rsidP="00A624DD">
      <w:pPr>
        <w:spacing w:after="0"/>
        <w:rPr>
          <w:rFonts w:ascii="Times New Roman" w:hAnsi="Times New Roman" w:cs="Times New Roman"/>
          <w:sz w:val="18"/>
          <w:szCs w:val="18"/>
        </w:rPr>
      </w:pPr>
      <w:r w:rsidRPr="004D2D83">
        <w:rPr>
          <w:rFonts w:ascii="Times New Roman" w:hAnsi="Times New Roman" w:cs="Times New Roman"/>
          <w:sz w:val="18"/>
          <w:szCs w:val="18"/>
          <w:lang w:val="fr-FR"/>
          <w:rPrChange w:id="161" w:author="James Hawkins" w:date="2017-11-21T12:31:00Z">
            <w:rPr>
              <w:rFonts w:ascii="Times New Roman" w:hAnsi="Times New Roman" w:cs="Times New Roman"/>
              <w:sz w:val="18"/>
              <w:szCs w:val="18"/>
            </w:rPr>
          </w:rPrChange>
        </w:rPr>
        <w:tab/>
      </w:r>
      <w:proofErr w:type="gramStart"/>
      <w:r w:rsidRPr="00B827AC">
        <w:rPr>
          <w:rFonts w:ascii="Times New Roman" w:hAnsi="Times New Roman" w:cs="Times New Roman"/>
          <w:sz w:val="18"/>
          <w:szCs w:val="18"/>
          <w:vertAlign w:val="superscript"/>
        </w:rPr>
        <w:t>b</w:t>
      </w:r>
      <w:proofErr w:type="gramEnd"/>
      <w:r w:rsidRPr="00B827AC">
        <w:rPr>
          <w:rFonts w:ascii="Times New Roman" w:hAnsi="Times New Roman" w:cs="Times New Roman"/>
          <w:sz w:val="18"/>
          <w:szCs w:val="18"/>
          <w:vertAlign w:val="superscript"/>
        </w:rPr>
        <w:t xml:space="preserve"> </w:t>
      </w:r>
      <w:r w:rsidR="00C14830" w:rsidRPr="00B827AC">
        <w:rPr>
          <w:rFonts w:ascii="Times New Roman" w:hAnsi="Times New Roman" w:cs="Times New Roman"/>
          <w:sz w:val="18"/>
          <w:szCs w:val="18"/>
        </w:rPr>
        <w:t>GLBS (2018)</w:t>
      </w:r>
    </w:p>
    <w:p w14:paraId="28ED3AB2" w14:textId="5EF31681" w:rsidR="00A624DD" w:rsidRPr="00B827AC" w:rsidRDefault="00A624DD"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00C14830" w:rsidRPr="00B827AC">
        <w:rPr>
          <w:rFonts w:ascii="Times New Roman" w:hAnsi="Times New Roman" w:cs="Times New Roman"/>
          <w:sz w:val="18"/>
          <w:szCs w:val="18"/>
          <w:vertAlign w:val="superscript"/>
        </w:rPr>
        <w:t>c</w:t>
      </w:r>
      <w:proofErr w:type="gramEnd"/>
      <w:r w:rsidRPr="00B827AC">
        <w:rPr>
          <w:rFonts w:ascii="Times New Roman" w:hAnsi="Times New Roman" w:cs="Times New Roman"/>
          <w:sz w:val="18"/>
          <w:szCs w:val="18"/>
        </w:rPr>
        <w:t xml:space="preserve"> Calculated</w:t>
      </w:r>
    </w:p>
    <w:p w14:paraId="643DFD9D" w14:textId="0E5975C9" w:rsidR="00C14830" w:rsidRPr="00B827AC" w:rsidRDefault="00C14830"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Pr="00B827AC">
        <w:rPr>
          <w:rFonts w:ascii="Times New Roman" w:hAnsi="Times New Roman" w:cs="Times New Roman"/>
          <w:sz w:val="18"/>
          <w:szCs w:val="18"/>
          <w:vertAlign w:val="superscript"/>
        </w:rPr>
        <w:t>d</w:t>
      </w:r>
      <w:proofErr w:type="gramEnd"/>
      <w:r w:rsidRPr="00B827AC">
        <w:rPr>
          <w:rFonts w:ascii="Times New Roman" w:hAnsi="Times New Roman" w:cs="Times New Roman"/>
          <w:sz w:val="18"/>
          <w:szCs w:val="18"/>
        </w:rPr>
        <w:t xml:space="preserve"> </w:t>
      </w:r>
      <w:proofErr w:type="spellStart"/>
      <w:r w:rsidRPr="00B827AC">
        <w:rPr>
          <w:rFonts w:ascii="Times New Roman" w:hAnsi="Times New Roman" w:cs="Times New Roman"/>
          <w:sz w:val="18"/>
          <w:szCs w:val="18"/>
        </w:rPr>
        <w:t>Bebe</w:t>
      </w:r>
      <w:proofErr w:type="spellEnd"/>
      <w:r w:rsidRPr="00B827AC">
        <w:rPr>
          <w:rFonts w:ascii="Times New Roman" w:hAnsi="Times New Roman" w:cs="Times New Roman"/>
          <w:sz w:val="18"/>
          <w:szCs w:val="18"/>
        </w:rPr>
        <w:t xml:space="preserve"> et al (2003b) </w:t>
      </w:r>
    </w:p>
    <w:p w14:paraId="61971F7F" w14:textId="77777777" w:rsidR="00A624DD" w:rsidRPr="00B827AC" w:rsidRDefault="00A624DD" w:rsidP="002109F3">
      <w:pPr>
        <w:rPr>
          <w:rFonts w:ascii="Times New Roman" w:hAnsi="Times New Roman" w:cs="Times New Roman"/>
        </w:rPr>
      </w:pPr>
    </w:p>
    <w:p w14:paraId="7DA025DF" w14:textId="77777777" w:rsidR="00A624DD" w:rsidRPr="00B827AC" w:rsidRDefault="00A624DD" w:rsidP="002109F3">
      <w:pPr>
        <w:rPr>
          <w:rFonts w:ascii="Times New Roman" w:hAnsi="Times New Roman" w:cs="Times New Roman"/>
        </w:rPr>
      </w:pPr>
    </w:p>
    <w:p w14:paraId="03D9DAF2" w14:textId="77777777" w:rsidR="00A624DD" w:rsidRPr="00B827AC" w:rsidRDefault="00A624DD" w:rsidP="002109F3">
      <w:pPr>
        <w:rPr>
          <w:rFonts w:ascii="Times New Roman" w:hAnsi="Times New Roman" w:cs="Times New Roman"/>
        </w:rPr>
      </w:pPr>
    </w:p>
    <w:p w14:paraId="57B11E00" w14:textId="77777777" w:rsidR="00A624DD" w:rsidRPr="00B827AC" w:rsidRDefault="00A624DD" w:rsidP="002109F3">
      <w:pPr>
        <w:rPr>
          <w:rFonts w:ascii="Times New Roman" w:hAnsi="Times New Roman" w:cs="Times New Roman"/>
        </w:rPr>
      </w:pPr>
    </w:p>
    <w:p w14:paraId="40D8C6A8" w14:textId="77777777" w:rsidR="00A624DD" w:rsidRPr="00B827AC" w:rsidRDefault="00A624DD" w:rsidP="002109F3">
      <w:pPr>
        <w:rPr>
          <w:rFonts w:ascii="Times New Roman" w:hAnsi="Times New Roman" w:cs="Times New Roman"/>
        </w:rPr>
      </w:pPr>
    </w:p>
    <w:p w14:paraId="574A0102" w14:textId="77777777" w:rsidR="00A624DD" w:rsidRPr="00B827AC" w:rsidRDefault="00A624DD" w:rsidP="002109F3">
      <w:pPr>
        <w:rPr>
          <w:rFonts w:ascii="Times New Roman" w:hAnsi="Times New Roman" w:cs="Times New Roman"/>
        </w:rPr>
      </w:pPr>
    </w:p>
    <w:p w14:paraId="4D158BBB" w14:textId="77777777" w:rsidR="00364188" w:rsidRPr="00B827AC" w:rsidRDefault="00CC076E" w:rsidP="002109F3">
      <w:pPr>
        <w:rPr>
          <w:rFonts w:ascii="Times New Roman" w:hAnsi="Times New Roman" w:cs="Times New Roman"/>
        </w:rPr>
      </w:pPr>
      <w:r w:rsidRPr="00B827AC">
        <w:rPr>
          <w:rFonts w:ascii="Times New Roman" w:hAnsi="Times New Roman" w:cs="Times New Roman"/>
        </w:rPr>
        <w:lastRenderedPageBreak/>
        <w:t>Table 4</w:t>
      </w:r>
      <w:r w:rsidR="00364188" w:rsidRPr="00B827AC">
        <w:rPr>
          <w:rFonts w:ascii="Times New Roman" w:hAnsi="Times New Roman" w:cs="Times New Roman"/>
        </w:rPr>
        <w:t xml:space="preserve">: </w:t>
      </w:r>
      <w:r w:rsidR="00D72363" w:rsidRPr="00B827AC">
        <w:rPr>
          <w:rFonts w:ascii="Times New Roman" w:hAnsi="Times New Roman" w:cs="Times New Roman"/>
        </w:rPr>
        <w:t xml:space="preserve">Baseline </w:t>
      </w:r>
      <w:r w:rsidR="00A624DD" w:rsidRPr="00B827AC">
        <w:rPr>
          <w:rFonts w:ascii="Times New Roman" w:hAnsi="Times New Roman" w:cs="Times New Roman"/>
        </w:rPr>
        <w:t xml:space="preserve">production </w:t>
      </w:r>
      <w:r w:rsidR="00D72363" w:rsidRPr="00B827AC">
        <w:rPr>
          <w:rFonts w:ascii="Times New Roman" w:hAnsi="Times New Roman" w:cs="Times New Roman"/>
        </w:rPr>
        <w:t xml:space="preserve">parameters of </w:t>
      </w:r>
      <w:r w:rsidR="00DF42CB" w:rsidRPr="00B827AC">
        <w:rPr>
          <w:rFonts w:ascii="Times New Roman" w:hAnsi="Times New Roman" w:cs="Times New Roman"/>
        </w:rPr>
        <w:t xml:space="preserve">cropping </w:t>
      </w:r>
      <w:proofErr w:type="spellStart"/>
      <w:r w:rsidR="00782FE4" w:rsidRPr="00B827AC">
        <w:rPr>
          <w:rFonts w:ascii="Times New Roman" w:hAnsi="Times New Roman" w:cs="Times New Roman"/>
        </w:rPr>
        <w:t>enterprise</w:t>
      </w:r>
      <w:r w:rsidR="00782FE4" w:rsidRPr="00B827AC">
        <w:rPr>
          <w:rFonts w:ascii="Times New Roman" w:hAnsi="Times New Roman" w:cs="Times New Roman"/>
          <w:vertAlign w:val="superscript"/>
        </w:rPr>
        <w:t>a</w:t>
      </w:r>
      <w:proofErr w:type="spellEnd"/>
      <w:r w:rsidR="00D72363" w:rsidRPr="00B827AC">
        <w:rPr>
          <w:rFonts w:ascii="Times New Roman" w:hAnsi="Times New Roman" w:cs="Times New Roman"/>
        </w:rPr>
        <w:t xml:space="preserve"> </w:t>
      </w:r>
      <w:r w:rsidR="000779F1" w:rsidRPr="00B827AC">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359"/>
        <w:gridCol w:w="1726"/>
        <w:gridCol w:w="1559"/>
        <w:gridCol w:w="1276"/>
        <w:gridCol w:w="2268"/>
        <w:gridCol w:w="3402"/>
        <w:gridCol w:w="2126"/>
      </w:tblGrid>
      <w:tr w:rsidR="005B3A23" w:rsidRPr="00B827AC" w14:paraId="54B59701" w14:textId="77777777" w:rsidTr="00737B5D">
        <w:tc>
          <w:tcPr>
            <w:tcW w:w="1359" w:type="dxa"/>
          </w:tcPr>
          <w:p w14:paraId="4E9E7540"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Crop</w:t>
            </w:r>
          </w:p>
        </w:tc>
        <w:tc>
          <w:tcPr>
            <w:tcW w:w="1726" w:type="dxa"/>
          </w:tcPr>
          <w:p w14:paraId="3004FCCE"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Purpose</w:t>
            </w:r>
          </w:p>
        </w:tc>
        <w:tc>
          <w:tcPr>
            <w:tcW w:w="1559" w:type="dxa"/>
          </w:tcPr>
          <w:p w14:paraId="4A633B89"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Yield</w:t>
            </w:r>
          </w:p>
          <w:p w14:paraId="5BEFC24C"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(Mg ha</w:t>
            </w:r>
            <w:r w:rsidRPr="00B827AC">
              <w:rPr>
                <w:rFonts w:ascii="Times New Roman" w:hAnsi="Times New Roman" w:cs="Times New Roman"/>
                <w:vertAlign w:val="superscript"/>
              </w:rPr>
              <w:t>-1</w:t>
            </w:r>
            <w:r w:rsidRPr="00B827AC">
              <w:rPr>
                <w:rFonts w:ascii="Times New Roman" w:hAnsi="Times New Roman" w:cs="Times New Roman"/>
              </w:rPr>
              <w:t>)</w:t>
            </w:r>
          </w:p>
          <w:p w14:paraId="17FDBB0C" w14:textId="77777777" w:rsidR="005B3A23" w:rsidRPr="00B827AC" w:rsidRDefault="00C77F2E" w:rsidP="00D72363">
            <w:pPr>
              <w:jc w:val="center"/>
              <w:rPr>
                <w:rFonts w:ascii="Times New Roman" w:hAnsi="Times New Roman" w:cs="Times New Roman"/>
              </w:rPr>
            </w:pPr>
            <w:r w:rsidRPr="00B827AC">
              <w:rPr>
                <w:rFonts w:ascii="Times New Roman" w:hAnsi="Times New Roman" w:cs="Times New Roman"/>
              </w:rPr>
              <w:t>(SD</w:t>
            </w:r>
            <w:r w:rsidR="005B3A23" w:rsidRPr="00B827AC">
              <w:rPr>
                <w:rFonts w:ascii="Times New Roman" w:hAnsi="Times New Roman" w:cs="Times New Roman"/>
              </w:rPr>
              <w:t>)</w:t>
            </w:r>
          </w:p>
        </w:tc>
        <w:tc>
          <w:tcPr>
            <w:tcW w:w="1276" w:type="dxa"/>
          </w:tcPr>
          <w:p w14:paraId="7BFD823D"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Area</w:t>
            </w:r>
          </w:p>
          <w:p w14:paraId="477A57EB"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(ha)</w:t>
            </w:r>
          </w:p>
        </w:tc>
        <w:tc>
          <w:tcPr>
            <w:tcW w:w="2268" w:type="dxa"/>
          </w:tcPr>
          <w:p w14:paraId="3B8BB2A8" w14:textId="77777777" w:rsidR="005B3A23" w:rsidRPr="00B827AC" w:rsidRDefault="005B3A23" w:rsidP="00D72363">
            <w:pPr>
              <w:jc w:val="center"/>
              <w:rPr>
                <w:rFonts w:ascii="Times New Roman" w:hAnsi="Times New Roman" w:cs="Times New Roman"/>
                <w:vertAlign w:val="superscript"/>
              </w:rPr>
            </w:pPr>
            <w:r w:rsidRPr="00B827AC">
              <w:rPr>
                <w:rFonts w:ascii="Times New Roman" w:hAnsi="Times New Roman" w:cs="Times New Roman"/>
              </w:rPr>
              <w:t xml:space="preserve">Labour </w:t>
            </w:r>
            <w:proofErr w:type="spellStart"/>
            <w:r w:rsidRPr="00B827AC">
              <w:rPr>
                <w:rFonts w:ascii="Times New Roman" w:hAnsi="Times New Roman" w:cs="Times New Roman"/>
              </w:rPr>
              <w:t>Inputs</w:t>
            </w:r>
            <w:r w:rsidRPr="00B827AC">
              <w:rPr>
                <w:rFonts w:ascii="Times New Roman" w:hAnsi="Times New Roman" w:cs="Times New Roman"/>
                <w:vertAlign w:val="superscript"/>
              </w:rPr>
              <w:t>b</w:t>
            </w:r>
            <w:proofErr w:type="spellEnd"/>
          </w:p>
          <w:p w14:paraId="79519A2A"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peson</w:t>
            </w:r>
            <w:proofErr w:type="spellEnd"/>
            <w:r w:rsidRPr="00B827AC">
              <w:rPr>
                <w:rFonts w:ascii="Times New Roman" w:hAnsi="Times New Roman" w:cs="Times New Roman"/>
              </w:rPr>
              <w:t>-days month</w:t>
            </w:r>
            <w:r w:rsidRPr="00B827AC">
              <w:rPr>
                <w:rFonts w:ascii="Times New Roman" w:hAnsi="Times New Roman" w:cs="Times New Roman"/>
                <w:vertAlign w:val="superscript"/>
              </w:rPr>
              <w:t>-1</w:t>
            </w:r>
            <w:r w:rsidRPr="00B827AC">
              <w:rPr>
                <w:rFonts w:ascii="Times New Roman" w:hAnsi="Times New Roman" w:cs="Times New Roman"/>
              </w:rPr>
              <w:t>)</w:t>
            </w:r>
          </w:p>
        </w:tc>
        <w:tc>
          <w:tcPr>
            <w:tcW w:w="3402" w:type="dxa"/>
          </w:tcPr>
          <w:p w14:paraId="4A9433DE" w14:textId="77777777" w:rsidR="005B3A23" w:rsidRPr="00B827AC" w:rsidRDefault="005B3A23" w:rsidP="00782FE4">
            <w:pPr>
              <w:jc w:val="center"/>
              <w:rPr>
                <w:rFonts w:ascii="Times New Roman" w:hAnsi="Times New Roman" w:cs="Times New Roman"/>
              </w:rPr>
            </w:pPr>
            <w:r w:rsidRPr="00B827AC">
              <w:rPr>
                <w:rFonts w:ascii="Times New Roman" w:hAnsi="Times New Roman" w:cs="Times New Roman"/>
              </w:rPr>
              <w:t>Non-labour input cost (</w:t>
            </w:r>
            <w:proofErr w:type="spellStart"/>
            <w:r w:rsidRPr="00B827AC">
              <w:rPr>
                <w:rFonts w:ascii="Times New Roman" w:hAnsi="Times New Roman" w:cs="Times New Roman"/>
              </w:rPr>
              <w:t>Sh</w:t>
            </w:r>
            <w:proofErr w:type="spellEnd"/>
            <w:r w:rsidRPr="00B827AC">
              <w:rPr>
                <w:rFonts w:ascii="Times New Roman" w:hAnsi="Times New Roman" w:cs="Times New Roman"/>
              </w:rPr>
              <w:t xml:space="preserve"> ha</w:t>
            </w:r>
            <w:r w:rsidRPr="00B827AC">
              <w:rPr>
                <w:rFonts w:ascii="Times New Roman" w:hAnsi="Times New Roman" w:cs="Times New Roman"/>
                <w:vertAlign w:val="superscript"/>
              </w:rPr>
              <w:t>-1</w:t>
            </w:r>
            <w:r w:rsidRPr="00B827AC">
              <w:rPr>
                <w:rFonts w:ascii="Times New Roman" w:hAnsi="Times New Roman" w:cs="Times New Roman"/>
              </w:rPr>
              <w:t>)</w:t>
            </w:r>
            <w:r w:rsidRPr="00B827AC">
              <w:rPr>
                <w:rFonts w:ascii="Times New Roman" w:hAnsi="Times New Roman" w:cs="Times New Roman"/>
                <w:vertAlign w:val="superscript"/>
              </w:rPr>
              <w:t xml:space="preserve"> c</w:t>
            </w:r>
          </w:p>
        </w:tc>
        <w:tc>
          <w:tcPr>
            <w:tcW w:w="2126" w:type="dxa"/>
          </w:tcPr>
          <w:p w14:paraId="3296BA2B" w14:textId="2EDE7626" w:rsidR="005B3A23" w:rsidRPr="00B827AC" w:rsidRDefault="00B37627" w:rsidP="00D72363">
            <w:pPr>
              <w:jc w:val="center"/>
              <w:rPr>
                <w:rFonts w:ascii="Times New Roman" w:hAnsi="Times New Roman" w:cs="Times New Roman"/>
              </w:rPr>
            </w:pPr>
            <w:r>
              <w:rPr>
                <w:rFonts w:ascii="Times New Roman" w:hAnsi="Times New Roman" w:cs="Times New Roman"/>
              </w:rPr>
              <w:t>Selling</w:t>
            </w:r>
            <w:r w:rsidR="005B3A23" w:rsidRPr="00B827AC">
              <w:rPr>
                <w:rFonts w:ascii="Times New Roman" w:hAnsi="Times New Roman" w:cs="Times New Roman"/>
              </w:rPr>
              <w:t xml:space="preserve"> price</w:t>
            </w:r>
          </w:p>
          <w:p w14:paraId="5B70DA63" w14:textId="77777777" w:rsidR="005B3A23" w:rsidRPr="00B827AC" w:rsidRDefault="00737B5D" w:rsidP="00D72363">
            <w:pPr>
              <w:jc w:val="cente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Sh</w:t>
            </w:r>
            <w:proofErr w:type="spellEnd"/>
            <w:r w:rsidRPr="00B827AC">
              <w:rPr>
                <w:rFonts w:ascii="Times New Roman" w:hAnsi="Times New Roman" w:cs="Times New Roman"/>
              </w:rPr>
              <w:t xml:space="preserve"> Mg</w:t>
            </w:r>
            <w:r w:rsidR="005B3A23" w:rsidRPr="00B827AC">
              <w:rPr>
                <w:rFonts w:ascii="Times New Roman" w:hAnsi="Times New Roman" w:cs="Times New Roman"/>
                <w:vertAlign w:val="superscript"/>
              </w:rPr>
              <w:t>-1</w:t>
            </w:r>
            <w:r w:rsidR="005B3A23" w:rsidRPr="00B827AC">
              <w:rPr>
                <w:rFonts w:ascii="Times New Roman" w:hAnsi="Times New Roman" w:cs="Times New Roman"/>
              </w:rPr>
              <w:t>)</w:t>
            </w:r>
          </w:p>
          <w:p w14:paraId="1376EED8" w14:textId="77777777" w:rsidR="005B3A23" w:rsidRPr="00B827AC" w:rsidRDefault="00C77F2E" w:rsidP="005B3A23">
            <w:pPr>
              <w:jc w:val="center"/>
              <w:rPr>
                <w:rFonts w:ascii="Times New Roman" w:hAnsi="Times New Roman" w:cs="Times New Roman"/>
              </w:rPr>
            </w:pPr>
            <w:r w:rsidRPr="00B827AC">
              <w:rPr>
                <w:rFonts w:ascii="Times New Roman" w:hAnsi="Times New Roman" w:cs="Times New Roman"/>
              </w:rPr>
              <w:t>(SD</w:t>
            </w:r>
            <w:r w:rsidR="005B3A23" w:rsidRPr="00B827AC">
              <w:rPr>
                <w:rFonts w:ascii="Times New Roman" w:hAnsi="Times New Roman" w:cs="Times New Roman"/>
              </w:rPr>
              <w:t>)</w:t>
            </w:r>
          </w:p>
        </w:tc>
      </w:tr>
      <w:tr w:rsidR="005B3A23" w:rsidRPr="00B827AC" w14:paraId="10FBE0FD" w14:textId="77777777" w:rsidTr="00737B5D">
        <w:tc>
          <w:tcPr>
            <w:tcW w:w="1359" w:type="dxa"/>
          </w:tcPr>
          <w:p w14:paraId="556EE697"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Maize</w:t>
            </w:r>
          </w:p>
        </w:tc>
        <w:tc>
          <w:tcPr>
            <w:tcW w:w="1726" w:type="dxa"/>
          </w:tcPr>
          <w:p w14:paraId="1A9117E8"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Food and sale</w:t>
            </w:r>
          </w:p>
        </w:tc>
        <w:tc>
          <w:tcPr>
            <w:tcW w:w="1559" w:type="dxa"/>
          </w:tcPr>
          <w:p w14:paraId="4B4EEC15" w14:textId="77777777" w:rsidR="005B3A23" w:rsidRPr="00B827AC" w:rsidRDefault="005B3A23" w:rsidP="00782FE4">
            <w:pPr>
              <w:jc w:val="center"/>
              <w:rPr>
                <w:rFonts w:ascii="Times New Roman" w:hAnsi="Times New Roman" w:cs="Times New Roman"/>
              </w:rPr>
            </w:pPr>
            <w:r w:rsidRPr="00B827AC">
              <w:rPr>
                <w:rFonts w:ascii="Times New Roman" w:hAnsi="Times New Roman" w:cs="Times New Roman"/>
              </w:rPr>
              <w:t>--</w:t>
            </w:r>
          </w:p>
        </w:tc>
        <w:tc>
          <w:tcPr>
            <w:tcW w:w="1276" w:type="dxa"/>
          </w:tcPr>
          <w:p w14:paraId="2DC3C270" w14:textId="77777777" w:rsidR="005B3A23" w:rsidRPr="00B827AC" w:rsidRDefault="005B3A23" w:rsidP="002109F3">
            <w:pPr>
              <w:rPr>
                <w:rFonts w:ascii="Times New Roman" w:hAnsi="Times New Roman" w:cs="Times New Roman"/>
              </w:rPr>
            </w:pPr>
          </w:p>
        </w:tc>
        <w:tc>
          <w:tcPr>
            <w:tcW w:w="2268" w:type="dxa"/>
          </w:tcPr>
          <w:p w14:paraId="4A07103D" w14:textId="77777777" w:rsidR="005B3A23" w:rsidRPr="00B827AC" w:rsidRDefault="005B3A23" w:rsidP="002109F3">
            <w:pPr>
              <w:rPr>
                <w:rFonts w:ascii="Times New Roman" w:hAnsi="Times New Roman" w:cs="Times New Roman"/>
              </w:rPr>
            </w:pPr>
          </w:p>
        </w:tc>
        <w:tc>
          <w:tcPr>
            <w:tcW w:w="3402" w:type="dxa"/>
          </w:tcPr>
          <w:p w14:paraId="0C06CDEE" w14:textId="77777777" w:rsidR="005B3A23" w:rsidRPr="00B827AC" w:rsidRDefault="005B3A23" w:rsidP="002109F3">
            <w:pPr>
              <w:rPr>
                <w:rFonts w:ascii="Times New Roman" w:hAnsi="Times New Roman" w:cs="Times New Roman"/>
              </w:rPr>
            </w:pPr>
          </w:p>
        </w:tc>
        <w:tc>
          <w:tcPr>
            <w:tcW w:w="2126" w:type="dxa"/>
          </w:tcPr>
          <w:p w14:paraId="7C16C7CC" w14:textId="77777777" w:rsidR="005B3A23" w:rsidRPr="00B827AC" w:rsidRDefault="005B3A23" w:rsidP="002109F3">
            <w:pPr>
              <w:rPr>
                <w:rFonts w:ascii="Times New Roman" w:hAnsi="Times New Roman" w:cs="Times New Roman"/>
              </w:rPr>
            </w:pPr>
          </w:p>
        </w:tc>
      </w:tr>
      <w:tr w:rsidR="005B3A23" w:rsidRPr="00B827AC" w14:paraId="580AD9B8" w14:textId="77777777" w:rsidTr="00737B5D">
        <w:tc>
          <w:tcPr>
            <w:tcW w:w="1359" w:type="dxa"/>
          </w:tcPr>
          <w:p w14:paraId="29F2F166"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Beans</w:t>
            </w:r>
          </w:p>
        </w:tc>
        <w:tc>
          <w:tcPr>
            <w:tcW w:w="1726" w:type="dxa"/>
          </w:tcPr>
          <w:p w14:paraId="6823A554"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Food and sale</w:t>
            </w:r>
          </w:p>
        </w:tc>
        <w:tc>
          <w:tcPr>
            <w:tcW w:w="1559" w:type="dxa"/>
          </w:tcPr>
          <w:p w14:paraId="3A8A6819" w14:textId="77777777" w:rsidR="005B3A23" w:rsidRPr="00B827AC" w:rsidRDefault="005B3A23" w:rsidP="002109F3">
            <w:pPr>
              <w:rPr>
                <w:rFonts w:ascii="Times New Roman" w:hAnsi="Times New Roman" w:cs="Times New Roman"/>
              </w:rPr>
            </w:pPr>
          </w:p>
        </w:tc>
        <w:tc>
          <w:tcPr>
            <w:tcW w:w="1276" w:type="dxa"/>
          </w:tcPr>
          <w:p w14:paraId="6AC86617" w14:textId="77777777" w:rsidR="005B3A23" w:rsidRPr="00B827AC" w:rsidRDefault="005B3A23" w:rsidP="002109F3">
            <w:pPr>
              <w:rPr>
                <w:rFonts w:ascii="Times New Roman" w:hAnsi="Times New Roman" w:cs="Times New Roman"/>
              </w:rPr>
            </w:pPr>
          </w:p>
        </w:tc>
        <w:tc>
          <w:tcPr>
            <w:tcW w:w="2268" w:type="dxa"/>
          </w:tcPr>
          <w:p w14:paraId="2501667C" w14:textId="77777777" w:rsidR="005B3A23" w:rsidRPr="00B827AC" w:rsidRDefault="005B3A23" w:rsidP="002109F3">
            <w:pPr>
              <w:rPr>
                <w:rFonts w:ascii="Times New Roman" w:hAnsi="Times New Roman" w:cs="Times New Roman"/>
              </w:rPr>
            </w:pPr>
          </w:p>
        </w:tc>
        <w:tc>
          <w:tcPr>
            <w:tcW w:w="3402" w:type="dxa"/>
          </w:tcPr>
          <w:p w14:paraId="41C56CB4" w14:textId="77777777" w:rsidR="005B3A23" w:rsidRPr="00B827AC" w:rsidRDefault="005B3A23" w:rsidP="002109F3">
            <w:pPr>
              <w:rPr>
                <w:rFonts w:ascii="Times New Roman" w:hAnsi="Times New Roman" w:cs="Times New Roman"/>
              </w:rPr>
            </w:pPr>
          </w:p>
        </w:tc>
        <w:tc>
          <w:tcPr>
            <w:tcW w:w="2126" w:type="dxa"/>
          </w:tcPr>
          <w:p w14:paraId="4DE7FE12" w14:textId="77777777" w:rsidR="005B3A23" w:rsidRPr="00B827AC" w:rsidRDefault="005B3A23" w:rsidP="002109F3">
            <w:pPr>
              <w:rPr>
                <w:rFonts w:ascii="Times New Roman" w:hAnsi="Times New Roman" w:cs="Times New Roman"/>
              </w:rPr>
            </w:pPr>
          </w:p>
        </w:tc>
      </w:tr>
      <w:tr w:rsidR="005B3A23" w:rsidRPr="00B827AC" w14:paraId="24A3E39E" w14:textId="77777777" w:rsidTr="00737B5D">
        <w:tc>
          <w:tcPr>
            <w:tcW w:w="1359" w:type="dxa"/>
          </w:tcPr>
          <w:p w14:paraId="334F583D"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Tea</w:t>
            </w:r>
          </w:p>
        </w:tc>
        <w:tc>
          <w:tcPr>
            <w:tcW w:w="1726" w:type="dxa"/>
          </w:tcPr>
          <w:p w14:paraId="05F8E153"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37E8D35E" w14:textId="77777777" w:rsidR="005B3A23" w:rsidRPr="00B827AC" w:rsidRDefault="005B3A23" w:rsidP="002109F3">
            <w:pPr>
              <w:rPr>
                <w:rFonts w:ascii="Times New Roman" w:hAnsi="Times New Roman" w:cs="Times New Roman"/>
              </w:rPr>
            </w:pPr>
          </w:p>
        </w:tc>
        <w:tc>
          <w:tcPr>
            <w:tcW w:w="1276" w:type="dxa"/>
          </w:tcPr>
          <w:p w14:paraId="7A01890C" w14:textId="77777777" w:rsidR="005B3A23" w:rsidRPr="00B827AC" w:rsidRDefault="005B3A23" w:rsidP="002109F3">
            <w:pPr>
              <w:rPr>
                <w:rFonts w:ascii="Times New Roman" w:hAnsi="Times New Roman" w:cs="Times New Roman"/>
              </w:rPr>
            </w:pPr>
          </w:p>
        </w:tc>
        <w:tc>
          <w:tcPr>
            <w:tcW w:w="2268" w:type="dxa"/>
          </w:tcPr>
          <w:p w14:paraId="27F391A3" w14:textId="77777777" w:rsidR="005B3A23" w:rsidRPr="00B827AC" w:rsidRDefault="005B3A23" w:rsidP="002109F3">
            <w:pPr>
              <w:rPr>
                <w:rFonts w:ascii="Times New Roman" w:hAnsi="Times New Roman" w:cs="Times New Roman"/>
              </w:rPr>
            </w:pPr>
          </w:p>
        </w:tc>
        <w:tc>
          <w:tcPr>
            <w:tcW w:w="3402" w:type="dxa"/>
          </w:tcPr>
          <w:p w14:paraId="4626F2DB" w14:textId="77777777" w:rsidR="005B3A23" w:rsidRPr="00B827AC" w:rsidRDefault="005B3A23" w:rsidP="002109F3">
            <w:pPr>
              <w:rPr>
                <w:rFonts w:ascii="Times New Roman" w:hAnsi="Times New Roman" w:cs="Times New Roman"/>
              </w:rPr>
            </w:pPr>
          </w:p>
        </w:tc>
        <w:tc>
          <w:tcPr>
            <w:tcW w:w="2126" w:type="dxa"/>
          </w:tcPr>
          <w:p w14:paraId="5F3F90D3" w14:textId="77777777" w:rsidR="005B3A23" w:rsidRPr="00B827AC" w:rsidRDefault="005B3A23" w:rsidP="002109F3">
            <w:pPr>
              <w:rPr>
                <w:rFonts w:ascii="Times New Roman" w:hAnsi="Times New Roman" w:cs="Times New Roman"/>
              </w:rPr>
            </w:pPr>
          </w:p>
        </w:tc>
      </w:tr>
      <w:tr w:rsidR="005B3A23" w:rsidRPr="00B827AC" w14:paraId="7A437764" w14:textId="77777777" w:rsidTr="00737B5D">
        <w:tc>
          <w:tcPr>
            <w:tcW w:w="1359" w:type="dxa"/>
          </w:tcPr>
          <w:p w14:paraId="3E5FECA1"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Banana</w:t>
            </w:r>
          </w:p>
        </w:tc>
        <w:tc>
          <w:tcPr>
            <w:tcW w:w="1726" w:type="dxa"/>
          </w:tcPr>
          <w:p w14:paraId="0105BA3A"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53C5FF76" w14:textId="77777777" w:rsidR="005B3A23" w:rsidRPr="00B827AC" w:rsidRDefault="005B3A23" w:rsidP="002109F3">
            <w:pPr>
              <w:rPr>
                <w:rFonts w:ascii="Times New Roman" w:hAnsi="Times New Roman" w:cs="Times New Roman"/>
              </w:rPr>
            </w:pPr>
          </w:p>
        </w:tc>
        <w:tc>
          <w:tcPr>
            <w:tcW w:w="1276" w:type="dxa"/>
          </w:tcPr>
          <w:p w14:paraId="6DE63B24" w14:textId="77777777" w:rsidR="005B3A23" w:rsidRPr="00B827AC" w:rsidRDefault="005B3A23" w:rsidP="002109F3">
            <w:pPr>
              <w:rPr>
                <w:rFonts w:ascii="Times New Roman" w:hAnsi="Times New Roman" w:cs="Times New Roman"/>
              </w:rPr>
            </w:pPr>
          </w:p>
        </w:tc>
        <w:tc>
          <w:tcPr>
            <w:tcW w:w="2268" w:type="dxa"/>
          </w:tcPr>
          <w:p w14:paraId="3477C140" w14:textId="77777777" w:rsidR="005B3A23" w:rsidRPr="00B827AC" w:rsidRDefault="005B3A23" w:rsidP="002109F3">
            <w:pPr>
              <w:rPr>
                <w:rFonts w:ascii="Times New Roman" w:hAnsi="Times New Roman" w:cs="Times New Roman"/>
              </w:rPr>
            </w:pPr>
          </w:p>
        </w:tc>
        <w:tc>
          <w:tcPr>
            <w:tcW w:w="3402" w:type="dxa"/>
          </w:tcPr>
          <w:p w14:paraId="713D80C0" w14:textId="77777777" w:rsidR="005B3A23" w:rsidRPr="00B827AC" w:rsidRDefault="005B3A23" w:rsidP="002109F3">
            <w:pPr>
              <w:rPr>
                <w:rFonts w:ascii="Times New Roman" w:hAnsi="Times New Roman" w:cs="Times New Roman"/>
              </w:rPr>
            </w:pPr>
          </w:p>
        </w:tc>
        <w:tc>
          <w:tcPr>
            <w:tcW w:w="2126" w:type="dxa"/>
          </w:tcPr>
          <w:p w14:paraId="5F81310C" w14:textId="77777777" w:rsidR="005B3A23" w:rsidRPr="00B827AC" w:rsidRDefault="005B3A23" w:rsidP="002109F3">
            <w:pPr>
              <w:rPr>
                <w:rFonts w:ascii="Times New Roman" w:hAnsi="Times New Roman" w:cs="Times New Roman"/>
              </w:rPr>
            </w:pPr>
          </w:p>
        </w:tc>
      </w:tr>
      <w:tr w:rsidR="005B3A23" w:rsidRPr="00B827AC" w14:paraId="432C54B0" w14:textId="77777777" w:rsidTr="00737B5D">
        <w:tc>
          <w:tcPr>
            <w:tcW w:w="1359" w:type="dxa"/>
          </w:tcPr>
          <w:p w14:paraId="094835F6"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Other cash crops</w:t>
            </w:r>
          </w:p>
        </w:tc>
        <w:tc>
          <w:tcPr>
            <w:tcW w:w="1726" w:type="dxa"/>
          </w:tcPr>
          <w:p w14:paraId="324AD0F2"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7B3E9EB0" w14:textId="77777777" w:rsidR="005B3A23" w:rsidRPr="00B827AC" w:rsidRDefault="005B3A23" w:rsidP="002109F3">
            <w:pPr>
              <w:rPr>
                <w:rFonts w:ascii="Times New Roman" w:hAnsi="Times New Roman" w:cs="Times New Roman"/>
              </w:rPr>
            </w:pPr>
          </w:p>
        </w:tc>
        <w:tc>
          <w:tcPr>
            <w:tcW w:w="1276" w:type="dxa"/>
          </w:tcPr>
          <w:p w14:paraId="2C5AD0C8" w14:textId="77777777" w:rsidR="005B3A23" w:rsidRPr="00B827AC" w:rsidRDefault="005B3A23" w:rsidP="002109F3">
            <w:pPr>
              <w:rPr>
                <w:rFonts w:ascii="Times New Roman" w:hAnsi="Times New Roman" w:cs="Times New Roman"/>
              </w:rPr>
            </w:pPr>
          </w:p>
        </w:tc>
        <w:tc>
          <w:tcPr>
            <w:tcW w:w="2268" w:type="dxa"/>
          </w:tcPr>
          <w:p w14:paraId="33085276" w14:textId="77777777" w:rsidR="005B3A23" w:rsidRPr="00B827AC" w:rsidRDefault="005B3A23" w:rsidP="002109F3">
            <w:pPr>
              <w:rPr>
                <w:rFonts w:ascii="Times New Roman" w:hAnsi="Times New Roman" w:cs="Times New Roman"/>
              </w:rPr>
            </w:pPr>
          </w:p>
        </w:tc>
        <w:tc>
          <w:tcPr>
            <w:tcW w:w="3402" w:type="dxa"/>
          </w:tcPr>
          <w:p w14:paraId="61504F7C" w14:textId="77777777" w:rsidR="005B3A23" w:rsidRPr="00B827AC" w:rsidRDefault="005B3A23" w:rsidP="002109F3">
            <w:pPr>
              <w:rPr>
                <w:rFonts w:ascii="Times New Roman" w:hAnsi="Times New Roman" w:cs="Times New Roman"/>
              </w:rPr>
            </w:pPr>
          </w:p>
        </w:tc>
        <w:tc>
          <w:tcPr>
            <w:tcW w:w="2126" w:type="dxa"/>
          </w:tcPr>
          <w:p w14:paraId="610620FC" w14:textId="77777777" w:rsidR="005B3A23" w:rsidRPr="00B827AC" w:rsidRDefault="005B3A23" w:rsidP="002109F3">
            <w:pPr>
              <w:rPr>
                <w:rFonts w:ascii="Times New Roman" w:hAnsi="Times New Roman" w:cs="Times New Roman"/>
              </w:rPr>
            </w:pPr>
          </w:p>
        </w:tc>
      </w:tr>
      <w:tr w:rsidR="005B3A23" w:rsidRPr="00B827AC" w14:paraId="6622A445" w14:textId="77777777" w:rsidTr="00737B5D">
        <w:tc>
          <w:tcPr>
            <w:tcW w:w="1359" w:type="dxa"/>
          </w:tcPr>
          <w:p w14:paraId="16B9C86B"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Napier</w:t>
            </w:r>
          </w:p>
        </w:tc>
        <w:tc>
          <w:tcPr>
            <w:tcW w:w="1726" w:type="dxa"/>
          </w:tcPr>
          <w:p w14:paraId="704A7A99"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Fodder</w:t>
            </w:r>
          </w:p>
        </w:tc>
        <w:tc>
          <w:tcPr>
            <w:tcW w:w="1559" w:type="dxa"/>
          </w:tcPr>
          <w:p w14:paraId="744E3597" w14:textId="77777777" w:rsidR="005B3A23" w:rsidRPr="00B827AC" w:rsidRDefault="005B3A23" w:rsidP="002109F3">
            <w:pPr>
              <w:rPr>
                <w:rFonts w:ascii="Times New Roman" w:hAnsi="Times New Roman" w:cs="Times New Roman"/>
              </w:rPr>
            </w:pPr>
          </w:p>
        </w:tc>
        <w:tc>
          <w:tcPr>
            <w:tcW w:w="1276" w:type="dxa"/>
          </w:tcPr>
          <w:p w14:paraId="776AE55A" w14:textId="77777777" w:rsidR="005B3A23" w:rsidRPr="00B827AC" w:rsidRDefault="005B3A23" w:rsidP="002109F3">
            <w:pPr>
              <w:rPr>
                <w:rFonts w:ascii="Times New Roman" w:hAnsi="Times New Roman" w:cs="Times New Roman"/>
              </w:rPr>
            </w:pPr>
          </w:p>
        </w:tc>
        <w:tc>
          <w:tcPr>
            <w:tcW w:w="2268" w:type="dxa"/>
          </w:tcPr>
          <w:p w14:paraId="5AEDA581" w14:textId="77777777" w:rsidR="005B3A23" w:rsidRPr="00B827AC" w:rsidRDefault="005B3A23" w:rsidP="002109F3">
            <w:pPr>
              <w:rPr>
                <w:rFonts w:ascii="Times New Roman" w:hAnsi="Times New Roman" w:cs="Times New Roman"/>
              </w:rPr>
            </w:pPr>
          </w:p>
        </w:tc>
        <w:tc>
          <w:tcPr>
            <w:tcW w:w="3402" w:type="dxa"/>
          </w:tcPr>
          <w:p w14:paraId="69F330C9" w14:textId="77777777" w:rsidR="005B3A23" w:rsidRPr="00B827AC" w:rsidRDefault="005B3A23" w:rsidP="002109F3">
            <w:pPr>
              <w:rPr>
                <w:rFonts w:ascii="Times New Roman" w:hAnsi="Times New Roman" w:cs="Times New Roman"/>
              </w:rPr>
            </w:pPr>
          </w:p>
        </w:tc>
        <w:tc>
          <w:tcPr>
            <w:tcW w:w="2126" w:type="dxa"/>
          </w:tcPr>
          <w:p w14:paraId="31A37094" w14:textId="77777777" w:rsidR="005B3A23" w:rsidRPr="00B827AC" w:rsidRDefault="005B3A23" w:rsidP="002109F3">
            <w:pPr>
              <w:rPr>
                <w:rFonts w:ascii="Times New Roman" w:hAnsi="Times New Roman" w:cs="Times New Roman"/>
              </w:rPr>
            </w:pPr>
          </w:p>
        </w:tc>
      </w:tr>
      <w:tr w:rsidR="005B3A23" w:rsidRPr="00B827AC" w14:paraId="010E6D12" w14:textId="77777777" w:rsidTr="00737B5D">
        <w:tc>
          <w:tcPr>
            <w:tcW w:w="1359" w:type="dxa"/>
          </w:tcPr>
          <w:p w14:paraId="5A04E858"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Other fodder crops</w:t>
            </w:r>
          </w:p>
        </w:tc>
        <w:tc>
          <w:tcPr>
            <w:tcW w:w="1726" w:type="dxa"/>
          </w:tcPr>
          <w:p w14:paraId="09526CC9"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Fodder</w:t>
            </w:r>
          </w:p>
        </w:tc>
        <w:tc>
          <w:tcPr>
            <w:tcW w:w="1559" w:type="dxa"/>
          </w:tcPr>
          <w:p w14:paraId="3A241550" w14:textId="77777777" w:rsidR="005B3A23" w:rsidRPr="00B827AC" w:rsidRDefault="005B3A23" w:rsidP="002109F3">
            <w:pPr>
              <w:rPr>
                <w:rFonts w:ascii="Times New Roman" w:hAnsi="Times New Roman" w:cs="Times New Roman"/>
              </w:rPr>
            </w:pPr>
          </w:p>
        </w:tc>
        <w:tc>
          <w:tcPr>
            <w:tcW w:w="1276" w:type="dxa"/>
          </w:tcPr>
          <w:p w14:paraId="1552840B" w14:textId="77777777" w:rsidR="005B3A23" w:rsidRPr="00B827AC" w:rsidRDefault="005B3A23" w:rsidP="002109F3">
            <w:pPr>
              <w:rPr>
                <w:rFonts w:ascii="Times New Roman" w:hAnsi="Times New Roman" w:cs="Times New Roman"/>
              </w:rPr>
            </w:pPr>
          </w:p>
        </w:tc>
        <w:tc>
          <w:tcPr>
            <w:tcW w:w="2268" w:type="dxa"/>
          </w:tcPr>
          <w:p w14:paraId="19A055A4" w14:textId="77777777" w:rsidR="005B3A23" w:rsidRPr="00B827AC" w:rsidRDefault="005B3A23" w:rsidP="002109F3">
            <w:pPr>
              <w:rPr>
                <w:rFonts w:ascii="Times New Roman" w:hAnsi="Times New Roman" w:cs="Times New Roman"/>
              </w:rPr>
            </w:pPr>
          </w:p>
        </w:tc>
        <w:tc>
          <w:tcPr>
            <w:tcW w:w="3402" w:type="dxa"/>
          </w:tcPr>
          <w:p w14:paraId="37023E89" w14:textId="77777777" w:rsidR="005B3A23" w:rsidRPr="00B827AC" w:rsidRDefault="005B3A23" w:rsidP="002109F3">
            <w:pPr>
              <w:rPr>
                <w:rFonts w:ascii="Times New Roman" w:hAnsi="Times New Roman" w:cs="Times New Roman"/>
              </w:rPr>
            </w:pPr>
          </w:p>
        </w:tc>
        <w:tc>
          <w:tcPr>
            <w:tcW w:w="2126" w:type="dxa"/>
          </w:tcPr>
          <w:p w14:paraId="6C25CBF5" w14:textId="77777777" w:rsidR="005B3A23" w:rsidRPr="00B827AC" w:rsidRDefault="005B3A23" w:rsidP="002109F3">
            <w:pPr>
              <w:rPr>
                <w:rFonts w:ascii="Times New Roman" w:hAnsi="Times New Roman" w:cs="Times New Roman"/>
              </w:rPr>
            </w:pPr>
          </w:p>
        </w:tc>
      </w:tr>
    </w:tbl>
    <w:p w14:paraId="217AF0C8" w14:textId="77777777" w:rsidR="00DF42CB" w:rsidRPr="00B827AC" w:rsidRDefault="00DF42CB" w:rsidP="00782FE4">
      <w:pPr>
        <w:spacing w:after="0"/>
        <w:rPr>
          <w:rFonts w:ascii="Times New Roman" w:hAnsi="Times New Roman" w:cs="Times New Roman"/>
          <w:sz w:val="20"/>
          <w:szCs w:val="20"/>
        </w:rPr>
      </w:pPr>
      <w:r w:rsidRPr="00B827AC">
        <w:rPr>
          <w:rFonts w:ascii="Times New Roman" w:hAnsi="Times New Roman" w:cs="Times New Roman"/>
          <w:sz w:val="20"/>
          <w:szCs w:val="20"/>
        </w:rPr>
        <w:t xml:space="preserve">Notes: </w:t>
      </w:r>
    </w:p>
    <w:p w14:paraId="0473E6B4" w14:textId="77777777" w:rsidR="00782FE4" w:rsidRPr="00B827AC" w:rsidRDefault="00DF42CB"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a</w:t>
      </w:r>
      <w:proofErr w:type="gramEnd"/>
      <w:r w:rsidRPr="00B827AC">
        <w:rPr>
          <w:rFonts w:ascii="Times New Roman" w:hAnsi="Times New Roman" w:cs="Times New Roman"/>
          <w:sz w:val="20"/>
          <w:szCs w:val="20"/>
          <w:vertAlign w:val="superscript"/>
        </w:rPr>
        <w:t xml:space="preserve"> </w:t>
      </w:r>
      <w:r w:rsidR="00782FE4" w:rsidRPr="00B827AC">
        <w:rPr>
          <w:rFonts w:ascii="Times New Roman" w:hAnsi="Times New Roman" w:cs="Times New Roman"/>
          <w:sz w:val="20"/>
          <w:szCs w:val="20"/>
        </w:rPr>
        <w:t>Values are means for entire sample population</w:t>
      </w:r>
    </w:p>
    <w:p w14:paraId="6D662F4A" w14:textId="77777777" w:rsidR="000779F1" w:rsidRPr="00B827AC" w:rsidRDefault="00782FE4"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b</w:t>
      </w:r>
      <w:proofErr w:type="gramEnd"/>
      <w:r w:rsidRPr="00B827AC">
        <w:rPr>
          <w:rFonts w:ascii="Times New Roman" w:hAnsi="Times New Roman" w:cs="Times New Roman"/>
          <w:sz w:val="20"/>
          <w:szCs w:val="20"/>
        </w:rPr>
        <w:t xml:space="preserve"> </w:t>
      </w:r>
      <w:r w:rsidR="00DF42CB" w:rsidRPr="00B827AC">
        <w:rPr>
          <w:rFonts w:ascii="Times New Roman" w:hAnsi="Times New Roman" w:cs="Times New Roman"/>
          <w:sz w:val="20"/>
          <w:szCs w:val="20"/>
        </w:rPr>
        <w:t xml:space="preserve">Values listed are average for entire growing season. For month specific labour inputs, see supplementary material. </w:t>
      </w:r>
    </w:p>
    <w:p w14:paraId="04310C4E" w14:textId="77777777" w:rsidR="00DF42CB" w:rsidRPr="00B827AC" w:rsidRDefault="00782FE4"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c</w:t>
      </w:r>
      <w:proofErr w:type="gramEnd"/>
      <w:r w:rsidR="00DF42CB" w:rsidRPr="00B827AC">
        <w:rPr>
          <w:rFonts w:ascii="Times New Roman" w:hAnsi="Times New Roman" w:cs="Times New Roman"/>
          <w:sz w:val="20"/>
          <w:szCs w:val="20"/>
        </w:rPr>
        <w:t xml:space="preserve"> Non-labour inputs include seeds, fertilizer, pestic</w:t>
      </w:r>
      <w:r w:rsidRPr="00B827AC">
        <w:rPr>
          <w:rFonts w:ascii="Times New Roman" w:hAnsi="Times New Roman" w:cs="Times New Roman"/>
          <w:sz w:val="20"/>
          <w:szCs w:val="20"/>
        </w:rPr>
        <w:t xml:space="preserve">ides, herbicides, machinery. </w:t>
      </w:r>
    </w:p>
    <w:p w14:paraId="0696DA8C" w14:textId="60C0A04E" w:rsidR="00DF42CB" w:rsidRPr="00B827AC" w:rsidRDefault="00DF42CB" w:rsidP="002109F3">
      <w:pPr>
        <w:rPr>
          <w:rFonts w:ascii="Times New Roman" w:hAnsi="Times New Roman" w:cs="Times New Roman"/>
        </w:rPr>
        <w:sectPr w:rsidR="00DF42CB" w:rsidRPr="00B827AC" w:rsidSect="00DF42CB">
          <w:pgSz w:w="16838" w:h="11906" w:orient="landscape"/>
          <w:pgMar w:top="1440" w:right="1440" w:bottom="1440" w:left="1440" w:header="709" w:footer="709" w:gutter="0"/>
          <w:cols w:space="708"/>
          <w:docGrid w:linePitch="360"/>
        </w:sectPr>
      </w:pPr>
    </w:p>
    <w:p w14:paraId="644AEA60" w14:textId="77777777" w:rsidR="009451B2" w:rsidRPr="00B827AC" w:rsidRDefault="00733392" w:rsidP="002109F3">
      <w:pPr>
        <w:rPr>
          <w:rFonts w:ascii="Times New Roman" w:hAnsi="Times New Roman" w:cs="Times New Roman"/>
          <w:b/>
        </w:rPr>
      </w:pPr>
      <w:r w:rsidRPr="00B827AC">
        <w:rPr>
          <w:rFonts w:ascii="Times New Roman" w:hAnsi="Times New Roman" w:cs="Times New Roman"/>
          <w:b/>
        </w:rPr>
        <w:lastRenderedPageBreak/>
        <w:t xml:space="preserve">2.2.5 </w:t>
      </w:r>
      <w:r w:rsidR="00C77F2E" w:rsidRPr="00B827AC">
        <w:rPr>
          <w:rFonts w:ascii="Times New Roman" w:hAnsi="Times New Roman" w:cs="Times New Roman"/>
          <w:b/>
        </w:rPr>
        <w:t>Farm level</w:t>
      </w:r>
      <w:r w:rsidR="000A353C" w:rsidRPr="00B827AC">
        <w:rPr>
          <w:rFonts w:ascii="Times New Roman" w:hAnsi="Times New Roman" w:cs="Times New Roman"/>
          <w:b/>
        </w:rPr>
        <w:t xml:space="preserve"> greenhouse gas e</w:t>
      </w:r>
      <w:r w:rsidRPr="00B827AC">
        <w:rPr>
          <w:rFonts w:ascii="Times New Roman" w:hAnsi="Times New Roman" w:cs="Times New Roman"/>
          <w:b/>
        </w:rPr>
        <w:t xml:space="preserve">missions </w:t>
      </w:r>
    </w:p>
    <w:p w14:paraId="49591C42" w14:textId="27228DAB" w:rsidR="00AB3D7B" w:rsidRDefault="00AB3D7B" w:rsidP="002109F3">
      <w:pPr>
        <w:rPr>
          <w:rFonts w:ascii="Times New Roman" w:hAnsi="Times New Roman" w:cs="Times New Roman"/>
        </w:rPr>
      </w:pPr>
      <w:r>
        <w:rPr>
          <w:rFonts w:ascii="Times New Roman" w:hAnsi="Times New Roman" w:cs="Times New Roman"/>
        </w:rPr>
        <w:t xml:space="preserve">Given that the objective of the study is to consider the influence of dairy management practices on indirect emissions from land use change, </w:t>
      </w:r>
      <w:r w:rsidR="00771D6B">
        <w:rPr>
          <w:rFonts w:ascii="Times New Roman" w:hAnsi="Times New Roman" w:cs="Times New Roman"/>
        </w:rPr>
        <w:t xml:space="preserve">including from reductions in forest disturbance, </w:t>
      </w:r>
      <w:r>
        <w:rPr>
          <w:rFonts w:ascii="Times New Roman" w:hAnsi="Times New Roman" w:cs="Times New Roman"/>
        </w:rPr>
        <w:t xml:space="preserve">a consequential life cycle approach </w:t>
      </w:r>
      <w:proofErr w:type="gramStart"/>
      <w:r>
        <w:rPr>
          <w:rFonts w:ascii="Times New Roman" w:hAnsi="Times New Roman" w:cs="Times New Roman"/>
        </w:rPr>
        <w:t>was used</w:t>
      </w:r>
      <w:proofErr w:type="gramEnd"/>
      <w:r>
        <w:rPr>
          <w:rFonts w:ascii="Times New Roman" w:hAnsi="Times New Roman" w:cs="Times New Roman"/>
        </w:rPr>
        <w:t>. Consequential life cycle analysis differs from attributional life cycle analysis in the definition of the system boundary, where the former considers system expansion, and the latter does not (</w:t>
      </w:r>
      <w:proofErr w:type="spellStart"/>
      <w:r>
        <w:rPr>
          <w:rFonts w:ascii="Times New Roman" w:hAnsi="Times New Roman" w:cs="Times New Roman"/>
        </w:rPr>
        <w:t>Thomassen</w:t>
      </w:r>
      <w:proofErr w:type="spellEnd"/>
      <w:r>
        <w:rPr>
          <w:rFonts w:ascii="Times New Roman" w:hAnsi="Times New Roman" w:cs="Times New Roman"/>
        </w:rPr>
        <w:t xml:space="preserve"> et al., 2008). </w:t>
      </w:r>
      <w:r w:rsidR="00B37627">
        <w:rPr>
          <w:rFonts w:ascii="Times New Roman" w:hAnsi="Times New Roman" w:cs="Times New Roman"/>
        </w:rPr>
        <w:t>This approach differs from IPCC in that</w:t>
      </w:r>
      <w:r>
        <w:rPr>
          <w:rFonts w:ascii="Times New Roman" w:hAnsi="Times New Roman" w:cs="Times New Roman"/>
        </w:rPr>
        <w:t xml:space="preserve"> GHG emissions from land use change driven by the dairy sector is </w:t>
      </w:r>
      <w:r w:rsidR="00B37627">
        <w:rPr>
          <w:rFonts w:ascii="Times New Roman" w:hAnsi="Times New Roman" w:cs="Times New Roman"/>
        </w:rPr>
        <w:t>considered</w:t>
      </w:r>
      <w:r>
        <w:rPr>
          <w:rFonts w:ascii="Times New Roman" w:hAnsi="Times New Roman" w:cs="Times New Roman"/>
        </w:rPr>
        <w:t xml:space="preserve"> as attributable to the dairy sector, as opposed to other sectors, such as forestry. This allows for the potential land sparing and emissions offsets from reductions in land occupation to </w:t>
      </w:r>
      <w:proofErr w:type="gramStart"/>
      <w:r>
        <w:rPr>
          <w:rFonts w:ascii="Times New Roman" w:hAnsi="Times New Roman" w:cs="Times New Roman"/>
        </w:rPr>
        <w:t>be considered</w:t>
      </w:r>
      <w:proofErr w:type="gramEnd"/>
      <w:r>
        <w:rPr>
          <w:rFonts w:ascii="Times New Roman" w:hAnsi="Times New Roman" w:cs="Times New Roman"/>
        </w:rPr>
        <w:t xml:space="preserve"> in the estimate of emissions intensity </w:t>
      </w:r>
      <w:r w:rsidR="00EF307B">
        <w:rPr>
          <w:rFonts w:ascii="Times New Roman" w:hAnsi="Times New Roman" w:cs="Times New Roman"/>
        </w:rPr>
        <w:t xml:space="preserve">(and absolute emissions) </w:t>
      </w:r>
      <w:r>
        <w:rPr>
          <w:rFonts w:ascii="Times New Roman" w:hAnsi="Times New Roman" w:cs="Times New Roman"/>
        </w:rPr>
        <w:t xml:space="preserve">from dairy production. </w:t>
      </w:r>
    </w:p>
    <w:p w14:paraId="5A2BBD0D" w14:textId="1CBFFE20" w:rsidR="00CD2562" w:rsidRDefault="00770E2A" w:rsidP="002109F3">
      <w:pPr>
        <w:rPr>
          <w:rFonts w:ascii="Times New Roman" w:hAnsi="Times New Roman" w:cs="Times New Roman"/>
        </w:rPr>
      </w:pPr>
      <w:r w:rsidRPr="00B827AC">
        <w:rPr>
          <w:rFonts w:ascii="Times New Roman" w:hAnsi="Times New Roman" w:cs="Times New Roman"/>
        </w:rPr>
        <w:t xml:space="preserve">The farm gate emissions intensity of milk production </w:t>
      </w:r>
      <w:proofErr w:type="gramStart"/>
      <w:r w:rsidRPr="00B827AC">
        <w:rPr>
          <w:rFonts w:ascii="Times New Roman" w:hAnsi="Times New Roman" w:cs="Times New Roman"/>
        </w:rPr>
        <w:t>is expressed</w:t>
      </w:r>
      <w:proofErr w:type="gramEnd"/>
      <w:r w:rsidRPr="00B827AC">
        <w:rPr>
          <w:rFonts w:ascii="Times New Roman" w:hAnsi="Times New Roman" w:cs="Times New Roman"/>
        </w:rPr>
        <w:t xml:space="preserve"> as </w:t>
      </w:r>
      <w:r w:rsidR="00CD2562">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sidR="00CD2562">
        <w:rPr>
          <w:rFonts w:ascii="Times New Roman" w:hAnsi="Times New Roman" w:cs="Times New Roman"/>
        </w:rPr>
        <w:t>tein corrected milk (kg CO</w:t>
      </w:r>
      <w:r w:rsidR="00CD2562">
        <w:rPr>
          <w:rFonts w:ascii="Times New Roman" w:hAnsi="Times New Roman" w:cs="Times New Roman"/>
          <w:vertAlign w:val="subscript"/>
        </w:rPr>
        <w:t>2</w:t>
      </w:r>
      <w:r w:rsidR="00CD2562">
        <w:rPr>
          <w:rFonts w:ascii="Times New Roman" w:hAnsi="Times New Roman" w:cs="Times New Roman"/>
        </w:rPr>
        <w:t>eq kg</w:t>
      </w:r>
      <w:r w:rsidR="009A1914">
        <w:rPr>
          <w:rFonts w:ascii="Times New Roman" w:hAnsi="Times New Roman" w:cs="Times New Roman"/>
          <w:vertAlign w:val="superscript"/>
        </w:rPr>
        <w:t>-1</w:t>
      </w:r>
      <w:r w:rsidR="00CD2562">
        <w:rPr>
          <w:rFonts w:ascii="Times New Roman" w:hAnsi="Times New Roman" w:cs="Times New Roman"/>
        </w:rPr>
        <w:t xml:space="preserve"> FPCM</w:t>
      </w:r>
      <w:r w:rsidRPr="00B827AC">
        <w:rPr>
          <w:rFonts w:ascii="Times New Roman" w:hAnsi="Times New Roman" w:cs="Times New Roman"/>
        </w:rPr>
        <w:t xml:space="preserve">). </w:t>
      </w:r>
      <w:r w:rsidR="009E4400">
        <w:rPr>
          <w:rFonts w:ascii="Times New Roman" w:hAnsi="Times New Roman" w:cs="Times New Roman"/>
        </w:rPr>
        <w:t>[</w:t>
      </w:r>
      <w:proofErr w:type="gramStart"/>
      <w:r w:rsidR="009E4400">
        <w:rPr>
          <w:rFonts w:ascii="Times New Roman" w:hAnsi="Times New Roman" w:cs="Times New Roman"/>
        </w:rPr>
        <w:t>discuss</w:t>
      </w:r>
      <w:proofErr w:type="gramEnd"/>
      <w:r w:rsidR="009E4400">
        <w:rPr>
          <w:rFonts w:ascii="Times New Roman" w:hAnsi="Times New Roman" w:cs="Times New Roman"/>
        </w:rPr>
        <w:t xml:space="preserve"> how FPCM is calculated]. </w:t>
      </w:r>
      <w:r w:rsidRPr="00B827AC">
        <w:rPr>
          <w:rFonts w:ascii="Times New Roman" w:hAnsi="Times New Roman" w:cs="Times New Roman"/>
        </w:rPr>
        <w:t xml:space="preserve">This is estimated by summing all sources and sinks of emissions </w:t>
      </w:r>
      <w:r w:rsidR="00CD2562">
        <w:rPr>
          <w:rFonts w:ascii="Times New Roman" w:hAnsi="Times New Roman" w:cs="Times New Roman"/>
        </w:rPr>
        <w:t xml:space="preserve">up to the farm gate </w:t>
      </w:r>
      <w:r w:rsidRPr="00B827AC">
        <w:rPr>
          <w:rFonts w:ascii="Times New Roman" w:hAnsi="Times New Roman" w:cs="Times New Roman"/>
        </w:rPr>
        <w:t>and divi</w:t>
      </w:r>
      <w:r w:rsidR="009E4400">
        <w:rPr>
          <w:rFonts w:ascii="Times New Roman" w:hAnsi="Times New Roman" w:cs="Times New Roman"/>
        </w:rPr>
        <w:t xml:space="preserve">ding by annual milk production (farm gate to retail emissions, including from transport and processing, are not considered). </w:t>
      </w:r>
      <w:r w:rsidR="001D229D" w:rsidRPr="00B827AC">
        <w:rPr>
          <w:rFonts w:ascii="Times New Roman" w:hAnsi="Times New Roman" w:cs="Times New Roman"/>
        </w:rPr>
        <w:t xml:space="preserve">The </w:t>
      </w:r>
      <w:r w:rsidR="00EF307B">
        <w:rPr>
          <w:rFonts w:ascii="Times New Roman" w:hAnsi="Times New Roman" w:cs="Times New Roman"/>
        </w:rPr>
        <w:t xml:space="preserve">direct </w:t>
      </w:r>
      <w:r w:rsidR="00CD2562">
        <w:rPr>
          <w:rFonts w:ascii="Times New Roman" w:hAnsi="Times New Roman" w:cs="Times New Roman"/>
        </w:rPr>
        <w:t>emissions categories are therefore: methane</w:t>
      </w:r>
      <w:r w:rsidR="001D229D" w:rsidRPr="00B827AC">
        <w:rPr>
          <w:rFonts w:ascii="Times New Roman" w:hAnsi="Times New Roman" w:cs="Times New Roman"/>
          <w:vertAlign w:val="subscript"/>
        </w:rPr>
        <w:t xml:space="preserve"> </w:t>
      </w:r>
      <w:r w:rsidR="001D229D" w:rsidRPr="00B827AC">
        <w:rPr>
          <w:rFonts w:ascii="Times New Roman" w:hAnsi="Times New Roman" w:cs="Times New Roman"/>
        </w:rPr>
        <w:t xml:space="preserve">from enteric fermentation, </w:t>
      </w:r>
      <w:r w:rsidR="00CD2562">
        <w:rPr>
          <w:rFonts w:ascii="Times New Roman" w:hAnsi="Times New Roman" w:cs="Times New Roman"/>
        </w:rPr>
        <w:t>methane and nitrous oxide from manure</w:t>
      </w:r>
      <w:r w:rsidR="00E34B21">
        <w:rPr>
          <w:rFonts w:ascii="Times New Roman" w:hAnsi="Times New Roman" w:cs="Times New Roman"/>
        </w:rPr>
        <w:t xml:space="preserve"> </w:t>
      </w:r>
      <w:r w:rsidR="009E4400">
        <w:rPr>
          <w:rFonts w:ascii="Times New Roman" w:hAnsi="Times New Roman" w:cs="Times New Roman"/>
        </w:rPr>
        <w:t xml:space="preserve">management, manure </w:t>
      </w:r>
      <w:r w:rsidR="00E34B21">
        <w:rPr>
          <w:rFonts w:ascii="Times New Roman" w:hAnsi="Times New Roman" w:cs="Times New Roman"/>
        </w:rPr>
        <w:t>applied on pasture</w:t>
      </w:r>
      <w:r w:rsidR="009E4400">
        <w:rPr>
          <w:rFonts w:ascii="Times New Roman" w:hAnsi="Times New Roman" w:cs="Times New Roman"/>
        </w:rPr>
        <w:t>,</w:t>
      </w:r>
      <w:r w:rsidR="00E34B21">
        <w:rPr>
          <w:rFonts w:ascii="Times New Roman" w:hAnsi="Times New Roman" w:cs="Times New Roman"/>
        </w:rPr>
        <w:t xml:space="preserve"> </w:t>
      </w:r>
      <w:r w:rsidR="00EF307B">
        <w:rPr>
          <w:rFonts w:ascii="Times New Roman" w:hAnsi="Times New Roman" w:cs="Times New Roman"/>
        </w:rPr>
        <w:t>soils, and</w:t>
      </w:r>
      <w:r w:rsidR="009E4400">
        <w:rPr>
          <w:rFonts w:ascii="Times New Roman" w:hAnsi="Times New Roman" w:cs="Times New Roman"/>
        </w:rPr>
        <w:t xml:space="preserve"> </w:t>
      </w:r>
      <w:r w:rsidR="00E34B21">
        <w:rPr>
          <w:rFonts w:ascii="Times New Roman" w:hAnsi="Times New Roman" w:cs="Times New Roman"/>
        </w:rPr>
        <w:t>in storage</w:t>
      </w:r>
      <w:r w:rsidR="00CD2562">
        <w:rPr>
          <w:rFonts w:ascii="Times New Roman" w:hAnsi="Times New Roman" w:cs="Times New Roman"/>
        </w:rPr>
        <w:t xml:space="preserve">, and nitrous oxide </w:t>
      </w:r>
      <w:r w:rsidR="001D229D" w:rsidRPr="00B827AC">
        <w:rPr>
          <w:rFonts w:ascii="Times New Roman" w:hAnsi="Times New Roman" w:cs="Times New Roman"/>
        </w:rPr>
        <w:t xml:space="preserve">from feed </w:t>
      </w:r>
      <w:r w:rsidR="002A213C" w:rsidRPr="00B827AC">
        <w:rPr>
          <w:rFonts w:ascii="Times New Roman" w:hAnsi="Times New Roman" w:cs="Times New Roman"/>
        </w:rPr>
        <w:t xml:space="preserve">crop </w:t>
      </w:r>
      <w:r w:rsidR="001D229D" w:rsidRPr="00B827AC">
        <w:rPr>
          <w:rFonts w:ascii="Times New Roman" w:hAnsi="Times New Roman" w:cs="Times New Roman"/>
        </w:rPr>
        <w:t>production</w:t>
      </w:r>
      <w:proofErr w:type="gramStart"/>
      <w:r w:rsidR="001D229D" w:rsidRPr="00B827AC">
        <w:rPr>
          <w:rFonts w:ascii="Times New Roman" w:hAnsi="Times New Roman" w:cs="Times New Roman"/>
        </w:rPr>
        <w:t>.</w:t>
      </w:r>
      <w:r w:rsidR="00E34B21">
        <w:rPr>
          <w:rFonts w:ascii="Times New Roman" w:hAnsi="Times New Roman" w:cs="Times New Roman"/>
        </w:rPr>
        <w:t>[</w:t>
      </w:r>
      <w:proofErr w:type="gramEnd"/>
      <w:r w:rsidR="00E34B21">
        <w:rPr>
          <w:rFonts w:ascii="Times New Roman" w:hAnsi="Times New Roman" w:cs="Times New Roman"/>
        </w:rPr>
        <w:t>refs for processing and transportation of supplement feeds]</w:t>
      </w:r>
      <w:r w:rsidR="00CD2562">
        <w:rPr>
          <w:rFonts w:ascii="Times New Roman" w:hAnsi="Times New Roman" w:cs="Times New Roman"/>
        </w:rPr>
        <w:t>.</w:t>
      </w:r>
      <w:r w:rsidR="00B51EF2">
        <w:rPr>
          <w:rFonts w:ascii="Times New Roman" w:hAnsi="Times New Roman" w:cs="Times New Roman"/>
        </w:rPr>
        <w:t xml:space="preserve"> Increasing purchase of feed crops on farm has implications for </w:t>
      </w:r>
      <w:r w:rsidR="00CD2562">
        <w:rPr>
          <w:rFonts w:ascii="Times New Roman" w:hAnsi="Times New Roman" w:cs="Times New Roman"/>
        </w:rPr>
        <w:t>land use change upstream from the farm</w:t>
      </w:r>
      <w:r w:rsidR="00B51EF2">
        <w:rPr>
          <w:rFonts w:ascii="Times New Roman" w:hAnsi="Times New Roman" w:cs="Times New Roman"/>
        </w:rPr>
        <w:t xml:space="preserve"> and</w:t>
      </w:r>
      <w:r w:rsidR="00CD2562">
        <w:rPr>
          <w:rFonts w:ascii="Times New Roman" w:hAnsi="Times New Roman" w:cs="Times New Roman"/>
        </w:rPr>
        <w:t xml:space="preserve"> </w:t>
      </w:r>
      <w:proofErr w:type="gramStart"/>
      <w:r w:rsidR="00CD2562">
        <w:rPr>
          <w:rFonts w:ascii="Times New Roman" w:hAnsi="Times New Roman" w:cs="Times New Roman"/>
        </w:rPr>
        <w:t>is</w:t>
      </w:r>
      <w:r w:rsidR="00B51EF2">
        <w:rPr>
          <w:rFonts w:ascii="Times New Roman" w:hAnsi="Times New Roman" w:cs="Times New Roman"/>
        </w:rPr>
        <w:t xml:space="preserve"> therefore</w:t>
      </w:r>
      <w:r w:rsidR="00CD2562">
        <w:rPr>
          <w:rFonts w:ascii="Times New Roman" w:hAnsi="Times New Roman" w:cs="Times New Roman"/>
        </w:rPr>
        <w:t xml:space="preserve"> considered</w:t>
      </w:r>
      <w:proofErr w:type="gramEnd"/>
      <w:r w:rsidR="00CD2562">
        <w:rPr>
          <w:rFonts w:ascii="Times New Roman" w:hAnsi="Times New Roman" w:cs="Times New Roman"/>
        </w:rPr>
        <w:t xml:space="preserve"> by estimating the emissions from </w:t>
      </w:r>
      <w:r w:rsidR="00E34B21">
        <w:rPr>
          <w:rFonts w:ascii="Times New Roman" w:hAnsi="Times New Roman" w:cs="Times New Roman"/>
        </w:rPr>
        <w:t xml:space="preserve">land </w:t>
      </w:r>
      <w:r w:rsidR="00CD2562">
        <w:rPr>
          <w:rFonts w:ascii="Times New Roman" w:hAnsi="Times New Roman" w:cs="Times New Roman"/>
        </w:rPr>
        <w:t>conversion to cropland. This, as well as land use change on farm from changes in cropland, and total grazing land requirements, are estimated using the stock change method, which involves subtracting the C content of the initial</w:t>
      </w:r>
      <w:r w:rsidR="00E34B21">
        <w:rPr>
          <w:rFonts w:ascii="Times New Roman" w:hAnsi="Times New Roman" w:cs="Times New Roman"/>
        </w:rPr>
        <w:t xml:space="preserve"> land use</w:t>
      </w:r>
      <w:r w:rsidR="00CD2562">
        <w:rPr>
          <w:rFonts w:ascii="Times New Roman" w:hAnsi="Times New Roman" w:cs="Times New Roman"/>
        </w:rPr>
        <w:t xml:space="preserve"> from the new land use (IPCC, 2006). </w:t>
      </w:r>
      <w:r w:rsidR="000A353C" w:rsidRPr="00B827AC">
        <w:rPr>
          <w:rFonts w:ascii="Times New Roman" w:hAnsi="Times New Roman" w:cs="Times New Roman"/>
        </w:rPr>
        <w:t xml:space="preserve">C storage values </w:t>
      </w:r>
      <w:r w:rsidR="007846B0" w:rsidRPr="00B827AC">
        <w:rPr>
          <w:rFonts w:ascii="Times New Roman" w:hAnsi="Times New Roman" w:cs="Times New Roman"/>
        </w:rPr>
        <w:t>for grassland, cropland, and forest in Tanzania</w:t>
      </w:r>
      <w:r w:rsidR="00C77F2E" w:rsidRPr="00B827AC">
        <w:rPr>
          <w:rFonts w:ascii="Times New Roman" w:hAnsi="Times New Roman" w:cs="Times New Roman"/>
        </w:rPr>
        <w:t xml:space="preserve"> </w:t>
      </w:r>
      <w:proofErr w:type="gramStart"/>
      <w:r w:rsidR="00C77F2E" w:rsidRPr="00B827AC">
        <w:rPr>
          <w:rFonts w:ascii="Times New Roman" w:hAnsi="Times New Roman" w:cs="Times New Roman"/>
        </w:rPr>
        <w:t>are</w:t>
      </w:r>
      <w:r w:rsidR="007846B0" w:rsidRPr="00B827AC">
        <w:rPr>
          <w:rFonts w:ascii="Times New Roman" w:hAnsi="Times New Roman" w:cs="Times New Roman"/>
        </w:rPr>
        <w:t xml:space="preserve"> obtained</w:t>
      </w:r>
      <w:proofErr w:type="gramEnd"/>
      <w:r w:rsidR="007846B0" w:rsidRPr="00B827AC">
        <w:rPr>
          <w:rFonts w:ascii="Times New Roman" w:hAnsi="Times New Roman" w:cs="Times New Roman"/>
        </w:rPr>
        <w:t xml:space="preserve"> </w:t>
      </w:r>
      <w:r w:rsidR="000A353C" w:rsidRPr="00B827AC">
        <w:rPr>
          <w:rFonts w:ascii="Times New Roman" w:hAnsi="Times New Roman" w:cs="Times New Roman"/>
        </w:rPr>
        <w:t xml:space="preserve">from </w:t>
      </w:r>
      <w:proofErr w:type="spellStart"/>
      <w:r w:rsidR="00CD2562">
        <w:rPr>
          <w:rFonts w:ascii="Times New Roman" w:hAnsi="Times New Roman" w:cs="Times New Roman"/>
        </w:rPr>
        <w:t>Willcock</w:t>
      </w:r>
      <w:proofErr w:type="spellEnd"/>
      <w:r w:rsidR="00CD2562">
        <w:rPr>
          <w:rFonts w:ascii="Times New Roman" w:hAnsi="Times New Roman" w:cs="Times New Roman"/>
        </w:rPr>
        <w:t xml:space="preserve"> et al</w:t>
      </w:r>
      <w:r w:rsidR="00B37627">
        <w:rPr>
          <w:rFonts w:ascii="Times New Roman" w:hAnsi="Times New Roman" w:cs="Times New Roman"/>
        </w:rPr>
        <w:t>.</w:t>
      </w:r>
      <w:r w:rsidR="00B51EF2">
        <w:rPr>
          <w:rFonts w:ascii="Times New Roman" w:hAnsi="Times New Roman" w:cs="Times New Roman"/>
        </w:rPr>
        <w:t xml:space="preserve"> (2012), and take values of </w:t>
      </w:r>
      <w:r w:rsidR="00045BA3">
        <w:rPr>
          <w:rFonts w:ascii="Times New Roman" w:hAnsi="Times New Roman" w:cs="Times New Roman"/>
        </w:rPr>
        <w:t>162.1, 127.9</w:t>
      </w:r>
      <w:r w:rsidR="00B51EF2">
        <w:rPr>
          <w:rFonts w:ascii="Times New Roman" w:hAnsi="Times New Roman" w:cs="Times New Roman"/>
        </w:rPr>
        <w:t xml:space="preserve">, and </w:t>
      </w:r>
      <w:r w:rsidR="00045BA3">
        <w:rPr>
          <w:rFonts w:ascii="Times New Roman" w:hAnsi="Times New Roman" w:cs="Times New Roman"/>
        </w:rPr>
        <w:t xml:space="preserve">416.9 </w:t>
      </w:r>
      <w:r w:rsidR="00B37627">
        <w:rPr>
          <w:rFonts w:ascii="Times New Roman" w:hAnsi="Times New Roman" w:cs="Times New Roman"/>
        </w:rPr>
        <w:t>Mg C ha</w:t>
      </w:r>
      <w:r w:rsidR="00B37627">
        <w:rPr>
          <w:rFonts w:ascii="Times New Roman" w:hAnsi="Times New Roman" w:cs="Times New Roman"/>
          <w:vertAlign w:val="superscript"/>
        </w:rPr>
        <w:t>-1</w:t>
      </w:r>
      <w:r w:rsidR="00B37627">
        <w:rPr>
          <w:rFonts w:ascii="Times New Roman" w:hAnsi="Times New Roman" w:cs="Times New Roman"/>
        </w:rPr>
        <w:t xml:space="preserve"> for crop, grassland, and forest, respectively</w:t>
      </w:r>
      <w:r w:rsidR="00B51EF2">
        <w:rPr>
          <w:rFonts w:ascii="Times New Roman" w:hAnsi="Times New Roman" w:cs="Times New Roman"/>
        </w:rPr>
        <w:t xml:space="preserve">. To consider the variation in initial land uses which undergo conversion, sensitivity analysis is conducted (Section 3.3). As discussed above, the grazing land requirements </w:t>
      </w:r>
      <w:proofErr w:type="gramStart"/>
      <w:r w:rsidR="00B51EF2">
        <w:rPr>
          <w:rFonts w:ascii="Times New Roman" w:hAnsi="Times New Roman" w:cs="Times New Roman"/>
        </w:rPr>
        <w:t>are calculated</w:t>
      </w:r>
      <w:proofErr w:type="gramEnd"/>
      <w:r w:rsidR="00B51EF2">
        <w:rPr>
          <w:rFonts w:ascii="Times New Roman" w:hAnsi="Times New Roman" w:cs="Times New Roman"/>
        </w:rPr>
        <w:t xml:space="preserve"> based on cattle forage requirements for each simulation. Reductions in forage requirements</w:t>
      </w:r>
      <w:r w:rsidR="00E52C68">
        <w:rPr>
          <w:rFonts w:ascii="Times New Roman" w:hAnsi="Times New Roman" w:cs="Times New Roman"/>
        </w:rPr>
        <w:t xml:space="preserve"> from grazing both reduces</w:t>
      </w:r>
      <w:r w:rsidR="00B51EF2">
        <w:rPr>
          <w:rFonts w:ascii="Times New Roman" w:hAnsi="Times New Roman" w:cs="Times New Roman"/>
        </w:rPr>
        <w:t xml:space="preserve"> grazing intensity and grazing land requir</w:t>
      </w:r>
      <w:r w:rsidR="00E52C68">
        <w:rPr>
          <w:rFonts w:ascii="Times New Roman" w:hAnsi="Times New Roman" w:cs="Times New Roman"/>
        </w:rPr>
        <w:t>ements</w:t>
      </w:r>
      <w:proofErr w:type="gramStart"/>
      <w:r w:rsidR="00E52C68">
        <w:rPr>
          <w:rFonts w:ascii="Times New Roman" w:hAnsi="Times New Roman" w:cs="Times New Roman"/>
        </w:rPr>
        <w:t>.</w:t>
      </w:r>
      <w:r w:rsidR="00EF307B">
        <w:rPr>
          <w:rFonts w:ascii="Times New Roman" w:hAnsi="Times New Roman" w:cs="Times New Roman"/>
        </w:rPr>
        <w:t>[</w:t>
      </w:r>
      <w:proofErr w:type="gramEnd"/>
      <w:r w:rsidR="00EF307B">
        <w:rPr>
          <w:rFonts w:ascii="Times New Roman" w:hAnsi="Times New Roman" w:cs="Times New Roman"/>
        </w:rPr>
        <w:t>discuss how this leads to reductions in forest degradation and how emissions savings are calculated.</w:t>
      </w:r>
      <w:r w:rsidR="00EF307B" w:rsidRPr="00EF307B">
        <w:rPr>
          <w:rFonts w:ascii="Times New Roman" w:hAnsi="Times New Roman" w:cs="Times New Roman"/>
        </w:rPr>
        <w:t xml:space="preserve"> </w:t>
      </w:r>
      <w:r w:rsidR="00EF307B">
        <w:rPr>
          <w:rFonts w:ascii="Times New Roman" w:hAnsi="Times New Roman" w:cs="Times New Roman"/>
        </w:rPr>
        <w:t xml:space="preserve">Uncertainty exists in the initial land use undergoing conversion, as well as the types of land cattle graze </w:t>
      </w:r>
      <w:proofErr w:type="gramStart"/>
      <w:r w:rsidR="00EF307B">
        <w:rPr>
          <w:rFonts w:ascii="Times New Roman" w:hAnsi="Times New Roman" w:cs="Times New Roman"/>
        </w:rPr>
        <w:t>on</w:t>
      </w:r>
      <w:proofErr w:type="gramEnd"/>
      <w:r w:rsidR="00EF307B">
        <w:rPr>
          <w:rFonts w:ascii="Times New Roman" w:hAnsi="Times New Roman" w:cs="Times New Roman"/>
        </w:rPr>
        <w:t xml:space="preserve">. </w:t>
      </w:r>
      <w:proofErr w:type="gramStart"/>
      <w:r w:rsidR="00EF307B">
        <w:rPr>
          <w:rFonts w:ascii="Times New Roman" w:hAnsi="Times New Roman" w:cs="Times New Roman"/>
        </w:rPr>
        <w:t>Therefore</w:t>
      </w:r>
      <w:proofErr w:type="gramEnd"/>
      <w:r w:rsidR="00EF307B">
        <w:rPr>
          <w:rFonts w:ascii="Times New Roman" w:hAnsi="Times New Roman" w:cs="Times New Roman"/>
        </w:rPr>
        <w:t xml:space="preserve"> these two sources of uncertainty are considered in the sensitivity analysis (section 3.3 below). ]</w:t>
      </w:r>
      <w:r w:rsidR="00E52C68">
        <w:rPr>
          <w:rFonts w:ascii="Times New Roman" w:hAnsi="Times New Roman" w:cs="Times New Roman"/>
        </w:rPr>
        <w:t xml:space="preserve"> </w:t>
      </w:r>
    </w:p>
    <w:p w14:paraId="305C3407" w14:textId="77777777" w:rsidR="00B51EF2" w:rsidRDefault="00B51EF2" w:rsidP="002109F3">
      <w:pPr>
        <w:rPr>
          <w:rFonts w:ascii="Times New Roman" w:hAnsi="Times New Roman" w:cs="Times New Roman"/>
        </w:rPr>
      </w:pPr>
    </w:p>
    <w:p w14:paraId="73BAC873" w14:textId="77777777" w:rsidR="00062147" w:rsidRPr="00B827AC" w:rsidRDefault="001A5B19" w:rsidP="002109F3">
      <w:pPr>
        <w:rPr>
          <w:rFonts w:ascii="Times New Roman" w:hAnsi="Times New Roman" w:cs="Times New Roman"/>
        </w:rPr>
      </w:pPr>
      <w:r w:rsidRPr="00B827AC">
        <w:rPr>
          <w:rFonts w:ascii="Times New Roman" w:hAnsi="Times New Roman" w:cs="Times New Roman"/>
          <w:b/>
          <w:sz w:val="24"/>
          <w:szCs w:val="24"/>
        </w:rPr>
        <w:t>2.2 Interventions</w:t>
      </w:r>
      <w:r w:rsidRPr="00B827AC">
        <w:rPr>
          <w:rFonts w:ascii="Times New Roman" w:hAnsi="Times New Roman" w:cs="Times New Roman"/>
          <w:b/>
        </w:rPr>
        <w:t xml:space="preserve"> </w:t>
      </w:r>
    </w:p>
    <w:p w14:paraId="6967D228" w14:textId="12CDA8CD" w:rsidR="0012527C" w:rsidRPr="00B827AC" w:rsidRDefault="00045BA3" w:rsidP="001A5B19">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specify</w:t>
      </w:r>
      <w:proofErr w:type="gramEnd"/>
      <w:r>
        <w:rPr>
          <w:rFonts w:ascii="Times New Roman" w:hAnsi="Times New Roman" w:cs="Times New Roman"/>
        </w:rPr>
        <w:t xml:space="preserve"> baseline prices of improved cattle, feeds, and interest rates, and the values under the intervention scenarios]</w:t>
      </w:r>
    </w:p>
    <w:p w14:paraId="4EF64536" w14:textId="77777777" w:rsidR="0012527C" w:rsidRPr="00B827AC" w:rsidRDefault="0012527C" w:rsidP="001A5B19">
      <w:pPr>
        <w:rPr>
          <w:rFonts w:ascii="Times New Roman" w:hAnsi="Times New Roman" w:cs="Times New Roman"/>
        </w:rPr>
      </w:pPr>
    </w:p>
    <w:p w14:paraId="58CA0C0C" w14:textId="77777777" w:rsidR="0012527C" w:rsidRPr="00B827AC" w:rsidRDefault="0012527C" w:rsidP="001A5B19">
      <w:pPr>
        <w:rPr>
          <w:rFonts w:ascii="Times New Roman" w:hAnsi="Times New Roman" w:cs="Times New Roman"/>
        </w:rPr>
      </w:pPr>
    </w:p>
    <w:p w14:paraId="5A3D039F" w14:textId="77777777" w:rsidR="0012527C" w:rsidRPr="00B827AC" w:rsidRDefault="0012527C" w:rsidP="001A5B19">
      <w:pPr>
        <w:rPr>
          <w:rFonts w:ascii="Times New Roman" w:hAnsi="Times New Roman" w:cs="Times New Roman"/>
        </w:rPr>
      </w:pPr>
    </w:p>
    <w:p w14:paraId="71C0CDBD" w14:textId="77777777" w:rsidR="0012527C" w:rsidRPr="00B827AC" w:rsidRDefault="0012527C" w:rsidP="001A5B19">
      <w:pPr>
        <w:rPr>
          <w:rFonts w:ascii="Times New Roman" w:hAnsi="Times New Roman" w:cs="Times New Roman"/>
        </w:rPr>
      </w:pPr>
    </w:p>
    <w:p w14:paraId="0CA1C9D8" w14:textId="77777777" w:rsidR="0012527C" w:rsidRPr="00B827AC" w:rsidRDefault="0012527C" w:rsidP="001A5B19">
      <w:pPr>
        <w:rPr>
          <w:rFonts w:ascii="Times New Roman" w:hAnsi="Times New Roman" w:cs="Times New Roman"/>
        </w:rPr>
      </w:pP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commentRangeStart w:id="162"/>
      <w:r w:rsidRPr="00B827AC">
        <w:rPr>
          <w:rFonts w:ascii="Times New Roman" w:hAnsi="Times New Roman" w:cs="Times New Roman"/>
          <w:b/>
          <w:sz w:val="24"/>
          <w:szCs w:val="24"/>
        </w:rPr>
        <w:t>Results</w:t>
      </w:r>
      <w:commentRangeEnd w:id="162"/>
      <w:r w:rsidR="00863F52">
        <w:rPr>
          <w:rStyle w:val="CommentReference"/>
        </w:rPr>
        <w:commentReference w:id="162"/>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7C8B5D2F" w:rsidR="00C47B9F" w:rsidRPr="00B827AC"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composition,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4C639B6E" w14:textId="52D954D5" w:rsidR="00C47B9F" w:rsidRPr="00B827AC" w:rsidRDefault="00C47B9F" w:rsidP="00C47B9F">
      <w:pPr>
        <w:pStyle w:val="ListParagraph"/>
        <w:numPr>
          <w:ilvl w:val="1"/>
          <w:numId w:val="6"/>
        </w:numPr>
        <w:rPr>
          <w:rFonts w:ascii="Times New Roman" w:hAnsi="Times New Roman" w:cs="Times New Roman"/>
          <w:sz w:val="24"/>
          <w:szCs w:val="24"/>
        </w:rPr>
      </w:pPr>
      <w:commentRangeStart w:id="163"/>
      <w:r w:rsidRPr="00B827AC">
        <w:rPr>
          <w:rFonts w:ascii="Times New Roman" w:hAnsi="Times New Roman" w:cs="Times New Roman"/>
          <w:sz w:val="24"/>
          <w:szCs w:val="24"/>
        </w:rPr>
        <w:t>Intervention scenarios</w:t>
      </w:r>
      <w:commentRangeEnd w:id="163"/>
      <w:r w:rsidR="004B6452">
        <w:rPr>
          <w:rStyle w:val="CommentReference"/>
        </w:rPr>
        <w:commentReference w:id="163"/>
      </w:r>
    </w:p>
    <w:p w14:paraId="5DAE764C" w14:textId="68BE6CB1" w:rsidR="00C47B9F" w:rsidRPr="00B827AC" w:rsidRDefault="00C47B9F" w:rsidP="00C47B9F">
      <w:pPr>
        <w:rPr>
          <w:rFonts w:ascii="Times New Roman" w:hAnsi="Times New Roman" w:cs="Times New Roman"/>
        </w:rPr>
      </w:pPr>
      <w:r w:rsidRPr="00B827AC">
        <w:rPr>
          <w:rFonts w:ascii="Times New Roman" w:hAnsi="Times New Roman" w:cs="Times New Roman"/>
        </w:rPr>
        <w:t xml:space="preserve">The intervention scenarios are changes in market prices of improved replacement cattle, </w:t>
      </w:r>
      <w:r w:rsidR="007F69F0" w:rsidRPr="00B827AC">
        <w:rPr>
          <w:rFonts w:ascii="Times New Roman" w:hAnsi="Times New Roman" w:cs="Times New Roman"/>
        </w:rPr>
        <w:t xml:space="preserve">market prices of </w:t>
      </w:r>
      <w:r w:rsidRPr="00B827AC">
        <w:rPr>
          <w:rFonts w:ascii="Times New Roman" w:hAnsi="Times New Roman" w:cs="Times New Roman"/>
        </w:rPr>
        <w:t xml:space="preserve">supplemental feeds, </w:t>
      </w:r>
      <w:r w:rsidR="007F69F0" w:rsidRPr="00B827AC">
        <w:rPr>
          <w:rFonts w:ascii="Times New Roman" w:hAnsi="Times New Roman" w:cs="Times New Roman"/>
        </w:rPr>
        <w:t>and the interest rate of loans taken out for investment in the dairy enterprise</w:t>
      </w:r>
      <w:r w:rsidRPr="00B827AC">
        <w:rPr>
          <w:rFonts w:ascii="Times New Roman" w:hAnsi="Times New Roman" w:cs="Times New Roman"/>
        </w:rPr>
        <w:t xml:space="preserve">. Further, these three intervention scenarios </w:t>
      </w:r>
      <w:proofErr w:type="gramStart"/>
      <w:r w:rsidRPr="00B827AC">
        <w:rPr>
          <w:rFonts w:ascii="Times New Roman" w:hAnsi="Times New Roman" w:cs="Times New Roman"/>
        </w:rPr>
        <w:t>are assessed</w:t>
      </w:r>
      <w:proofErr w:type="gramEnd"/>
      <w:r w:rsidRPr="00B827AC">
        <w:rPr>
          <w:rFonts w:ascii="Times New Roman" w:hAnsi="Times New Roman" w:cs="Times New Roman"/>
        </w:rPr>
        <w:t xml:space="preserve"> under changes in the farm gate milk price. </w:t>
      </w:r>
    </w:p>
    <w:p w14:paraId="2513D7C9" w14:textId="57200F95" w:rsidR="003439FA" w:rsidRDefault="00C47B9F" w:rsidP="00733392">
      <w:pPr>
        <w:rPr>
          <w:rFonts w:ascii="Times New Roman" w:hAnsi="Times New Roman" w:cs="Times New Roman"/>
        </w:rPr>
      </w:pPr>
      <w:r w:rsidRPr="00B827AC">
        <w:rPr>
          <w:rFonts w:ascii="Times New Roman" w:hAnsi="Times New Roman" w:cs="Times New Roman"/>
        </w:rPr>
        <w:t>The total farm milk production, land use</w:t>
      </w:r>
      <w:r w:rsidR="00497869" w:rsidRPr="00B827AC">
        <w:rPr>
          <w:rFonts w:ascii="Times New Roman" w:hAnsi="Times New Roman" w:cs="Times New Roman"/>
        </w:rPr>
        <w:t xml:space="preserve"> </w:t>
      </w:r>
      <w:r w:rsidRPr="00B827AC">
        <w:rPr>
          <w:rFonts w:ascii="Times New Roman" w:hAnsi="Times New Roman" w:cs="Times New Roman"/>
        </w:rPr>
        <w:t xml:space="preserve">(total feed </w:t>
      </w:r>
      <w:proofErr w:type="gramStart"/>
      <w:r w:rsidRPr="00B827AC">
        <w:rPr>
          <w:rFonts w:ascii="Times New Roman" w:hAnsi="Times New Roman" w:cs="Times New Roman"/>
        </w:rPr>
        <w:t>crop land</w:t>
      </w:r>
      <w:proofErr w:type="gramEnd"/>
      <w:r w:rsidRPr="00B827AC">
        <w:rPr>
          <w:rFonts w:ascii="Times New Roman" w:hAnsi="Times New Roman" w:cs="Times New Roman"/>
        </w:rPr>
        <w:t xml:space="preserve"> and grazing area for dairy), </w:t>
      </w:r>
      <w:r w:rsidR="00733392" w:rsidRPr="00B827AC">
        <w:rPr>
          <w:rFonts w:ascii="Times New Roman" w:hAnsi="Times New Roman" w:cs="Times New Roman"/>
        </w:rPr>
        <w:t>farm gate greenhouse gas emi</w:t>
      </w:r>
      <w:r w:rsidRPr="00B827AC">
        <w:rPr>
          <w:rFonts w:ascii="Times New Roman" w:hAnsi="Times New Roman" w:cs="Times New Roman"/>
        </w:rPr>
        <w:t xml:space="preserve">ssions intensity of milk, household income, and household nutrition security are presented for each scenario. </w:t>
      </w:r>
    </w:p>
    <w:p w14:paraId="77C4250C" w14:textId="786A1591" w:rsidR="003439FA" w:rsidRDefault="003439FA" w:rsidP="003439F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Sensitivity analysis</w:t>
      </w:r>
    </w:p>
    <w:p w14:paraId="70D2A9E5" w14:textId="7470158E" w:rsidR="00B51EF2" w:rsidRDefault="003439FA" w:rsidP="003439FA">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t>
      </w:r>
      <w:r w:rsidR="00B33E0F">
        <w:rPr>
          <w:rFonts w:ascii="Times New Roman" w:hAnsi="Times New Roman" w:cs="Times New Roman"/>
        </w:rPr>
        <w:t xml:space="preserve">we conduct sensitivity analysis by varying the values for these parameters. </w:t>
      </w:r>
    </w:p>
    <w:p w14:paraId="36845546" w14:textId="211EA140" w:rsidR="00B51EF2" w:rsidRPr="00B827AC" w:rsidRDefault="00B51EF2" w:rsidP="00B51EF2">
      <w:pPr>
        <w:rPr>
          <w:rFonts w:ascii="Times New Roman" w:hAnsi="Times New Roman" w:cs="Times New Roman"/>
        </w:rPr>
      </w:pPr>
      <w:r>
        <w:rPr>
          <w:rFonts w:ascii="Times New Roman" w:hAnsi="Times New Roman" w:cs="Times New Roman"/>
        </w:rPr>
        <w:t>Further, uncertainty exists in the initial land use undergoing conversion</w:t>
      </w:r>
      <w:r w:rsidR="009A1914">
        <w:rPr>
          <w:rFonts w:ascii="Times New Roman" w:hAnsi="Times New Roman" w:cs="Times New Roman"/>
        </w:rPr>
        <w:t xml:space="preserve"> to cropland (in the case the household expands total crop production)</w:t>
      </w:r>
      <w:r>
        <w:rPr>
          <w:rFonts w:ascii="Times New Roman" w:hAnsi="Times New Roman" w:cs="Times New Roman"/>
        </w:rPr>
        <w:t xml:space="preserve">, as well as the types of land cattle graze on. </w:t>
      </w:r>
      <w:proofErr w:type="gramStart"/>
      <w:r>
        <w:rPr>
          <w:rFonts w:ascii="Times New Roman" w:hAnsi="Times New Roman" w:cs="Times New Roman"/>
        </w:rPr>
        <w:t>Therefore</w:t>
      </w:r>
      <w:proofErr w:type="gramEnd"/>
      <w:r>
        <w:rPr>
          <w:rFonts w:ascii="Times New Roman" w:hAnsi="Times New Roman" w:cs="Times New Roman"/>
        </w:rPr>
        <w:t xml:space="preserve"> these two sources of uncertainty are considered in the sensitivity analysis by considering the full range of initial C storage values for the land which undergoes conversion. </w:t>
      </w:r>
    </w:p>
    <w:p w14:paraId="5CCCADED" w14:textId="33394121" w:rsidR="00B51EF2" w:rsidRPr="003439FA" w:rsidRDefault="00B51EF2" w:rsidP="003439FA">
      <w:pPr>
        <w:rPr>
          <w:rFonts w:ascii="Times New Roman" w:hAnsi="Times New Roman" w:cs="Times New Roman"/>
        </w:rPr>
      </w:pPr>
    </w:p>
    <w:p w14:paraId="14FD57EE" w14:textId="77777777" w:rsidR="00062147" w:rsidRPr="00B827AC" w:rsidRDefault="00062147" w:rsidP="002109F3">
      <w:pPr>
        <w:rPr>
          <w:rFonts w:ascii="Times New Roman" w:hAnsi="Times New Roman" w:cs="Times New Roman"/>
        </w:rPr>
      </w:pPr>
    </w:p>
    <w:p w14:paraId="56231450" w14:textId="77777777" w:rsidR="005E52D7" w:rsidRPr="00B827AC" w:rsidRDefault="00FC489F" w:rsidP="003439FA">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1ACF259E" w14:textId="26E9EFF0" w:rsidR="00FC489F" w:rsidRPr="00B827AC" w:rsidRDefault="00FC489F" w:rsidP="00FC489F">
      <w:pPr>
        <w:pStyle w:val="ListParagraph"/>
        <w:ind w:left="360"/>
        <w:rPr>
          <w:rFonts w:ascii="Times New Roman" w:hAnsi="Times New Roman" w:cs="Times New Roman"/>
        </w:rPr>
      </w:pPr>
      <w:r w:rsidRPr="00B827AC">
        <w:rPr>
          <w:rFonts w:ascii="Times New Roman" w:hAnsi="Times New Roman" w:cs="Times New Roman"/>
        </w:rPr>
        <w:t xml:space="preserve">Tanzania’s livestock policy has since 1984 focussed on improving input support for </w:t>
      </w:r>
      <w:r w:rsidR="00994D1B" w:rsidRPr="00B827AC">
        <w:rPr>
          <w:rFonts w:ascii="Times New Roman" w:hAnsi="Times New Roman" w:cs="Times New Roman"/>
        </w:rPr>
        <w:t>small</w:t>
      </w:r>
      <w:r w:rsidR="002A2621" w:rsidRPr="00B827AC">
        <w:rPr>
          <w:rFonts w:ascii="Times New Roman" w:hAnsi="Times New Roman" w:cs="Times New Roman"/>
        </w:rPr>
        <w:t xml:space="preserve"> </w:t>
      </w:r>
      <w:r w:rsidR="00994D1B" w:rsidRPr="00B827AC">
        <w:rPr>
          <w:rFonts w:ascii="Times New Roman" w:hAnsi="Times New Roman" w:cs="Times New Roman"/>
        </w:rPr>
        <w:t xml:space="preserve">scale as opposed to </w:t>
      </w:r>
      <w:proofErr w:type="gramStart"/>
      <w:r w:rsidR="00994D1B" w:rsidRPr="00B827AC">
        <w:rPr>
          <w:rFonts w:ascii="Times New Roman" w:hAnsi="Times New Roman" w:cs="Times New Roman"/>
        </w:rPr>
        <w:t>large scale</w:t>
      </w:r>
      <w:proofErr w:type="gramEnd"/>
      <w:r w:rsidR="00994D1B" w:rsidRPr="00B827AC">
        <w:rPr>
          <w:rFonts w:ascii="Times New Roman" w:hAnsi="Times New Roman" w:cs="Times New Roman"/>
        </w:rPr>
        <w:t xml:space="preserve"> farmers (</w:t>
      </w:r>
      <w:proofErr w:type="spellStart"/>
      <w:r w:rsidR="00994D1B" w:rsidRPr="00B827AC">
        <w:rPr>
          <w:rFonts w:ascii="Times New Roman" w:hAnsi="Times New Roman" w:cs="Times New Roman"/>
        </w:rPr>
        <w:t>Kurwijila</w:t>
      </w:r>
      <w:proofErr w:type="spellEnd"/>
      <w:r w:rsidR="00994D1B" w:rsidRPr="00B827AC">
        <w:rPr>
          <w:rFonts w:ascii="Times New Roman" w:hAnsi="Times New Roman" w:cs="Times New Roman"/>
        </w:rPr>
        <w:t xml:space="preserve">, L.R and K.J. </w:t>
      </w:r>
      <w:proofErr w:type="spellStart"/>
      <w:r w:rsidR="00994D1B" w:rsidRPr="00B827AC">
        <w:rPr>
          <w:rFonts w:ascii="Times New Roman" w:hAnsi="Times New Roman" w:cs="Times New Roman"/>
        </w:rPr>
        <w:t>Boki</w:t>
      </w:r>
      <w:proofErr w:type="spellEnd"/>
      <w:r w:rsidR="00994D1B" w:rsidRPr="00B827AC">
        <w:rPr>
          <w:rFonts w:ascii="Times New Roman" w:hAnsi="Times New Roman" w:cs="Times New Roman"/>
        </w:rPr>
        <w:t>. 2003). Is this the most efficient way of improving the productivity of the sector?</w:t>
      </w:r>
      <w:r w:rsidR="002A2621" w:rsidRPr="00B827AC">
        <w:rPr>
          <w:rFonts w:ascii="Times New Roman" w:hAnsi="Times New Roman" w:cs="Times New Roman"/>
        </w:rPr>
        <w:t xml:space="preserve"> Are there </w:t>
      </w:r>
      <w:proofErr w:type="spellStart"/>
      <w:r w:rsidR="002A2621" w:rsidRPr="00B827AC">
        <w:rPr>
          <w:rFonts w:ascii="Times New Roman" w:hAnsi="Times New Roman" w:cs="Times New Roman"/>
        </w:rPr>
        <w:t>tradeoffs</w:t>
      </w:r>
      <w:proofErr w:type="spellEnd"/>
      <w:r w:rsidR="002A2621" w:rsidRPr="00B827AC">
        <w:rPr>
          <w:rFonts w:ascii="Times New Roman" w:hAnsi="Times New Roman" w:cs="Times New Roman"/>
        </w:rPr>
        <w:t xml:space="preserve"> between efficiency and equity, and can they </w:t>
      </w:r>
      <w:proofErr w:type="gramStart"/>
      <w:r w:rsidR="002A2621" w:rsidRPr="00B827AC">
        <w:rPr>
          <w:rFonts w:ascii="Times New Roman" w:hAnsi="Times New Roman" w:cs="Times New Roman"/>
        </w:rPr>
        <w:t>be quantified</w:t>
      </w:r>
      <w:proofErr w:type="gramEnd"/>
      <w:r w:rsidR="002A2621" w:rsidRPr="00B827AC">
        <w:rPr>
          <w:rFonts w:ascii="Times New Roman" w:hAnsi="Times New Roman" w:cs="Times New Roman"/>
        </w:rPr>
        <w:t>?</w:t>
      </w:r>
      <w:r w:rsidR="009A1914">
        <w:rPr>
          <w:rFonts w:ascii="Times New Roman" w:hAnsi="Times New Roman" w:cs="Times New Roman"/>
        </w:rPr>
        <w:t xml:space="preserve"> What are the </w:t>
      </w:r>
      <w:proofErr w:type="spellStart"/>
      <w:r w:rsidR="009A1914">
        <w:rPr>
          <w:rFonts w:ascii="Times New Roman" w:hAnsi="Times New Roman" w:cs="Times New Roman"/>
        </w:rPr>
        <w:t>tradeoffs</w:t>
      </w:r>
      <w:proofErr w:type="spellEnd"/>
      <w:r w:rsidR="009A1914">
        <w:rPr>
          <w:rFonts w:ascii="Times New Roman" w:hAnsi="Times New Roman" w:cs="Times New Roman"/>
        </w:rPr>
        <w:t xml:space="preserve"> between strategies to reduce greenhouse gas </w:t>
      </w:r>
      <w:proofErr w:type="gramStart"/>
      <w:r w:rsidR="009A1914">
        <w:rPr>
          <w:rFonts w:ascii="Times New Roman" w:hAnsi="Times New Roman" w:cs="Times New Roman"/>
        </w:rPr>
        <w:t>emissions and increase incomes</w:t>
      </w:r>
      <w:proofErr w:type="gramEnd"/>
      <w:r w:rsidR="009A1914">
        <w:rPr>
          <w:rFonts w:ascii="Times New Roman" w:hAnsi="Times New Roman" w:cs="Times New Roman"/>
        </w:rPr>
        <w:t xml:space="preserve"> and nutrition security for rural households?</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2604119" w14:textId="31AE1B19" w:rsidR="00B511C5" w:rsidRDefault="00B511C5" w:rsidP="00E97EA8">
      <w:pPr>
        <w:pStyle w:val="ListParagraph"/>
        <w:ind w:left="360"/>
        <w:rPr>
          <w:rFonts w:ascii="Times New Roman" w:hAnsi="Times New Roman" w:cs="Times New Roman"/>
        </w:rPr>
      </w:pPr>
    </w:p>
    <w:p w14:paraId="7F525EB4" w14:textId="16080A51" w:rsidR="00B511C5" w:rsidRDefault="00B511C5" w:rsidP="00E97EA8">
      <w:pPr>
        <w:pStyle w:val="ListParagraph"/>
        <w:ind w:left="360"/>
        <w:rPr>
          <w:rFonts w:ascii="Times New Roman" w:hAnsi="Times New Roman" w:cs="Times New Roman"/>
        </w:rPr>
      </w:pPr>
    </w:p>
    <w:p w14:paraId="4D8080B2" w14:textId="55D5FA24" w:rsidR="00B511C5" w:rsidRDefault="00B511C5" w:rsidP="00E97EA8">
      <w:pPr>
        <w:pStyle w:val="ListParagraph"/>
        <w:ind w:left="360"/>
        <w:rPr>
          <w:rFonts w:ascii="Times New Roman" w:hAnsi="Times New Roman" w:cs="Times New Roman"/>
        </w:rPr>
      </w:pPr>
    </w:p>
    <w:p w14:paraId="0CEA09E1" w14:textId="0989A534" w:rsidR="00B511C5" w:rsidRDefault="00B511C5" w:rsidP="00E97EA8">
      <w:pPr>
        <w:pStyle w:val="ListParagraph"/>
        <w:ind w:left="360"/>
        <w:rPr>
          <w:rFonts w:ascii="Times New Roman" w:hAnsi="Times New Roman" w:cs="Times New Roman"/>
        </w:rPr>
      </w:pPr>
    </w:p>
    <w:p w14:paraId="009372AB" w14:textId="33A2B522" w:rsidR="00B511C5" w:rsidRDefault="00B511C5" w:rsidP="00E97EA8">
      <w:pPr>
        <w:pStyle w:val="ListParagraph"/>
        <w:ind w:left="360"/>
        <w:rPr>
          <w:rFonts w:ascii="Times New Roman" w:hAnsi="Times New Roman" w:cs="Times New Roman"/>
        </w:rPr>
      </w:pPr>
    </w:p>
    <w:p w14:paraId="040B96DF" w14:textId="4BA7ACDC" w:rsidR="00B511C5" w:rsidRDefault="00B511C5" w:rsidP="00E97EA8">
      <w:pPr>
        <w:pStyle w:val="ListParagraph"/>
        <w:ind w:left="360"/>
        <w:rPr>
          <w:rFonts w:ascii="Times New Roman" w:hAnsi="Times New Roman" w:cs="Times New Roman"/>
        </w:rPr>
      </w:pPr>
    </w:p>
    <w:p w14:paraId="7A9F4CD2" w14:textId="4C53152A" w:rsidR="00B511C5" w:rsidRDefault="00B511C5" w:rsidP="00E97EA8">
      <w:pPr>
        <w:pStyle w:val="ListParagraph"/>
        <w:ind w:left="360"/>
        <w:rPr>
          <w:rFonts w:ascii="Times New Roman" w:hAnsi="Times New Roman" w:cs="Times New Roman"/>
        </w:rPr>
      </w:pPr>
    </w:p>
    <w:p w14:paraId="2A5FD648" w14:textId="39AC62D2" w:rsidR="00B511C5" w:rsidRDefault="00B511C5" w:rsidP="00E97EA8">
      <w:pPr>
        <w:pStyle w:val="ListParagraph"/>
        <w:ind w:left="360"/>
        <w:rPr>
          <w:rFonts w:ascii="Times New Roman" w:hAnsi="Times New Roman" w:cs="Times New Roman"/>
        </w:rPr>
      </w:pPr>
    </w:p>
    <w:p w14:paraId="2557E3E3" w14:textId="37CE4DE3" w:rsidR="00B511C5" w:rsidRDefault="00B511C5" w:rsidP="00E97EA8">
      <w:pPr>
        <w:pStyle w:val="ListParagraph"/>
        <w:ind w:left="360"/>
        <w:rPr>
          <w:rFonts w:ascii="Times New Roman" w:hAnsi="Times New Roman" w:cs="Times New Roman"/>
        </w:rPr>
      </w:pPr>
    </w:p>
    <w:p w14:paraId="65A9E6FA" w14:textId="77777777" w:rsidR="003930DE" w:rsidRDefault="003930DE" w:rsidP="00E97EA8">
      <w:pPr>
        <w:pStyle w:val="ListParagraph"/>
        <w:ind w:left="360"/>
        <w:rPr>
          <w:rFonts w:ascii="Times New Roman" w:hAnsi="Times New Roman" w:cs="Times New Roman"/>
        </w:rPr>
      </w:pPr>
    </w:p>
    <w:p w14:paraId="420F0014" w14:textId="77777777" w:rsidR="003930DE" w:rsidRDefault="003930DE" w:rsidP="00E97EA8">
      <w:pPr>
        <w:pStyle w:val="ListParagraph"/>
        <w:ind w:left="360"/>
        <w:rPr>
          <w:rFonts w:ascii="Times New Roman" w:hAnsi="Times New Roman" w:cs="Times New Roman"/>
        </w:rPr>
      </w:pPr>
    </w:p>
    <w:p w14:paraId="5482D163" w14:textId="77777777" w:rsidR="003930DE" w:rsidRDefault="003930DE" w:rsidP="00E97EA8">
      <w:pPr>
        <w:pStyle w:val="ListParagraph"/>
        <w:ind w:left="360"/>
        <w:rPr>
          <w:rFonts w:ascii="Times New Roman" w:hAnsi="Times New Roman" w:cs="Times New Roman"/>
        </w:rPr>
      </w:pPr>
    </w:p>
    <w:p w14:paraId="39A79FCD" w14:textId="77777777" w:rsidR="003930DE" w:rsidRDefault="003930DE" w:rsidP="00E97EA8">
      <w:pPr>
        <w:pStyle w:val="ListParagraph"/>
        <w:ind w:left="360"/>
        <w:rPr>
          <w:rFonts w:ascii="Times New Roman" w:hAnsi="Times New Roman" w:cs="Times New Roman"/>
        </w:rPr>
      </w:pPr>
    </w:p>
    <w:p w14:paraId="6EAA5755" w14:textId="77777777" w:rsidR="003930DE" w:rsidRDefault="003930DE" w:rsidP="00E97EA8">
      <w:pPr>
        <w:pStyle w:val="ListParagraph"/>
        <w:ind w:left="360"/>
        <w:rPr>
          <w:rFonts w:ascii="Times New Roman" w:hAnsi="Times New Roman" w:cs="Times New Roman"/>
        </w:rPr>
      </w:pPr>
    </w:p>
    <w:p w14:paraId="17E54C3F" w14:textId="77777777" w:rsidR="003930DE" w:rsidRDefault="003930DE" w:rsidP="00E97EA8">
      <w:pPr>
        <w:pStyle w:val="ListParagraph"/>
        <w:ind w:left="360"/>
        <w:rPr>
          <w:rFonts w:ascii="Times New Roman" w:hAnsi="Times New Roman" w:cs="Times New Roman"/>
        </w:rPr>
      </w:pPr>
    </w:p>
    <w:p w14:paraId="16FFDA8A" w14:textId="77777777" w:rsidR="008C3E9F" w:rsidRDefault="008C3E9F" w:rsidP="00E97EA8">
      <w:pPr>
        <w:pStyle w:val="ListParagraph"/>
        <w:ind w:left="360"/>
        <w:rPr>
          <w:rFonts w:ascii="Times New Roman" w:hAnsi="Times New Roman" w:cs="Times New Roman"/>
        </w:rPr>
      </w:pPr>
    </w:p>
    <w:p w14:paraId="008ECFD1" w14:textId="77777777" w:rsidR="00B511C5" w:rsidRDefault="00B511C5" w:rsidP="00E97EA8">
      <w:pPr>
        <w:pStyle w:val="ListParagraph"/>
        <w:ind w:left="360"/>
        <w:rPr>
          <w:rFonts w:ascii="Times New Roman" w:hAnsi="Times New Roman" w:cs="Times New Roman"/>
        </w:rPr>
      </w:pPr>
    </w:p>
    <w:p w14:paraId="0C84D357" w14:textId="77777777" w:rsidR="00EF307B" w:rsidRDefault="00EF307B" w:rsidP="00E97EA8">
      <w:pPr>
        <w:pStyle w:val="ListParagraph"/>
        <w:ind w:left="360"/>
        <w:rPr>
          <w:rFonts w:ascii="Times New Roman" w:hAnsi="Times New Roman" w:cs="Times New Roman"/>
        </w:rPr>
      </w:pPr>
    </w:p>
    <w:p w14:paraId="5EAC6F8B" w14:textId="77777777" w:rsidR="00EF307B" w:rsidRDefault="00EF307B" w:rsidP="00E97EA8">
      <w:pPr>
        <w:pStyle w:val="ListParagraph"/>
        <w:ind w:left="360"/>
        <w:rPr>
          <w:rFonts w:ascii="Times New Roman" w:hAnsi="Times New Roman" w:cs="Times New Roman"/>
        </w:rPr>
      </w:pPr>
    </w:p>
    <w:p w14:paraId="18401784" w14:textId="77777777" w:rsidR="00EF307B" w:rsidRDefault="00EF307B" w:rsidP="00E97EA8">
      <w:pPr>
        <w:pStyle w:val="ListParagraph"/>
        <w:ind w:left="360"/>
        <w:rPr>
          <w:rFonts w:ascii="Times New Roman" w:hAnsi="Times New Roman" w:cs="Times New Roman"/>
        </w:rPr>
      </w:pPr>
    </w:p>
    <w:p w14:paraId="6DD2EBA2" w14:textId="77777777" w:rsidR="00EF307B" w:rsidRDefault="00EF307B" w:rsidP="00E97EA8">
      <w:pPr>
        <w:pStyle w:val="ListParagraph"/>
        <w:ind w:left="360"/>
        <w:rPr>
          <w:rFonts w:ascii="Times New Roman" w:hAnsi="Times New Roman" w:cs="Times New Roman"/>
        </w:rPr>
      </w:pPr>
    </w:p>
    <w:p w14:paraId="4FA68708" w14:textId="77777777" w:rsidR="00EF307B" w:rsidRDefault="00EF307B" w:rsidP="00E97EA8">
      <w:pPr>
        <w:pStyle w:val="ListParagraph"/>
        <w:ind w:left="360"/>
        <w:rPr>
          <w:rFonts w:ascii="Times New Roman" w:hAnsi="Times New Roman" w:cs="Times New Roman"/>
        </w:rPr>
      </w:pPr>
    </w:p>
    <w:p w14:paraId="42972E60" w14:textId="77777777" w:rsidR="00EF307B" w:rsidRPr="00B827AC" w:rsidRDefault="00EF307B" w:rsidP="00E97EA8">
      <w:pPr>
        <w:pStyle w:val="ListParagraph"/>
        <w:ind w:left="360"/>
        <w:rPr>
          <w:rFonts w:ascii="Times New Roman" w:hAnsi="Times New Roman" w:cs="Times New Roman"/>
        </w:rPr>
      </w:pPr>
    </w:p>
    <w:p w14:paraId="3363F7B0" w14:textId="77777777" w:rsidR="00E97EA8" w:rsidRDefault="005E52D7" w:rsidP="00E97EA8">
      <w:pPr>
        <w:rPr>
          <w:rFonts w:ascii="Times New Roman" w:hAnsi="Times New Roman" w:cs="Times New Roman"/>
          <w:b/>
          <w:sz w:val="24"/>
          <w:szCs w:val="24"/>
        </w:rPr>
      </w:pPr>
      <w:commentRangeStart w:id="164"/>
      <w:r w:rsidRPr="00B827AC">
        <w:rPr>
          <w:rFonts w:ascii="Times New Roman" w:hAnsi="Times New Roman" w:cs="Times New Roman"/>
          <w:b/>
          <w:sz w:val="24"/>
          <w:szCs w:val="24"/>
        </w:rPr>
        <w:lastRenderedPageBreak/>
        <w:t>References</w:t>
      </w:r>
      <w:commentRangeEnd w:id="164"/>
      <w:r w:rsidR="00202653">
        <w:rPr>
          <w:rStyle w:val="CommentReference"/>
        </w:rPr>
        <w:commentReference w:id="164"/>
      </w:r>
    </w:p>
    <w:p w14:paraId="28CA1C5E" w14:textId="77777777" w:rsidR="00501922" w:rsidRPr="00501922" w:rsidRDefault="00501922" w:rsidP="00501922">
      <w:pPr>
        <w:spacing w:after="0"/>
        <w:rPr>
          <w:rFonts w:ascii="Times New Roman" w:hAnsi="Times New Roman" w:cs="Times New Roman"/>
          <w:sz w:val="24"/>
          <w:szCs w:val="24"/>
        </w:rPr>
      </w:pPr>
      <w:r w:rsidRPr="00501922">
        <w:rPr>
          <w:rFonts w:ascii="Times New Roman" w:hAnsi="Times New Roman" w:cs="Times New Roman"/>
          <w:sz w:val="24"/>
          <w:szCs w:val="24"/>
        </w:rPr>
        <w:t>Bagley CP 1993. Nutritional management of replacement beef heifers: a</w:t>
      </w:r>
    </w:p>
    <w:p w14:paraId="03D17489" w14:textId="6AA5443F" w:rsidR="008C3E9F" w:rsidRDefault="00501922" w:rsidP="008C3E9F">
      <w:pPr>
        <w:spacing w:after="0"/>
        <w:rPr>
          <w:rFonts w:ascii="Times New Roman" w:hAnsi="Times New Roman" w:cs="Times New Roman"/>
          <w:sz w:val="24"/>
          <w:szCs w:val="24"/>
        </w:rPr>
      </w:pPr>
      <w:proofErr w:type="gramStart"/>
      <w:r w:rsidRPr="00501922">
        <w:rPr>
          <w:rFonts w:ascii="Times New Roman" w:hAnsi="Times New Roman" w:cs="Times New Roman"/>
          <w:sz w:val="24"/>
          <w:szCs w:val="24"/>
        </w:rPr>
        <w:t>review</w:t>
      </w:r>
      <w:proofErr w:type="gramEnd"/>
      <w:r w:rsidRPr="00501922">
        <w:rPr>
          <w:rFonts w:ascii="Times New Roman" w:hAnsi="Times New Roman" w:cs="Times New Roman"/>
          <w:sz w:val="24"/>
          <w:szCs w:val="24"/>
        </w:rPr>
        <w:t>. Journal of Animal Science 71, 3155–3163.</w:t>
      </w:r>
    </w:p>
    <w:p w14:paraId="61380A90" w14:textId="77777777" w:rsidR="008C3E9F" w:rsidRPr="008C3E9F" w:rsidRDefault="008C3E9F" w:rsidP="008C3E9F">
      <w:pPr>
        <w:spacing w:after="0"/>
        <w:rPr>
          <w:rFonts w:ascii="Times New Roman" w:hAnsi="Times New Roman" w:cs="Times New Roman"/>
          <w:sz w:val="24"/>
          <w:szCs w:val="24"/>
        </w:rPr>
      </w:pPr>
    </w:p>
    <w:p w14:paraId="11CB75EB" w14:textId="503158A0" w:rsidR="00C14830" w:rsidRPr="00B827AC" w:rsidRDefault="00C14830" w:rsidP="00FB6D08">
      <w:pPr>
        <w:rPr>
          <w:rFonts w:ascii="Times New Roman" w:hAnsi="Times New Roman" w:cs="Times New Roman"/>
        </w:rPr>
      </w:pPr>
      <w:proofErr w:type="spellStart"/>
      <w:r w:rsidRPr="00B827AC">
        <w:rPr>
          <w:rFonts w:ascii="Times New Roman" w:hAnsi="Times New Roman" w:cs="Times New Roman"/>
        </w:rPr>
        <w:t>Bebe</w:t>
      </w:r>
      <w:proofErr w:type="spellEnd"/>
      <w:r w:rsidRPr="00B827AC">
        <w:rPr>
          <w:rFonts w:ascii="Times New Roman" w:hAnsi="Times New Roman" w:cs="Times New Roman"/>
        </w:rPr>
        <w:t>.</w:t>
      </w:r>
      <w:r w:rsidR="00B511C5">
        <w:rPr>
          <w:rFonts w:ascii="Times New Roman" w:hAnsi="Times New Roman" w:cs="Times New Roman"/>
        </w:rPr>
        <w:t xml:space="preserve"> 2003a.</w:t>
      </w:r>
    </w:p>
    <w:p w14:paraId="6FEDDB81" w14:textId="64F478CE" w:rsidR="00C14830" w:rsidRDefault="00C14830" w:rsidP="00C14830">
      <w:pPr>
        <w:rPr>
          <w:rFonts w:ascii="Times New Roman" w:hAnsi="Times New Roman" w:cs="Times New Roman"/>
        </w:rPr>
      </w:pPr>
      <w:proofErr w:type="spellStart"/>
      <w:r w:rsidRPr="00B827AC">
        <w:rPr>
          <w:rFonts w:ascii="Times New Roman" w:hAnsi="Times New Roman" w:cs="Times New Roman"/>
        </w:rPr>
        <w:t>Bebe</w:t>
      </w:r>
      <w:proofErr w:type="spellEnd"/>
      <w:r w:rsidRPr="00B827AC">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3D07FE38" w14:textId="6E4CFF6A" w:rsidR="005703B8" w:rsidRPr="00B827AC" w:rsidRDefault="005703B8" w:rsidP="00C14830">
      <w:pPr>
        <w:rPr>
          <w:rFonts w:ascii="Times New Roman" w:hAnsi="Times New Roman" w:cs="Times New Roman"/>
        </w:rPr>
      </w:pPr>
      <w:proofErr w:type="spellStart"/>
      <w:r>
        <w:rPr>
          <w:rFonts w:ascii="Times New Roman" w:hAnsi="Times New Roman" w:cs="Times New Roman"/>
        </w:rPr>
        <w:t>Bosire</w:t>
      </w:r>
      <w:proofErr w:type="spellEnd"/>
      <w:r>
        <w:rPr>
          <w:rFonts w:ascii="Times New Roman" w:hAnsi="Times New Roman" w:cs="Times New Roman"/>
        </w:rPr>
        <w:t xml:space="preserve"> et al 2015</w:t>
      </w:r>
    </w:p>
    <w:p w14:paraId="372BF0D5" w14:textId="77777777" w:rsidR="001D6AEC" w:rsidRPr="00B827AC" w:rsidRDefault="001D6AEC" w:rsidP="00FB6D08">
      <w:pPr>
        <w:rPr>
          <w:rFonts w:ascii="Times New Roman" w:hAnsi="Times New Roman" w:cs="Times New Roman"/>
        </w:rPr>
      </w:pPr>
      <w:r w:rsidRPr="00B827AC">
        <w:rPr>
          <w:rFonts w:ascii="Times New Roman" w:eastAsia="Times New Roman" w:hAnsi="Times New Roman" w:cs="Times New Roman"/>
          <w:lang w:eastAsia="en-GB"/>
        </w:rPr>
        <w:t xml:space="preserve">Brooke, A., D. Kendrick, A. </w:t>
      </w:r>
      <w:proofErr w:type="spellStart"/>
      <w:r w:rsidRPr="00B827AC">
        <w:rPr>
          <w:rFonts w:ascii="Times New Roman" w:eastAsia="Times New Roman" w:hAnsi="Times New Roman" w:cs="Times New Roman"/>
          <w:lang w:eastAsia="en-GB"/>
        </w:rPr>
        <w:t>Meeraus</w:t>
      </w:r>
      <w:proofErr w:type="spellEnd"/>
      <w:r w:rsidRPr="00B827AC">
        <w:rPr>
          <w:rFonts w:ascii="Times New Roman" w:eastAsia="Times New Roman" w:hAnsi="Times New Roman" w:cs="Times New Roman"/>
          <w:lang w:eastAsia="en-GB"/>
        </w:rPr>
        <w:t>, R. Raman</w:t>
      </w:r>
      <w:r w:rsidR="009857E9" w:rsidRPr="00B827AC">
        <w:rPr>
          <w:rFonts w:ascii="Times New Roman" w:eastAsia="Times New Roman" w:hAnsi="Times New Roman" w:cs="Times New Roman"/>
          <w:lang w:eastAsia="en-GB"/>
        </w:rPr>
        <w:t xml:space="preserve">. </w:t>
      </w:r>
      <w:r w:rsidRPr="00B827AC">
        <w:rPr>
          <w:rFonts w:ascii="Times New Roman" w:eastAsia="Times New Roman" w:hAnsi="Times New Roman" w:cs="Times New Roman"/>
          <w:bCs/>
          <w:lang w:eastAsia="en-GB"/>
        </w:rPr>
        <w:t>GAMS: A User's Guide. Release 2.50</w:t>
      </w:r>
      <w:r w:rsidR="00FB6D08" w:rsidRPr="00B827AC">
        <w:rPr>
          <w:rFonts w:ascii="Times New Roman" w:hAnsi="Times New Roman" w:cs="Times New Roman"/>
        </w:rPr>
        <w:t xml:space="preserve"> </w:t>
      </w:r>
      <w:proofErr w:type="gramStart"/>
      <w:r w:rsidRPr="00B827AC">
        <w:rPr>
          <w:rFonts w:ascii="Times New Roman" w:eastAsia="Times New Roman" w:hAnsi="Times New Roman" w:cs="Times New Roman"/>
          <w:lang w:eastAsia="en-GB"/>
        </w:rPr>
        <w:t>The</w:t>
      </w:r>
      <w:proofErr w:type="gramEnd"/>
      <w:r w:rsidRPr="00B827AC">
        <w:rPr>
          <w:rFonts w:ascii="Times New Roman" w:eastAsia="Times New Roman" w:hAnsi="Times New Roman" w:cs="Times New Roman"/>
          <w:lang w:eastAsia="en-GB"/>
        </w:rPr>
        <w:t xml:space="preserve"> Scientific Press, Redwood City, CA (2008)</w:t>
      </w:r>
    </w:p>
    <w:p w14:paraId="1570567B" w14:textId="00747312" w:rsidR="008C3E9F" w:rsidRDefault="002621A4" w:rsidP="0072055E">
      <w:pPr>
        <w:pStyle w:val="Body"/>
        <w:spacing w:after="0" w:line="240" w:lineRule="auto"/>
        <w:rPr>
          <w:rFonts w:ascii="Times New Roman" w:hAnsi="Times New Roman" w:cs="Times New Roman"/>
        </w:rPr>
      </w:pPr>
      <w:r w:rsidRPr="00B827AC">
        <w:rPr>
          <w:rFonts w:ascii="Times New Roman" w:hAnsi="Times New Roman" w:cs="Times New Roman"/>
        </w:rPr>
        <w:t xml:space="preserve">Bryan, E., </w:t>
      </w:r>
      <w:proofErr w:type="spellStart"/>
      <w:r w:rsidRPr="00B827AC">
        <w:rPr>
          <w:rFonts w:ascii="Times New Roman" w:hAnsi="Times New Roman" w:cs="Times New Roman"/>
        </w:rPr>
        <w:t>Ringler</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Okoba</w:t>
      </w:r>
      <w:proofErr w:type="spellEnd"/>
      <w:r w:rsidRPr="00B827AC">
        <w:rPr>
          <w:rFonts w:ascii="Times New Roman" w:hAnsi="Times New Roman" w:cs="Times New Roman"/>
        </w:rPr>
        <w:t xml:space="preserve">, B., Koo, J., Herrero, M., </w:t>
      </w:r>
      <w:proofErr w:type="spellStart"/>
      <w:r w:rsidRPr="00B827AC">
        <w:rPr>
          <w:rFonts w:ascii="Times New Roman" w:hAnsi="Times New Roman" w:cs="Times New Roman"/>
        </w:rPr>
        <w:t>Silvestri</w:t>
      </w:r>
      <w:proofErr w:type="spellEnd"/>
      <w:r w:rsidRPr="00B827AC">
        <w:rPr>
          <w:rFonts w:ascii="Times New Roman" w:hAnsi="Times New Roman" w:cs="Times New Roman"/>
        </w:rPr>
        <w:t xml:space="preserve">, </w:t>
      </w:r>
      <w:proofErr w:type="gramStart"/>
      <w:r w:rsidRPr="00B827AC">
        <w:rPr>
          <w:rFonts w:ascii="Times New Roman" w:hAnsi="Times New Roman" w:cs="Times New Roman"/>
        </w:rPr>
        <w:t>S..</w:t>
      </w:r>
      <w:proofErr w:type="gramEnd"/>
      <w:r w:rsidRPr="00B827AC">
        <w:rPr>
          <w:rFonts w:ascii="Times New Roman" w:hAnsi="Times New Roman" w:cs="Times New Roman"/>
        </w:rPr>
        <w:t xml:space="preserve"> 2013. Can agriculture support climate change adaptation, greenhouse gas mitigation and rural livelihoods? Insights from Kenya. Cl</w:t>
      </w:r>
      <w:r w:rsidR="008C3E9F">
        <w:rPr>
          <w:rFonts w:ascii="Times New Roman" w:hAnsi="Times New Roman" w:cs="Times New Roman"/>
        </w:rPr>
        <w:t xml:space="preserve">imatic Change 118(2): 151-165. </w:t>
      </w:r>
    </w:p>
    <w:p w14:paraId="7ED4A81A" w14:textId="77777777" w:rsidR="008C3E9F" w:rsidRPr="00501922" w:rsidRDefault="008C3E9F" w:rsidP="008C3E9F">
      <w:pPr>
        <w:spacing w:after="0"/>
        <w:rPr>
          <w:rFonts w:ascii="Times New Roman" w:hAnsi="Times New Roman" w:cs="Times New Roman"/>
          <w:sz w:val="24"/>
          <w:szCs w:val="24"/>
        </w:rPr>
      </w:pPr>
    </w:p>
    <w:p w14:paraId="06337323" w14:textId="240204B1" w:rsidR="008C3E9F" w:rsidRDefault="008C3E9F" w:rsidP="008C3E9F">
      <w:pPr>
        <w:rPr>
          <w:rFonts w:ascii="Times New Roman" w:hAnsi="Times New Roman" w:cs="Times New Roman"/>
        </w:rPr>
      </w:pPr>
      <w:r w:rsidRPr="00B827AC">
        <w:rPr>
          <w:rFonts w:ascii="Times New Roman" w:hAnsi="Times New Roman" w:cs="Times New Roman"/>
        </w:rPr>
        <w:t xml:space="preserve">Charles Peter </w:t>
      </w:r>
      <w:proofErr w:type="spellStart"/>
      <w:r w:rsidRPr="00B827AC">
        <w:rPr>
          <w:rFonts w:ascii="Times New Roman" w:hAnsi="Times New Roman" w:cs="Times New Roman"/>
        </w:rPr>
        <w:t>Mgeni</w:t>
      </w:r>
      <w:proofErr w:type="spellEnd"/>
      <w:r w:rsidRPr="00B827AC">
        <w:rPr>
          <w:rFonts w:ascii="Times New Roman" w:hAnsi="Times New Roman" w:cs="Times New Roman"/>
        </w:rPr>
        <w:t xml:space="preserve"> and Salim </w:t>
      </w:r>
      <w:proofErr w:type="spellStart"/>
      <w:r w:rsidRPr="00B827AC">
        <w:rPr>
          <w:rFonts w:ascii="Times New Roman" w:hAnsi="Times New Roman" w:cs="Times New Roman"/>
        </w:rPr>
        <w:t>Nandonde</w:t>
      </w:r>
      <w:proofErr w:type="spellEnd"/>
      <w:r w:rsidRPr="00B827AC">
        <w:rPr>
          <w:rFonts w:ascii="Times New Roman" w:hAnsi="Times New Roman" w:cs="Times New Roman"/>
        </w:rPr>
        <w:t xml:space="preserve"> (SUA). 2012. Targeting dairy value chains in Tanzania: Pr</w:t>
      </w:r>
      <w:r>
        <w:rPr>
          <w:rFonts w:ascii="Times New Roman" w:hAnsi="Times New Roman" w:cs="Times New Roman"/>
        </w:rPr>
        <w:t>ocess towards benchmark survey.</w:t>
      </w:r>
    </w:p>
    <w:p w14:paraId="4C2A4197" w14:textId="77777777" w:rsidR="0072055E" w:rsidRPr="0072055E" w:rsidRDefault="0072055E" w:rsidP="0072055E">
      <w:pPr>
        <w:pStyle w:val="Body"/>
        <w:spacing w:after="0" w:line="240" w:lineRule="auto"/>
        <w:rPr>
          <w:rFonts w:ascii="Times New Roman" w:hAnsi="Times New Roman" w:cs="Times New Roman"/>
        </w:rPr>
      </w:pPr>
      <w:r w:rsidRPr="0072055E">
        <w:rPr>
          <w:rFonts w:ascii="Times New Roman" w:hAnsi="Times New Roman" w:cs="Times New Roman"/>
        </w:rPr>
        <w:t>FAO. Global Forest Resources Assessment 2010, Main Report, FAO Forestry Paper</w:t>
      </w:r>
    </w:p>
    <w:p w14:paraId="753AC963" w14:textId="0C2312D4" w:rsidR="0072055E" w:rsidRDefault="0072055E" w:rsidP="0072055E">
      <w:pPr>
        <w:pStyle w:val="Body"/>
        <w:spacing w:after="0" w:line="240" w:lineRule="auto"/>
        <w:rPr>
          <w:rFonts w:ascii="Times New Roman" w:hAnsi="Times New Roman" w:cs="Times New Roman"/>
        </w:rPr>
      </w:pPr>
      <w:r w:rsidRPr="0072055E">
        <w:rPr>
          <w:rFonts w:ascii="Times New Roman" w:hAnsi="Times New Roman" w:cs="Times New Roman"/>
        </w:rPr>
        <w:t>163. Food and Agriculture Organization of the United Nations, Rome, 2010.</w:t>
      </w:r>
    </w:p>
    <w:p w14:paraId="6B4CCDFA" w14:textId="77777777" w:rsidR="0072055E" w:rsidRPr="00B827AC" w:rsidRDefault="0072055E" w:rsidP="002621A4">
      <w:pPr>
        <w:pStyle w:val="Body"/>
        <w:spacing w:after="0" w:line="240" w:lineRule="auto"/>
        <w:rPr>
          <w:rFonts w:ascii="Times New Roman" w:hAnsi="Times New Roman" w:cs="Times New Roman"/>
        </w:rPr>
      </w:pPr>
    </w:p>
    <w:p w14:paraId="184BB3D3" w14:textId="56C6C7BC" w:rsidR="00530226" w:rsidRDefault="00B511C5" w:rsidP="002621A4">
      <w:pPr>
        <w:pStyle w:val="Body"/>
        <w:spacing w:after="0" w:line="240" w:lineRule="auto"/>
        <w:rPr>
          <w:rFonts w:ascii="Times New Roman" w:hAnsi="Times New Roman" w:cs="Times New Roman"/>
        </w:rPr>
      </w:pPr>
      <w:r>
        <w:rPr>
          <w:rFonts w:ascii="Times New Roman" w:hAnsi="Times New Roman" w:cs="Times New Roman"/>
        </w:rPr>
        <w:t>Gerber. 2007.</w:t>
      </w:r>
    </w:p>
    <w:p w14:paraId="26AEB2D5" w14:textId="77777777" w:rsidR="008C3E9F" w:rsidRDefault="008C3E9F" w:rsidP="002621A4">
      <w:pPr>
        <w:pStyle w:val="Body"/>
        <w:spacing w:after="0" w:line="240" w:lineRule="auto"/>
        <w:rPr>
          <w:rFonts w:ascii="Times New Roman" w:hAnsi="Times New Roman" w:cs="Times New Roman"/>
        </w:rPr>
      </w:pPr>
    </w:p>
    <w:p w14:paraId="170F6A20" w14:textId="1E231748" w:rsidR="008C3E9F" w:rsidRPr="008C3E9F" w:rsidRDefault="008C3E9F" w:rsidP="002621A4">
      <w:pPr>
        <w:pStyle w:val="Body"/>
        <w:spacing w:after="0" w:line="240" w:lineRule="auto"/>
        <w:rPr>
          <w:rFonts w:ascii="Times New Roman" w:eastAsia="Times New Roman" w:hAnsi="Times New Roman" w:cs="Times New Roman"/>
        </w:rPr>
      </w:pPr>
      <w:r w:rsidRPr="00B827AC">
        <w:rPr>
          <w:rFonts w:ascii="Times New Roman" w:eastAsia="Times New Roman" w:hAnsi="Times New Roman" w:cs="Times New Roman"/>
        </w:rPr>
        <w:t>GLBS (Greening Livestock Baseline Survey). 2018. International Livestock Research Institute.</w:t>
      </w:r>
    </w:p>
    <w:p w14:paraId="5C1E6D1B" w14:textId="77777777" w:rsidR="008C3E9F" w:rsidRDefault="008C3E9F" w:rsidP="002621A4">
      <w:pPr>
        <w:pStyle w:val="Body"/>
        <w:spacing w:after="0" w:line="240" w:lineRule="auto"/>
        <w:rPr>
          <w:rFonts w:ascii="Times New Roman" w:hAnsi="Times New Roman" w:cs="Times New Roman"/>
        </w:rPr>
      </w:pPr>
    </w:p>
    <w:p w14:paraId="164C850F" w14:textId="1B7AE0DF" w:rsidR="008C3E9F" w:rsidRDefault="008C3E9F" w:rsidP="008C3E9F">
      <w:pPr>
        <w:rPr>
          <w:rFonts w:ascii="Times New Roman" w:hAnsi="Times New Roman" w:cs="Times New Roman"/>
        </w:rPr>
      </w:pPr>
      <w:r w:rsidRPr="00B827AC">
        <w:rPr>
          <w:rFonts w:ascii="Times New Roman" w:hAnsi="Times New Roman" w:cs="Times New Roman"/>
        </w:rPr>
        <w:t xml:space="preserve">Hammond, J., Simon </w:t>
      </w:r>
      <w:proofErr w:type="spellStart"/>
      <w:r w:rsidRPr="00B827AC">
        <w:rPr>
          <w:rFonts w:ascii="Times New Roman" w:hAnsi="Times New Roman" w:cs="Times New Roman"/>
        </w:rPr>
        <w:t>Fraval</w:t>
      </w:r>
      <w:proofErr w:type="spellEnd"/>
      <w:r w:rsidRPr="00B827AC">
        <w:rPr>
          <w:rFonts w:ascii="Times New Roman" w:hAnsi="Times New Roman" w:cs="Times New Roman"/>
        </w:rPr>
        <w:t xml:space="preserve">, Jacob van </w:t>
      </w:r>
      <w:proofErr w:type="spellStart"/>
      <w:r w:rsidRPr="00B827AC">
        <w:rPr>
          <w:rFonts w:ascii="Times New Roman" w:hAnsi="Times New Roman" w:cs="Times New Roman"/>
        </w:rPr>
        <w:t>Etten</w:t>
      </w:r>
      <w:proofErr w:type="spellEnd"/>
      <w:r w:rsidRPr="00B827AC">
        <w:rPr>
          <w:rFonts w:ascii="Times New Roman" w:hAnsi="Times New Roman" w:cs="Times New Roman"/>
        </w:rPr>
        <w:t xml:space="preserve">, Jose Gabriel </w:t>
      </w:r>
      <w:proofErr w:type="spellStart"/>
      <w:r w:rsidRPr="00B827AC">
        <w:rPr>
          <w:rFonts w:ascii="Times New Roman" w:hAnsi="Times New Roman" w:cs="Times New Roman"/>
        </w:rPr>
        <w:t>Suchini</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Leida</w:t>
      </w:r>
      <w:proofErr w:type="spellEnd"/>
      <w:r w:rsidRPr="00B827AC">
        <w:rPr>
          <w:rFonts w:ascii="Times New Roman" w:hAnsi="Times New Roman" w:cs="Times New Roman"/>
        </w:rPr>
        <w:t xml:space="preserve"> Mercado, Tim </w:t>
      </w:r>
      <w:proofErr w:type="spellStart"/>
      <w:r w:rsidRPr="00B827AC">
        <w:rPr>
          <w:rFonts w:ascii="Times New Roman" w:hAnsi="Times New Roman" w:cs="Times New Roman"/>
        </w:rPr>
        <w:t>Pagella</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Romain</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Frelat</w:t>
      </w:r>
      <w:proofErr w:type="spellEnd"/>
      <w:r w:rsidRPr="00B827AC">
        <w:rPr>
          <w:rFonts w:ascii="Times New Roman" w:hAnsi="Times New Roman" w:cs="Times New Roman"/>
        </w:rPr>
        <w:t xml:space="preserve">, Mats </w:t>
      </w:r>
      <w:proofErr w:type="spellStart"/>
      <w:r w:rsidRPr="00B827AC">
        <w:rPr>
          <w:rFonts w:ascii="Times New Roman" w:hAnsi="Times New Roman" w:cs="Times New Roman"/>
        </w:rPr>
        <w:t>Lannerstad</w:t>
      </w:r>
      <w:proofErr w:type="spellEnd"/>
      <w:r w:rsidRPr="00B827AC">
        <w:rPr>
          <w:rFonts w:ascii="Times New Roman" w:hAnsi="Times New Roman" w:cs="Times New Roman"/>
        </w:rPr>
        <w:t xml:space="preserve">, Sabine </w:t>
      </w:r>
      <w:proofErr w:type="spellStart"/>
      <w:r w:rsidRPr="00B827AC">
        <w:rPr>
          <w:rFonts w:ascii="Times New Roman" w:hAnsi="Times New Roman" w:cs="Times New Roman"/>
        </w:rPr>
        <w:t>Douxchamps</w:t>
      </w:r>
      <w:proofErr w:type="spellEnd"/>
      <w:r w:rsidRPr="00B827AC">
        <w:rPr>
          <w:rFonts w:ascii="Times New Roman" w:hAnsi="Times New Roman" w:cs="Times New Roman"/>
        </w:rPr>
        <w:t xml:space="preserve">, Nils </w:t>
      </w:r>
      <w:proofErr w:type="spellStart"/>
      <w:r w:rsidRPr="00B827AC">
        <w:rPr>
          <w:rFonts w:ascii="Times New Roman" w:hAnsi="Times New Roman" w:cs="Times New Roman"/>
        </w:rPr>
        <w:t>Teufel</w:t>
      </w:r>
      <w:proofErr w:type="spellEnd"/>
      <w:r w:rsidRPr="00B827AC">
        <w:rPr>
          <w:rFonts w:ascii="Times New Roman" w:hAnsi="Times New Roman" w:cs="Times New Roman"/>
        </w:rPr>
        <w:t xml:space="preserve">, Diego </w:t>
      </w:r>
      <w:proofErr w:type="spellStart"/>
      <w:r w:rsidRPr="00B827AC">
        <w:rPr>
          <w:rFonts w:ascii="Times New Roman" w:hAnsi="Times New Roman" w:cs="Times New Roman"/>
        </w:rPr>
        <w:t>Valbuena</w:t>
      </w:r>
      <w:proofErr w:type="spellEnd"/>
      <w:r w:rsidRPr="00B827AC">
        <w:rPr>
          <w:rFonts w:ascii="Times New Roman" w:hAnsi="Times New Roman" w:cs="Times New Roman"/>
        </w:rPr>
        <w:t xml:space="preserve">, Mark T. van </w:t>
      </w:r>
      <w:proofErr w:type="spellStart"/>
      <w:r w:rsidRPr="00B827AC">
        <w:rPr>
          <w:rFonts w:ascii="Times New Roman" w:hAnsi="Times New Roman" w:cs="Times New Roman"/>
        </w:rPr>
        <w:t>Wijk</w:t>
      </w:r>
      <w:proofErr w:type="spellEnd"/>
      <w:r w:rsidRPr="00B827AC">
        <w:rPr>
          <w:rFonts w:ascii="Times New Roman" w:hAnsi="Times New Roman" w:cs="Times New Roman"/>
        </w:rPr>
        <w:t>. 2017. The Rural Household Multi-Indicator Survey (</w:t>
      </w:r>
      <w:proofErr w:type="spellStart"/>
      <w:r w:rsidRPr="00B827AC">
        <w:rPr>
          <w:rFonts w:ascii="Times New Roman" w:hAnsi="Times New Roman" w:cs="Times New Roman"/>
        </w:rPr>
        <w:t>RHoMIS</w:t>
      </w:r>
      <w:proofErr w:type="spellEnd"/>
      <w:r w:rsidRPr="00B827AC">
        <w:rPr>
          <w:rFonts w:ascii="Times New Roman" w:hAnsi="Times New Roman" w:cs="Times New Roman"/>
        </w:rPr>
        <w:t>) for rapid characterisation of households to inform climate smart agriculture interventions: Description and applications in East Africa a</w:t>
      </w:r>
      <w:r>
        <w:rPr>
          <w:rFonts w:ascii="Times New Roman" w:hAnsi="Times New Roman" w:cs="Times New Roman"/>
        </w:rPr>
        <w:t>nd Central America 151: 225-233</w:t>
      </w:r>
    </w:p>
    <w:p w14:paraId="290AC879" w14:textId="75661F6F" w:rsidR="008C3E9F" w:rsidRDefault="008C3E9F" w:rsidP="008C3E9F">
      <w:pPr>
        <w:pStyle w:val="Body"/>
        <w:spacing w:after="0" w:line="240" w:lineRule="auto"/>
        <w:rPr>
          <w:rFonts w:ascii="Times New Roman" w:hAnsi="Times New Roman" w:cs="Times New Roman"/>
        </w:rPr>
      </w:pPr>
      <w:proofErr w:type="spellStart"/>
      <w:r>
        <w:rPr>
          <w:rFonts w:ascii="Times New Roman" w:hAnsi="Times New Roman" w:cs="Times New Roman"/>
        </w:rPr>
        <w:t>Havlik</w:t>
      </w:r>
      <w:proofErr w:type="spellEnd"/>
      <w:r>
        <w:rPr>
          <w:rFonts w:ascii="Times New Roman" w:hAnsi="Times New Roman" w:cs="Times New Roman"/>
        </w:rPr>
        <w:t>. 2014.</w:t>
      </w:r>
    </w:p>
    <w:p w14:paraId="69D0DFFB" w14:textId="77777777" w:rsidR="008C3E9F" w:rsidRDefault="008C3E9F" w:rsidP="008C3E9F">
      <w:pPr>
        <w:pStyle w:val="Body"/>
        <w:spacing w:after="0" w:line="240" w:lineRule="auto"/>
        <w:rPr>
          <w:rFonts w:ascii="Times New Roman" w:hAnsi="Times New Roman" w:cs="Times New Roman"/>
        </w:rPr>
      </w:pPr>
    </w:p>
    <w:p w14:paraId="5411951D" w14:textId="2663F947" w:rsidR="008C3E9F" w:rsidRDefault="008C3E9F" w:rsidP="008C3E9F">
      <w:pPr>
        <w:pStyle w:val="Body"/>
        <w:spacing w:after="0" w:line="240" w:lineRule="auto"/>
        <w:jc w:val="both"/>
        <w:rPr>
          <w:rFonts w:ascii="Times New Roman" w:hAnsi="Times New Roman" w:cs="Times New Roman"/>
        </w:rPr>
      </w:pPr>
      <w:r w:rsidRPr="00B827AC">
        <w:rPr>
          <w:rFonts w:ascii="Times New Roman" w:hAnsi="Times New Roman" w:cs="Times New Roman"/>
        </w:rPr>
        <w:t xml:space="preserve">Herrero, M., </w:t>
      </w:r>
      <w:proofErr w:type="spellStart"/>
      <w:r w:rsidRPr="00B827AC">
        <w:rPr>
          <w:rFonts w:ascii="Times New Roman" w:hAnsi="Times New Roman" w:cs="Times New Roman"/>
        </w:rPr>
        <w:t>Havlik</w:t>
      </w:r>
      <w:proofErr w:type="spellEnd"/>
      <w:r w:rsidRPr="00B827AC">
        <w:rPr>
          <w:rFonts w:ascii="Times New Roman" w:hAnsi="Times New Roman" w:cs="Times New Roman"/>
        </w:rPr>
        <w:t xml:space="preserve">, P., </w:t>
      </w:r>
      <w:proofErr w:type="spellStart"/>
      <w:r w:rsidRPr="00B827AC">
        <w:rPr>
          <w:rFonts w:ascii="Times New Roman" w:hAnsi="Times New Roman" w:cs="Times New Roman"/>
        </w:rPr>
        <w:t>Valin</w:t>
      </w:r>
      <w:proofErr w:type="spellEnd"/>
      <w:r w:rsidRPr="00B827AC">
        <w:rPr>
          <w:rFonts w:ascii="Times New Roman" w:hAnsi="Times New Roman" w:cs="Times New Roman"/>
        </w:rPr>
        <w:t xml:space="preserve">, H., </w:t>
      </w:r>
      <w:proofErr w:type="spellStart"/>
      <w:r w:rsidRPr="00B827AC">
        <w:rPr>
          <w:rFonts w:ascii="Times New Roman" w:hAnsi="Times New Roman" w:cs="Times New Roman"/>
        </w:rPr>
        <w:t>Notenbaert</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Rufino</w:t>
      </w:r>
      <w:proofErr w:type="spellEnd"/>
      <w:r w:rsidRPr="00B827AC">
        <w:rPr>
          <w:rFonts w:ascii="Times New Roman" w:hAnsi="Times New Roman" w:cs="Times New Roman"/>
        </w:rPr>
        <w:t xml:space="preserve">, M., Thornton, P., </w:t>
      </w:r>
      <w:proofErr w:type="spellStart"/>
      <w:r w:rsidRPr="00B827AC">
        <w:rPr>
          <w:rFonts w:ascii="Times New Roman" w:hAnsi="Times New Roman" w:cs="Times New Roman"/>
        </w:rPr>
        <w:t>Blummel</w:t>
      </w:r>
      <w:proofErr w:type="spellEnd"/>
      <w:r w:rsidRPr="00B827AC">
        <w:rPr>
          <w:rFonts w:ascii="Times New Roman" w:hAnsi="Times New Roman" w:cs="Times New Roman"/>
        </w:rPr>
        <w:t xml:space="preserve">, M., Weiss, F., Grace, D., </w:t>
      </w:r>
      <w:proofErr w:type="spellStart"/>
      <w:r w:rsidRPr="00B827AC">
        <w:rPr>
          <w:rFonts w:ascii="Times New Roman" w:hAnsi="Times New Roman" w:cs="Times New Roman"/>
        </w:rPr>
        <w:t>Obsersteiner</w:t>
      </w:r>
      <w:proofErr w:type="spellEnd"/>
      <w:r w:rsidRPr="00B827AC">
        <w:rPr>
          <w:rFonts w:ascii="Times New Roman" w:hAnsi="Times New Roman" w:cs="Times New Roman"/>
        </w:rPr>
        <w:t>, M</w:t>
      </w:r>
      <w:proofErr w:type="gramStart"/>
      <w:r w:rsidRPr="00B827AC">
        <w:rPr>
          <w:rFonts w:ascii="Times New Roman" w:hAnsi="Times New Roman" w:cs="Times New Roman"/>
        </w:rPr>
        <w:t>..</w:t>
      </w:r>
      <w:proofErr w:type="gramEnd"/>
      <w:r w:rsidRPr="00B827AC">
        <w:rPr>
          <w:rFonts w:ascii="Times New Roman" w:hAnsi="Times New Roman" w:cs="Times New Roman"/>
        </w:rPr>
        <w:t xml:space="preserve"> 2013. Biomass use, production, feed efficiencies and greenhouse gas emissions from global livestock syst</w:t>
      </w:r>
      <w:r>
        <w:rPr>
          <w:rFonts w:ascii="Times New Roman" w:hAnsi="Times New Roman" w:cs="Times New Roman"/>
        </w:rPr>
        <w:t>ems. PNAS 110 (52): 20888-20893</w:t>
      </w:r>
    </w:p>
    <w:p w14:paraId="2B3E6C50" w14:textId="77777777" w:rsidR="00530226" w:rsidRDefault="00530226" w:rsidP="002621A4">
      <w:pPr>
        <w:pStyle w:val="Body"/>
        <w:spacing w:after="0" w:line="240" w:lineRule="auto"/>
        <w:rPr>
          <w:rFonts w:ascii="Times New Roman" w:hAnsi="Times New Roman" w:cs="Times New Roman"/>
        </w:rPr>
      </w:pPr>
    </w:p>
    <w:p w14:paraId="1D6BB48B" w14:textId="7936E2F9" w:rsidR="004A5EE1" w:rsidRDefault="00B511C5" w:rsidP="009857E9">
      <w:pPr>
        <w:rPr>
          <w:rFonts w:ascii="Times New Roman" w:hAnsi="Times New Roman" w:cs="Times New Roman"/>
        </w:rPr>
      </w:pPr>
      <w:proofErr w:type="spellStart"/>
      <w:r>
        <w:rPr>
          <w:rFonts w:ascii="Times New Roman" w:hAnsi="Times New Roman" w:cs="Times New Roman"/>
        </w:rPr>
        <w:t>Hosonuma</w:t>
      </w:r>
      <w:proofErr w:type="spellEnd"/>
      <w:r>
        <w:rPr>
          <w:rFonts w:ascii="Times New Roman" w:hAnsi="Times New Roman" w:cs="Times New Roman"/>
        </w:rPr>
        <w:t xml:space="preserve"> et al. 2012.</w:t>
      </w:r>
    </w:p>
    <w:p w14:paraId="2B660675" w14:textId="4ACEB4D4" w:rsidR="00771D6B" w:rsidRDefault="00771D6B" w:rsidP="009857E9">
      <w:pPr>
        <w:rPr>
          <w:rFonts w:ascii="Times New Roman" w:hAnsi="Times New Roman" w:cs="Times New Roman"/>
        </w:rPr>
      </w:pPr>
      <w:proofErr w:type="spellStart"/>
      <w:r>
        <w:rPr>
          <w:rFonts w:ascii="Times New Roman" w:hAnsi="Times New Roman" w:cs="Times New Roman"/>
        </w:rPr>
        <w:t>Komarek</w:t>
      </w:r>
      <w:proofErr w:type="spellEnd"/>
      <w:r>
        <w:rPr>
          <w:rFonts w:ascii="Times New Roman" w:hAnsi="Times New Roman" w:cs="Times New Roman"/>
        </w:rPr>
        <w:t xml:space="preserve"> et al. 2017</w:t>
      </w:r>
    </w:p>
    <w:p w14:paraId="0F0F74DF" w14:textId="77777777" w:rsidR="008C3E9F" w:rsidRPr="00B827AC" w:rsidRDefault="008C3E9F" w:rsidP="008C3E9F">
      <w:pPr>
        <w:spacing w:after="0"/>
        <w:rPr>
          <w:rFonts w:ascii="Times New Roman" w:hAnsi="Times New Roman" w:cs="Times New Roman"/>
        </w:rPr>
      </w:pPr>
      <w:proofErr w:type="spellStart"/>
      <w:r w:rsidRPr="00B827AC">
        <w:rPr>
          <w:rFonts w:ascii="Times New Roman" w:hAnsi="Times New Roman" w:cs="Times New Roman"/>
        </w:rPr>
        <w:t>Kurwijila</w:t>
      </w:r>
      <w:proofErr w:type="spellEnd"/>
      <w:r w:rsidRPr="00B827AC">
        <w:rPr>
          <w:rFonts w:ascii="Times New Roman" w:hAnsi="Times New Roman" w:cs="Times New Roman"/>
        </w:rPr>
        <w:t xml:space="preserve">, L.R and K.J. </w:t>
      </w:r>
      <w:proofErr w:type="spellStart"/>
      <w:r w:rsidRPr="00B827AC">
        <w:rPr>
          <w:rFonts w:ascii="Times New Roman" w:hAnsi="Times New Roman" w:cs="Times New Roman"/>
        </w:rPr>
        <w:t>Boki</w:t>
      </w:r>
      <w:proofErr w:type="spellEnd"/>
      <w:r w:rsidRPr="00B827AC">
        <w:rPr>
          <w:rFonts w:ascii="Times New Roman" w:hAnsi="Times New Roman" w:cs="Times New Roman"/>
        </w:rPr>
        <w:t xml:space="preserve">. 2003. A review of the </w:t>
      </w:r>
      <w:proofErr w:type="gramStart"/>
      <w:r w:rsidRPr="00B827AC">
        <w:rPr>
          <w:rFonts w:ascii="Times New Roman" w:hAnsi="Times New Roman" w:cs="Times New Roman"/>
        </w:rPr>
        <w:t>small scale</w:t>
      </w:r>
      <w:proofErr w:type="gramEnd"/>
      <w:r w:rsidRPr="00B827AC">
        <w:rPr>
          <w:rFonts w:ascii="Times New Roman" w:hAnsi="Times New Roman" w:cs="Times New Roman"/>
        </w:rPr>
        <w:t xml:space="preserve"> dairy sector – Tanzania. Milk</w:t>
      </w:r>
    </w:p>
    <w:p w14:paraId="5F033DC4" w14:textId="77777777" w:rsidR="008C3E9F" w:rsidRPr="00B827AC" w:rsidRDefault="008C3E9F" w:rsidP="008C3E9F">
      <w:pPr>
        <w:spacing w:after="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dairy products, post-harvest losses and food safety in Sub-Saharan Africa and the near</w:t>
      </w:r>
    </w:p>
    <w:p w14:paraId="2648E181" w14:textId="54FFD79F" w:rsidR="008C3E9F" w:rsidRDefault="008C3E9F" w:rsidP="008C3E9F">
      <w:pPr>
        <w:spacing w:after="0"/>
        <w:rPr>
          <w:rFonts w:ascii="Times New Roman" w:hAnsi="Times New Roman" w:cs="Times New Roman"/>
        </w:rPr>
      </w:pPr>
      <w:r w:rsidRPr="00B827AC">
        <w:rPr>
          <w:rFonts w:ascii="Times New Roman" w:hAnsi="Times New Roman" w:cs="Times New Roman"/>
        </w:rPr>
        <w:t>East. FAO Prevention of Food Loss</w:t>
      </w:r>
      <w:r>
        <w:rPr>
          <w:rFonts w:ascii="Times New Roman" w:hAnsi="Times New Roman" w:cs="Times New Roman"/>
        </w:rPr>
        <w:t>es Programme. FAO, Rome, Italy.</w:t>
      </w:r>
    </w:p>
    <w:p w14:paraId="2D475A36" w14:textId="77777777" w:rsidR="008C3E9F" w:rsidRDefault="008C3E9F" w:rsidP="008C3E9F">
      <w:pPr>
        <w:rPr>
          <w:rFonts w:ascii="Times New Roman" w:hAnsi="Times New Roman" w:cs="Times New Roman"/>
        </w:rPr>
      </w:pPr>
      <w:r>
        <w:rPr>
          <w:rFonts w:ascii="Times New Roman" w:hAnsi="Times New Roman" w:cs="Times New Roman"/>
        </w:rPr>
        <w:t xml:space="preserve">Livestock Sector Development Programme (LSDP). 2011. Ministry of livestock and fisheries development. United Republic of Tanzania. </w:t>
      </w:r>
    </w:p>
    <w:p w14:paraId="64B0DD85" w14:textId="77777777" w:rsidR="008C3E9F" w:rsidRPr="00B827AC" w:rsidRDefault="008C3E9F" w:rsidP="008C3E9F">
      <w:pPr>
        <w:spacing w:after="0" w:line="240" w:lineRule="auto"/>
        <w:rPr>
          <w:rFonts w:ascii="Times New Roman" w:eastAsia="Times New Roman" w:hAnsi="Times New Roman" w:cs="Times New Roman"/>
          <w:sz w:val="24"/>
          <w:szCs w:val="24"/>
          <w:lang w:eastAsia="en-GB"/>
        </w:rPr>
      </w:pPr>
      <w:proofErr w:type="spellStart"/>
      <w:r w:rsidRPr="00B827AC">
        <w:rPr>
          <w:rFonts w:ascii="Times New Roman" w:eastAsia="Times New Roman" w:hAnsi="Times New Roman" w:cs="Times New Roman"/>
          <w:sz w:val="24"/>
          <w:szCs w:val="24"/>
          <w:lang w:eastAsia="en-GB"/>
        </w:rPr>
        <w:lastRenderedPageBreak/>
        <w:t>Omamo</w:t>
      </w:r>
      <w:proofErr w:type="spellEnd"/>
      <w:r w:rsidRPr="00B827AC">
        <w:rPr>
          <w:rFonts w:ascii="Times New Roman" w:eastAsia="Times New Roman" w:hAnsi="Times New Roman" w:cs="Times New Roman"/>
          <w:sz w:val="24"/>
          <w:szCs w:val="24"/>
          <w:lang w:eastAsia="en-GB"/>
        </w:rPr>
        <w:t xml:space="preserve">, S.W., </w:t>
      </w:r>
      <w:proofErr w:type="spellStart"/>
      <w:r w:rsidRPr="00B827AC">
        <w:rPr>
          <w:rFonts w:ascii="Times New Roman" w:eastAsia="Times New Roman" w:hAnsi="Times New Roman" w:cs="Times New Roman"/>
          <w:sz w:val="24"/>
          <w:szCs w:val="24"/>
          <w:lang w:eastAsia="en-GB"/>
        </w:rPr>
        <w:t>Diao</w:t>
      </w:r>
      <w:proofErr w:type="spellEnd"/>
      <w:r w:rsidRPr="00B827AC">
        <w:rPr>
          <w:rFonts w:ascii="Times New Roman" w:eastAsia="Times New Roman" w:hAnsi="Times New Roman" w:cs="Times New Roman"/>
          <w:sz w:val="24"/>
          <w:szCs w:val="24"/>
          <w:lang w:eastAsia="en-GB"/>
        </w:rPr>
        <w:t>, X., Wood, S., Chamberlin, J., You, L., Benin, S., Wood-</w:t>
      </w:r>
      <w:proofErr w:type="spellStart"/>
      <w:r w:rsidRPr="00B827AC">
        <w:rPr>
          <w:rFonts w:ascii="Times New Roman" w:eastAsia="Times New Roman" w:hAnsi="Times New Roman" w:cs="Times New Roman"/>
          <w:sz w:val="24"/>
          <w:szCs w:val="24"/>
          <w:lang w:eastAsia="en-GB"/>
        </w:rPr>
        <w:t>Sichra</w:t>
      </w:r>
      <w:proofErr w:type="spellEnd"/>
      <w:r w:rsidRPr="00B827AC">
        <w:rPr>
          <w:rFonts w:ascii="Times New Roman" w:eastAsia="Times New Roman" w:hAnsi="Times New Roman" w:cs="Times New Roman"/>
          <w:sz w:val="24"/>
          <w:szCs w:val="24"/>
          <w:lang w:eastAsia="en-GB"/>
        </w:rPr>
        <w:t xml:space="preserve">, U. and </w:t>
      </w:r>
    </w:p>
    <w:p w14:paraId="702F2F59" w14:textId="77777777" w:rsidR="008C3E9F" w:rsidRPr="00B827AC" w:rsidRDefault="008C3E9F" w:rsidP="008C3E9F">
      <w:pPr>
        <w:spacing w:after="0" w:line="240" w:lineRule="auto"/>
        <w:rPr>
          <w:rFonts w:ascii="Times New Roman" w:eastAsia="Times New Roman" w:hAnsi="Times New Roman" w:cs="Times New Roman"/>
          <w:sz w:val="24"/>
          <w:szCs w:val="24"/>
          <w:lang w:eastAsia="en-GB"/>
        </w:rPr>
      </w:pPr>
      <w:proofErr w:type="spellStart"/>
      <w:r w:rsidRPr="00B827AC">
        <w:rPr>
          <w:rFonts w:ascii="Times New Roman" w:eastAsia="Times New Roman" w:hAnsi="Times New Roman" w:cs="Times New Roman"/>
          <w:sz w:val="24"/>
          <w:szCs w:val="24"/>
          <w:lang w:eastAsia="en-GB"/>
        </w:rPr>
        <w:t>Tatwangire</w:t>
      </w:r>
      <w:proofErr w:type="spellEnd"/>
      <w:r w:rsidRPr="00B827AC">
        <w:rPr>
          <w:rFonts w:ascii="Times New Roman" w:eastAsia="Times New Roman" w:hAnsi="Times New Roman" w:cs="Times New Roman"/>
          <w:sz w:val="24"/>
          <w:szCs w:val="24"/>
          <w:lang w:eastAsia="en-GB"/>
        </w:rPr>
        <w:t xml:space="preserve">, A. 2006. Strategic priorities for agricultural development in Eastern and Central </w:t>
      </w:r>
    </w:p>
    <w:p w14:paraId="0AF4997C" w14:textId="58243F4B" w:rsidR="008C3E9F" w:rsidRPr="008C3E9F" w:rsidRDefault="008C3E9F" w:rsidP="008C3E9F">
      <w:pPr>
        <w:spacing w:after="0" w:line="240" w:lineRule="auto"/>
        <w:rPr>
          <w:rFonts w:ascii="Times New Roman" w:eastAsia="Times New Roman" w:hAnsi="Times New Roman" w:cs="Times New Roman"/>
          <w:sz w:val="24"/>
          <w:szCs w:val="24"/>
          <w:lang w:eastAsia="en-GB"/>
        </w:rPr>
      </w:pPr>
      <w:r w:rsidRPr="00B827AC">
        <w:rPr>
          <w:rFonts w:ascii="Times New Roman" w:eastAsia="Times New Roman" w:hAnsi="Times New Roman" w:cs="Times New Roman"/>
          <w:sz w:val="24"/>
          <w:szCs w:val="24"/>
          <w:lang w:eastAsia="en-GB"/>
        </w:rPr>
        <w:t>Africa. Washington DC: International Food Policy Research Institute</w:t>
      </w:r>
    </w:p>
    <w:p w14:paraId="619C0E56" w14:textId="77777777" w:rsidR="00803B1F" w:rsidRPr="002A25D4" w:rsidRDefault="00803B1F" w:rsidP="008C3E9F">
      <w:pPr>
        <w:spacing w:line="240" w:lineRule="auto"/>
        <w:rPr>
          <w:ins w:id="165" w:author="Rufino, Mariana" w:date="2017-11-13T11:46:00Z"/>
          <w:rFonts w:ascii="Times New Roman" w:hAnsi="Times New Roman" w:cs="Times New Roman"/>
          <w:rPrChange w:id="166" w:author="Rufino, Mariana [2]" w:date="2017-11-14T09:55:00Z">
            <w:rPr>
              <w:ins w:id="167" w:author="Rufino, Mariana" w:date="2017-11-13T11:46:00Z"/>
              <w:rFonts w:ascii="Times New Roman" w:hAnsi="Times New Roman" w:cs="Times New Roman"/>
              <w:lang w:val="it-IT"/>
            </w:rPr>
          </w:rPrChange>
        </w:rPr>
      </w:pPr>
    </w:p>
    <w:p w14:paraId="21394636" w14:textId="4EDBCEDF" w:rsidR="008C3E9F" w:rsidRPr="00B827AC" w:rsidRDefault="008C3E9F" w:rsidP="008C3E9F">
      <w:pPr>
        <w:spacing w:line="240" w:lineRule="auto"/>
        <w:rPr>
          <w:rFonts w:ascii="Times New Roman" w:hAnsi="Times New Roman" w:cs="Times New Roman"/>
        </w:rPr>
      </w:pPr>
      <w:proofErr w:type="spellStart"/>
      <w:r w:rsidRPr="008D4BF0">
        <w:rPr>
          <w:rFonts w:ascii="Times New Roman" w:hAnsi="Times New Roman" w:cs="Times New Roman"/>
          <w:lang w:val="it-IT"/>
        </w:rPr>
        <w:t>Osuji</w:t>
      </w:r>
      <w:proofErr w:type="spellEnd"/>
      <w:r w:rsidRPr="008D4BF0">
        <w:rPr>
          <w:rFonts w:ascii="Times New Roman" w:hAnsi="Times New Roman" w:cs="Times New Roman"/>
          <w:lang w:val="it-IT"/>
        </w:rPr>
        <w:t xml:space="preserve"> PO, </w:t>
      </w:r>
      <w:proofErr w:type="spellStart"/>
      <w:r w:rsidRPr="008D4BF0">
        <w:rPr>
          <w:rFonts w:ascii="Times New Roman" w:hAnsi="Times New Roman" w:cs="Times New Roman"/>
          <w:lang w:val="it-IT"/>
        </w:rPr>
        <w:t>Saarisalo</w:t>
      </w:r>
      <w:proofErr w:type="spellEnd"/>
      <w:r w:rsidRPr="008D4BF0">
        <w:rPr>
          <w:rFonts w:ascii="Times New Roman" w:hAnsi="Times New Roman" w:cs="Times New Roman"/>
          <w:lang w:val="it-IT"/>
        </w:rPr>
        <w:t xml:space="preserve"> EM, </w:t>
      </w:r>
      <w:proofErr w:type="spellStart"/>
      <w:r w:rsidRPr="008D4BF0">
        <w:rPr>
          <w:rFonts w:ascii="Times New Roman" w:hAnsi="Times New Roman" w:cs="Times New Roman"/>
          <w:lang w:val="it-IT"/>
        </w:rPr>
        <w:t>Tegegne</w:t>
      </w:r>
      <w:proofErr w:type="spellEnd"/>
      <w:r w:rsidRPr="008D4BF0">
        <w:rPr>
          <w:rFonts w:ascii="Times New Roman" w:hAnsi="Times New Roman" w:cs="Times New Roman"/>
          <w:lang w:val="it-IT"/>
        </w:rPr>
        <w:t xml:space="preserve"> A and </w:t>
      </w:r>
      <w:proofErr w:type="spellStart"/>
      <w:r w:rsidRPr="008D4BF0">
        <w:rPr>
          <w:rFonts w:ascii="Times New Roman" w:hAnsi="Times New Roman" w:cs="Times New Roman"/>
          <w:lang w:val="it-IT"/>
        </w:rPr>
        <w:t>Umunna</w:t>
      </w:r>
      <w:proofErr w:type="spellEnd"/>
      <w:r w:rsidRPr="008D4BF0">
        <w:rPr>
          <w:rFonts w:ascii="Times New Roman" w:hAnsi="Times New Roman" w:cs="Times New Roman"/>
          <w:lang w:val="it-IT"/>
        </w:rPr>
        <w:t xml:space="preserve"> NN 2005. </w:t>
      </w:r>
      <w:r w:rsidRPr="00501922">
        <w:rPr>
          <w:rFonts w:ascii="Times New Roman" w:hAnsi="Times New Roman" w:cs="Times New Roman"/>
        </w:rPr>
        <w:t>Undernutrition</w:t>
      </w:r>
      <w:r>
        <w:rPr>
          <w:rFonts w:ascii="Times New Roman" w:hAnsi="Times New Roman" w:cs="Times New Roman"/>
        </w:rPr>
        <w:t xml:space="preserve"> </w:t>
      </w:r>
      <w:r w:rsidRPr="00501922">
        <w:rPr>
          <w:rFonts w:ascii="Times New Roman" w:hAnsi="Times New Roman" w:cs="Times New Roman"/>
        </w:rPr>
        <w:t>of dairy cattle in smallholder production sy</w:t>
      </w:r>
      <w:r>
        <w:rPr>
          <w:rFonts w:ascii="Times New Roman" w:hAnsi="Times New Roman" w:cs="Times New Roman"/>
        </w:rPr>
        <w:t xml:space="preserve">stems in East Africa. In Coping </w:t>
      </w:r>
      <w:r w:rsidRPr="00501922">
        <w:rPr>
          <w:rFonts w:ascii="Times New Roman" w:hAnsi="Times New Roman" w:cs="Times New Roman"/>
        </w:rPr>
        <w:t xml:space="preserve">with feed scarcity in smallholder livestock </w:t>
      </w:r>
      <w:r>
        <w:rPr>
          <w:rFonts w:ascii="Times New Roman" w:hAnsi="Times New Roman" w:cs="Times New Roman"/>
        </w:rPr>
        <w:t xml:space="preserve">systems in developing countries </w:t>
      </w:r>
      <w:r w:rsidRPr="00501922">
        <w:rPr>
          <w:rFonts w:ascii="Times New Roman" w:hAnsi="Times New Roman" w:cs="Times New Roman"/>
        </w:rPr>
        <w:t xml:space="preserve">(ed. AA </w:t>
      </w:r>
      <w:proofErr w:type="spellStart"/>
      <w:r w:rsidRPr="00501922">
        <w:rPr>
          <w:rFonts w:ascii="Times New Roman" w:hAnsi="Times New Roman" w:cs="Times New Roman"/>
        </w:rPr>
        <w:t>Ayantunde</w:t>
      </w:r>
      <w:proofErr w:type="spellEnd"/>
      <w:r w:rsidRPr="00501922">
        <w:rPr>
          <w:rFonts w:ascii="Times New Roman" w:hAnsi="Times New Roman" w:cs="Times New Roman"/>
        </w:rPr>
        <w:t>, S Fernandez-Rivera and</w:t>
      </w:r>
      <w:r>
        <w:rPr>
          <w:rFonts w:ascii="Times New Roman" w:hAnsi="Times New Roman" w:cs="Times New Roman"/>
        </w:rPr>
        <w:t xml:space="preserve"> G </w:t>
      </w:r>
      <w:proofErr w:type="spellStart"/>
      <w:r>
        <w:rPr>
          <w:rFonts w:ascii="Times New Roman" w:hAnsi="Times New Roman" w:cs="Times New Roman"/>
        </w:rPr>
        <w:t>McCrabb</w:t>
      </w:r>
      <w:proofErr w:type="spellEnd"/>
      <w:r>
        <w:rPr>
          <w:rFonts w:ascii="Times New Roman" w:hAnsi="Times New Roman" w:cs="Times New Roman"/>
        </w:rPr>
        <w:t xml:space="preserve">), pp. 97–120. Animal </w:t>
      </w:r>
      <w:r w:rsidRPr="00501922">
        <w:rPr>
          <w:rFonts w:ascii="Times New Roman" w:hAnsi="Times New Roman" w:cs="Times New Roman"/>
        </w:rPr>
        <w:t xml:space="preserve">Sciences Group, </w:t>
      </w:r>
      <w:proofErr w:type="spellStart"/>
      <w:r w:rsidRPr="00501922">
        <w:rPr>
          <w:rFonts w:ascii="Times New Roman" w:hAnsi="Times New Roman" w:cs="Times New Roman"/>
        </w:rPr>
        <w:t>Wageningen</w:t>
      </w:r>
      <w:proofErr w:type="spellEnd"/>
      <w:r w:rsidRPr="00501922">
        <w:rPr>
          <w:rFonts w:ascii="Times New Roman" w:hAnsi="Times New Roman" w:cs="Times New Roman"/>
        </w:rPr>
        <w:t xml:space="preserve"> UR, </w:t>
      </w:r>
      <w:proofErr w:type="spellStart"/>
      <w:r w:rsidRPr="00501922">
        <w:rPr>
          <w:rFonts w:ascii="Times New Roman" w:hAnsi="Times New Roman" w:cs="Times New Roman"/>
        </w:rPr>
        <w:t>Wagening</w:t>
      </w:r>
      <w:r>
        <w:rPr>
          <w:rFonts w:ascii="Times New Roman" w:hAnsi="Times New Roman" w:cs="Times New Roman"/>
        </w:rPr>
        <w:t>en</w:t>
      </w:r>
      <w:proofErr w:type="spellEnd"/>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Netherlands; University </w:t>
      </w:r>
      <w:r w:rsidRPr="00501922">
        <w:rPr>
          <w:rFonts w:ascii="Times New Roman" w:hAnsi="Times New Roman" w:cs="Times New Roman"/>
        </w:rPr>
        <w:t>of Reading, Reading, UK; ETH (Swiss Federal In</w:t>
      </w:r>
      <w:r>
        <w:rPr>
          <w:rFonts w:ascii="Times New Roman" w:hAnsi="Times New Roman" w:cs="Times New Roman"/>
        </w:rPr>
        <w:t xml:space="preserve">stitute of Technology), Zurich, </w:t>
      </w:r>
      <w:r w:rsidRPr="00501922">
        <w:rPr>
          <w:rFonts w:ascii="Times New Roman" w:hAnsi="Times New Roman" w:cs="Times New Roman"/>
        </w:rPr>
        <w:t>Switzerland; and ILRI (International Livestoc</w:t>
      </w:r>
      <w:r>
        <w:rPr>
          <w:rFonts w:ascii="Times New Roman" w:hAnsi="Times New Roman" w:cs="Times New Roman"/>
        </w:rPr>
        <w:t>k Research Institute), Nairobi, Kenya.</w:t>
      </w:r>
    </w:p>
    <w:p w14:paraId="3D2952DB" w14:textId="77777777" w:rsidR="00E569D0" w:rsidRPr="00B827AC" w:rsidRDefault="001D6AEC" w:rsidP="00E97EA8">
      <w:pPr>
        <w:rPr>
          <w:rFonts w:ascii="Times New Roman" w:hAnsi="Times New Roman" w:cs="Times New Roman"/>
        </w:rPr>
      </w:pPr>
      <w:r w:rsidRPr="00B827AC">
        <w:rPr>
          <w:rFonts w:ascii="Times New Roman" w:hAnsi="Times New Roman" w:cs="Times New Roman"/>
        </w:rPr>
        <w:t xml:space="preserve">Paul, B.K., R. </w:t>
      </w:r>
      <w:proofErr w:type="spellStart"/>
      <w:r w:rsidRPr="00B827AC">
        <w:rPr>
          <w:rFonts w:ascii="Times New Roman" w:hAnsi="Times New Roman" w:cs="Times New Roman"/>
        </w:rPr>
        <w:t>Frelat</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Birnholz</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Ebong</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Gahigi</w:t>
      </w:r>
      <w:proofErr w:type="spellEnd"/>
      <w:r w:rsidRPr="00B827AC">
        <w:rPr>
          <w:rFonts w:ascii="Times New Roman" w:hAnsi="Times New Roman" w:cs="Times New Roman"/>
        </w:rPr>
        <w:t xml:space="preserve">, J.C.J. Groot, M. Herrero, D.M. </w:t>
      </w:r>
      <w:proofErr w:type="spellStart"/>
      <w:r w:rsidRPr="00B827AC">
        <w:rPr>
          <w:rFonts w:ascii="Times New Roman" w:hAnsi="Times New Roman" w:cs="Times New Roman"/>
        </w:rPr>
        <w:t>Kagabo</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Notenbaert</w:t>
      </w:r>
      <w:proofErr w:type="spellEnd"/>
      <w:r w:rsidRPr="00B827AC">
        <w:rPr>
          <w:rFonts w:ascii="Times New Roman" w:hAnsi="Times New Roman" w:cs="Times New Roman"/>
        </w:rPr>
        <w:t xml:space="preserve">, B. </w:t>
      </w:r>
      <w:proofErr w:type="spellStart"/>
      <w:r w:rsidRPr="00B827AC">
        <w:rPr>
          <w:rFonts w:ascii="Times New Roman" w:hAnsi="Times New Roman" w:cs="Times New Roman"/>
        </w:rPr>
        <w:t>Vanlauwe</w:t>
      </w:r>
      <w:proofErr w:type="spellEnd"/>
      <w:r w:rsidRPr="00B827AC">
        <w:rPr>
          <w:rFonts w:ascii="Times New Roman" w:hAnsi="Times New Roman" w:cs="Times New Roman"/>
        </w:rPr>
        <w:t xml:space="preserve">, M.T. van </w:t>
      </w:r>
      <w:proofErr w:type="spellStart"/>
      <w:r w:rsidRPr="00B827AC">
        <w:rPr>
          <w:rFonts w:ascii="Times New Roman" w:hAnsi="Times New Roman" w:cs="Times New Roman"/>
        </w:rPr>
        <w:t>Wijk</w:t>
      </w:r>
      <w:proofErr w:type="spellEnd"/>
      <w:r w:rsidRPr="00B827AC">
        <w:rPr>
          <w:rFonts w:ascii="Times New Roman" w:hAnsi="Times New Roman" w:cs="Times New Roman"/>
        </w:rPr>
        <w:t xml:space="preserve">. 2017. Agricultural intensification scenarios, household food availability and greenhouse </w:t>
      </w:r>
      <w:proofErr w:type="spellStart"/>
      <w:r w:rsidRPr="00B827AC">
        <w:rPr>
          <w:rFonts w:ascii="Times New Roman" w:hAnsi="Times New Roman" w:cs="Times New Roman"/>
        </w:rPr>
        <w:t>gasemissions</w:t>
      </w:r>
      <w:proofErr w:type="spellEnd"/>
      <w:r w:rsidRPr="00B827AC">
        <w:rPr>
          <w:rFonts w:ascii="Times New Roman" w:hAnsi="Times New Roman" w:cs="Times New Roman"/>
        </w:rPr>
        <w:t xml:space="preserve"> in Rwanda: Ex-ante impacts and trade-offs. Agricultural Systems</w:t>
      </w:r>
    </w:p>
    <w:p w14:paraId="091C147F" w14:textId="75FFCCB8" w:rsidR="00FC489F" w:rsidRPr="00B827AC" w:rsidRDefault="00E569D0" w:rsidP="008C3E9F">
      <w:pPr>
        <w:rPr>
          <w:rFonts w:ascii="Times New Roman" w:hAnsi="Times New Roman" w:cs="Times New Roman"/>
        </w:rPr>
      </w:pPr>
      <w:r w:rsidRPr="00B827AC">
        <w:rPr>
          <w:rFonts w:ascii="Times New Roman" w:hAnsi="Times New Roman" w:cs="Times New Roman"/>
        </w:rPr>
        <w:t xml:space="preserve">Pfeiffer et al (2012). </w:t>
      </w:r>
    </w:p>
    <w:p w14:paraId="154B0037" w14:textId="77777777" w:rsidR="00B9034E" w:rsidRDefault="00B9034E" w:rsidP="00B9034E">
      <w:pPr>
        <w:pStyle w:val="Body"/>
        <w:spacing w:after="0" w:line="240" w:lineRule="auto"/>
        <w:rPr>
          <w:rFonts w:ascii="Times New Roman" w:hAnsi="Times New Roman" w:cs="Times New Roman"/>
        </w:rPr>
      </w:pPr>
      <w:proofErr w:type="spellStart"/>
      <w:r w:rsidRPr="00B827AC">
        <w:rPr>
          <w:rFonts w:ascii="Times New Roman" w:hAnsi="Times New Roman" w:cs="Times New Roman"/>
        </w:rPr>
        <w:t>Shikuku</w:t>
      </w:r>
      <w:proofErr w:type="spellEnd"/>
      <w:r w:rsidRPr="00B827AC">
        <w:rPr>
          <w:rFonts w:ascii="Times New Roman" w:hAnsi="Times New Roman" w:cs="Times New Roman"/>
        </w:rPr>
        <w:t xml:space="preserve">, K.M., </w:t>
      </w:r>
      <w:proofErr w:type="spellStart"/>
      <w:r w:rsidRPr="00B827AC">
        <w:rPr>
          <w:rFonts w:ascii="Times New Roman" w:hAnsi="Times New Roman" w:cs="Times New Roman"/>
        </w:rPr>
        <w:t>Validivia</w:t>
      </w:r>
      <w:proofErr w:type="spellEnd"/>
      <w:r w:rsidRPr="00B827AC">
        <w:rPr>
          <w:rFonts w:ascii="Times New Roman" w:hAnsi="Times New Roman" w:cs="Times New Roman"/>
        </w:rPr>
        <w:t>, R.O., Paul. B.</w:t>
      </w:r>
      <w:proofErr w:type="gramStart"/>
      <w:r w:rsidRPr="00B827AC">
        <w:rPr>
          <w:rFonts w:ascii="Times New Roman" w:hAnsi="Times New Roman" w:cs="Times New Roman"/>
        </w:rPr>
        <w:t>,K</w:t>
      </w:r>
      <w:proofErr w:type="gramEnd"/>
      <w:r w:rsidRPr="00B827AC">
        <w:rPr>
          <w:rFonts w:ascii="Times New Roman" w:hAnsi="Times New Roman" w:cs="Times New Roman"/>
        </w:rPr>
        <w:t xml:space="preserve">., </w:t>
      </w:r>
      <w:proofErr w:type="spellStart"/>
      <w:r w:rsidRPr="00B827AC">
        <w:rPr>
          <w:rFonts w:ascii="Times New Roman" w:hAnsi="Times New Roman" w:cs="Times New Roman"/>
        </w:rPr>
        <w:t>Mwongera</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Winowiecki</w:t>
      </w:r>
      <w:proofErr w:type="spellEnd"/>
      <w:r w:rsidRPr="00B827AC">
        <w:rPr>
          <w:rFonts w:ascii="Times New Roman" w:hAnsi="Times New Roman" w:cs="Times New Roman"/>
        </w:rPr>
        <w:t xml:space="preserve">, L., </w:t>
      </w:r>
      <w:proofErr w:type="spellStart"/>
      <w:r w:rsidRPr="00B827AC">
        <w:rPr>
          <w:rFonts w:ascii="Times New Roman" w:hAnsi="Times New Roman" w:cs="Times New Roman"/>
        </w:rPr>
        <w:t>Laderach</w:t>
      </w:r>
      <w:proofErr w:type="spellEnd"/>
      <w:r w:rsidRPr="00B827AC">
        <w:rPr>
          <w:rFonts w:ascii="Times New Roman" w:hAnsi="Times New Roman" w:cs="Times New Roman"/>
        </w:rPr>
        <w:t xml:space="preserve">, P., Herrero, M., </w:t>
      </w:r>
      <w:proofErr w:type="spellStart"/>
      <w:r w:rsidRPr="00B827AC">
        <w:rPr>
          <w:rFonts w:ascii="Times New Roman" w:hAnsi="Times New Roman" w:cs="Times New Roman"/>
        </w:rPr>
        <w:t>Silvestri</w:t>
      </w:r>
      <w:proofErr w:type="spellEnd"/>
      <w:r w:rsidRPr="00B827AC">
        <w:rPr>
          <w:rFonts w:ascii="Times New Roman" w:hAnsi="Times New Roman" w:cs="Times New Roman"/>
        </w:rPr>
        <w:t xml:space="preserve">, S.. 2017. Prioritizing climate-smart livestock technologies in rural Tanzania: A minimum data approach. Agricultural Systems 151: 204-216. </w:t>
      </w:r>
    </w:p>
    <w:p w14:paraId="76FBFDD5" w14:textId="77777777" w:rsidR="00771D6B" w:rsidRDefault="00771D6B" w:rsidP="00B9034E">
      <w:pPr>
        <w:pStyle w:val="Body"/>
        <w:spacing w:after="0" w:line="240" w:lineRule="auto"/>
        <w:rPr>
          <w:rFonts w:ascii="Times New Roman" w:hAnsi="Times New Roman" w:cs="Times New Roman"/>
        </w:rPr>
      </w:pPr>
    </w:p>
    <w:p w14:paraId="3C45C5E5" w14:textId="4CDF442A" w:rsidR="00771D6B" w:rsidRDefault="00771D6B" w:rsidP="00B9034E">
      <w:pPr>
        <w:pStyle w:val="Body"/>
        <w:spacing w:after="0" w:line="240" w:lineRule="auto"/>
        <w:rPr>
          <w:rFonts w:ascii="Times New Roman" w:hAnsi="Times New Roman" w:cs="Times New Roman"/>
        </w:rPr>
      </w:pPr>
      <w:r>
        <w:rPr>
          <w:rFonts w:ascii="Times New Roman" w:hAnsi="Times New Roman" w:cs="Times New Roman"/>
        </w:rPr>
        <w:t>Stephens et al. 2012</w:t>
      </w:r>
    </w:p>
    <w:p w14:paraId="3DFA22CF" w14:textId="77777777" w:rsidR="008C3E9F" w:rsidRDefault="008C3E9F" w:rsidP="00B9034E">
      <w:pPr>
        <w:pStyle w:val="Body"/>
        <w:spacing w:after="0" w:line="240" w:lineRule="auto"/>
        <w:rPr>
          <w:rFonts w:ascii="Times New Roman" w:hAnsi="Times New Roman" w:cs="Times New Roman"/>
        </w:rPr>
      </w:pPr>
    </w:p>
    <w:p w14:paraId="420D06DA" w14:textId="6EDA589C" w:rsidR="008C3E9F" w:rsidRPr="008C3E9F" w:rsidRDefault="008C3E9F" w:rsidP="008C3E9F">
      <w:pPr>
        <w:rPr>
          <w:rFonts w:ascii="Times New Roman" w:eastAsia="Times New Roman" w:hAnsi="Times New Roman" w:cs="Times New Roman"/>
          <w:lang w:eastAsia="en-GB"/>
        </w:rPr>
      </w:pPr>
      <w:r w:rsidRPr="00580589">
        <w:rPr>
          <w:rFonts w:ascii="Times New Roman" w:eastAsia="Times New Roman" w:hAnsi="Times New Roman" w:cs="Times New Roman"/>
          <w:color w:val="000000"/>
          <w:lang w:eastAsia="en-GB"/>
        </w:rPr>
        <w:t xml:space="preserve">Thornton, P., Herrero, M., Freeman, A., </w:t>
      </w:r>
      <w:proofErr w:type="spellStart"/>
      <w:r w:rsidRPr="00580589">
        <w:rPr>
          <w:rFonts w:ascii="Times New Roman" w:eastAsia="Times New Roman" w:hAnsi="Times New Roman" w:cs="Times New Roman"/>
          <w:color w:val="000000"/>
          <w:lang w:eastAsia="en-GB"/>
        </w:rPr>
        <w:t>Mwai</w:t>
      </w:r>
      <w:proofErr w:type="spellEnd"/>
      <w:r w:rsidRPr="00580589">
        <w:rPr>
          <w:rFonts w:ascii="Times New Roman" w:eastAsia="Times New Roman" w:hAnsi="Times New Roman" w:cs="Times New Roman"/>
          <w:color w:val="000000"/>
          <w:lang w:eastAsia="en-GB"/>
        </w:rPr>
        <w:t xml:space="preserve">, O., </w:t>
      </w:r>
      <w:proofErr w:type="spellStart"/>
      <w:r w:rsidRPr="00580589">
        <w:rPr>
          <w:rFonts w:ascii="Times New Roman" w:eastAsia="Times New Roman" w:hAnsi="Times New Roman" w:cs="Times New Roman"/>
          <w:color w:val="000000"/>
          <w:lang w:eastAsia="en-GB"/>
        </w:rPr>
        <w:t>Rege</w:t>
      </w:r>
      <w:proofErr w:type="spellEnd"/>
      <w:r w:rsidRPr="00580589">
        <w:rPr>
          <w:rFonts w:ascii="Times New Roman" w:eastAsia="Times New Roman" w:hAnsi="Times New Roman" w:cs="Times New Roman"/>
          <w:color w:val="000000"/>
          <w:lang w:eastAsia="en-GB"/>
        </w:rPr>
        <w:t>, E., Jones, P., McDermott, J., 2007.</w:t>
      </w:r>
      <w:r w:rsidRPr="00580589">
        <w:rPr>
          <w:rFonts w:ascii="Times New Roman" w:eastAsia="Times New Roman" w:hAnsi="Times New Roman" w:cs="Times New Roman"/>
          <w:lang w:eastAsia="en-GB"/>
        </w:rPr>
        <w:t>Vulnerability, Climate change and Livestock – Research Opportunit</w:t>
      </w:r>
      <w:r>
        <w:rPr>
          <w:rFonts w:ascii="Times New Roman" w:eastAsia="Times New Roman" w:hAnsi="Times New Roman" w:cs="Times New Roman"/>
          <w:lang w:eastAsia="en-GB"/>
        </w:rPr>
        <w:t>ies and Challenges for Poverty.</w:t>
      </w:r>
    </w:p>
    <w:p w14:paraId="401639A3" w14:textId="15D03284" w:rsidR="008C3E9F" w:rsidRPr="008C3E9F" w:rsidRDefault="008C3E9F" w:rsidP="008C3E9F">
      <w:pPr>
        <w:shd w:val="clear" w:color="auto" w:fill="FFFFFF" w:themeFill="background1"/>
        <w:rPr>
          <w:rFonts w:ascii="Times New Roman" w:eastAsia="Times New Roman" w:hAnsi="Times New Roman" w:cs="Times New Roman"/>
          <w:lang w:eastAsia="en-GB"/>
        </w:rPr>
      </w:pPr>
      <w:proofErr w:type="spellStart"/>
      <w:r w:rsidRPr="00580589">
        <w:rPr>
          <w:rFonts w:ascii="Times New Roman" w:eastAsia="Times New Roman" w:hAnsi="Times New Roman" w:cs="Times New Roman"/>
          <w:lang w:eastAsia="en-GB"/>
        </w:rPr>
        <w:t>Tubiello</w:t>
      </w:r>
      <w:proofErr w:type="spellEnd"/>
      <w:r w:rsidRPr="00580589">
        <w:rPr>
          <w:rFonts w:ascii="Times New Roman" w:eastAsia="Times New Roman" w:hAnsi="Times New Roman" w:cs="Times New Roman"/>
          <w:lang w:eastAsia="en-GB"/>
        </w:rPr>
        <w:t xml:space="preserve">, F.N., </w:t>
      </w:r>
      <w:proofErr w:type="spellStart"/>
      <w:r w:rsidRPr="00580589">
        <w:rPr>
          <w:rFonts w:ascii="Times New Roman" w:eastAsia="Times New Roman" w:hAnsi="Times New Roman" w:cs="Times New Roman"/>
          <w:lang w:eastAsia="en-GB"/>
        </w:rPr>
        <w:t>Soussana</w:t>
      </w:r>
      <w:proofErr w:type="spellEnd"/>
      <w:r w:rsidRPr="00580589">
        <w:rPr>
          <w:rFonts w:ascii="Times New Roman" w:eastAsia="Times New Roman" w:hAnsi="Times New Roman" w:cs="Times New Roman"/>
          <w:lang w:eastAsia="en-GB"/>
        </w:rPr>
        <w:t>, J.F., Howden, S.M., 2007. Crop and pasture response to climate</w:t>
      </w:r>
      <w:r>
        <w:rPr>
          <w:rFonts w:ascii="Times New Roman" w:eastAsia="Times New Roman" w:hAnsi="Times New Roman" w:cs="Times New Roman"/>
          <w:lang w:eastAsia="en-GB"/>
        </w:rPr>
        <w:t xml:space="preserve"> </w:t>
      </w:r>
      <w:r w:rsidRPr="00580589">
        <w:rPr>
          <w:rFonts w:ascii="Times New Roman" w:eastAsia="Times New Roman" w:hAnsi="Times New Roman" w:cs="Times New Roman"/>
          <w:lang w:eastAsia="en-GB"/>
        </w:rPr>
        <w:t>change. Proc. Nat</w:t>
      </w:r>
      <w:r>
        <w:rPr>
          <w:rFonts w:ascii="Times New Roman" w:eastAsia="Times New Roman" w:hAnsi="Times New Roman" w:cs="Times New Roman"/>
          <w:lang w:eastAsia="en-GB"/>
        </w:rPr>
        <w:t>l. Acad. Sci. 104, 19686-19690.</w:t>
      </w:r>
    </w:p>
    <w:p w14:paraId="7953FAAB" w14:textId="77777777" w:rsidR="000C1C4F" w:rsidRPr="00B827AC" w:rsidRDefault="000C1C4F" w:rsidP="00B9034E">
      <w:pPr>
        <w:pStyle w:val="Body"/>
        <w:spacing w:after="0" w:line="240" w:lineRule="auto"/>
        <w:rPr>
          <w:rFonts w:ascii="Times New Roman" w:eastAsia="Times New Roman" w:hAnsi="Times New Roman" w:cs="Times New Roman"/>
        </w:rPr>
      </w:pPr>
    </w:p>
    <w:p w14:paraId="7458E003" w14:textId="28FD7265" w:rsidR="00630F21" w:rsidRPr="004D2D83" w:rsidRDefault="005E52D7" w:rsidP="00630F21">
      <w:pPr>
        <w:rPr>
          <w:rFonts w:ascii="Times New Roman" w:hAnsi="Times New Roman" w:cs="Times New Roman"/>
          <w:lang w:val="de-DE"/>
          <w:rPrChange w:id="168" w:author="James Hawkins" w:date="2017-11-21T12:31:00Z">
            <w:rPr>
              <w:rFonts w:ascii="Times New Roman" w:hAnsi="Times New Roman" w:cs="Times New Roman"/>
            </w:rPr>
          </w:rPrChange>
        </w:rPr>
      </w:pPr>
      <w:r w:rsidRPr="004D2D83">
        <w:rPr>
          <w:rFonts w:ascii="Times New Roman" w:hAnsi="Times New Roman" w:cs="Times New Roman"/>
          <w:lang w:val="de-DE"/>
          <w:rPrChange w:id="169" w:author="James Hawkins" w:date="2017-11-21T12:31:00Z">
            <w:rPr>
              <w:rFonts w:ascii="Times New Roman" w:hAnsi="Times New Roman" w:cs="Times New Roman"/>
            </w:rPr>
          </w:rPrChange>
        </w:rPr>
        <w:t>Valdivia et al (2012)</w:t>
      </w:r>
    </w:p>
    <w:p w14:paraId="1096D731" w14:textId="77777777" w:rsidR="002621A4" w:rsidRPr="00B827AC" w:rsidRDefault="002621A4" w:rsidP="00630F21">
      <w:pPr>
        <w:rPr>
          <w:rFonts w:ascii="Times New Roman" w:hAnsi="Times New Roman" w:cs="Times New Roman"/>
        </w:rPr>
      </w:pPr>
      <w:proofErr w:type="spellStart"/>
      <w:r w:rsidRPr="002A25D4">
        <w:rPr>
          <w:rFonts w:ascii="Times New Roman" w:eastAsia="Times New Roman" w:hAnsi="Times New Roman" w:cs="Times New Roman"/>
          <w:lang w:val="de-DE"/>
          <w:rPrChange w:id="170" w:author="Rufino, Mariana [2]" w:date="2017-11-14T09:48:00Z">
            <w:rPr>
              <w:rFonts w:ascii="Times New Roman" w:eastAsia="Times New Roman" w:hAnsi="Times New Roman" w:cs="Times New Roman"/>
            </w:rPr>
          </w:rPrChange>
        </w:rPr>
        <w:t>Valin</w:t>
      </w:r>
      <w:proofErr w:type="spellEnd"/>
      <w:r w:rsidRPr="002A25D4">
        <w:rPr>
          <w:rFonts w:ascii="Times New Roman" w:eastAsia="Times New Roman" w:hAnsi="Times New Roman" w:cs="Times New Roman"/>
          <w:lang w:val="de-DE"/>
          <w:rPrChange w:id="171" w:author="Rufino, Mariana [2]" w:date="2017-11-14T09:48:00Z">
            <w:rPr>
              <w:rFonts w:ascii="Times New Roman" w:eastAsia="Times New Roman" w:hAnsi="Times New Roman" w:cs="Times New Roman"/>
            </w:rPr>
          </w:rPrChange>
        </w:rPr>
        <w:t>, H.</w:t>
      </w:r>
      <w:proofErr w:type="gramStart"/>
      <w:r w:rsidRPr="002A25D4">
        <w:rPr>
          <w:rFonts w:ascii="Times New Roman" w:eastAsia="Times New Roman" w:hAnsi="Times New Roman" w:cs="Times New Roman"/>
          <w:lang w:val="de-DE"/>
          <w:rPrChange w:id="172" w:author="Rufino, Mariana [2]" w:date="2017-11-14T09:48:00Z">
            <w:rPr>
              <w:rFonts w:ascii="Times New Roman" w:eastAsia="Times New Roman" w:hAnsi="Times New Roman" w:cs="Times New Roman"/>
            </w:rPr>
          </w:rPrChange>
        </w:rPr>
        <w:t xml:space="preserve">,  </w:t>
      </w:r>
      <w:proofErr w:type="spellStart"/>
      <w:r w:rsidRPr="002A25D4">
        <w:rPr>
          <w:rFonts w:ascii="Times New Roman" w:eastAsia="Times New Roman" w:hAnsi="Times New Roman" w:cs="Times New Roman"/>
          <w:lang w:val="de-DE"/>
          <w:rPrChange w:id="173" w:author="Rufino, Mariana [2]" w:date="2017-11-14T09:48:00Z">
            <w:rPr>
              <w:rFonts w:ascii="Times New Roman" w:eastAsia="Times New Roman" w:hAnsi="Times New Roman" w:cs="Times New Roman"/>
            </w:rPr>
          </w:rPrChange>
        </w:rPr>
        <w:t>Havlik</w:t>
      </w:r>
      <w:proofErr w:type="spellEnd"/>
      <w:proofErr w:type="gramEnd"/>
      <w:r w:rsidRPr="002A25D4">
        <w:rPr>
          <w:rFonts w:ascii="Times New Roman" w:eastAsia="Times New Roman" w:hAnsi="Times New Roman" w:cs="Times New Roman"/>
          <w:lang w:val="de-DE"/>
          <w:rPrChange w:id="174" w:author="Rufino, Mariana [2]" w:date="2017-11-14T09:48:00Z">
            <w:rPr>
              <w:rFonts w:ascii="Times New Roman" w:eastAsia="Times New Roman" w:hAnsi="Times New Roman" w:cs="Times New Roman"/>
            </w:rPr>
          </w:rPrChange>
        </w:rPr>
        <w:t>, P., ,</w:t>
      </w:r>
      <w:proofErr w:type="spellStart"/>
      <w:r w:rsidRPr="002A25D4">
        <w:rPr>
          <w:rFonts w:ascii="Times New Roman" w:eastAsia="Times New Roman" w:hAnsi="Times New Roman" w:cs="Times New Roman"/>
          <w:lang w:val="de-DE"/>
          <w:rPrChange w:id="175" w:author="Rufino, Mariana [2]" w:date="2017-11-14T09:48:00Z">
            <w:rPr>
              <w:rFonts w:ascii="Times New Roman" w:eastAsia="Times New Roman" w:hAnsi="Times New Roman" w:cs="Times New Roman"/>
            </w:rPr>
          </w:rPrChange>
        </w:rPr>
        <w:t>Mosnier</w:t>
      </w:r>
      <w:proofErr w:type="spellEnd"/>
      <w:r w:rsidRPr="002A25D4">
        <w:rPr>
          <w:rFonts w:ascii="Times New Roman" w:eastAsia="Times New Roman" w:hAnsi="Times New Roman" w:cs="Times New Roman"/>
          <w:lang w:val="de-DE"/>
          <w:rPrChange w:id="176" w:author="Rufino, Mariana [2]" w:date="2017-11-14T09:48:00Z">
            <w:rPr>
              <w:rFonts w:ascii="Times New Roman" w:eastAsia="Times New Roman" w:hAnsi="Times New Roman" w:cs="Times New Roman"/>
            </w:rPr>
          </w:rPrChange>
        </w:rPr>
        <w:t xml:space="preserve">, A.,  Herrero, M., Schmid, E., </w:t>
      </w:r>
      <w:proofErr w:type="spellStart"/>
      <w:r w:rsidRPr="002A25D4">
        <w:rPr>
          <w:rFonts w:ascii="Times New Roman" w:eastAsia="Times New Roman" w:hAnsi="Times New Roman" w:cs="Times New Roman"/>
          <w:lang w:val="de-DE"/>
          <w:rPrChange w:id="177" w:author="Rufino, Mariana [2]" w:date="2017-11-14T09:48:00Z">
            <w:rPr>
              <w:rFonts w:ascii="Times New Roman" w:eastAsia="Times New Roman" w:hAnsi="Times New Roman" w:cs="Times New Roman"/>
            </w:rPr>
          </w:rPrChange>
        </w:rPr>
        <w:t>and</w:t>
      </w:r>
      <w:proofErr w:type="spellEnd"/>
      <w:r w:rsidRPr="002A25D4">
        <w:rPr>
          <w:rFonts w:ascii="Times New Roman" w:eastAsia="Times New Roman" w:hAnsi="Times New Roman" w:cs="Times New Roman"/>
          <w:lang w:val="de-DE"/>
          <w:rPrChange w:id="178" w:author="Rufino, Mariana [2]" w:date="2017-11-14T09:48:00Z">
            <w:rPr>
              <w:rFonts w:ascii="Times New Roman" w:eastAsia="Times New Roman" w:hAnsi="Times New Roman" w:cs="Times New Roman"/>
            </w:rPr>
          </w:rPrChange>
        </w:rPr>
        <w:t xml:space="preserve"> M, Obersteiner. </w:t>
      </w:r>
      <w:r w:rsidRPr="00B827AC">
        <w:rPr>
          <w:rFonts w:ascii="Times New Roman" w:eastAsia="Times New Roman" w:hAnsi="Times New Roman" w:cs="Times New Roman"/>
        </w:rPr>
        <w:t xml:space="preserve">2013. Agricultural productivity and greenhouse gas emissions: trade-offs or synergies between mitigation and food security? Environmental Research Letters 8: 035019 </w:t>
      </w:r>
    </w:p>
    <w:p w14:paraId="388433F2" w14:textId="7D21DBF2" w:rsidR="00F54C61" w:rsidRDefault="00B9034E" w:rsidP="008C3E9F">
      <w:pPr>
        <w:pStyle w:val="Body"/>
        <w:rPr>
          <w:rFonts w:ascii="Times New Roman" w:hAnsi="Times New Roman" w:cs="Times New Roman"/>
        </w:rPr>
      </w:pPr>
      <w:proofErr w:type="spellStart"/>
      <w:r w:rsidRPr="00B827AC">
        <w:rPr>
          <w:rFonts w:ascii="Times New Roman" w:hAnsi="Times New Roman" w:cs="Times New Roman"/>
        </w:rPr>
        <w:t>Weiler</w:t>
      </w:r>
      <w:proofErr w:type="spellEnd"/>
      <w:r w:rsidRPr="00B827AC">
        <w:rPr>
          <w:rFonts w:ascii="Times New Roman" w:hAnsi="Times New Roman" w:cs="Times New Roman"/>
        </w:rPr>
        <w:t>, V.</w:t>
      </w:r>
      <w:proofErr w:type="gramStart"/>
      <w:r w:rsidRPr="00B827AC">
        <w:rPr>
          <w:rFonts w:ascii="Times New Roman" w:hAnsi="Times New Roman" w:cs="Times New Roman"/>
        </w:rPr>
        <w:t xml:space="preserve">,  </w:t>
      </w:r>
      <w:proofErr w:type="spellStart"/>
      <w:r w:rsidRPr="00B827AC">
        <w:rPr>
          <w:rFonts w:ascii="Times New Roman" w:hAnsi="Times New Roman" w:cs="Times New Roman"/>
        </w:rPr>
        <w:t>Henk</w:t>
      </w:r>
      <w:proofErr w:type="spellEnd"/>
      <w:proofErr w:type="gramEnd"/>
      <w:r w:rsidRPr="00B827AC">
        <w:rPr>
          <w:rFonts w:ascii="Times New Roman" w:hAnsi="Times New Roman" w:cs="Times New Roman"/>
        </w:rPr>
        <w:t xml:space="preserve"> MJ Udo, </w:t>
      </w:r>
      <w:proofErr w:type="spellStart"/>
      <w:r w:rsidRPr="00B827AC">
        <w:rPr>
          <w:rFonts w:ascii="Times New Roman" w:hAnsi="Times New Roman" w:cs="Times New Roman"/>
        </w:rPr>
        <w:t>Viets</w:t>
      </w:r>
      <w:proofErr w:type="spellEnd"/>
      <w:r w:rsidRPr="00B827AC">
        <w:rPr>
          <w:rFonts w:ascii="Times New Roman" w:hAnsi="Times New Roman" w:cs="Times New Roman"/>
        </w:rPr>
        <w:t>, T.,  Crane, T.A., De Boer, I.JM.. 2014. Handling multi-functionality of livestock in a life cycle assessment: the case of smallholder dairying in Kenya. Current Opinion in Envir</w:t>
      </w:r>
      <w:r w:rsidR="008C3E9F">
        <w:rPr>
          <w:rFonts w:ascii="Times New Roman" w:hAnsi="Times New Roman" w:cs="Times New Roman"/>
        </w:rPr>
        <w:t>onmental Sustainability 8:29–38</w:t>
      </w:r>
    </w:p>
    <w:p w14:paraId="71DA6438" w14:textId="77777777" w:rsidR="00580589" w:rsidRDefault="00580589" w:rsidP="00E97EA8">
      <w:pPr>
        <w:rPr>
          <w:rFonts w:ascii="Times New Roman" w:hAnsi="Times New Roman" w:cs="Times New Roman"/>
        </w:rPr>
      </w:pPr>
    </w:p>
    <w:p w14:paraId="6243BB77" w14:textId="77777777" w:rsidR="00580589" w:rsidRDefault="00580589" w:rsidP="00E97EA8">
      <w:pPr>
        <w:rPr>
          <w:rFonts w:ascii="Times New Roman" w:hAnsi="Times New Roman" w:cs="Times New Roman"/>
        </w:rPr>
      </w:pPr>
    </w:p>
    <w:p w14:paraId="472EA591" w14:textId="77777777" w:rsidR="000A4E18" w:rsidRDefault="000A4E18" w:rsidP="00E97EA8">
      <w:pPr>
        <w:rPr>
          <w:rFonts w:ascii="Times New Roman" w:hAnsi="Times New Roman" w:cs="Times New Roman"/>
        </w:rPr>
      </w:pPr>
    </w:p>
    <w:p w14:paraId="63927FD2" w14:textId="77777777" w:rsidR="000A4E18" w:rsidRDefault="000A4E18" w:rsidP="00E97EA8">
      <w:pPr>
        <w:rPr>
          <w:rFonts w:ascii="Times New Roman" w:hAnsi="Times New Roman" w:cs="Times New Roman"/>
        </w:rPr>
      </w:pPr>
    </w:p>
    <w:p w14:paraId="063E7475" w14:textId="77777777" w:rsidR="000A4E18" w:rsidRDefault="000A4E18" w:rsidP="00E97EA8">
      <w:pPr>
        <w:rPr>
          <w:rFonts w:ascii="Times New Roman" w:hAnsi="Times New Roman" w:cs="Times New Roman"/>
        </w:rPr>
      </w:pPr>
    </w:p>
    <w:p w14:paraId="250665D3" w14:textId="77777777" w:rsidR="000A4E18" w:rsidRDefault="000A4E18" w:rsidP="00E97EA8">
      <w:pPr>
        <w:rPr>
          <w:rFonts w:ascii="Times New Roman" w:hAnsi="Times New Roman" w:cs="Times New Roman"/>
        </w:rPr>
      </w:pPr>
    </w:p>
    <w:p w14:paraId="017D27C6" w14:textId="77777777" w:rsidR="000A4E18" w:rsidRDefault="000A4E18" w:rsidP="00E97EA8">
      <w:pPr>
        <w:rPr>
          <w:rFonts w:ascii="Times New Roman" w:hAnsi="Times New Roman" w:cs="Times New Roman"/>
        </w:rPr>
      </w:pPr>
    </w:p>
    <w:p w14:paraId="28CEE582" w14:textId="0D130F70"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Summary Statistics of Household </w:t>
      </w:r>
      <w:r w:rsidR="00A624DD" w:rsidRPr="00B827AC">
        <w:rPr>
          <w:rFonts w:ascii="Times New Roman" w:hAnsi="Times New Roman" w:cs="Times New Roman"/>
          <w:b/>
          <w:sz w:val="24"/>
          <w:szCs w:val="24"/>
        </w:rPr>
        <w:t xml:space="preserve">Survey </w:t>
      </w:r>
      <w:r w:rsidRPr="00B827AC">
        <w:rPr>
          <w:rFonts w:ascii="Times New Roman" w:hAnsi="Times New Roman" w:cs="Times New Roman"/>
          <w:b/>
          <w:sz w:val="24"/>
          <w:szCs w:val="24"/>
        </w:rPr>
        <w:t>Data</w:t>
      </w:r>
    </w:p>
    <w:p w14:paraId="244787B7" w14:textId="77777777" w:rsidR="00EF05ED" w:rsidRPr="00B827AC" w:rsidRDefault="00A624DD" w:rsidP="00E97EA8">
      <w:pPr>
        <w:rPr>
          <w:rFonts w:ascii="Times New Roman" w:hAnsi="Times New Roman" w:cs="Times New Roman"/>
          <w:sz w:val="20"/>
          <w:szCs w:val="20"/>
        </w:rPr>
      </w:pPr>
      <w:r w:rsidRPr="00B827AC">
        <w:rPr>
          <w:rFonts w:ascii="Times New Roman" w:hAnsi="Times New Roman" w:cs="Times New Roman"/>
          <w:sz w:val="20"/>
          <w:szCs w:val="20"/>
        </w:rPr>
        <w:t>[</w:t>
      </w:r>
      <w:proofErr w:type="gramStart"/>
      <w:r w:rsidRPr="00B827AC">
        <w:rPr>
          <w:rFonts w:ascii="Times New Roman" w:hAnsi="Times New Roman" w:cs="Times New Roman"/>
          <w:sz w:val="20"/>
          <w:szCs w:val="20"/>
        </w:rPr>
        <w:t>monthly</w:t>
      </w:r>
      <w:proofErr w:type="gramEnd"/>
      <w:r w:rsidRPr="00B827AC">
        <w:rPr>
          <w:rFonts w:ascii="Times New Roman" w:hAnsi="Times New Roman" w:cs="Times New Roman"/>
          <w:sz w:val="20"/>
          <w:szCs w:val="20"/>
        </w:rPr>
        <w:t xml:space="preserve"> labour data</w:t>
      </w:r>
      <w:r w:rsidR="00182ACA" w:rsidRPr="00B827AC">
        <w:rPr>
          <w:rFonts w:ascii="Times New Roman" w:hAnsi="Times New Roman" w:cs="Times New Roman"/>
          <w:sz w:val="20"/>
          <w:szCs w:val="20"/>
        </w:rPr>
        <w:t xml:space="preserve"> and other summary statistics</w:t>
      </w:r>
      <w:r w:rsidRPr="00B827AC">
        <w:rPr>
          <w:rFonts w:ascii="Times New Roman" w:hAnsi="Times New Roman" w:cs="Times New Roman"/>
          <w:sz w:val="20"/>
          <w:szCs w:val="20"/>
        </w:rPr>
        <w:t xml:space="preserve"> goes here]</w:t>
      </w:r>
    </w:p>
    <w:p w14:paraId="672E4900" w14:textId="77777777" w:rsidR="00976300" w:rsidRPr="00B827AC" w:rsidRDefault="00976300" w:rsidP="00E97EA8">
      <w:pPr>
        <w:rPr>
          <w:rFonts w:ascii="Times New Roman" w:hAnsi="Times New Roman" w:cs="Times New Roman"/>
          <w:b/>
          <w:sz w:val="24"/>
          <w:szCs w:val="24"/>
        </w:r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 xml:space="preserve">The household mathematical programming model </w:t>
      </w:r>
      <w:proofErr w:type="gramStart"/>
      <w:r w:rsidRPr="00B827AC">
        <w:rPr>
          <w:rFonts w:ascii="Times New Roman" w:hAnsi="Times New Roman" w:cs="Times New Roman"/>
        </w:rPr>
        <w:t>is summarized</w:t>
      </w:r>
      <w:proofErr w:type="gramEnd"/>
      <w:r w:rsidRPr="00B827AC">
        <w:rPr>
          <w:rFonts w:ascii="Times New Roman" w:hAnsi="Times New Roman" w:cs="Times New Roman"/>
        </w:rPr>
        <w:t xml:space="preserve"> as follows. The model maximizes an objective function subject to a series of constraints and </w:t>
      </w:r>
      <w:proofErr w:type="gramStart"/>
      <w:r w:rsidRPr="00B827AC">
        <w:rPr>
          <w:rFonts w:ascii="Times New Roman" w:hAnsi="Times New Roman" w:cs="Times New Roman"/>
        </w:rPr>
        <w:t>identities which</w:t>
      </w:r>
      <w:proofErr w:type="gramEnd"/>
      <w:r w:rsidRPr="00B827AC">
        <w:rPr>
          <w:rFonts w:ascii="Times New Roman" w:hAnsi="Times New Roman" w:cs="Times New Roman"/>
        </w:rPr>
        <w:t xml:space="preserve">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Subject </w:t>
      </w:r>
      <w:proofErr w:type="gramStart"/>
      <w:r w:rsidRPr="00B827AC">
        <w:rPr>
          <w:rFonts w:ascii="Times New Roman" w:hAnsi="Times New Roman" w:cs="Times New Roman"/>
        </w:rPr>
        <w:t>to</w:t>
      </w:r>
      <w:proofErr w:type="gramEnd"/>
      <w:r w:rsidRPr="00B827AC">
        <w:rPr>
          <w:rFonts w:ascii="Times New Roman" w:hAnsi="Times New Roman" w:cs="Times New Roman"/>
        </w:rPr>
        <w:t>:</w:t>
      </w:r>
    </w:p>
    <w:p w14:paraId="3EA68EB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7877BCB8"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C73BB8" w:rsidRPr="00B827AC">
        <w:rPr>
          <w:rFonts w:ascii="Times New Roman" w:hAnsi="Times New Roman" w:cs="Times New Roman"/>
        </w:rPr>
        <w:t>,</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w:t>
      </w:r>
      <w:proofErr w:type="gramStart"/>
      <w:r w:rsidRPr="00B827AC">
        <w:rPr>
          <w:rFonts w:ascii="Times New Roman" w:hAnsi="Times New Roman" w:cs="Times New Roman"/>
        </w:rPr>
        <w:t>is further defined</w:t>
      </w:r>
      <w:proofErr w:type="gramEnd"/>
      <w:r w:rsidRPr="00B827AC">
        <w:rPr>
          <w:rFonts w:ascii="Times New Roman" w:hAnsi="Times New Roman" w:cs="Times New Roman"/>
        </w:rPr>
        <w:t xml:space="preserve">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 xml:space="preserve">Off </w:t>
      </w:r>
      <w:proofErr w:type="gramStart"/>
      <w:r w:rsidR="00D417CD" w:rsidRPr="00B827AC">
        <w:rPr>
          <w:rFonts w:ascii="Times New Roman" w:hAnsi="Times New Roman" w:cs="Times New Roman"/>
        </w:rPr>
        <w:t>farm</w:t>
      </w:r>
      <w:proofErr w:type="gramEnd"/>
      <w:r w:rsidR="00D417CD" w:rsidRPr="00B827AC">
        <w:rPr>
          <w:rFonts w:ascii="Times New Roman" w:hAnsi="Times New Roman" w:cs="Times New Roman"/>
        </w:rPr>
        <w:t xml:space="preserve">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Net present value </w:t>
      </w:r>
      <w:proofErr w:type="gramStart"/>
      <w:r w:rsidRPr="00B827AC">
        <w:rPr>
          <w:rFonts w:ascii="Times New Roman" w:hAnsi="Times New Roman" w:cs="Times New Roman"/>
        </w:rPr>
        <w:t>is further defined</w:t>
      </w:r>
      <w:proofErr w:type="gramEnd"/>
      <w:r w:rsidRPr="00B827AC">
        <w:rPr>
          <w:rFonts w:ascii="Times New Roman" w:hAnsi="Times New Roman" w:cs="Times New Roman"/>
        </w:rPr>
        <w:t xml:space="preserve"> as follows:</w:t>
      </w:r>
    </w:p>
    <w:p w14:paraId="4B51A9E2" w14:textId="77777777" w:rsidR="00D417CD" w:rsidRPr="00B827AC" w:rsidRDefault="00D417CD" w:rsidP="00D417CD">
      <w:pPr>
        <w:jc w:val="center"/>
        <w:rPr>
          <w:rFonts w:ascii="Times New Roman" w:eastAsiaTheme="minorEastAsia" w:hAnsi="Times New Roman" w:cs="Times New Roman"/>
        </w:rPr>
      </w:pPr>
      <w:r w:rsidRPr="00B827AC">
        <w:rPr>
          <w:rFonts w:ascii="Times New Roman" w:hAnsi="Times New Roman" w:cs="Times New Roman"/>
        </w:rPr>
        <w:t xml:space="preserve">NPV = </w:t>
      </w:r>
      <m:oMath>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y</m:t>
                </m:r>
              </m:sub>
              <m:sup>
                <m:r>
                  <w:rPr>
                    <w:rFonts w:ascii="Cambria Math" w:hAnsi="Cambria Math" w:cs="Times New Roman"/>
                    <w:sz w:val="28"/>
                    <w:szCs w:val="28"/>
                  </w:rPr>
                  <m:t>Y</m:t>
                </m:r>
              </m:sup>
              <m:e>
                <m:r>
                  <m:rPr>
                    <m:sty m:val="p"/>
                  </m:rPr>
                  <w:rPr>
                    <w:rFonts w:ascii="Cambria Math" w:hAnsi="Cambria Math" w:cs="Times New Roman"/>
                    <w:sz w:val="28"/>
                    <w:szCs w:val="28"/>
                  </w:rPr>
                  <m:t>Farm Income + Livestock Assets + Value Food Consumption</m:t>
                </m:r>
              </m:e>
            </m:nary>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 xml:space="preserve"> y</m:t>
                </m:r>
              </m:sup>
            </m:sSup>
          </m:den>
        </m:f>
      </m:oMath>
    </w:p>
    <w:p w14:paraId="16EF1274" w14:textId="77777777"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Where FI is farm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the sum of CI, crop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proofErr w:type="gramStart"/>
      <w:r w:rsidRPr="00B827AC">
        <w:rPr>
          <w:rFonts w:ascii="Times New Roman" w:eastAsiaTheme="minorEastAsia" w:hAnsi="Times New Roman" w:cs="Times New Roman"/>
        </w:rPr>
        <w:t>) ,</w:t>
      </w:r>
      <w:proofErr w:type="gramEnd"/>
      <w:r w:rsidRPr="00B827AC">
        <w:rPr>
          <w:rFonts w:ascii="Times New Roman" w:eastAsiaTheme="minorEastAsia" w:hAnsi="Times New Roman" w:cs="Times New Roman"/>
        </w:rPr>
        <w:t xml:space="preserve"> LI,  livestock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sidRPr="00B827AC">
        <w:rPr>
          <w:rFonts w:ascii="Times New Roman" w:eastAsiaTheme="minorEastAsia" w:hAnsi="Times New Roman" w:cs="Times New Roman"/>
        </w:rPr>
        <w:t xml:space="preserv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VFC is the value of food consumption (</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 xml:space="preserve">The selling prices of crops and prices of inputs </w:t>
      </w:r>
      <w:proofErr w:type="gramStart"/>
      <w:r w:rsidR="006E0552">
        <w:rPr>
          <w:rFonts w:ascii="Times New Roman" w:eastAsiaTheme="minorEastAsia" w:hAnsi="Times New Roman" w:cs="Times New Roman"/>
        </w:rPr>
        <w:t>are speci</w:t>
      </w:r>
      <w:r w:rsidR="00B511C5">
        <w:rPr>
          <w:rFonts w:ascii="Times New Roman" w:eastAsiaTheme="minorEastAsia" w:hAnsi="Times New Roman" w:cs="Times New Roman"/>
        </w:rPr>
        <w:t>fied</w:t>
      </w:r>
      <w:proofErr w:type="gramEnd"/>
      <w:r w:rsidR="00B511C5">
        <w:rPr>
          <w:rFonts w:ascii="Times New Roman" w:eastAsiaTheme="minorEastAsia" w:hAnsi="Times New Roman" w:cs="Times New Roman"/>
        </w:rPr>
        <w:t xml:space="preserve">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lastRenderedPageBreak/>
        <w:t xml:space="preserve">The types of </w:t>
      </w:r>
      <w:commentRangeStart w:id="179"/>
      <w:r w:rsidRPr="00B827AC">
        <w:rPr>
          <w:rFonts w:ascii="Times New Roman" w:eastAsiaTheme="minorEastAsia" w:hAnsi="Times New Roman" w:cs="Times New Roman"/>
        </w:rPr>
        <w:t>risk considered are biomass yields</w:t>
      </w:r>
      <w:commentRangeEnd w:id="179"/>
      <w:r w:rsidR="002A25D4">
        <w:rPr>
          <w:rStyle w:val="CommentReference"/>
        </w:rPr>
        <w:commentReference w:id="179"/>
      </w:r>
      <w:r w:rsidRPr="00B827AC">
        <w:rPr>
          <w:rFonts w:ascii="Times New Roman" w:eastAsiaTheme="minorEastAsia" w:hAnsi="Times New Roman" w:cs="Times New Roman"/>
        </w:rPr>
        <w:t xml:space="preserve">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w:t>
      </w:r>
      <w:commentRangeStart w:id="180"/>
      <w:r w:rsidR="00A54E92" w:rsidRPr="00B827AC">
        <w:rPr>
          <w:rFonts w:ascii="Times New Roman" w:eastAsiaTheme="minorEastAsia" w:hAnsi="Times New Roman" w:cs="Times New Roman"/>
        </w:rPr>
        <w:t xml:space="preserve">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w:t>
      </w:r>
      <w:commentRangeEnd w:id="180"/>
      <w:r w:rsidR="002A25D4">
        <w:rPr>
          <w:rStyle w:val="CommentReference"/>
        </w:rPr>
        <w:commentReference w:id="180"/>
      </w:r>
      <w:r w:rsidR="00A54E92" w:rsidRPr="00B827AC">
        <w:rPr>
          <w:rFonts w:ascii="Times New Roman" w:eastAsiaTheme="minorEastAsia" w:hAnsi="Times New Roman" w:cs="Times New Roman"/>
        </w:rPr>
        <w:t>,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w:t>
      </w:r>
      <w:proofErr w:type="gramStart"/>
      <w:r w:rsidRPr="00B827AC">
        <w:rPr>
          <w:rFonts w:ascii="Times New Roman" w:eastAsiaTheme="minorEastAsia" w:hAnsi="Times New Roman" w:cs="Times New Roman"/>
        </w:rPr>
        <w:t>value,</w:t>
      </w:r>
      <w:proofErr w:type="gramEnd"/>
      <w:r w:rsidRPr="00B827AC">
        <w:rPr>
          <w:rFonts w:ascii="Times New Roman" w:eastAsiaTheme="minorEastAsia" w:hAnsi="Times New Roman" w:cs="Times New Roman"/>
        </w:rPr>
        <w:t xml:space="preserv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B.2 Cash constraint</w:t>
      </w:r>
    </w:p>
    <w:p w14:paraId="65228F1B"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constraint considers the inflows and outflows of cash for the household in each </w:t>
      </w:r>
      <w:proofErr w:type="gramStart"/>
      <w:r w:rsidRPr="00B827AC">
        <w:rPr>
          <w:rFonts w:ascii="Times New Roman" w:hAnsi="Times New Roman" w:cs="Times New Roman"/>
        </w:rPr>
        <w:t>time period</w:t>
      </w:r>
      <w:proofErr w:type="gramEnd"/>
      <w:r w:rsidRPr="00B827AC">
        <w:rPr>
          <w:rFonts w:ascii="Times New Roman" w:hAnsi="Times New Roman" w:cs="Times New Roman"/>
        </w:rPr>
        <w:t xml:space="preserve">. It </w:t>
      </w:r>
      <w:proofErr w:type="gramStart"/>
      <w:r w:rsidRPr="00B827AC">
        <w:rPr>
          <w:rFonts w:ascii="Times New Roman" w:hAnsi="Times New Roman" w:cs="Times New Roman"/>
        </w:rPr>
        <w:t>is defined</w:t>
      </w:r>
      <w:proofErr w:type="gramEnd"/>
      <w:r w:rsidRPr="00B827AC">
        <w:rPr>
          <w:rFonts w:ascii="Times New Roman" w:hAnsi="Times New Roman" w:cs="Times New Roman"/>
        </w:rPr>
        <w:t xml:space="preserve"> as follows:</w:t>
      </w:r>
    </w:p>
    <w:p w14:paraId="79D8E65B" w14:textId="4002A646"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Pr="00B827AC">
        <w:rPr>
          <w:rFonts w:ascii="Times New Roman" w:hAnsi="Times New Roman" w:cs="Times New Roman"/>
          <w:vertAlign w:val="subscript"/>
        </w:rPr>
        <w:t>y</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Pr="00B827AC">
        <w:rPr>
          <w:rFonts w:ascii="Times New Roman" w:hAnsi="Times New Roman" w:cs="Times New Roman"/>
          <w:vertAlign w:val="subscript"/>
        </w:rPr>
        <w:t>y</w:t>
      </w:r>
      <w:proofErr w:type="spellEnd"/>
    </w:p>
    <w:p w14:paraId="110A3250" w14:textId="0A2CE0AE"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Pr="00B827AC">
        <w:rPr>
          <w:rFonts w:ascii="Times New Roman" w:eastAsiaTheme="minorEastAsia" w:hAnsi="Times New Roman" w:cs="Times New Roman"/>
        </w:rPr>
        <w:t>(</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proofErr w:type="gramStart"/>
      <w:r w:rsidR="004B6452">
        <w:rPr>
          <w:rFonts w:ascii="Times New Roman" w:hAnsi="Times New Roman" w:cs="Times New Roman"/>
        </w:rPr>
        <w:t>non food</w:t>
      </w:r>
      <w:proofErr w:type="spellEnd"/>
      <w:proofErr w:type="gram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w:t>
      </w:r>
      <w:proofErr w:type="gramStart"/>
      <w:r w:rsidRPr="00B827AC">
        <w:rPr>
          <w:rFonts w:ascii="Times New Roman" w:hAnsi="Times New Roman" w:cs="Times New Roman"/>
        </w:rPr>
        <w:t>are defined</w:t>
      </w:r>
      <w:proofErr w:type="gramEnd"/>
      <w:r w:rsidRPr="00B827AC">
        <w:rPr>
          <w:rFonts w:ascii="Times New Roman" w:hAnsi="Times New Roman" w:cs="Times New Roman"/>
        </w:rPr>
        <w:t xml:space="preserve"> below. </w:t>
      </w:r>
      <w:proofErr w:type="spellStart"/>
      <w:proofErr w:type="gramStart"/>
      <w:r w:rsidRPr="00B827AC">
        <w:rPr>
          <w:rFonts w:ascii="Times New Roman" w:hAnsi="Times New Roman" w:cs="Times New Roman"/>
        </w:rPr>
        <w:t>Non food</w:t>
      </w:r>
      <w:proofErr w:type="spellEnd"/>
      <w:proofErr w:type="gramEnd"/>
      <w:r w:rsidRPr="00B827AC">
        <w:rPr>
          <w:rFonts w:ascii="Times New Roman" w:hAnsi="Times New Roman" w:cs="Times New Roman"/>
        </w:rPr>
        <w:t xml:space="preserve"> expenses are set at __ % of annual household income. Net savings</w:t>
      </w:r>
      <w:r w:rsidR="004B6452">
        <w:rPr>
          <w:rFonts w:ascii="Times New Roman" w:hAnsi="Times New Roman" w:cs="Times New Roman"/>
        </w:rPr>
        <w:t xml:space="preserve"> is equal to savings in year y</w:t>
      </w:r>
      <w:r w:rsidRPr="00B827AC">
        <w:rPr>
          <w:rFonts w:ascii="Times New Roman" w:hAnsi="Times New Roman" w:cs="Times New Roman"/>
        </w:rPr>
        <w:t xml:space="preserve"> </w:t>
      </w:r>
      <w:r w:rsidRPr="00B827AC">
        <w:rPr>
          <w:rFonts w:ascii="Times New Roman" w:eastAsiaTheme="minorEastAsia" w:hAnsi="Times New Roman" w:cs="Times New Roman"/>
        </w:rPr>
        <w:t>(</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4B6452">
        <w:rPr>
          <w:rFonts w:ascii="Times New Roman" w:hAnsi="Times New Roman" w:cs="Times New Roman"/>
        </w:rPr>
        <w:t>year y</w:t>
      </w:r>
      <w:r w:rsidRPr="00B827AC">
        <w:rPr>
          <w:rFonts w:ascii="Times New Roman" w:hAnsi="Times New Roman" w:cs="Times New Roman"/>
        </w:rPr>
        <w:t xml:space="preserve"> </w:t>
      </w:r>
      <w:r w:rsidRPr="00B827AC">
        <w:rPr>
          <w:rFonts w:ascii="Times New Roman" w:eastAsiaTheme="minorEastAsia" w:hAnsi="Times New Roman" w:cs="Times New Roman"/>
        </w:rPr>
        <w:t>(</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w:t>
      </w:r>
      <w:r w:rsidRPr="00B827AC">
        <w:rPr>
          <w:rFonts w:ascii="Times New Roman" w:hAnsi="Times New Roman" w:cs="Times New Roman"/>
        </w:rPr>
        <w:t>. Annual expenses on credit/loans are equal to the size of the loan multiplied by the interest rate (</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ABB443E" w14:textId="22817ECF" w:rsidR="00DF1A61" w:rsidRPr="00B827AC" w:rsidRDefault="003B0CDC" w:rsidP="00DF1A61">
      <w:pPr>
        <w:spacing w:after="0" w:line="240" w:lineRule="auto"/>
        <w:jc w:val="center"/>
        <w:rPr>
          <w:rFonts w:ascii="Times New Roman" w:eastAsiaTheme="minorEastAsia" w:hAnsi="Times New Roman" w:cs="Times New Roman"/>
          <w:color w:val="000000"/>
          <w:lang w:eastAsia="en-GB"/>
        </w:rPr>
      </w:pPr>
      <w:proofErr w:type="spellStart"/>
      <w:r w:rsidRPr="00B827AC">
        <w:rPr>
          <w:rFonts w:ascii="Times New Roman" w:eastAsia="Times New Roman" w:hAnsi="Times New Roman" w:cs="Times New Roman"/>
          <w:color w:val="000000"/>
          <w:lang w:eastAsia="en-GB"/>
        </w:rPr>
        <w:t>Labour_Requirement</w:t>
      </w:r>
      <w:proofErr w:type="gramStart"/>
      <w:r w:rsidR="00DF1A61" w:rsidRPr="00B827AC">
        <w:rPr>
          <w:rFonts w:ascii="Times New Roman" w:eastAsia="Times New Roman" w:hAnsi="Times New Roman" w:cs="Times New Roman"/>
          <w:color w:val="000000"/>
          <w:vertAlign w:val="subscript"/>
          <w:lang w:eastAsia="en-GB"/>
        </w:rPr>
        <w:t>,m</w:t>
      </w:r>
      <w:proofErr w:type="spellEnd"/>
      <w:proofErr w:type="gramEnd"/>
      <w:r w:rsidR="00DF1A61" w:rsidRPr="00B827AC">
        <w:rPr>
          <w:rFonts w:ascii="Times New Roman" w:eastAsiaTheme="minorEastAsia" w:hAnsi="Times New Roman" w:cs="Times New Roman"/>
          <w:color w:val="000000"/>
          <w:lang w:eastAsia="en-GB"/>
        </w:rPr>
        <w:t xml:space="preserve"> = </w:t>
      </w: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DF1A61" w:rsidRPr="00B827AC">
        <w:rPr>
          <w:rFonts w:ascii="Times New Roman" w:eastAsia="Times New Roman" w:hAnsi="Times New Roman" w:cs="Times New Roman"/>
          <w:color w:val="000000"/>
          <w:lang w:eastAsia="en-GB"/>
        </w:rPr>
        <w:t xml:space="preserve"> + </w:t>
      </w: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qLab_A</m:t>
            </m:r>
          </m:e>
          <m:sub>
            <m:r>
              <m:rPr>
                <m:sty m:val="p"/>
              </m:rPr>
              <w:rPr>
                <w:rFonts w:ascii="Cambria Math" w:eastAsia="Times New Roman" w:hAnsi="Cambria Math" w:cs="Times New Roman"/>
                <w:color w:val="000000"/>
                <w:lang w:eastAsia="en-GB"/>
              </w:rPr>
              <m:t>a,m</m:t>
            </m:r>
          </m:sub>
        </m:sSub>
      </m:oMath>
    </w:p>
    <w:p w14:paraId="1D35CC9A" w14:textId="77777777" w:rsidR="00D417CD" w:rsidRPr="00B827AC" w:rsidRDefault="00D417CD" w:rsidP="00D417CD">
      <w:pPr>
        <w:rPr>
          <w:rFonts w:ascii="Times New Roman" w:hAnsi="Times New Roman" w:cs="Times New Roman"/>
        </w:rPr>
      </w:pP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DA0156"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DA0156"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lastRenderedPageBreak/>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DA0156"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 xml:space="preserve">(owned </w:t>
      </w:r>
      <w:proofErr w:type="gramStart"/>
      <w:r w:rsidRPr="00B827AC">
        <w:rPr>
          <w:rFonts w:ascii="Times New Roman" w:eastAsiaTheme="minorEastAsia" w:hAnsi="Times New Roman" w:cs="Times New Roman"/>
          <w:color w:val="000000"/>
          <w:lang w:eastAsia="en-GB"/>
        </w:rPr>
        <w:t>plus</w:t>
      </w:r>
      <w:proofErr w:type="gramEnd"/>
      <w:r w:rsidRPr="00B827AC">
        <w:rPr>
          <w:rFonts w:ascii="Times New Roman" w:eastAsiaTheme="minorEastAsia" w:hAnsi="Times New Roman" w:cs="Times New Roman"/>
          <w:color w:val="000000"/>
          <w:lang w:eastAsia="en-GB"/>
        </w:rPr>
        <w:t xml:space="preserve">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Pr="00B827AC" w:rsidRDefault="00484F32" w:rsidP="00484F32">
      <w:pPr>
        <w:jc w:val="center"/>
        <w:rPr>
          <w:rFonts w:ascii="Times New Roman" w:hAnsi="Times New Roman" w:cs="Times New Roman"/>
          <w:b/>
          <w:sz w:val="24"/>
          <w:szCs w:val="24"/>
        </w:rPr>
      </w:pPr>
    </w:p>
    <w:p w14:paraId="467E34C2" w14:textId="334386B6" w:rsidR="00D417CD" w:rsidRPr="00B827AC" w:rsidRDefault="000A4E18" w:rsidP="00D417CD">
      <w:pPr>
        <w:rPr>
          <w:rFonts w:ascii="Times New Roman" w:hAnsi="Times New Roman" w:cs="Times New Roman"/>
          <w:b/>
          <w:sz w:val="24"/>
          <w:szCs w:val="24"/>
        </w:rPr>
      </w:pPr>
      <w:r>
        <w:rPr>
          <w:rFonts w:ascii="Times New Roman" w:hAnsi="Times New Roman" w:cs="Times New Roman"/>
          <w:b/>
          <w:sz w:val="24"/>
          <w:szCs w:val="24"/>
        </w:rPr>
        <w:t>B.5</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DA0156"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 (2014) and the Frisch parameter for Africa south of the Sahara from </w:t>
      </w:r>
      <w:proofErr w:type="spellStart"/>
      <w:r w:rsidRPr="00B827AC">
        <w:rPr>
          <w:rFonts w:ascii="Times New Roman" w:hAnsi="Times New Roman" w:cs="Times New Roman"/>
        </w:rPr>
        <w:t>Aguiar</w:t>
      </w:r>
      <w:proofErr w:type="spellEnd"/>
      <w:r w:rsidRPr="00B827AC">
        <w:rPr>
          <w:rFonts w:ascii="Times New Roman" w:hAnsi="Times New Roman" w:cs="Times New Roman"/>
        </w:rPr>
        <w:t xml:space="preserve"> et al. (2016). </w:t>
      </w:r>
    </w:p>
    <w:p w14:paraId="4120F394" w14:textId="77777777" w:rsidR="006F1568" w:rsidRDefault="006F1568" w:rsidP="00E97EA8">
      <w:pPr>
        <w:rPr>
          <w:rFonts w:ascii="Times New Roman" w:hAnsi="Times New Roman" w:cs="Times New Roman"/>
          <w:b/>
          <w:sz w:val="24"/>
          <w:szCs w:val="24"/>
        </w:rPr>
      </w:pPr>
    </w:p>
    <w:p w14:paraId="4093BB39" w14:textId="77777777" w:rsidR="000A4E18" w:rsidRDefault="000A4E18" w:rsidP="00E97EA8">
      <w:pPr>
        <w:rPr>
          <w:rFonts w:ascii="Times New Roman" w:hAnsi="Times New Roman" w:cs="Times New Roman"/>
          <w:b/>
          <w:sz w:val="24"/>
          <w:szCs w:val="24"/>
        </w:rPr>
      </w:pPr>
    </w:p>
    <w:p w14:paraId="7E826201" w14:textId="77777777" w:rsidR="000A4E18" w:rsidRDefault="000A4E18" w:rsidP="00E97EA8">
      <w:pPr>
        <w:rPr>
          <w:rFonts w:ascii="Times New Roman" w:hAnsi="Times New Roman" w:cs="Times New Roman"/>
          <w:b/>
          <w:sz w:val="24"/>
          <w:szCs w:val="24"/>
        </w:rPr>
      </w:pPr>
    </w:p>
    <w:p w14:paraId="6AF6BA92" w14:textId="77777777" w:rsidR="000A4E18" w:rsidRDefault="000A4E18" w:rsidP="00E97EA8">
      <w:pPr>
        <w:rPr>
          <w:rFonts w:ascii="Times New Roman" w:hAnsi="Times New Roman" w:cs="Times New Roman"/>
          <w:b/>
          <w:sz w:val="24"/>
          <w:szCs w:val="24"/>
        </w:rPr>
      </w:pPr>
    </w:p>
    <w:p w14:paraId="166056C6" w14:textId="77777777" w:rsidR="000A4E18" w:rsidRDefault="000A4E18" w:rsidP="00E97EA8">
      <w:pPr>
        <w:rPr>
          <w:rFonts w:ascii="Times New Roman" w:hAnsi="Times New Roman" w:cs="Times New Roman"/>
          <w:b/>
          <w:sz w:val="24"/>
          <w:szCs w:val="24"/>
        </w:rPr>
      </w:pPr>
    </w:p>
    <w:p w14:paraId="08ED946B" w14:textId="77777777" w:rsidR="000A4E18" w:rsidRDefault="000A4E18" w:rsidP="00E97EA8">
      <w:pPr>
        <w:rPr>
          <w:rFonts w:ascii="Times New Roman" w:hAnsi="Times New Roman" w:cs="Times New Roman"/>
          <w:b/>
          <w:sz w:val="24"/>
          <w:szCs w:val="24"/>
        </w:rPr>
      </w:pPr>
    </w:p>
    <w:p w14:paraId="1D637FFA" w14:textId="77777777" w:rsidR="000A4E18" w:rsidRPr="00B827AC" w:rsidRDefault="000A4E1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w:t>
      </w:r>
      <w:proofErr w:type="gramStart"/>
      <w:r w:rsidR="003B0CDC" w:rsidRPr="00B827AC">
        <w:rPr>
          <w:rFonts w:ascii="Times New Roman" w:hAnsi="Times New Roman" w:cs="Times New Roman"/>
        </w:rPr>
        <w:t>time period</w:t>
      </w:r>
      <w:proofErr w:type="gramEnd"/>
      <w:r w:rsidR="003B0CDC" w:rsidRPr="00B827AC">
        <w:rPr>
          <w:rFonts w:ascii="Times New Roman" w:hAnsi="Times New Roman" w:cs="Times New Roman"/>
        </w:rPr>
        <w:t xml:space="preserve"> </w:t>
      </w:r>
      <w:r w:rsidRPr="00B827AC">
        <w:rPr>
          <w:rFonts w:ascii="Times New Roman" w:hAnsi="Times New Roman" w:cs="Times New Roman"/>
        </w:rPr>
        <w:t>are defined in the following equation:</w:t>
      </w:r>
    </w:p>
    <w:p w14:paraId="7210C0DF" w14:textId="7FF1BC77"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proofErr w:type="gramStart"/>
      <w:r w:rsidRPr="00B827AC">
        <w:rPr>
          <w:rFonts w:ascii="Times New Roman" w:hAnsi="Times New Roman" w:cs="Times New Roman"/>
        </w:rPr>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w:t>
      </w:r>
      <w:proofErr w:type="gramEnd"/>
      <w:r w:rsidRPr="00B827AC">
        <w:rPr>
          <w:rStyle w:val="mathspan"/>
          <w:rFonts w:ascii="Times New Roman" w:hAnsi="Times New Roman" w:cs="Times New Roman"/>
        </w:rPr>
        <w:t xml:space="preserve"> The cohorts include male and female calves, heifers, steers, adult females, and bulls. The breeds include local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w:t>
      </w:r>
      <w:proofErr w:type="spellStart"/>
      <w:r w:rsidRPr="00B827AC">
        <w:rPr>
          <w:rStyle w:val="mathspan"/>
          <w:rFonts w:ascii="Times New Roman" w:hAnsi="Times New Roman" w:cs="Times New Roman"/>
        </w:rPr>
        <w:t>Indicus</w:t>
      </w:r>
      <w:proofErr w:type="spellEnd"/>
      <w:r w:rsidRPr="00B827AC">
        <w:rPr>
          <w:rStyle w:val="mathspan"/>
          <w:rFonts w:ascii="Times New Roman" w:hAnsi="Times New Roman" w:cs="Times New Roman"/>
        </w:rPr>
        <w:t>) and improved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Taurus, potentially mixed with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w:t>
      </w:r>
      <w:proofErr w:type="spellStart"/>
      <w:r w:rsidRPr="00B827AC">
        <w:rPr>
          <w:rStyle w:val="mathspan"/>
          <w:rFonts w:ascii="Times New Roman" w:hAnsi="Times New Roman" w:cs="Times New Roman"/>
        </w:rPr>
        <w:t>Indicus</w:t>
      </w:r>
      <w:proofErr w:type="spellEnd"/>
      <w:r w:rsidRPr="00B827AC">
        <w:rPr>
          <w:rStyle w:val="mathspan"/>
          <w:rFonts w:ascii="Times New Roman" w:hAnsi="Times New Roman" w:cs="Times New Roman"/>
        </w:rPr>
        <w:t xml:space="preserve">).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w:t>
      </w:r>
      <w:proofErr w:type="gramStart"/>
      <w:r w:rsidRPr="00B827AC">
        <w:rPr>
          <w:rStyle w:val="mathspan"/>
          <w:rFonts w:ascii="Times New Roman" w:hAnsi="Times New Roman" w:cs="Times New Roman"/>
        </w:rPr>
        <w:t>stage structured</w:t>
      </w:r>
      <w:proofErr w:type="gramEnd"/>
      <w:r w:rsidRPr="00B827AC">
        <w:rPr>
          <w:rStyle w:val="mathspan"/>
          <w:rFonts w:ascii="Times New Roman" w:hAnsi="Times New Roman" w:cs="Times New Roman"/>
        </w:rPr>
        <w:t xml:space="preserve"> demographics are based jointly on model parameters, and endogenous variables dependent on household decision making. The transits </w:t>
      </w:r>
      <w:proofErr w:type="gramStart"/>
      <w:r w:rsidRPr="00B827AC">
        <w:rPr>
          <w:rStyle w:val="mathspan"/>
          <w:rFonts w:ascii="Times New Roman" w:hAnsi="Times New Roman" w:cs="Times New Roman"/>
        </w:rPr>
        <w:t>are calculated</w:t>
      </w:r>
      <w:proofErr w:type="gramEnd"/>
      <w:r w:rsidRPr="00B827AC">
        <w:rPr>
          <w:rStyle w:val="mathspan"/>
          <w:rFonts w:ascii="Times New Roman" w:hAnsi="Times New Roman" w:cs="Times New Roman"/>
        </w:rPr>
        <w:t xml:space="preserve"> based on the growth rate and the amount of time from which calves transfer to heifers/steers, and heifers/steers transfer to adults. The offtake regime is also dependent on household management. For households relying on sexed semen, males </w:t>
      </w:r>
      <w:proofErr w:type="gramStart"/>
      <w:r w:rsidRPr="00B827AC">
        <w:rPr>
          <w:rStyle w:val="mathspan"/>
          <w:rFonts w:ascii="Times New Roman" w:hAnsi="Times New Roman" w:cs="Times New Roman"/>
        </w:rPr>
        <w:t>are kept</w:t>
      </w:r>
      <w:proofErr w:type="gramEnd"/>
      <w:r w:rsidRPr="00B827AC">
        <w:rPr>
          <w:rStyle w:val="mathspan"/>
          <w:rFonts w:ascii="Times New Roman" w:hAnsi="Times New Roman" w:cs="Times New Roman"/>
        </w:rPr>
        <w:t xml:space="preserve"> within the herd in a ratio sufficient to reproduce. The ratio of adult males to females for </w:t>
      </w:r>
      <w:proofErr w:type="spellStart"/>
      <w:proofErr w:type="gramStart"/>
      <w:r w:rsidRPr="00B827AC">
        <w:rPr>
          <w:rStyle w:val="mathspan"/>
          <w:rFonts w:ascii="Times New Roman" w:hAnsi="Times New Roman" w:cs="Times New Roman"/>
        </w:rPr>
        <w:t>self reproducing</w:t>
      </w:r>
      <w:proofErr w:type="spellEnd"/>
      <w:proofErr w:type="gramEnd"/>
      <w:r w:rsidRPr="00B827AC">
        <w:rPr>
          <w:rStyle w:val="mathspan"/>
          <w:rFonts w:ascii="Times New Roman" w:hAnsi="Times New Roman" w:cs="Times New Roman"/>
        </w:rPr>
        <w:t xml:space="preserve"> households is based on sex ratios obtained from GLBS (2018). For households relying on AI, males </w:t>
      </w:r>
      <w:proofErr w:type="gramStart"/>
      <w:r w:rsidRPr="00B827AC">
        <w:rPr>
          <w:rStyle w:val="mathspan"/>
          <w:rFonts w:ascii="Times New Roman" w:hAnsi="Times New Roman" w:cs="Times New Roman"/>
        </w:rPr>
        <w:t>are sold</w:t>
      </w:r>
      <w:proofErr w:type="gramEnd"/>
      <w:r w:rsidRPr="00B827AC">
        <w:rPr>
          <w:rStyle w:val="mathspan"/>
          <w:rFonts w:ascii="Times New Roman" w:hAnsi="Times New Roman" w:cs="Times New Roman"/>
        </w:rPr>
        <w:t xml:space="preserve"> after reaching maturity. Adult females </w:t>
      </w:r>
      <w:proofErr w:type="gramStart"/>
      <w:r w:rsidRPr="00B827AC">
        <w:rPr>
          <w:rStyle w:val="mathspan"/>
          <w:rFonts w:ascii="Times New Roman" w:hAnsi="Times New Roman" w:cs="Times New Roman"/>
        </w:rPr>
        <w:t>are maintained until the end of life and sold for meat</w:t>
      </w:r>
      <w:proofErr w:type="gramEnd"/>
      <w:r w:rsidRPr="00B827AC">
        <w:rPr>
          <w:rStyle w:val="mathspan"/>
          <w:rFonts w:ascii="Times New Roman" w:hAnsi="Times New Roman" w:cs="Times New Roman"/>
        </w:rPr>
        <w: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C7440C2" w14:textId="10F8CAC2" w:rsidR="00175354" w:rsidRPr="00B827AC"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proofErr w:type="gramStart"/>
      <w:r w:rsidR="00900355" w:rsidRPr="00B827AC">
        <w:rPr>
          <w:rFonts w:ascii="Times New Roman" w:hAnsi="Times New Roman" w:cs="Times New Roman"/>
        </w:rPr>
        <w:t>self sustaining</w:t>
      </w:r>
      <w:proofErr w:type="spellEnd"/>
      <w:proofErr w:type="gram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35A14950" w14:textId="25A942C7" w:rsidR="003B0CDC" w:rsidRPr="00B827AC" w:rsidRDefault="00F31420" w:rsidP="00E97EA8">
      <w:pPr>
        <w:rPr>
          <w:rFonts w:ascii="Times New Roman" w:hAnsi="Times New Roman" w:cs="Times New Roman"/>
          <w:b/>
          <w:sz w:val="24"/>
          <w:szCs w:val="24"/>
        </w:rPr>
      </w:pPr>
      <w:r w:rsidRPr="00B827AC">
        <w:rPr>
          <w:rFonts w:ascii="Times New Roman" w:hAnsi="Times New Roman" w:cs="Times New Roman"/>
          <w:b/>
          <w:sz w:val="24"/>
          <w:szCs w:val="24"/>
        </w:rPr>
        <w:t>C.2 Productivity at individual animal level</w:t>
      </w:r>
    </w:p>
    <w:p w14:paraId="078642F4" w14:textId="7139A603" w:rsidR="003B0CDC" w:rsidRDefault="003B0CDC" w:rsidP="00E97EA8">
      <w:pPr>
        <w:rPr>
          <w:rFonts w:ascii="Times New Roman" w:hAnsi="Times New Roman" w:cs="Times New Roman"/>
          <w:sz w:val="24"/>
          <w:szCs w:val="24"/>
        </w:rPr>
      </w:pPr>
      <w:commentRangeStart w:id="181"/>
      <w:r w:rsidRPr="00B827AC">
        <w:rPr>
          <w:rFonts w:ascii="Times New Roman" w:hAnsi="Times New Roman" w:cs="Times New Roman"/>
          <w:sz w:val="24"/>
          <w:szCs w:val="24"/>
        </w:rPr>
        <w:t>Table C.2: Feed dependent animal productivity</w:t>
      </w:r>
      <w:commentRangeEnd w:id="181"/>
      <w:r w:rsidR="009A1914">
        <w:rPr>
          <w:rStyle w:val="CommentReference"/>
        </w:rPr>
        <w:commentReference w:id="181"/>
      </w:r>
    </w:p>
    <w:p w14:paraId="0D3148A7" w14:textId="15AFB184" w:rsidR="000A4E18" w:rsidRPr="00B827AC" w:rsidRDefault="000A4E18" w:rsidP="00E97EA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productivity parameters for different diet regimes gets described here]</w:t>
      </w:r>
    </w:p>
    <w:tbl>
      <w:tblPr>
        <w:tblStyle w:val="TableGrid"/>
        <w:tblW w:w="0" w:type="auto"/>
        <w:tblLook w:val="04A0" w:firstRow="1" w:lastRow="0" w:firstColumn="1" w:lastColumn="0" w:noHBand="0" w:noVBand="1"/>
      </w:tblPr>
      <w:tblGrid>
        <w:gridCol w:w="1760"/>
        <w:gridCol w:w="2328"/>
        <w:gridCol w:w="1780"/>
        <w:gridCol w:w="1781"/>
        <w:gridCol w:w="1593"/>
      </w:tblGrid>
      <w:tr w:rsidR="003B0CDC" w:rsidRPr="00B827AC" w14:paraId="26184064" w14:textId="454A5DF8" w:rsidTr="00CD4B41">
        <w:tc>
          <w:tcPr>
            <w:tcW w:w="1760" w:type="dxa"/>
          </w:tcPr>
          <w:p w14:paraId="1FC37D5D" w14:textId="0B8663C3" w:rsidR="003B0CDC" w:rsidRPr="00B827AC" w:rsidRDefault="003B0CDC" w:rsidP="003B0CDC">
            <w:pPr>
              <w:jc w:val="center"/>
              <w:rPr>
                <w:rFonts w:ascii="Times New Roman" w:hAnsi="Times New Roman" w:cs="Times New Roman"/>
                <w:sz w:val="24"/>
                <w:szCs w:val="24"/>
              </w:rPr>
            </w:pPr>
          </w:p>
        </w:tc>
        <w:tc>
          <w:tcPr>
            <w:tcW w:w="4108" w:type="dxa"/>
            <w:gridSpan w:val="2"/>
          </w:tcPr>
          <w:p w14:paraId="6F90EE70" w14:textId="050919FA" w:rsidR="003B0CDC" w:rsidRPr="00B827AC" w:rsidRDefault="003B0CDC" w:rsidP="003B0CDC">
            <w:pPr>
              <w:jc w:val="center"/>
              <w:rPr>
                <w:rFonts w:ascii="Times New Roman" w:hAnsi="Times New Roman" w:cs="Times New Roman"/>
                <w:sz w:val="24"/>
                <w:szCs w:val="24"/>
              </w:rPr>
            </w:pPr>
            <w:proofErr w:type="spellStart"/>
            <w:r w:rsidRPr="00B827AC">
              <w:rPr>
                <w:rFonts w:ascii="Times New Roman" w:hAnsi="Times New Roman" w:cs="Times New Roman"/>
                <w:sz w:val="24"/>
                <w:szCs w:val="24"/>
              </w:rPr>
              <w:t>Bos</w:t>
            </w:r>
            <w:proofErr w:type="spellEnd"/>
            <w:r w:rsidRPr="00B827AC">
              <w:rPr>
                <w:rFonts w:ascii="Times New Roman" w:hAnsi="Times New Roman" w:cs="Times New Roman"/>
                <w:sz w:val="24"/>
                <w:szCs w:val="24"/>
              </w:rPr>
              <w:t xml:space="preserve"> </w:t>
            </w:r>
            <w:proofErr w:type="spellStart"/>
            <w:r w:rsidRPr="00B827AC">
              <w:rPr>
                <w:rFonts w:ascii="Times New Roman" w:hAnsi="Times New Roman" w:cs="Times New Roman"/>
                <w:sz w:val="24"/>
                <w:szCs w:val="24"/>
              </w:rPr>
              <w:t>Indicus</w:t>
            </w:r>
            <w:proofErr w:type="spellEnd"/>
          </w:p>
        </w:tc>
        <w:tc>
          <w:tcPr>
            <w:tcW w:w="3374" w:type="dxa"/>
            <w:gridSpan w:val="2"/>
          </w:tcPr>
          <w:p w14:paraId="196C836A" w14:textId="37D5435F" w:rsidR="003B0CDC" w:rsidRPr="00B827AC" w:rsidRDefault="003B0CDC" w:rsidP="003B0CDC">
            <w:pPr>
              <w:jc w:val="center"/>
              <w:rPr>
                <w:rFonts w:ascii="Times New Roman" w:hAnsi="Times New Roman" w:cs="Times New Roman"/>
                <w:sz w:val="24"/>
                <w:szCs w:val="24"/>
              </w:rPr>
            </w:pPr>
            <w:proofErr w:type="spellStart"/>
            <w:r w:rsidRPr="00B827AC">
              <w:rPr>
                <w:rFonts w:ascii="Times New Roman" w:hAnsi="Times New Roman" w:cs="Times New Roman"/>
                <w:sz w:val="24"/>
                <w:szCs w:val="24"/>
              </w:rPr>
              <w:t>Bos</w:t>
            </w:r>
            <w:proofErr w:type="spellEnd"/>
            <w:r w:rsidRPr="00B827AC">
              <w:rPr>
                <w:rFonts w:ascii="Times New Roman" w:hAnsi="Times New Roman" w:cs="Times New Roman"/>
                <w:sz w:val="24"/>
                <w:szCs w:val="24"/>
              </w:rPr>
              <w:t xml:space="preserve"> Taurus</w:t>
            </w:r>
          </w:p>
        </w:tc>
      </w:tr>
      <w:tr w:rsidR="004332E3" w:rsidRPr="00B827AC" w14:paraId="2FD2F55A" w14:textId="77777777" w:rsidTr="00005EDA">
        <w:tc>
          <w:tcPr>
            <w:tcW w:w="1760" w:type="dxa"/>
          </w:tcPr>
          <w:p w14:paraId="41A8025A" w14:textId="77777777" w:rsidR="004332E3" w:rsidRPr="00B827AC" w:rsidRDefault="004332E3" w:rsidP="003B0CDC">
            <w:pPr>
              <w:jc w:val="center"/>
              <w:rPr>
                <w:rFonts w:ascii="Times New Roman" w:hAnsi="Times New Roman" w:cs="Times New Roman"/>
                <w:sz w:val="24"/>
                <w:szCs w:val="24"/>
              </w:rPr>
            </w:pPr>
          </w:p>
        </w:tc>
        <w:tc>
          <w:tcPr>
            <w:tcW w:w="7482" w:type="dxa"/>
            <w:gridSpan w:val="4"/>
          </w:tcPr>
          <w:p w14:paraId="5612F1CC" w14:textId="2E8EC70A" w:rsidR="004332E3" w:rsidRPr="00B827AC" w:rsidRDefault="004332E3" w:rsidP="004332E3">
            <w:pPr>
              <w:jc w:val="center"/>
              <w:rPr>
                <w:rFonts w:ascii="Times New Roman" w:hAnsi="Times New Roman" w:cs="Times New Roman"/>
                <w:sz w:val="24"/>
                <w:szCs w:val="24"/>
              </w:rPr>
            </w:pPr>
            <w:r w:rsidRPr="00B827AC">
              <w:rPr>
                <w:rFonts w:ascii="Times New Roman" w:hAnsi="Times New Roman" w:cs="Times New Roman"/>
                <w:sz w:val="24"/>
                <w:szCs w:val="24"/>
              </w:rPr>
              <w:t>Calves</w:t>
            </w:r>
          </w:p>
        </w:tc>
      </w:tr>
      <w:tr w:rsidR="003B0CDC" w:rsidRPr="00B827AC" w14:paraId="05FA1DD1" w14:textId="77777777" w:rsidTr="00CD4B41">
        <w:tc>
          <w:tcPr>
            <w:tcW w:w="1760" w:type="dxa"/>
          </w:tcPr>
          <w:p w14:paraId="45984D46" w14:textId="77777777" w:rsidR="003B0CDC" w:rsidRPr="00B827AC" w:rsidRDefault="003B0CDC" w:rsidP="003B0CDC">
            <w:pPr>
              <w:jc w:val="center"/>
              <w:rPr>
                <w:rFonts w:ascii="Times New Roman" w:hAnsi="Times New Roman" w:cs="Times New Roman"/>
                <w:sz w:val="24"/>
                <w:szCs w:val="24"/>
              </w:rPr>
            </w:pPr>
          </w:p>
        </w:tc>
        <w:tc>
          <w:tcPr>
            <w:tcW w:w="2328" w:type="dxa"/>
          </w:tcPr>
          <w:p w14:paraId="7ED96159" w14:textId="16E71BF2"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Growth rate (kg/</w:t>
            </w:r>
            <w:proofErr w:type="spellStart"/>
            <w:r w:rsidRPr="00B827AC">
              <w:rPr>
                <w:rFonts w:ascii="Times New Roman" w:hAnsi="Times New Roman" w:cs="Times New Roman"/>
                <w:sz w:val="24"/>
                <w:szCs w:val="24"/>
              </w:rPr>
              <w:t>hd</w:t>
            </w:r>
            <w:proofErr w:type="spellEnd"/>
            <w:r w:rsidRPr="00B827AC">
              <w:rPr>
                <w:rFonts w:ascii="Times New Roman" w:hAnsi="Times New Roman" w:cs="Times New Roman"/>
                <w:sz w:val="24"/>
                <w:szCs w:val="24"/>
              </w:rPr>
              <w:t>/d)</w:t>
            </w:r>
          </w:p>
        </w:tc>
        <w:tc>
          <w:tcPr>
            <w:tcW w:w="1780" w:type="dxa"/>
          </w:tcPr>
          <w:p w14:paraId="74789B40" w14:textId="77777777" w:rsidR="003B0CDC" w:rsidRPr="00B827AC" w:rsidRDefault="003B0CDC" w:rsidP="00E97EA8">
            <w:pPr>
              <w:rPr>
                <w:rFonts w:ascii="Times New Roman" w:hAnsi="Times New Roman" w:cs="Times New Roman"/>
                <w:sz w:val="24"/>
                <w:szCs w:val="24"/>
              </w:rPr>
            </w:pPr>
          </w:p>
        </w:tc>
        <w:tc>
          <w:tcPr>
            <w:tcW w:w="1781" w:type="dxa"/>
          </w:tcPr>
          <w:p w14:paraId="51E8D345" w14:textId="77777777" w:rsidR="003B0CDC" w:rsidRPr="00B827AC" w:rsidRDefault="003B0CDC" w:rsidP="00E97EA8">
            <w:pPr>
              <w:rPr>
                <w:rFonts w:ascii="Times New Roman" w:hAnsi="Times New Roman" w:cs="Times New Roman"/>
                <w:sz w:val="24"/>
                <w:szCs w:val="24"/>
              </w:rPr>
            </w:pPr>
          </w:p>
        </w:tc>
        <w:tc>
          <w:tcPr>
            <w:tcW w:w="1593" w:type="dxa"/>
          </w:tcPr>
          <w:p w14:paraId="6BFDE2FE" w14:textId="77777777" w:rsidR="003B0CDC" w:rsidRPr="00B827AC" w:rsidRDefault="003B0CDC" w:rsidP="00E97EA8">
            <w:pPr>
              <w:rPr>
                <w:rFonts w:ascii="Times New Roman" w:hAnsi="Times New Roman" w:cs="Times New Roman"/>
                <w:sz w:val="24"/>
                <w:szCs w:val="24"/>
              </w:rPr>
            </w:pPr>
          </w:p>
        </w:tc>
      </w:tr>
      <w:tr w:rsidR="003B0CDC" w:rsidRPr="00B827AC" w14:paraId="03F052B3" w14:textId="72FA2FAE" w:rsidTr="00CD4B41">
        <w:tc>
          <w:tcPr>
            <w:tcW w:w="1760" w:type="dxa"/>
          </w:tcPr>
          <w:p w14:paraId="4193AF95" w14:textId="0C0CBCF2"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59C3B281" w14:textId="77777777" w:rsidR="003B0CDC" w:rsidRPr="00B827AC" w:rsidRDefault="003B0CDC" w:rsidP="00E97EA8">
            <w:pPr>
              <w:rPr>
                <w:rFonts w:ascii="Times New Roman" w:hAnsi="Times New Roman" w:cs="Times New Roman"/>
                <w:sz w:val="24"/>
                <w:szCs w:val="24"/>
              </w:rPr>
            </w:pPr>
          </w:p>
        </w:tc>
        <w:tc>
          <w:tcPr>
            <w:tcW w:w="1780" w:type="dxa"/>
          </w:tcPr>
          <w:p w14:paraId="43A3F4BA" w14:textId="77777777" w:rsidR="003B0CDC" w:rsidRPr="00B827AC" w:rsidRDefault="003B0CDC" w:rsidP="00E97EA8">
            <w:pPr>
              <w:rPr>
                <w:rFonts w:ascii="Times New Roman" w:hAnsi="Times New Roman" w:cs="Times New Roman"/>
                <w:sz w:val="24"/>
                <w:szCs w:val="24"/>
              </w:rPr>
            </w:pPr>
          </w:p>
        </w:tc>
        <w:tc>
          <w:tcPr>
            <w:tcW w:w="1781" w:type="dxa"/>
          </w:tcPr>
          <w:p w14:paraId="03040C91" w14:textId="77777777" w:rsidR="003B0CDC" w:rsidRPr="00B827AC" w:rsidRDefault="003B0CDC" w:rsidP="00E97EA8">
            <w:pPr>
              <w:rPr>
                <w:rFonts w:ascii="Times New Roman" w:hAnsi="Times New Roman" w:cs="Times New Roman"/>
                <w:sz w:val="24"/>
                <w:szCs w:val="24"/>
              </w:rPr>
            </w:pPr>
          </w:p>
        </w:tc>
        <w:tc>
          <w:tcPr>
            <w:tcW w:w="1593" w:type="dxa"/>
          </w:tcPr>
          <w:p w14:paraId="4D62CEF2" w14:textId="77777777" w:rsidR="003B0CDC" w:rsidRPr="00B827AC" w:rsidRDefault="003B0CDC" w:rsidP="00E97EA8">
            <w:pPr>
              <w:rPr>
                <w:rFonts w:ascii="Times New Roman" w:hAnsi="Times New Roman" w:cs="Times New Roman"/>
                <w:sz w:val="24"/>
                <w:szCs w:val="24"/>
              </w:rPr>
            </w:pPr>
          </w:p>
        </w:tc>
      </w:tr>
      <w:tr w:rsidR="003B0CDC" w:rsidRPr="00B827AC" w14:paraId="3B92928C" w14:textId="62AA0390" w:rsidTr="00CD4B41">
        <w:tc>
          <w:tcPr>
            <w:tcW w:w="1760" w:type="dxa"/>
          </w:tcPr>
          <w:p w14:paraId="4B8E6228" w14:textId="5FB93F1E"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30587A8A" w14:textId="77777777" w:rsidR="003B0CDC" w:rsidRPr="00B827AC" w:rsidRDefault="003B0CDC" w:rsidP="00E97EA8">
            <w:pPr>
              <w:rPr>
                <w:rFonts w:ascii="Times New Roman" w:hAnsi="Times New Roman" w:cs="Times New Roman"/>
                <w:sz w:val="24"/>
                <w:szCs w:val="24"/>
              </w:rPr>
            </w:pPr>
          </w:p>
        </w:tc>
        <w:tc>
          <w:tcPr>
            <w:tcW w:w="1780" w:type="dxa"/>
          </w:tcPr>
          <w:p w14:paraId="4D61CA16" w14:textId="77777777" w:rsidR="003B0CDC" w:rsidRPr="00B827AC" w:rsidRDefault="003B0CDC" w:rsidP="00E97EA8">
            <w:pPr>
              <w:rPr>
                <w:rFonts w:ascii="Times New Roman" w:hAnsi="Times New Roman" w:cs="Times New Roman"/>
                <w:sz w:val="24"/>
                <w:szCs w:val="24"/>
              </w:rPr>
            </w:pPr>
          </w:p>
        </w:tc>
        <w:tc>
          <w:tcPr>
            <w:tcW w:w="1781" w:type="dxa"/>
          </w:tcPr>
          <w:p w14:paraId="2F57A080" w14:textId="77777777" w:rsidR="003B0CDC" w:rsidRPr="00B827AC" w:rsidRDefault="003B0CDC" w:rsidP="00E97EA8">
            <w:pPr>
              <w:rPr>
                <w:rFonts w:ascii="Times New Roman" w:hAnsi="Times New Roman" w:cs="Times New Roman"/>
                <w:sz w:val="24"/>
                <w:szCs w:val="24"/>
              </w:rPr>
            </w:pPr>
          </w:p>
        </w:tc>
        <w:tc>
          <w:tcPr>
            <w:tcW w:w="1593" w:type="dxa"/>
          </w:tcPr>
          <w:p w14:paraId="4FB52BA3" w14:textId="77777777" w:rsidR="003B0CDC" w:rsidRPr="00B827AC" w:rsidRDefault="003B0CDC" w:rsidP="00E97EA8">
            <w:pPr>
              <w:rPr>
                <w:rFonts w:ascii="Times New Roman" w:hAnsi="Times New Roman" w:cs="Times New Roman"/>
                <w:sz w:val="24"/>
                <w:szCs w:val="24"/>
              </w:rPr>
            </w:pPr>
          </w:p>
        </w:tc>
      </w:tr>
      <w:tr w:rsidR="003B0CDC" w:rsidRPr="00B827AC" w14:paraId="48943FD3" w14:textId="7457DD96" w:rsidTr="00CD4B41">
        <w:tc>
          <w:tcPr>
            <w:tcW w:w="1760" w:type="dxa"/>
          </w:tcPr>
          <w:p w14:paraId="010CD590" w14:textId="60B74C5F"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64699A7A" w14:textId="77777777" w:rsidR="003B0CDC" w:rsidRPr="00B827AC" w:rsidRDefault="003B0CDC" w:rsidP="00E97EA8">
            <w:pPr>
              <w:rPr>
                <w:rFonts w:ascii="Times New Roman" w:hAnsi="Times New Roman" w:cs="Times New Roman"/>
                <w:sz w:val="24"/>
                <w:szCs w:val="24"/>
              </w:rPr>
            </w:pPr>
          </w:p>
        </w:tc>
        <w:tc>
          <w:tcPr>
            <w:tcW w:w="1780" w:type="dxa"/>
          </w:tcPr>
          <w:p w14:paraId="425817C2" w14:textId="77777777" w:rsidR="003B0CDC" w:rsidRPr="00B827AC" w:rsidRDefault="003B0CDC" w:rsidP="00E97EA8">
            <w:pPr>
              <w:rPr>
                <w:rFonts w:ascii="Times New Roman" w:hAnsi="Times New Roman" w:cs="Times New Roman"/>
                <w:sz w:val="24"/>
                <w:szCs w:val="24"/>
              </w:rPr>
            </w:pPr>
          </w:p>
        </w:tc>
        <w:tc>
          <w:tcPr>
            <w:tcW w:w="1781" w:type="dxa"/>
          </w:tcPr>
          <w:p w14:paraId="69DCA75F" w14:textId="77777777" w:rsidR="003B0CDC" w:rsidRPr="00B827AC" w:rsidRDefault="003B0CDC" w:rsidP="00E97EA8">
            <w:pPr>
              <w:rPr>
                <w:rFonts w:ascii="Times New Roman" w:hAnsi="Times New Roman" w:cs="Times New Roman"/>
                <w:sz w:val="24"/>
                <w:szCs w:val="24"/>
              </w:rPr>
            </w:pPr>
          </w:p>
        </w:tc>
        <w:tc>
          <w:tcPr>
            <w:tcW w:w="1593" w:type="dxa"/>
          </w:tcPr>
          <w:p w14:paraId="510DC64C" w14:textId="77777777" w:rsidR="003B0CDC" w:rsidRPr="00B827AC" w:rsidRDefault="003B0CDC" w:rsidP="00E97EA8">
            <w:pPr>
              <w:rPr>
                <w:rFonts w:ascii="Times New Roman" w:hAnsi="Times New Roman" w:cs="Times New Roman"/>
                <w:sz w:val="24"/>
                <w:szCs w:val="24"/>
              </w:rPr>
            </w:pPr>
          </w:p>
        </w:tc>
      </w:tr>
      <w:tr w:rsidR="003B0CDC" w:rsidRPr="00B827AC" w14:paraId="7778A52B" w14:textId="77777777" w:rsidTr="00005EDA">
        <w:tc>
          <w:tcPr>
            <w:tcW w:w="1760" w:type="dxa"/>
          </w:tcPr>
          <w:p w14:paraId="1E3C0DD5" w14:textId="77777777" w:rsidR="003B0CDC" w:rsidRPr="00B827AC" w:rsidRDefault="003B0CDC" w:rsidP="003B0CDC">
            <w:pPr>
              <w:jc w:val="center"/>
              <w:rPr>
                <w:rFonts w:ascii="Times New Roman" w:hAnsi="Times New Roman" w:cs="Times New Roman"/>
                <w:sz w:val="24"/>
                <w:szCs w:val="24"/>
              </w:rPr>
            </w:pPr>
          </w:p>
        </w:tc>
        <w:tc>
          <w:tcPr>
            <w:tcW w:w="7482" w:type="dxa"/>
            <w:gridSpan w:val="4"/>
          </w:tcPr>
          <w:p w14:paraId="1C2FF938" w14:textId="514C59AB"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Heifers</w:t>
            </w:r>
          </w:p>
        </w:tc>
      </w:tr>
      <w:tr w:rsidR="003B0CDC" w:rsidRPr="00B827AC" w14:paraId="12191232" w14:textId="77777777" w:rsidTr="00CD4B41">
        <w:tc>
          <w:tcPr>
            <w:tcW w:w="1760" w:type="dxa"/>
          </w:tcPr>
          <w:p w14:paraId="6A655BEE" w14:textId="7C37C24D" w:rsidR="003B0CDC" w:rsidRPr="00B827AC" w:rsidRDefault="003B0CDC" w:rsidP="003B0CDC">
            <w:pPr>
              <w:jc w:val="center"/>
              <w:rPr>
                <w:rFonts w:ascii="Times New Roman" w:hAnsi="Times New Roman" w:cs="Times New Roman"/>
                <w:sz w:val="24"/>
                <w:szCs w:val="24"/>
              </w:rPr>
            </w:pPr>
          </w:p>
        </w:tc>
        <w:tc>
          <w:tcPr>
            <w:tcW w:w="2328" w:type="dxa"/>
          </w:tcPr>
          <w:p w14:paraId="4D84964C" w14:textId="77777777" w:rsidR="003B0CDC" w:rsidRPr="00B827AC" w:rsidRDefault="003B0CDC" w:rsidP="00E97EA8">
            <w:pPr>
              <w:rPr>
                <w:rFonts w:ascii="Times New Roman" w:hAnsi="Times New Roman" w:cs="Times New Roman"/>
                <w:sz w:val="24"/>
                <w:szCs w:val="24"/>
              </w:rPr>
            </w:pPr>
          </w:p>
        </w:tc>
        <w:tc>
          <w:tcPr>
            <w:tcW w:w="1780" w:type="dxa"/>
          </w:tcPr>
          <w:p w14:paraId="7286BD78" w14:textId="77777777" w:rsidR="003B0CDC" w:rsidRPr="00B827AC" w:rsidRDefault="003B0CDC" w:rsidP="00E97EA8">
            <w:pPr>
              <w:rPr>
                <w:rFonts w:ascii="Times New Roman" w:hAnsi="Times New Roman" w:cs="Times New Roman"/>
                <w:sz w:val="24"/>
                <w:szCs w:val="24"/>
              </w:rPr>
            </w:pPr>
          </w:p>
        </w:tc>
        <w:tc>
          <w:tcPr>
            <w:tcW w:w="1781" w:type="dxa"/>
          </w:tcPr>
          <w:p w14:paraId="361F98F5" w14:textId="77777777" w:rsidR="003B0CDC" w:rsidRPr="00B827AC" w:rsidRDefault="003B0CDC" w:rsidP="00E97EA8">
            <w:pPr>
              <w:rPr>
                <w:rFonts w:ascii="Times New Roman" w:hAnsi="Times New Roman" w:cs="Times New Roman"/>
                <w:sz w:val="24"/>
                <w:szCs w:val="24"/>
              </w:rPr>
            </w:pPr>
          </w:p>
        </w:tc>
        <w:tc>
          <w:tcPr>
            <w:tcW w:w="1593" w:type="dxa"/>
          </w:tcPr>
          <w:p w14:paraId="753BCC49" w14:textId="77777777" w:rsidR="003B0CDC" w:rsidRPr="00B827AC" w:rsidRDefault="003B0CDC" w:rsidP="00E97EA8">
            <w:pPr>
              <w:rPr>
                <w:rFonts w:ascii="Times New Roman" w:hAnsi="Times New Roman" w:cs="Times New Roman"/>
                <w:sz w:val="24"/>
                <w:szCs w:val="24"/>
              </w:rPr>
            </w:pPr>
          </w:p>
        </w:tc>
      </w:tr>
      <w:tr w:rsidR="003B0CDC" w:rsidRPr="00B827AC" w14:paraId="6BA36196" w14:textId="77777777" w:rsidTr="00CD4B41">
        <w:tc>
          <w:tcPr>
            <w:tcW w:w="1760" w:type="dxa"/>
          </w:tcPr>
          <w:p w14:paraId="66DBBD70" w14:textId="335B35A0"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16FF5126" w14:textId="77777777" w:rsidR="003B0CDC" w:rsidRPr="00B827AC" w:rsidRDefault="003B0CDC" w:rsidP="00E97EA8">
            <w:pPr>
              <w:rPr>
                <w:rFonts w:ascii="Times New Roman" w:hAnsi="Times New Roman" w:cs="Times New Roman"/>
                <w:sz w:val="24"/>
                <w:szCs w:val="24"/>
              </w:rPr>
            </w:pPr>
          </w:p>
        </w:tc>
        <w:tc>
          <w:tcPr>
            <w:tcW w:w="1780" w:type="dxa"/>
          </w:tcPr>
          <w:p w14:paraId="5BD8E204" w14:textId="77777777" w:rsidR="003B0CDC" w:rsidRPr="00B827AC" w:rsidRDefault="003B0CDC" w:rsidP="00E97EA8">
            <w:pPr>
              <w:rPr>
                <w:rFonts w:ascii="Times New Roman" w:hAnsi="Times New Roman" w:cs="Times New Roman"/>
                <w:sz w:val="24"/>
                <w:szCs w:val="24"/>
              </w:rPr>
            </w:pPr>
          </w:p>
        </w:tc>
        <w:tc>
          <w:tcPr>
            <w:tcW w:w="1781" w:type="dxa"/>
          </w:tcPr>
          <w:p w14:paraId="2A638AAC" w14:textId="77777777" w:rsidR="003B0CDC" w:rsidRPr="00B827AC" w:rsidRDefault="003B0CDC" w:rsidP="00E97EA8">
            <w:pPr>
              <w:rPr>
                <w:rFonts w:ascii="Times New Roman" w:hAnsi="Times New Roman" w:cs="Times New Roman"/>
                <w:sz w:val="24"/>
                <w:szCs w:val="24"/>
              </w:rPr>
            </w:pPr>
          </w:p>
        </w:tc>
        <w:tc>
          <w:tcPr>
            <w:tcW w:w="1593" w:type="dxa"/>
          </w:tcPr>
          <w:p w14:paraId="47CBAC72" w14:textId="77777777" w:rsidR="003B0CDC" w:rsidRPr="00B827AC" w:rsidRDefault="003B0CDC" w:rsidP="00E97EA8">
            <w:pPr>
              <w:rPr>
                <w:rFonts w:ascii="Times New Roman" w:hAnsi="Times New Roman" w:cs="Times New Roman"/>
                <w:sz w:val="24"/>
                <w:szCs w:val="24"/>
              </w:rPr>
            </w:pPr>
          </w:p>
        </w:tc>
      </w:tr>
      <w:tr w:rsidR="003B0CDC" w:rsidRPr="00B827AC" w14:paraId="7F2AA550" w14:textId="77777777" w:rsidTr="00CD4B41">
        <w:tc>
          <w:tcPr>
            <w:tcW w:w="1760" w:type="dxa"/>
          </w:tcPr>
          <w:p w14:paraId="75E39EF7" w14:textId="4D250647"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38566417" w14:textId="77777777" w:rsidR="003B0CDC" w:rsidRPr="00B827AC" w:rsidRDefault="003B0CDC" w:rsidP="00E97EA8">
            <w:pPr>
              <w:rPr>
                <w:rFonts w:ascii="Times New Roman" w:hAnsi="Times New Roman" w:cs="Times New Roman"/>
                <w:sz w:val="24"/>
                <w:szCs w:val="24"/>
              </w:rPr>
            </w:pPr>
          </w:p>
        </w:tc>
        <w:tc>
          <w:tcPr>
            <w:tcW w:w="1780" w:type="dxa"/>
          </w:tcPr>
          <w:p w14:paraId="654A91A8" w14:textId="77777777" w:rsidR="003B0CDC" w:rsidRPr="00B827AC" w:rsidRDefault="003B0CDC" w:rsidP="00E97EA8">
            <w:pPr>
              <w:rPr>
                <w:rFonts w:ascii="Times New Roman" w:hAnsi="Times New Roman" w:cs="Times New Roman"/>
                <w:sz w:val="24"/>
                <w:szCs w:val="24"/>
              </w:rPr>
            </w:pPr>
          </w:p>
        </w:tc>
        <w:tc>
          <w:tcPr>
            <w:tcW w:w="1781" w:type="dxa"/>
          </w:tcPr>
          <w:p w14:paraId="78C2C8EC" w14:textId="77777777" w:rsidR="003B0CDC" w:rsidRPr="00B827AC" w:rsidRDefault="003B0CDC" w:rsidP="00E97EA8">
            <w:pPr>
              <w:rPr>
                <w:rFonts w:ascii="Times New Roman" w:hAnsi="Times New Roman" w:cs="Times New Roman"/>
                <w:sz w:val="24"/>
                <w:szCs w:val="24"/>
              </w:rPr>
            </w:pPr>
          </w:p>
        </w:tc>
        <w:tc>
          <w:tcPr>
            <w:tcW w:w="1593" w:type="dxa"/>
          </w:tcPr>
          <w:p w14:paraId="63A2FF57" w14:textId="77777777" w:rsidR="003B0CDC" w:rsidRPr="00B827AC" w:rsidRDefault="003B0CDC" w:rsidP="00E97EA8">
            <w:pPr>
              <w:rPr>
                <w:rFonts w:ascii="Times New Roman" w:hAnsi="Times New Roman" w:cs="Times New Roman"/>
                <w:sz w:val="24"/>
                <w:szCs w:val="24"/>
              </w:rPr>
            </w:pPr>
          </w:p>
        </w:tc>
      </w:tr>
      <w:tr w:rsidR="003B0CDC" w:rsidRPr="00B827AC" w14:paraId="7B614064" w14:textId="77777777" w:rsidTr="00CD4B41">
        <w:tc>
          <w:tcPr>
            <w:tcW w:w="1760" w:type="dxa"/>
          </w:tcPr>
          <w:p w14:paraId="28B10D4C" w14:textId="206EB2C1"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lastRenderedPageBreak/>
              <w:t>Intensive</w:t>
            </w:r>
          </w:p>
        </w:tc>
        <w:tc>
          <w:tcPr>
            <w:tcW w:w="2328" w:type="dxa"/>
          </w:tcPr>
          <w:p w14:paraId="2B57DE9F" w14:textId="77777777" w:rsidR="003B0CDC" w:rsidRPr="00B827AC" w:rsidRDefault="003B0CDC" w:rsidP="00E97EA8">
            <w:pPr>
              <w:rPr>
                <w:rFonts w:ascii="Times New Roman" w:hAnsi="Times New Roman" w:cs="Times New Roman"/>
                <w:sz w:val="24"/>
                <w:szCs w:val="24"/>
              </w:rPr>
            </w:pPr>
          </w:p>
        </w:tc>
        <w:tc>
          <w:tcPr>
            <w:tcW w:w="1780" w:type="dxa"/>
          </w:tcPr>
          <w:p w14:paraId="65045493" w14:textId="77777777" w:rsidR="003B0CDC" w:rsidRPr="00B827AC" w:rsidRDefault="003B0CDC" w:rsidP="00E97EA8">
            <w:pPr>
              <w:rPr>
                <w:rFonts w:ascii="Times New Roman" w:hAnsi="Times New Roman" w:cs="Times New Roman"/>
                <w:sz w:val="24"/>
                <w:szCs w:val="24"/>
              </w:rPr>
            </w:pPr>
          </w:p>
        </w:tc>
        <w:tc>
          <w:tcPr>
            <w:tcW w:w="1781" w:type="dxa"/>
          </w:tcPr>
          <w:p w14:paraId="722D6AEF" w14:textId="77777777" w:rsidR="003B0CDC" w:rsidRPr="00B827AC" w:rsidRDefault="003B0CDC" w:rsidP="00E97EA8">
            <w:pPr>
              <w:rPr>
                <w:rFonts w:ascii="Times New Roman" w:hAnsi="Times New Roman" w:cs="Times New Roman"/>
                <w:sz w:val="24"/>
                <w:szCs w:val="24"/>
              </w:rPr>
            </w:pPr>
          </w:p>
        </w:tc>
        <w:tc>
          <w:tcPr>
            <w:tcW w:w="1593" w:type="dxa"/>
          </w:tcPr>
          <w:p w14:paraId="536C435E" w14:textId="77777777" w:rsidR="003B0CDC" w:rsidRPr="00B827AC" w:rsidRDefault="003B0CDC" w:rsidP="00E97EA8">
            <w:pPr>
              <w:rPr>
                <w:rFonts w:ascii="Times New Roman" w:hAnsi="Times New Roman" w:cs="Times New Roman"/>
                <w:sz w:val="24"/>
                <w:szCs w:val="24"/>
              </w:rPr>
            </w:pPr>
          </w:p>
        </w:tc>
      </w:tr>
      <w:tr w:rsidR="004332E3" w:rsidRPr="00B827AC" w14:paraId="6846B384" w14:textId="77777777" w:rsidTr="00005EDA">
        <w:tc>
          <w:tcPr>
            <w:tcW w:w="1760" w:type="dxa"/>
          </w:tcPr>
          <w:p w14:paraId="3E7A0452" w14:textId="77777777" w:rsidR="004332E3" w:rsidRPr="00B827AC" w:rsidRDefault="004332E3" w:rsidP="003B0CDC">
            <w:pPr>
              <w:jc w:val="center"/>
              <w:rPr>
                <w:rFonts w:ascii="Times New Roman" w:hAnsi="Times New Roman" w:cs="Times New Roman"/>
                <w:sz w:val="24"/>
                <w:szCs w:val="24"/>
              </w:rPr>
            </w:pPr>
          </w:p>
        </w:tc>
        <w:tc>
          <w:tcPr>
            <w:tcW w:w="7482" w:type="dxa"/>
            <w:gridSpan w:val="4"/>
          </w:tcPr>
          <w:p w14:paraId="46633DCD" w14:textId="64F98C10" w:rsidR="004332E3" w:rsidRPr="00B827AC" w:rsidRDefault="004332E3" w:rsidP="004332E3">
            <w:pPr>
              <w:jc w:val="center"/>
              <w:rPr>
                <w:rFonts w:ascii="Times New Roman" w:hAnsi="Times New Roman" w:cs="Times New Roman"/>
                <w:sz w:val="24"/>
                <w:szCs w:val="24"/>
              </w:rPr>
            </w:pPr>
            <w:r w:rsidRPr="00B827AC">
              <w:rPr>
                <w:rFonts w:ascii="Times New Roman" w:hAnsi="Times New Roman" w:cs="Times New Roman"/>
                <w:sz w:val="24"/>
                <w:szCs w:val="24"/>
              </w:rPr>
              <w:t>Cows</w:t>
            </w:r>
          </w:p>
        </w:tc>
      </w:tr>
      <w:tr w:rsidR="004332E3" w:rsidRPr="00B827AC" w14:paraId="00F6A859" w14:textId="77777777" w:rsidTr="00CD4B41">
        <w:tc>
          <w:tcPr>
            <w:tcW w:w="1760" w:type="dxa"/>
          </w:tcPr>
          <w:p w14:paraId="1D1A76C5" w14:textId="77777777" w:rsidR="004332E3" w:rsidRPr="00B827AC" w:rsidRDefault="004332E3" w:rsidP="003B0CDC">
            <w:pPr>
              <w:jc w:val="center"/>
              <w:rPr>
                <w:rFonts w:ascii="Times New Roman" w:hAnsi="Times New Roman" w:cs="Times New Roman"/>
                <w:sz w:val="24"/>
                <w:szCs w:val="24"/>
              </w:rPr>
            </w:pPr>
          </w:p>
        </w:tc>
        <w:tc>
          <w:tcPr>
            <w:tcW w:w="2328" w:type="dxa"/>
          </w:tcPr>
          <w:p w14:paraId="1B4B1B3E" w14:textId="022240FA" w:rsidR="004332E3" w:rsidRPr="00B827AC" w:rsidRDefault="004332E3" w:rsidP="00E97EA8">
            <w:pPr>
              <w:rPr>
                <w:rFonts w:ascii="Times New Roman" w:hAnsi="Times New Roman" w:cs="Times New Roman"/>
                <w:sz w:val="24"/>
                <w:szCs w:val="24"/>
              </w:rPr>
            </w:pPr>
            <w:r w:rsidRPr="00B827AC">
              <w:rPr>
                <w:rFonts w:ascii="Times New Roman" w:hAnsi="Times New Roman" w:cs="Times New Roman"/>
                <w:sz w:val="24"/>
                <w:szCs w:val="24"/>
              </w:rPr>
              <w:t>Milk Yield (kg/</w:t>
            </w:r>
            <w:proofErr w:type="spellStart"/>
            <w:r w:rsidRPr="00B827AC">
              <w:rPr>
                <w:rFonts w:ascii="Times New Roman" w:hAnsi="Times New Roman" w:cs="Times New Roman"/>
                <w:sz w:val="24"/>
                <w:szCs w:val="24"/>
              </w:rPr>
              <w:t>hd</w:t>
            </w:r>
            <w:proofErr w:type="spellEnd"/>
            <w:r w:rsidRPr="00B827AC">
              <w:rPr>
                <w:rFonts w:ascii="Times New Roman" w:hAnsi="Times New Roman" w:cs="Times New Roman"/>
                <w:sz w:val="24"/>
                <w:szCs w:val="24"/>
              </w:rPr>
              <w:t>/d)</w:t>
            </w:r>
          </w:p>
        </w:tc>
        <w:tc>
          <w:tcPr>
            <w:tcW w:w="1780" w:type="dxa"/>
          </w:tcPr>
          <w:p w14:paraId="2B60CB6D" w14:textId="77777777" w:rsidR="004332E3" w:rsidRPr="00B827AC" w:rsidRDefault="004332E3" w:rsidP="00E97EA8">
            <w:pPr>
              <w:rPr>
                <w:rFonts w:ascii="Times New Roman" w:hAnsi="Times New Roman" w:cs="Times New Roman"/>
                <w:sz w:val="24"/>
                <w:szCs w:val="24"/>
              </w:rPr>
            </w:pPr>
          </w:p>
        </w:tc>
        <w:tc>
          <w:tcPr>
            <w:tcW w:w="1781" w:type="dxa"/>
          </w:tcPr>
          <w:p w14:paraId="3B68ED63" w14:textId="77777777" w:rsidR="004332E3" w:rsidRPr="00B827AC" w:rsidRDefault="004332E3" w:rsidP="00E97EA8">
            <w:pPr>
              <w:rPr>
                <w:rFonts w:ascii="Times New Roman" w:hAnsi="Times New Roman" w:cs="Times New Roman"/>
                <w:sz w:val="24"/>
                <w:szCs w:val="24"/>
              </w:rPr>
            </w:pPr>
          </w:p>
        </w:tc>
        <w:tc>
          <w:tcPr>
            <w:tcW w:w="1593" w:type="dxa"/>
          </w:tcPr>
          <w:p w14:paraId="4367D22C" w14:textId="77777777" w:rsidR="004332E3" w:rsidRPr="00B827AC" w:rsidRDefault="004332E3" w:rsidP="00E97EA8">
            <w:pPr>
              <w:rPr>
                <w:rFonts w:ascii="Times New Roman" w:hAnsi="Times New Roman" w:cs="Times New Roman"/>
                <w:sz w:val="24"/>
                <w:szCs w:val="24"/>
              </w:rPr>
            </w:pPr>
          </w:p>
        </w:tc>
      </w:tr>
      <w:tr w:rsidR="004332E3" w:rsidRPr="00B827AC" w14:paraId="54A3DCF5" w14:textId="77777777" w:rsidTr="00CD4B41">
        <w:tc>
          <w:tcPr>
            <w:tcW w:w="1760" w:type="dxa"/>
          </w:tcPr>
          <w:p w14:paraId="7B61CB2E" w14:textId="0E59088C"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71BCAA0E" w14:textId="77777777" w:rsidR="004332E3" w:rsidRPr="00B827AC" w:rsidRDefault="004332E3" w:rsidP="00E97EA8">
            <w:pPr>
              <w:rPr>
                <w:rFonts w:ascii="Times New Roman" w:hAnsi="Times New Roman" w:cs="Times New Roman"/>
                <w:sz w:val="24"/>
                <w:szCs w:val="24"/>
              </w:rPr>
            </w:pPr>
          </w:p>
        </w:tc>
        <w:tc>
          <w:tcPr>
            <w:tcW w:w="1780" w:type="dxa"/>
          </w:tcPr>
          <w:p w14:paraId="6DD4CF26" w14:textId="77777777" w:rsidR="004332E3" w:rsidRPr="00B827AC" w:rsidRDefault="004332E3" w:rsidP="00E97EA8">
            <w:pPr>
              <w:rPr>
                <w:rFonts w:ascii="Times New Roman" w:hAnsi="Times New Roman" w:cs="Times New Roman"/>
                <w:sz w:val="24"/>
                <w:szCs w:val="24"/>
              </w:rPr>
            </w:pPr>
          </w:p>
        </w:tc>
        <w:tc>
          <w:tcPr>
            <w:tcW w:w="1781" w:type="dxa"/>
          </w:tcPr>
          <w:p w14:paraId="181BCC95" w14:textId="77777777" w:rsidR="004332E3" w:rsidRPr="00B827AC" w:rsidRDefault="004332E3" w:rsidP="00E97EA8">
            <w:pPr>
              <w:rPr>
                <w:rFonts w:ascii="Times New Roman" w:hAnsi="Times New Roman" w:cs="Times New Roman"/>
                <w:sz w:val="24"/>
                <w:szCs w:val="24"/>
              </w:rPr>
            </w:pPr>
          </w:p>
        </w:tc>
        <w:tc>
          <w:tcPr>
            <w:tcW w:w="1593" w:type="dxa"/>
          </w:tcPr>
          <w:p w14:paraId="7D8439A1" w14:textId="77777777" w:rsidR="004332E3" w:rsidRPr="00B827AC" w:rsidRDefault="004332E3" w:rsidP="00E97EA8">
            <w:pPr>
              <w:rPr>
                <w:rFonts w:ascii="Times New Roman" w:hAnsi="Times New Roman" w:cs="Times New Roman"/>
                <w:sz w:val="24"/>
                <w:szCs w:val="24"/>
              </w:rPr>
            </w:pPr>
          </w:p>
        </w:tc>
      </w:tr>
      <w:tr w:rsidR="004332E3" w:rsidRPr="00B827AC" w14:paraId="2F8AEF68" w14:textId="77777777" w:rsidTr="00CD4B41">
        <w:tc>
          <w:tcPr>
            <w:tcW w:w="1760" w:type="dxa"/>
          </w:tcPr>
          <w:p w14:paraId="2D608C6E" w14:textId="08A9A34D"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6BF8213D" w14:textId="77777777" w:rsidR="004332E3" w:rsidRPr="00B827AC" w:rsidRDefault="004332E3" w:rsidP="00E97EA8">
            <w:pPr>
              <w:rPr>
                <w:rFonts w:ascii="Times New Roman" w:hAnsi="Times New Roman" w:cs="Times New Roman"/>
                <w:sz w:val="24"/>
                <w:szCs w:val="24"/>
              </w:rPr>
            </w:pPr>
          </w:p>
        </w:tc>
        <w:tc>
          <w:tcPr>
            <w:tcW w:w="1780" w:type="dxa"/>
          </w:tcPr>
          <w:p w14:paraId="292013BA" w14:textId="77777777" w:rsidR="004332E3" w:rsidRPr="00B827AC" w:rsidRDefault="004332E3" w:rsidP="00E97EA8">
            <w:pPr>
              <w:rPr>
                <w:rFonts w:ascii="Times New Roman" w:hAnsi="Times New Roman" w:cs="Times New Roman"/>
                <w:sz w:val="24"/>
                <w:szCs w:val="24"/>
              </w:rPr>
            </w:pPr>
          </w:p>
        </w:tc>
        <w:tc>
          <w:tcPr>
            <w:tcW w:w="1781" w:type="dxa"/>
          </w:tcPr>
          <w:p w14:paraId="4EA19612" w14:textId="77777777" w:rsidR="004332E3" w:rsidRPr="00B827AC" w:rsidRDefault="004332E3" w:rsidP="00E97EA8">
            <w:pPr>
              <w:rPr>
                <w:rFonts w:ascii="Times New Roman" w:hAnsi="Times New Roman" w:cs="Times New Roman"/>
                <w:sz w:val="24"/>
                <w:szCs w:val="24"/>
              </w:rPr>
            </w:pPr>
          </w:p>
        </w:tc>
        <w:tc>
          <w:tcPr>
            <w:tcW w:w="1593" w:type="dxa"/>
          </w:tcPr>
          <w:p w14:paraId="2806FFAA" w14:textId="77777777" w:rsidR="004332E3" w:rsidRPr="00B827AC" w:rsidRDefault="004332E3" w:rsidP="00E97EA8">
            <w:pPr>
              <w:rPr>
                <w:rFonts w:ascii="Times New Roman" w:hAnsi="Times New Roman" w:cs="Times New Roman"/>
                <w:sz w:val="24"/>
                <w:szCs w:val="24"/>
              </w:rPr>
            </w:pPr>
          </w:p>
        </w:tc>
      </w:tr>
      <w:tr w:rsidR="004332E3" w:rsidRPr="00B827AC" w14:paraId="0085A677" w14:textId="77777777" w:rsidTr="00CD4B41">
        <w:tc>
          <w:tcPr>
            <w:tcW w:w="1760" w:type="dxa"/>
          </w:tcPr>
          <w:p w14:paraId="000F29AC" w14:textId="6EEA7C8A"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60BE6A7F" w14:textId="77777777" w:rsidR="004332E3" w:rsidRPr="00B827AC" w:rsidRDefault="004332E3" w:rsidP="00E97EA8">
            <w:pPr>
              <w:rPr>
                <w:rFonts w:ascii="Times New Roman" w:hAnsi="Times New Roman" w:cs="Times New Roman"/>
                <w:sz w:val="24"/>
                <w:szCs w:val="24"/>
              </w:rPr>
            </w:pPr>
          </w:p>
        </w:tc>
        <w:tc>
          <w:tcPr>
            <w:tcW w:w="1780" w:type="dxa"/>
          </w:tcPr>
          <w:p w14:paraId="04088121" w14:textId="77777777" w:rsidR="004332E3" w:rsidRPr="00B827AC" w:rsidRDefault="004332E3" w:rsidP="00E97EA8">
            <w:pPr>
              <w:rPr>
                <w:rFonts w:ascii="Times New Roman" w:hAnsi="Times New Roman" w:cs="Times New Roman"/>
                <w:sz w:val="24"/>
                <w:szCs w:val="24"/>
              </w:rPr>
            </w:pPr>
          </w:p>
        </w:tc>
        <w:tc>
          <w:tcPr>
            <w:tcW w:w="1781" w:type="dxa"/>
          </w:tcPr>
          <w:p w14:paraId="554E7AD2" w14:textId="77777777" w:rsidR="004332E3" w:rsidRPr="00B827AC" w:rsidRDefault="004332E3" w:rsidP="00E97EA8">
            <w:pPr>
              <w:rPr>
                <w:rFonts w:ascii="Times New Roman" w:hAnsi="Times New Roman" w:cs="Times New Roman"/>
                <w:sz w:val="24"/>
                <w:szCs w:val="24"/>
              </w:rPr>
            </w:pPr>
          </w:p>
        </w:tc>
        <w:tc>
          <w:tcPr>
            <w:tcW w:w="1593" w:type="dxa"/>
          </w:tcPr>
          <w:p w14:paraId="3ECAAE18" w14:textId="77777777" w:rsidR="004332E3" w:rsidRPr="00B827AC" w:rsidRDefault="004332E3" w:rsidP="00E97EA8">
            <w:pPr>
              <w:rPr>
                <w:rFonts w:ascii="Times New Roman" w:hAnsi="Times New Roman" w:cs="Times New Roman"/>
                <w:sz w:val="24"/>
                <w:szCs w:val="24"/>
              </w:rPr>
            </w:pPr>
          </w:p>
        </w:tc>
      </w:tr>
    </w:tbl>
    <w:p w14:paraId="667453B9" w14:textId="77777777" w:rsidR="0011263C" w:rsidRPr="00B827AC" w:rsidRDefault="0011263C" w:rsidP="00E97EA8">
      <w:pPr>
        <w:rPr>
          <w:rFonts w:ascii="Times New Roman" w:hAnsi="Times New Roman" w:cs="Times New Roman"/>
          <w:sz w:val="24"/>
          <w:szCs w:val="24"/>
        </w:rPr>
      </w:pPr>
    </w:p>
    <w:p w14:paraId="01FCE048" w14:textId="77777777" w:rsidR="0011263C" w:rsidRPr="00B827AC" w:rsidRDefault="0011263C" w:rsidP="00E97EA8">
      <w:pPr>
        <w:rPr>
          <w:rFonts w:ascii="Times New Roman" w:hAnsi="Times New Roman" w:cs="Times New Roman"/>
          <w:b/>
          <w:sz w:val="24"/>
          <w:szCs w:val="24"/>
        </w:rPr>
      </w:pPr>
    </w:p>
    <w:p w14:paraId="1A109D55" w14:textId="5A0C8BEF" w:rsidR="00F137D5" w:rsidRPr="00B827AC" w:rsidRDefault="00B968B1" w:rsidP="00E97EA8">
      <w:pPr>
        <w:rPr>
          <w:rFonts w:ascii="Times New Roman" w:hAnsi="Times New Roman" w:cs="Times New Roman"/>
          <w:b/>
          <w:sz w:val="24"/>
          <w:szCs w:val="24"/>
        </w:rPr>
      </w:pPr>
      <w:r w:rsidRPr="00B827AC">
        <w:rPr>
          <w:rFonts w:ascii="Times New Roman" w:hAnsi="Times New Roman" w:cs="Times New Roman"/>
          <w:b/>
          <w:sz w:val="24"/>
          <w:szCs w:val="24"/>
        </w:rPr>
        <w:t>A</w:t>
      </w:r>
      <w:r w:rsidR="00F137D5" w:rsidRPr="00B827AC">
        <w:rPr>
          <w:rFonts w:ascii="Times New Roman" w:hAnsi="Times New Roman" w:cs="Times New Roman"/>
          <w:b/>
          <w:sz w:val="24"/>
          <w:szCs w:val="24"/>
        </w:rPr>
        <w:t>ppendix</w:t>
      </w:r>
      <w:r w:rsidR="00092F00" w:rsidRPr="00B827AC">
        <w:rPr>
          <w:rFonts w:ascii="Times New Roman" w:hAnsi="Times New Roman" w:cs="Times New Roman"/>
          <w:b/>
          <w:sz w:val="24"/>
          <w:szCs w:val="24"/>
        </w:rPr>
        <w:t xml:space="preserve"> D</w:t>
      </w:r>
      <w:r w:rsidR="00F137D5" w:rsidRPr="00B827AC">
        <w:rPr>
          <w:rFonts w:ascii="Times New Roman" w:hAnsi="Times New Roman" w:cs="Times New Roman"/>
          <w:b/>
          <w:sz w:val="24"/>
          <w:szCs w:val="24"/>
        </w:rPr>
        <w:t xml:space="preserve"> – </w:t>
      </w:r>
      <w:r w:rsidR="00F31420" w:rsidRPr="00B827AC">
        <w:rPr>
          <w:rFonts w:ascii="Times New Roman" w:hAnsi="Times New Roman" w:cs="Times New Roman"/>
          <w:b/>
          <w:sz w:val="24"/>
          <w:szCs w:val="24"/>
        </w:rPr>
        <w:t xml:space="preserve">Cropping and grazing </w:t>
      </w:r>
    </w:p>
    <w:p w14:paraId="26E4FB23" w14:textId="4D29DD5F" w:rsidR="00F31420" w:rsidRPr="00E739D8" w:rsidRDefault="00E739D8" w:rsidP="00E97EA8">
      <w:pPr>
        <w:rPr>
          <w:rFonts w:ascii="Times New Roman" w:hAnsi="Times New Roman" w:cs="Times New Roman"/>
          <w:b/>
        </w:rPr>
      </w:pPr>
      <w:r>
        <w:rPr>
          <w:rFonts w:ascii="Times New Roman" w:hAnsi="Times New Roman" w:cs="Times New Roman"/>
          <w:b/>
        </w:rPr>
        <w:t>D.1 Arable land constraint</w:t>
      </w:r>
    </w:p>
    <w:p w14:paraId="4AD71705" w14:textId="45580FF5" w:rsidR="00C118A3" w:rsidRPr="00501922" w:rsidRDefault="00DA0156" w:rsidP="00C118A3">
      <w:pPr>
        <w:jc w:val="center"/>
        <w:rPr>
          <w:rFonts w:ascii="Times New Roman" w:eastAsiaTheme="minorEastAsia"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c</m:t>
            </m:r>
          </m:sub>
          <m:sup/>
          <m:e>
            <m:sSub>
              <m:sSubPr>
                <m:ctrlPr>
                  <w:rPr>
                    <w:rFonts w:ascii="Cambria Math" w:hAnsi="Cambria Math" w:cs="Times New Roman"/>
                  </w:rPr>
                </m:ctrlPr>
              </m:sSubPr>
              <m:e>
                <m:r>
                  <m:rPr>
                    <m:sty m:val="p"/>
                  </m:rPr>
                  <w:rPr>
                    <w:rFonts w:ascii="Cambria Math" w:hAnsi="Cambria Math" w:cs="Times New Roman"/>
                  </w:rPr>
                  <m:t>crop_area</m:t>
                </m:r>
              </m:e>
              <m:sub>
                <m:r>
                  <m:rPr>
                    <m:sty m:val="p"/>
                  </m:rPr>
                  <w:rPr>
                    <w:rFonts w:ascii="Cambria Math" w:hAnsi="Cambria Math" w:cs="Times New Roman"/>
                  </w:rPr>
                  <m:t>c,y</m:t>
                </m:r>
              </m:sub>
            </m:sSub>
          </m:e>
        </m:nary>
      </m:oMath>
      <w:r w:rsidR="00501922" w:rsidRPr="00501922">
        <w:rPr>
          <w:rFonts w:ascii="Times New Roman" w:eastAsiaTheme="minorEastAsia" w:hAnsi="Times New Roman" w:cs="Times New Roman"/>
        </w:rPr>
        <w:t xml:space="preserve"> ≤ </w:t>
      </w:r>
      <w:r w:rsidR="00645454">
        <w:rPr>
          <w:rFonts w:ascii="Times New Roman" w:eastAsiaTheme="minorEastAsia" w:hAnsi="Times New Roman" w:cs="Times New Roman"/>
          <w:color w:val="000000"/>
          <w:lang w:eastAsia="en-GB"/>
        </w:rPr>
        <w:t>Arable land area</w:t>
      </w:r>
    </w:p>
    <w:p w14:paraId="6E4AA606" w14:textId="5A0D1E02" w:rsidR="00501922" w:rsidRDefault="00501922" w:rsidP="00501922">
      <w:pPr>
        <w:rPr>
          <w:rFonts w:ascii="Times New Roman" w:eastAsiaTheme="minorEastAsia" w:hAnsi="Times New Roman" w:cs="Times New Roman"/>
        </w:rPr>
      </w:pPr>
      <w:r>
        <w:rPr>
          <w:rFonts w:ascii="Times New Roman" w:eastAsiaTheme="minorEastAsia" w:hAnsi="Times New Roman" w:cs="Times New Roman"/>
        </w:rPr>
        <w:t>Where</w:t>
      </w:r>
    </w:p>
    <w:p w14:paraId="0ABEF015" w14:textId="6D6A5C86" w:rsidR="00501922" w:rsidRDefault="00501922" w:rsidP="00501922">
      <w:pPr>
        <w:rPr>
          <w:rFonts w:ascii="Times New Roman" w:eastAsiaTheme="minorEastAsia" w:hAnsi="Times New Roman" w:cs="Times New Roman"/>
        </w:rPr>
      </w:pPr>
      <w:r>
        <w:rPr>
          <w:rFonts w:ascii="Times New Roman" w:eastAsiaTheme="minorEastAsia" w:hAnsi="Times New Roman" w:cs="Times New Roman"/>
        </w:rPr>
        <w:tab/>
      </w:r>
      <w:proofErr w:type="spellStart"/>
      <w:r>
        <w:rPr>
          <w:rFonts w:ascii="Times New Roman" w:eastAsiaTheme="minorEastAsia" w:hAnsi="Times New Roman" w:cs="Times New Roman"/>
        </w:rPr>
        <w:t>crop_area</w:t>
      </w:r>
      <w:r>
        <w:rPr>
          <w:rFonts w:ascii="Times New Roman" w:eastAsiaTheme="minorEastAsia" w:hAnsi="Times New Roman" w:cs="Times New Roman"/>
          <w:vertAlign w:val="subscript"/>
        </w:rPr>
        <w:t>c</w:t>
      </w:r>
      <w:proofErr w:type="gramStart"/>
      <w:r>
        <w:rPr>
          <w:rFonts w:ascii="Times New Roman" w:eastAsiaTheme="minorEastAsia" w:hAnsi="Times New Roman" w:cs="Times New Roman"/>
          <w:vertAlign w:val="subscript"/>
        </w:rPr>
        <w:t>,y</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area dedicated to crop c in year y (ha)</w:t>
      </w:r>
    </w:p>
    <w:p w14:paraId="30F6215B" w14:textId="6C998EEA" w:rsidR="00501922" w:rsidRPr="00501922" w:rsidRDefault="00501922" w:rsidP="00501922">
      <w:pPr>
        <w:rPr>
          <w:rFonts w:ascii="Times New Roman" w:hAnsi="Times New Roman" w:cs="Times New Roman"/>
        </w:rPr>
      </w:pPr>
      <w:r>
        <w:rPr>
          <w:rFonts w:ascii="Times New Roman" w:eastAsiaTheme="minorEastAsia" w:hAnsi="Times New Roman" w:cs="Times New Roman"/>
        </w:rPr>
        <w:tab/>
      </w:r>
      <w:proofErr w:type="spellStart"/>
      <w:proofErr w:type="gramStart"/>
      <w:r>
        <w:rPr>
          <w:rFonts w:ascii="Times New Roman" w:eastAsiaTheme="minorEastAsia" w:hAnsi="Times New Roman" w:cs="Times New Roman"/>
        </w:rPr>
        <w:t>land_holdings</w:t>
      </w:r>
      <w:proofErr w:type="spellEnd"/>
      <w:proofErr w:type="gramEnd"/>
      <w:r>
        <w:rPr>
          <w:rFonts w:ascii="Times New Roman" w:eastAsiaTheme="minorEastAsia" w:hAnsi="Times New Roman" w:cs="Times New Roman"/>
        </w:rPr>
        <w:t xml:space="preserve"> are total land holdings of the household (sum of owned and rented land) (ha)</w:t>
      </w:r>
    </w:p>
    <w:p w14:paraId="389AED50" w14:textId="77777777" w:rsidR="00C118A3" w:rsidRPr="00B827AC" w:rsidRDefault="00C118A3" w:rsidP="00E97EA8">
      <w:pPr>
        <w:rPr>
          <w:rFonts w:ascii="Times New Roman" w:hAnsi="Times New Roman" w:cs="Times New Roman"/>
        </w:rPr>
      </w:pPr>
    </w:p>
    <w:p w14:paraId="377B4A3A" w14:textId="05989D4C" w:rsidR="00F31420" w:rsidRPr="00B827AC" w:rsidRDefault="00C118A3" w:rsidP="00E97EA8">
      <w:pPr>
        <w:rPr>
          <w:rFonts w:ascii="Times New Roman" w:hAnsi="Times New Roman" w:cs="Times New Roman"/>
        </w:rPr>
      </w:pPr>
      <w:r w:rsidRPr="00B827AC">
        <w:rPr>
          <w:rFonts w:ascii="Times New Roman" w:hAnsi="Times New Roman" w:cs="Times New Roman"/>
        </w:rPr>
        <w:t xml:space="preserve"> </w:t>
      </w:r>
      <w:r w:rsidR="00F31420" w:rsidRPr="00B827AC">
        <w:rPr>
          <w:rFonts w:ascii="Times New Roman" w:hAnsi="Times New Roman" w:cs="Times New Roman"/>
        </w:rPr>
        <w:t>[</w:t>
      </w:r>
      <w:proofErr w:type="gramStart"/>
      <w:r w:rsidR="00F31420" w:rsidRPr="00B827AC">
        <w:rPr>
          <w:rFonts w:ascii="Times New Roman" w:hAnsi="Times New Roman" w:cs="Times New Roman"/>
        </w:rPr>
        <w:t>rotation</w:t>
      </w:r>
      <w:proofErr w:type="gramEnd"/>
      <w:r w:rsidR="00F31420" w:rsidRPr="00B827AC">
        <w:rPr>
          <w:rFonts w:ascii="Times New Roman" w:hAnsi="Times New Roman" w:cs="Times New Roman"/>
        </w:rPr>
        <w:t xml:space="preserve"> constraints]</w:t>
      </w:r>
    </w:p>
    <w:p w14:paraId="6E198466" w14:textId="37BBCE18" w:rsidR="00F31420" w:rsidRPr="00B827AC" w:rsidRDefault="00F31420" w:rsidP="00E97EA8">
      <w:pPr>
        <w:rPr>
          <w:rFonts w:ascii="Times New Roman" w:hAnsi="Times New Roman" w:cs="Times New Roman"/>
          <w:sz w:val="24"/>
          <w:szCs w:val="24"/>
        </w:rPr>
      </w:pPr>
      <w:r w:rsidRPr="00B827AC">
        <w:rPr>
          <w:rFonts w:ascii="Times New Roman" w:hAnsi="Times New Roman" w:cs="Times New Roman"/>
          <w:sz w:val="24"/>
          <w:szCs w:val="24"/>
        </w:rPr>
        <w:t>[</w:t>
      </w:r>
      <w:proofErr w:type="gramStart"/>
      <w:r w:rsidRPr="00B827AC">
        <w:rPr>
          <w:rFonts w:ascii="Times New Roman" w:hAnsi="Times New Roman" w:cs="Times New Roman"/>
          <w:sz w:val="24"/>
          <w:szCs w:val="24"/>
        </w:rPr>
        <w:t>pasture</w:t>
      </w:r>
      <w:proofErr w:type="gramEnd"/>
      <w:r w:rsidRPr="00B827AC">
        <w:rPr>
          <w:rFonts w:ascii="Times New Roman" w:hAnsi="Times New Roman" w:cs="Times New Roman"/>
          <w:sz w:val="24"/>
          <w:szCs w:val="24"/>
        </w:rPr>
        <w:t xml:space="preserve"> land]</w:t>
      </w:r>
    </w:p>
    <w:p w14:paraId="63F920EF" w14:textId="77777777" w:rsidR="00F31420" w:rsidRPr="00B827AC" w:rsidRDefault="00F31420" w:rsidP="00E97EA8">
      <w:pPr>
        <w:rPr>
          <w:rFonts w:ascii="Times New Roman" w:hAnsi="Times New Roman" w:cs="Times New Roman"/>
          <w:b/>
          <w:sz w:val="24"/>
          <w:szCs w:val="24"/>
        </w:rPr>
      </w:pPr>
    </w:p>
    <w:p w14:paraId="7D706ACE" w14:textId="46D7F413" w:rsidR="00F31420" w:rsidRPr="00B827AC" w:rsidRDefault="00F31420" w:rsidP="00F31420">
      <w:pPr>
        <w:rPr>
          <w:rStyle w:val="mathspan"/>
          <w:rFonts w:ascii="Times New Roman" w:hAnsi="Times New Roman" w:cs="Times New Roman"/>
          <w:b/>
          <w:sz w:val="24"/>
          <w:szCs w:val="24"/>
        </w:rPr>
      </w:pPr>
      <w:r w:rsidRPr="00B827AC">
        <w:rPr>
          <w:rStyle w:val="mathspan"/>
          <w:rFonts w:ascii="Times New Roman" w:hAnsi="Times New Roman" w:cs="Times New Roman"/>
          <w:b/>
          <w:sz w:val="24"/>
          <w:szCs w:val="24"/>
        </w:rPr>
        <w:t>D.4 Grazing land requirements</w:t>
      </w:r>
    </w:p>
    <w:p w14:paraId="5CBE647C" w14:textId="77777777" w:rsidR="00F31420" w:rsidRPr="00B827AC" w:rsidRDefault="00F31420" w:rsidP="00F31420">
      <w:pPr>
        <w:rPr>
          <w:rStyle w:val="mathspan"/>
          <w:rFonts w:ascii="Times New Roman" w:hAnsi="Times New Roman" w:cs="Times New Roman"/>
        </w:rPr>
      </w:pPr>
      <w:r w:rsidRPr="00B827AC">
        <w:rPr>
          <w:rStyle w:val="mathspan"/>
          <w:rFonts w:ascii="Times New Roman" w:hAnsi="Times New Roman" w:cs="Times New Roman"/>
        </w:rPr>
        <w:t xml:space="preserve">Land required for cattle grazing per household </w:t>
      </w:r>
      <w:proofErr w:type="gramStart"/>
      <w:r w:rsidRPr="00B827AC">
        <w:rPr>
          <w:rStyle w:val="mathspan"/>
          <w:rFonts w:ascii="Times New Roman" w:hAnsi="Times New Roman" w:cs="Times New Roman"/>
        </w:rPr>
        <w:t>is estimated</w:t>
      </w:r>
      <w:proofErr w:type="gramEnd"/>
      <w:r w:rsidRPr="00B827AC">
        <w:rPr>
          <w:rStyle w:val="mathspan"/>
          <w:rFonts w:ascii="Times New Roman" w:hAnsi="Times New Roman" w:cs="Times New Roman"/>
        </w:rPr>
        <w:t xml:space="preserve"> based on the quantity of cattle owned by the household, the quantity of pasture consumed </w:t>
      </w:r>
      <w:r w:rsidRPr="00B827AC">
        <w:rPr>
          <w:rStyle w:val="mathspan"/>
          <w:rFonts w:ascii="Times New Roman" w:hAnsi="Times New Roman" w:cs="Times New Roman"/>
          <w:i/>
        </w:rPr>
        <w:t>ad libitum</w:t>
      </w:r>
      <w:r w:rsidRPr="00B827AC">
        <w:rPr>
          <w:rStyle w:val="mathspan"/>
          <w:rFonts w:ascii="Times New Roman" w:hAnsi="Times New Roman" w:cs="Times New Roman"/>
        </w:rPr>
        <w:t>, and the average pasture yield of grazing land:</w:t>
      </w:r>
    </w:p>
    <w:p w14:paraId="0F21C86F" w14:textId="77777777" w:rsidR="00F31420" w:rsidRPr="00B827AC" w:rsidRDefault="00F31420" w:rsidP="00F31420">
      <w:pPr>
        <w:jc w:val="center"/>
        <w:rPr>
          <w:rStyle w:val="mathspan"/>
          <w:rFonts w:ascii="Times New Roman" w:eastAsiaTheme="minorEastAsia" w:hAnsi="Times New Roman" w:cs="Times New Roman"/>
          <w:sz w:val="28"/>
          <w:szCs w:val="28"/>
        </w:rPr>
      </w:pPr>
      <w:r w:rsidRPr="00B827AC">
        <w:rPr>
          <w:rStyle w:val="mathspan"/>
          <w:rFonts w:ascii="Times New Roman" w:hAnsi="Times New Roman" w:cs="Times New Roman"/>
        </w:rPr>
        <w:t xml:space="preserve">Grazing Land </w:t>
      </w:r>
      <w:proofErr w:type="gramStart"/>
      <w:r w:rsidRPr="00B827AC">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proofErr w:type="gramEnd"/>
      <w:r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1E130692" w14:textId="77777777" w:rsidR="00F31420" w:rsidRPr="00B827AC" w:rsidRDefault="00F31420" w:rsidP="00F31420">
      <w:pPr>
        <w:rPr>
          <w:rStyle w:val="mathspan"/>
          <w:rFonts w:ascii="Times New Roman" w:eastAsiaTheme="minorEastAsia" w:hAnsi="Times New Roman" w:cs="Times New Roman"/>
        </w:rPr>
      </w:pPr>
      <w:r w:rsidRPr="00B827AC">
        <w:rPr>
          <w:rStyle w:val="mathspan"/>
          <w:rFonts w:ascii="Times New Roman" w:eastAsiaTheme="minorEastAsia" w:hAnsi="Times New Roman" w:cs="Times New Roman"/>
        </w:rPr>
        <w:t>Where</w:t>
      </w:r>
    </w:p>
    <w:p w14:paraId="5AEFC403" w14:textId="77777777" w:rsidR="00F31420" w:rsidRPr="00B827AC" w:rsidRDefault="00F31420" w:rsidP="00F31420">
      <w:pPr>
        <w:ind w:left="720"/>
        <w:rPr>
          <w:rStyle w:val="mathspan"/>
          <w:rFonts w:ascii="Times New Roman" w:eastAsiaTheme="minorEastAsia" w:hAnsi="Times New Roman" w:cs="Times New Roman"/>
        </w:rPr>
      </w:pPr>
      <w:r w:rsidRPr="00B827AC">
        <w:rPr>
          <w:rStyle w:val="mathspan"/>
          <w:rFonts w:ascii="Times New Roman" w:eastAsiaTheme="minorEastAsia" w:hAnsi="Times New Roman" w:cs="Times New Roman"/>
        </w:rPr>
        <w:t>Grazing Land is the quantity of grazing land in year y required to provide forage intake for the herd (ha)</w:t>
      </w:r>
    </w:p>
    <w:p w14:paraId="3B3F910A" w14:textId="77777777" w:rsidR="00F31420" w:rsidRPr="00B827AC" w:rsidRDefault="00F31420" w:rsidP="00F31420">
      <w:pPr>
        <w:ind w:left="720"/>
        <w:rPr>
          <w:rStyle w:val="mathspan"/>
          <w:rFonts w:ascii="Times New Roman" w:hAnsi="Times New Roman" w:cs="Times New Roman"/>
        </w:rPr>
      </w:pPr>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p>
    <w:p w14:paraId="10AC0055" w14:textId="77777777" w:rsidR="00F31420" w:rsidRPr="00B827AC" w:rsidRDefault="00F31420" w:rsidP="00F31420">
      <w:pPr>
        <w:ind w:left="720"/>
        <w:rPr>
          <w:rStyle w:val="mathspan"/>
          <w:rFonts w:ascii="Times New Roman" w:hAnsi="Times New Roman" w:cs="Times New Roman"/>
        </w:rPr>
      </w:pPr>
      <w:r w:rsidRPr="00B827AC">
        <w:rPr>
          <w:rStyle w:val="mathspan"/>
          <w:rFonts w:ascii="Times New Roman" w:hAnsi="Times New Roman" w:cs="Times New Roman"/>
        </w:rPr>
        <w:t xml:space="preserve">Pasture yield is the average dry matter yield of </w:t>
      </w:r>
      <w:proofErr w:type="gramStart"/>
      <w:r w:rsidRPr="00B827AC">
        <w:rPr>
          <w:rStyle w:val="mathspan"/>
          <w:rFonts w:ascii="Times New Roman" w:hAnsi="Times New Roman" w:cs="Times New Roman"/>
        </w:rPr>
        <w:t>pasture land</w:t>
      </w:r>
      <w:proofErr w:type="gramEnd"/>
      <w:r w:rsidRPr="00B827AC">
        <w:rPr>
          <w:rStyle w:val="mathspan"/>
          <w:rFonts w:ascii="Times New Roman" w:hAnsi="Times New Roman" w:cs="Times New Roman"/>
        </w:rPr>
        <w:t xml:space="preserve"> (Mg 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p>
    <w:p w14:paraId="77D53911" w14:textId="77777777" w:rsidR="00F31420" w:rsidRPr="00B827AC" w:rsidRDefault="00F31420" w:rsidP="00E97EA8">
      <w:pPr>
        <w:rPr>
          <w:rFonts w:ascii="Times New Roman" w:hAnsi="Times New Roman" w:cs="Times New Roman"/>
          <w:b/>
          <w:sz w:val="24"/>
          <w:szCs w:val="24"/>
        </w:rPr>
      </w:pPr>
    </w:p>
    <w:p w14:paraId="448CB4A4" w14:textId="7BE472B1" w:rsidR="00F31420" w:rsidRPr="00B827AC" w:rsidRDefault="00F31420"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Appendix E – Estimation of farm level greenhouse gas balance</w:t>
      </w:r>
    </w:p>
    <w:p w14:paraId="57DAB1D1" w14:textId="77777777" w:rsidR="00F31420" w:rsidRPr="00B827AC" w:rsidRDefault="00F31420" w:rsidP="00E97EA8">
      <w:pPr>
        <w:rPr>
          <w:rFonts w:ascii="Times New Roman" w:hAnsi="Times New Roman" w:cs="Times New Roman"/>
          <w:b/>
          <w:sz w:val="24"/>
          <w:szCs w:val="24"/>
        </w:rPr>
      </w:pPr>
    </w:p>
    <w:p w14:paraId="0A709395" w14:textId="77777777" w:rsidR="00240A6C" w:rsidRPr="00B827AC" w:rsidRDefault="00240A6C" w:rsidP="00E97EA8">
      <w:pPr>
        <w:rPr>
          <w:rFonts w:ascii="Times New Roman" w:hAnsi="Times New Roman" w:cs="Times New Roman"/>
          <w:b/>
          <w:sz w:val="24"/>
          <w:szCs w:val="24"/>
        </w:rPr>
      </w:pPr>
    </w:p>
    <w:p w14:paraId="1BDA7C78" w14:textId="77777777" w:rsidR="00240A6C" w:rsidRPr="00B827AC" w:rsidRDefault="00240A6C"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fino, Mariana" w:date="2017-11-13T10:04:00Z" w:initials="RM">
    <w:p w14:paraId="0E67CB1F" w14:textId="60E73C1E" w:rsidR="002A25D4" w:rsidRDefault="002A25D4">
      <w:pPr>
        <w:pStyle w:val="CommentText"/>
      </w:pPr>
      <w:r>
        <w:rPr>
          <w:rStyle w:val="CommentReference"/>
        </w:rPr>
        <w:annotationRef/>
      </w:r>
      <w:r>
        <w:t>This title implies there is a possibility for such subsidies</w:t>
      </w:r>
    </w:p>
    <w:p w14:paraId="21FA3B11" w14:textId="17B8D1CC" w:rsidR="002A25D4" w:rsidRDefault="002A25D4">
      <w:pPr>
        <w:pStyle w:val="CommentText"/>
      </w:pPr>
    </w:p>
    <w:p w14:paraId="285531B0" w14:textId="6880F668" w:rsidR="002A25D4" w:rsidRDefault="002A25D4">
      <w:pPr>
        <w:pStyle w:val="CommentText"/>
      </w:pPr>
      <w:r>
        <w:t>Is there evidence from the Government documents or intensions from the donors?</w:t>
      </w:r>
    </w:p>
  </w:comment>
  <w:comment w:id="1" w:author="Rufino, Mariana" w:date="2017-11-13T10:05:00Z" w:initials="RM">
    <w:p w14:paraId="3679E094" w14:textId="6F529DA7" w:rsidR="002A25D4" w:rsidRDefault="002A25D4">
      <w:pPr>
        <w:pStyle w:val="CommentText"/>
      </w:pPr>
      <w:r>
        <w:rPr>
          <w:rStyle w:val="CommentReference"/>
        </w:rPr>
        <w:annotationRef/>
      </w:r>
      <w:r>
        <w:t>This is not clear to me</w:t>
      </w:r>
    </w:p>
  </w:comment>
  <w:comment w:id="10" w:author="Rufino, Mariana" w:date="2017-11-13T10:06:00Z" w:initials="RM">
    <w:p w14:paraId="12ED1C5E" w14:textId="55B55992" w:rsidR="002A25D4" w:rsidRDefault="002A25D4">
      <w:pPr>
        <w:pStyle w:val="CommentText"/>
      </w:pPr>
      <w:r>
        <w:rPr>
          <w:rStyle w:val="CommentReference"/>
        </w:rPr>
        <w:annotationRef/>
      </w:r>
      <w:r>
        <w:t>Was in 2006? And now?</w:t>
      </w:r>
    </w:p>
  </w:comment>
  <w:comment w:id="11" w:author="Rufino, Mariana" w:date="2017-11-13T11:41:00Z" w:initials="RM">
    <w:p w14:paraId="2E97CA2B" w14:textId="28CC0277" w:rsidR="002A25D4" w:rsidRDefault="002A25D4">
      <w:pPr>
        <w:pStyle w:val="CommentText"/>
      </w:pPr>
      <w:r>
        <w:rPr>
          <w:rStyle w:val="CommentReference"/>
        </w:rPr>
        <w:annotationRef/>
      </w:r>
      <w:r>
        <w:t>Really? Difficult to believe. In Central Africa there is no so much cattle</w:t>
      </w:r>
    </w:p>
  </w:comment>
  <w:comment w:id="12" w:author="Rufino, Mariana" w:date="2017-11-13T11:41:00Z" w:initials="RM">
    <w:p w14:paraId="293A2AB4" w14:textId="2CDFD55F" w:rsidR="002A25D4" w:rsidRDefault="002A25D4">
      <w:pPr>
        <w:pStyle w:val="CommentText"/>
      </w:pPr>
      <w:r>
        <w:rPr>
          <w:rStyle w:val="CommentReference"/>
        </w:rPr>
        <w:annotationRef/>
      </w:r>
      <w:r>
        <w:t>This is no so relevant. Goat and sheep don’t dominate the milk market anywhere in Africa</w:t>
      </w:r>
    </w:p>
  </w:comment>
  <w:comment w:id="24" w:author="Rufino, Mariana" w:date="2017-11-13T11:44:00Z" w:initials="RM">
    <w:p w14:paraId="41258915" w14:textId="77D101EE" w:rsidR="002A25D4" w:rsidRDefault="002A25D4">
      <w:pPr>
        <w:pStyle w:val="CommentText"/>
      </w:pPr>
      <w:r>
        <w:rPr>
          <w:rStyle w:val="CommentReference"/>
        </w:rPr>
        <w:annotationRef/>
      </w:r>
      <w:r>
        <w:t>Offtake is the proportion of milk that ‘milked’ by people, some of it consumed and some of it sold. Is that what you mean?</w:t>
      </w:r>
    </w:p>
    <w:p w14:paraId="2843F1A3" w14:textId="5199BC87" w:rsidR="002A25D4" w:rsidRDefault="002A25D4">
      <w:pPr>
        <w:pStyle w:val="CommentText"/>
      </w:pPr>
    </w:p>
    <w:p w14:paraId="11E2575F" w14:textId="6B6661B0" w:rsidR="002A25D4" w:rsidRDefault="002A25D4">
      <w:pPr>
        <w:pStyle w:val="CommentText"/>
      </w:pPr>
      <w:r>
        <w:t>For indigenous Zebu the % offtake is usually lower than for crosses of Zebu x exotic cattle because the cows need the calf sucking to release the milk, unlike the exotic breeds</w:t>
      </w:r>
    </w:p>
  </w:comment>
  <w:comment w:id="25" w:author="Rufino, Mariana" w:date="2017-11-13T11:47:00Z" w:initials="RM">
    <w:p w14:paraId="3ADEE477" w14:textId="231AC420" w:rsidR="002A25D4" w:rsidRDefault="002A25D4">
      <w:pPr>
        <w:pStyle w:val="CommentText"/>
      </w:pPr>
      <w:r>
        <w:rPr>
          <w:rStyle w:val="CommentReference"/>
        </w:rPr>
        <w:annotationRef/>
      </w:r>
      <w:r>
        <w:t>Missing from ref list</w:t>
      </w:r>
    </w:p>
    <w:p w14:paraId="54E2D1D2" w14:textId="1C984919" w:rsidR="002A25D4" w:rsidRDefault="002A25D4">
      <w:pPr>
        <w:pStyle w:val="CommentText"/>
      </w:pPr>
    </w:p>
    <w:p w14:paraId="1938F576" w14:textId="7741908B" w:rsidR="002A25D4" w:rsidRDefault="002A25D4">
      <w:pPr>
        <w:pStyle w:val="CommentText"/>
      </w:pPr>
      <w:r>
        <w:t>Get used to introduce references as you write, that is good practice</w:t>
      </w:r>
    </w:p>
  </w:comment>
  <w:comment w:id="26" w:author="Rufino, Mariana" w:date="2017-11-13T11:47:00Z" w:initials="RM">
    <w:p w14:paraId="1BE0DA27" w14:textId="64D026EF" w:rsidR="002A25D4" w:rsidRDefault="002A25D4">
      <w:pPr>
        <w:pStyle w:val="CommentText"/>
      </w:pPr>
      <w:r>
        <w:rPr>
          <w:rStyle w:val="CommentReference"/>
        </w:rPr>
        <w:annotationRef/>
      </w:r>
      <w:r>
        <w:t>Which country? Tanzania?</w:t>
      </w:r>
    </w:p>
  </w:comment>
  <w:comment w:id="28" w:author="Rufino, Mariana" w:date="2017-11-13T11:50:00Z" w:initials="RM">
    <w:p w14:paraId="5723B39C" w14:textId="087B749F" w:rsidR="002A25D4" w:rsidRDefault="002A25D4">
      <w:pPr>
        <w:pStyle w:val="CommentText"/>
      </w:pPr>
      <w:r>
        <w:rPr>
          <w:rStyle w:val="CommentReference"/>
        </w:rPr>
        <w:annotationRef/>
      </w:r>
      <w:r>
        <w:t>Did anybody quantify this?</w:t>
      </w:r>
    </w:p>
    <w:p w14:paraId="0335ABFE" w14:textId="3D13D38A" w:rsidR="002A25D4" w:rsidRDefault="002A25D4">
      <w:pPr>
        <w:pStyle w:val="CommentText"/>
      </w:pPr>
    </w:p>
    <w:p w14:paraId="55EC9B4E" w14:textId="77777777" w:rsidR="002A25D4" w:rsidRDefault="002A25D4">
      <w:pPr>
        <w:pStyle w:val="CommentText"/>
      </w:pPr>
      <w:r>
        <w:t xml:space="preserve">The paper on REDD+ in Nature Climate Change? </w:t>
      </w:r>
    </w:p>
    <w:p w14:paraId="6565DA36" w14:textId="165A5E6D" w:rsidR="002A25D4" w:rsidRDefault="00DA0156">
      <w:pPr>
        <w:pStyle w:val="CommentText"/>
      </w:pPr>
      <w:hyperlink r:id="rId1" w:history="1">
        <w:r w:rsidR="002A25D4" w:rsidRPr="00905657">
          <w:rPr>
            <w:rStyle w:val="Hyperlink"/>
          </w:rPr>
          <w:t>https://www.nature.com/articles/nclimate1119</w:t>
        </w:r>
      </w:hyperlink>
    </w:p>
    <w:p w14:paraId="18B2E1E7" w14:textId="77777777" w:rsidR="002A25D4" w:rsidRDefault="002A25D4">
      <w:pPr>
        <w:pStyle w:val="CommentText"/>
      </w:pPr>
    </w:p>
    <w:p w14:paraId="3CA72BAE" w14:textId="183272E4" w:rsidR="002A25D4" w:rsidRDefault="002A25D4">
      <w:pPr>
        <w:pStyle w:val="CommentText"/>
      </w:pPr>
      <w:r>
        <w:t>Let revise the list of literature I sent you from Scopus some months ago, and make a plan for reading relevant literature</w:t>
      </w:r>
    </w:p>
  </w:comment>
  <w:comment w:id="29" w:author="Rufino, Mariana" w:date="2017-11-13T11:49:00Z" w:initials="RM">
    <w:p w14:paraId="20728900" w14:textId="5C3778D7" w:rsidR="002A25D4" w:rsidRDefault="002A25D4">
      <w:pPr>
        <w:pStyle w:val="CommentText"/>
      </w:pPr>
      <w:r>
        <w:rPr>
          <w:rStyle w:val="CommentReference"/>
        </w:rPr>
        <w:annotationRef/>
      </w:r>
      <w:r>
        <w:t>Here reference missing, you could add the last Biannual Report to IPCC</w:t>
      </w:r>
    </w:p>
  </w:comment>
  <w:comment w:id="30" w:author="Rufino, Mariana" w:date="2017-11-13T11:50:00Z" w:initials="RM">
    <w:p w14:paraId="5D4FD033" w14:textId="472FFE4F" w:rsidR="002A25D4" w:rsidRDefault="002A25D4">
      <w:pPr>
        <w:pStyle w:val="CommentText"/>
      </w:pPr>
      <w:r>
        <w:rPr>
          <w:rStyle w:val="CommentReference"/>
        </w:rPr>
        <w:annotationRef/>
      </w:r>
      <w:r>
        <w:t>This should be referenced. Maybe papers from ILRI (</w:t>
      </w:r>
      <w:proofErr w:type="spellStart"/>
      <w:r>
        <w:t>Baltenweck</w:t>
      </w:r>
      <w:proofErr w:type="spellEnd"/>
      <w:r>
        <w:t xml:space="preserve"> or </w:t>
      </w:r>
      <w:proofErr w:type="spellStart"/>
      <w:r>
        <w:t>Omore</w:t>
      </w:r>
      <w:proofErr w:type="spellEnd"/>
      <w:r>
        <w:t>?)</w:t>
      </w:r>
    </w:p>
  </w:comment>
  <w:comment w:id="31" w:author="Rufino, Mariana" w:date="2017-11-13T11:51:00Z" w:initials="RM">
    <w:p w14:paraId="7F506E31" w14:textId="1C19B2B7" w:rsidR="002A25D4" w:rsidRDefault="002A25D4">
      <w:pPr>
        <w:pStyle w:val="CommentText"/>
      </w:pPr>
      <w:r>
        <w:rPr>
          <w:rStyle w:val="CommentReference"/>
        </w:rPr>
        <w:annotationRef/>
      </w:r>
      <w:r>
        <w:t>Which?</w:t>
      </w:r>
    </w:p>
  </w:comment>
  <w:comment w:id="32" w:author="Rufino, Mariana" w:date="2017-11-13T11:53:00Z" w:initials="RM">
    <w:p w14:paraId="18C9678B" w14:textId="117D0293" w:rsidR="002A25D4" w:rsidRDefault="002A25D4">
      <w:pPr>
        <w:pStyle w:val="CommentText"/>
      </w:pPr>
      <w:r>
        <w:rPr>
          <w:rStyle w:val="CommentReference"/>
        </w:rPr>
        <w:annotationRef/>
      </w:r>
      <w:r>
        <w:t>What is this?</w:t>
      </w:r>
    </w:p>
  </w:comment>
  <w:comment w:id="33" w:author="Rufino, Mariana" w:date="2017-11-13T11:54:00Z" w:initials="RM">
    <w:p w14:paraId="2A270A0B" w14:textId="1CDDEA8A" w:rsidR="002A25D4" w:rsidRDefault="002A25D4">
      <w:pPr>
        <w:pStyle w:val="CommentText"/>
      </w:pPr>
      <w:r>
        <w:rPr>
          <w:rStyle w:val="CommentReference"/>
        </w:rPr>
        <w:annotationRef/>
      </w:r>
      <w:r>
        <w:t>These is a jump in the reasoning from direct emissions from the sector and indirect emissions through land use change, please elaborate a bit, maybe add 1 sentence in between</w:t>
      </w:r>
    </w:p>
  </w:comment>
  <w:comment w:id="34" w:author="Rufino, Mariana" w:date="2017-11-13T13:06:00Z" w:initials="RM">
    <w:p w14:paraId="4F44AD3B" w14:textId="4CA74E41" w:rsidR="002A25D4" w:rsidRDefault="002A25D4">
      <w:pPr>
        <w:pStyle w:val="CommentText"/>
      </w:pPr>
      <w:r>
        <w:rPr>
          <w:rStyle w:val="CommentReference"/>
        </w:rPr>
        <w:annotationRef/>
      </w:r>
      <w:r>
        <w:t>2015?</w:t>
      </w:r>
    </w:p>
  </w:comment>
  <w:comment w:id="35" w:author="Rufino, Mariana" w:date="2017-11-13T12:42:00Z" w:initials="RM">
    <w:p w14:paraId="74861CCA" w14:textId="17458427" w:rsidR="002A25D4" w:rsidRDefault="002A25D4">
      <w:pPr>
        <w:pStyle w:val="CommentText"/>
      </w:pPr>
      <w:r>
        <w:rPr>
          <w:rStyle w:val="CommentReference"/>
        </w:rPr>
        <w:annotationRef/>
      </w:r>
      <w:r>
        <w:t xml:space="preserve">Is this a ‘sector’? </w:t>
      </w:r>
      <w:proofErr w:type="gramStart"/>
      <w:r>
        <w:t>maybe</w:t>
      </w:r>
      <w:proofErr w:type="gramEnd"/>
      <w:r>
        <w:t xml:space="preserve"> better say simply feed production</w:t>
      </w:r>
    </w:p>
  </w:comment>
  <w:comment w:id="36" w:author="Rufino, Mariana" w:date="2017-11-13T12:43:00Z" w:initials="RM">
    <w:p w14:paraId="60EB990B" w14:textId="0AE7DFBF" w:rsidR="002A25D4" w:rsidRDefault="002A25D4">
      <w:pPr>
        <w:pStyle w:val="CommentText"/>
      </w:pPr>
      <w:r>
        <w:rPr>
          <w:rStyle w:val="CommentReference"/>
        </w:rPr>
        <w:annotationRef/>
      </w:r>
      <w:r>
        <w:t>Read:</w:t>
      </w:r>
    </w:p>
    <w:p w14:paraId="1C45575E" w14:textId="2B357077" w:rsidR="002A25D4" w:rsidRDefault="002A25D4">
      <w:pPr>
        <w:pStyle w:val="CommentText"/>
      </w:pPr>
    </w:p>
    <w:p w14:paraId="3C284B5D" w14:textId="70E00939" w:rsidR="002A25D4" w:rsidRDefault="002A25D4">
      <w:pPr>
        <w:pStyle w:val="CommentText"/>
      </w:pPr>
      <w:proofErr w:type="spellStart"/>
      <w:r w:rsidRPr="000E249C">
        <w:rPr>
          <w:rFonts w:ascii="Arial" w:hAnsi="Arial" w:cs="Arial"/>
          <w:color w:val="000000" w:themeColor="text1"/>
        </w:rPr>
        <w:t>Searchinger</w:t>
      </w:r>
      <w:proofErr w:type="spellEnd"/>
      <w:r w:rsidRPr="000E249C">
        <w:rPr>
          <w:rFonts w:ascii="Arial" w:hAnsi="Arial" w:cs="Arial"/>
          <w:color w:val="000000" w:themeColor="text1"/>
        </w:rPr>
        <w:t xml:space="preserve"> et al. 2015 High carbon and biodiversity costs from covering Africa’s wet savannahs to croplands Nat </w:t>
      </w:r>
      <w:proofErr w:type="spellStart"/>
      <w:r w:rsidRPr="000E249C">
        <w:rPr>
          <w:rFonts w:ascii="Arial" w:hAnsi="Arial" w:cs="Arial"/>
          <w:color w:val="000000" w:themeColor="text1"/>
        </w:rPr>
        <w:t>Clim</w:t>
      </w:r>
      <w:proofErr w:type="spellEnd"/>
      <w:r w:rsidRPr="000E249C">
        <w:rPr>
          <w:rFonts w:ascii="Arial" w:hAnsi="Arial" w:cs="Arial"/>
          <w:color w:val="000000" w:themeColor="text1"/>
        </w:rPr>
        <w:t xml:space="preserve"> Change 5, 481-486</w:t>
      </w:r>
    </w:p>
  </w:comment>
  <w:comment w:id="37" w:author="Rufino, Mariana" w:date="2017-11-13T12:53:00Z" w:initials="RM">
    <w:p w14:paraId="7C7F4872" w14:textId="1A070C18" w:rsidR="002A25D4" w:rsidRDefault="002A25D4">
      <w:pPr>
        <w:pStyle w:val="CommentText"/>
      </w:pPr>
      <w:r>
        <w:rPr>
          <w:rStyle w:val="CommentReference"/>
        </w:rPr>
        <w:annotationRef/>
      </w:r>
      <w:r>
        <w:t>Reducing land occupation? That could be controversial, what do you mean here? Evictions?</w:t>
      </w:r>
    </w:p>
  </w:comment>
  <w:comment w:id="39" w:author="Rufino, Mariana" w:date="2017-11-13T12:55:00Z" w:initials="RM">
    <w:p w14:paraId="1B67B77B" w14:textId="7910EA66" w:rsidR="002A25D4" w:rsidRDefault="002A25D4">
      <w:pPr>
        <w:pStyle w:val="CommentText"/>
      </w:pPr>
      <w:r>
        <w:rPr>
          <w:rStyle w:val="CommentReference"/>
        </w:rPr>
        <w:annotationRef/>
      </w:r>
      <w:r>
        <w:t>Why this intervention? It is not obvious from the introduction so far, and what inputs would be subsidised and by whom?</w:t>
      </w:r>
    </w:p>
    <w:p w14:paraId="71B24CAA" w14:textId="603412D0" w:rsidR="002A25D4" w:rsidRDefault="002A25D4">
      <w:pPr>
        <w:pStyle w:val="CommentText"/>
      </w:pPr>
    </w:p>
    <w:p w14:paraId="48C2958C" w14:textId="43113842" w:rsidR="002A25D4" w:rsidRDefault="002A25D4">
      <w:pPr>
        <w:pStyle w:val="CommentText"/>
      </w:pPr>
      <w:r>
        <w:t>Does this feature in any government document?</w:t>
      </w:r>
    </w:p>
    <w:p w14:paraId="06A825A1" w14:textId="7BB8494E" w:rsidR="002A25D4" w:rsidRDefault="002A25D4">
      <w:pPr>
        <w:pStyle w:val="CommentText"/>
      </w:pPr>
    </w:p>
    <w:p w14:paraId="67E141E6" w14:textId="5C65308A" w:rsidR="002A25D4" w:rsidRDefault="002A25D4">
      <w:pPr>
        <w:pStyle w:val="CommentText"/>
      </w:pPr>
      <w:r>
        <w:t>I would expect that you assess systematically a number of options and compare them</w:t>
      </w:r>
    </w:p>
  </w:comment>
  <w:comment w:id="40" w:author="Rufino, Mariana" w:date="2017-11-13T13:01:00Z" w:initials="RM">
    <w:p w14:paraId="4B3D2672" w14:textId="18F4918D" w:rsidR="002A25D4" w:rsidRDefault="002A25D4">
      <w:pPr>
        <w:pStyle w:val="CommentText"/>
      </w:pPr>
      <w:r>
        <w:rPr>
          <w:rStyle w:val="CommentReference"/>
        </w:rPr>
        <w:annotationRef/>
      </w:r>
      <w:r>
        <w:t>Why here and not the whole dairy sector?</w:t>
      </w:r>
    </w:p>
  </w:comment>
  <w:comment w:id="41" w:author="Rufino, Mariana" w:date="2017-11-13T13:02:00Z" w:initials="RM">
    <w:p w14:paraId="79808B83" w14:textId="677E25CC" w:rsidR="002A25D4" w:rsidRDefault="002A25D4">
      <w:pPr>
        <w:pStyle w:val="CommentText"/>
      </w:pPr>
      <w:r>
        <w:rPr>
          <w:rStyle w:val="CommentReference"/>
        </w:rPr>
        <w:annotationRef/>
      </w:r>
      <w:r>
        <w:t xml:space="preserve"> I wonder whether this should be your goal, so simply avoiding further expansion of agriculture to spare current forests</w:t>
      </w:r>
    </w:p>
    <w:p w14:paraId="6D7CE078" w14:textId="6ABC41DE" w:rsidR="002A25D4" w:rsidRDefault="002A25D4">
      <w:pPr>
        <w:pStyle w:val="CommentText"/>
      </w:pPr>
    </w:p>
    <w:p w14:paraId="5337DF9A" w14:textId="77B986E7" w:rsidR="002A25D4" w:rsidRDefault="002A25D4">
      <w:pPr>
        <w:pStyle w:val="CommentText"/>
      </w:pPr>
      <w:r>
        <w:t>I don’t think we want to assess in this paper a change from grassland to forest because that has lots of tenure issues behind, that a mathematical model cant address</w:t>
      </w:r>
    </w:p>
  </w:comment>
  <w:comment w:id="42" w:author="Rufino, Mariana" w:date="2017-11-13T13:05:00Z" w:initials="RM">
    <w:p w14:paraId="163A3722" w14:textId="4971EEF3" w:rsidR="002A25D4" w:rsidRDefault="002A25D4">
      <w:pPr>
        <w:pStyle w:val="CommentText"/>
      </w:pPr>
      <w:r>
        <w:rPr>
          <w:rStyle w:val="CommentReference"/>
        </w:rPr>
        <w:annotationRef/>
      </w:r>
      <w:r>
        <w:t>2015? Full ref missing from list</w:t>
      </w:r>
    </w:p>
    <w:p w14:paraId="32E8CA3A" w14:textId="27A2E6C4" w:rsidR="002A25D4" w:rsidRDefault="002A25D4">
      <w:pPr>
        <w:pStyle w:val="CommentText"/>
      </w:pPr>
    </w:p>
    <w:p w14:paraId="2F7BC2EC" w14:textId="6C177AAE" w:rsidR="002A25D4" w:rsidRDefault="002A25D4">
      <w:pPr>
        <w:pStyle w:val="CommentText"/>
      </w:pPr>
      <w:r>
        <w:t>Is this paper?</w:t>
      </w:r>
    </w:p>
    <w:p w14:paraId="5BCA4C50" w14:textId="7ADE7080" w:rsidR="002A25D4" w:rsidRDefault="002A25D4">
      <w:pPr>
        <w:pStyle w:val="CommentText"/>
      </w:pPr>
    </w:p>
    <w:p w14:paraId="428EDDBA" w14:textId="72E8B58B" w:rsidR="002A25D4" w:rsidRDefault="00DA0156">
      <w:pPr>
        <w:pStyle w:val="CommentText"/>
      </w:pPr>
      <w:hyperlink r:id="rId2" w:tgtFrame="_blank" w:tooltip="Persistent link using digital object identifier" w:history="1">
        <w:r w:rsidR="002A25D4">
          <w:rPr>
            <w:rStyle w:val="Hyperlink"/>
            <w:lang w:val="en"/>
          </w:rPr>
          <w:t>https://doi.org/10.1016/j.agsy.2016.03.003</w:t>
        </w:r>
      </w:hyperlink>
    </w:p>
    <w:p w14:paraId="7950E8CE" w14:textId="30000D90" w:rsidR="002A25D4" w:rsidRDefault="002A25D4">
      <w:pPr>
        <w:pStyle w:val="CommentText"/>
      </w:pPr>
    </w:p>
    <w:p w14:paraId="0D15285B" w14:textId="77777777" w:rsidR="002A25D4" w:rsidRDefault="002A25D4">
      <w:pPr>
        <w:pStyle w:val="CommentText"/>
      </w:pPr>
    </w:p>
  </w:comment>
  <w:comment w:id="45" w:author="Rufino, Mariana" w:date="2017-11-13T13:21:00Z" w:initials="RM">
    <w:p w14:paraId="50BE9BCA" w14:textId="18CFE888" w:rsidR="002A25D4" w:rsidRDefault="002A25D4">
      <w:pPr>
        <w:pStyle w:val="CommentText"/>
      </w:pPr>
      <w:r>
        <w:rPr>
          <w:rStyle w:val="CommentReference"/>
        </w:rPr>
        <w:annotationRef/>
      </w:r>
      <w:proofErr w:type="gramStart"/>
      <w:r>
        <w:t>are</w:t>
      </w:r>
      <w:proofErr w:type="gramEnd"/>
      <w:r>
        <w:t xml:space="preserve"> you doing this in this paper?</w:t>
      </w:r>
    </w:p>
    <w:p w14:paraId="7B185AA2" w14:textId="7059DFA7" w:rsidR="002A25D4" w:rsidRDefault="002A25D4">
      <w:pPr>
        <w:pStyle w:val="CommentText"/>
      </w:pPr>
    </w:p>
    <w:p w14:paraId="42E5EB99" w14:textId="5C79DCCE" w:rsidR="002A25D4" w:rsidRDefault="002A25D4">
      <w:pPr>
        <w:pStyle w:val="CommentText"/>
      </w:pPr>
      <w:r>
        <w:t>Offsets would imply planting new forests or enriching degraded forests</w:t>
      </w:r>
    </w:p>
  </w:comment>
  <w:comment w:id="46" w:author="Rufino, Mariana" w:date="2017-11-13T13:23:00Z" w:initials="RM">
    <w:p w14:paraId="4A18AF77" w14:textId="29E4650B" w:rsidR="002A25D4" w:rsidRDefault="002A25D4">
      <w:pPr>
        <w:pStyle w:val="CommentText"/>
      </w:pPr>
      <w:r>
        <w:rPr>
          <w:rStyle w:val="CommentReference"/>
        </w:rPr>
        <w:annotationRef/>
      </w:r>
      <w:r>
        <w:t>Heifers?</w:t>
      </w:r>
    </w:p>
  </w:comment>
  <w:comment w:id="47" w:author="Rufino, Mariana" w:date="2017-11-13T13:24:00Z" w:initials="RM">
    <w:p w14:paraId="719FF0E6" w14:textId="0D3B954A" w:rsidR="002A25D4" w:rsidRDefault="002A25D4">
      <w:pPr>
        <w:pStyle w:val="CommentText"/>
      </w:pPr>
      <w:r>
        <w:rPr>
          <w:rStyle w:val="CommentReference"/>
        </w:rPr>
        <w:annotationRef/>
      </w:r>
      <w:r>
        <w:t>I don’t understand this sentence</w:t>
      </w:r>
    </w:p>
    <w:p w14:paraId="41DAE9EF" w14:textId="064D5C8E" w:rsidR="002A25D4" w:rsidRDefault="002A25D4">
      <w:pPr>
        <w:pStyle w:val="CommentText"/>
      </w:pPr>
    </w:p>
    <w:p w14:paraId="60E4682F" w14:textId="69BC6496" w:rsidR="002A25D4" w:rsidRDefault="002A25D4">
      <w:pPr>
        <w:pStyle w:val="CommentText"/>
      </w:pPr>
      <w:r>
        <w:t>Assess the impact of prices and interest rates on decision to increase herd size and demand of land?</w:t>
      </w:r>
    </w:p>
  </w:comment>
  <w:comment w:id="49" w:author="Rufino, Mariana" w:date="2017-11-13T13:34:00Z" w:initials="RM">
    <w:p w14:paraId="517F6E5C" w14:textId="18F18F49" w:rsidR="002A25D4" w:rsidRDefault="002A25D4">
      <w:pPr>
        <w:pStyle w:val="CommentText"/>
      </w:pPr>
      <w:r>
        <w:rPr>
          <w:rStyle w:val="CommentReference"/>
        </w:rPr>
        <w:annotationRef/>
      </w:r>
      <w:r>
        <w:t>This paper doesn’t analyse or include references to country policies. It is just another modelling study.</w:t>
      </w:r>
    </w:p>
    <w:p w14:paraId="0612AB14" w14:textId="1539E3A7" w:rsidR="002A25D4" w:rsidRDefault="002A25D4">
      <w:pPr>
        <w:pStyle w:val="CommentText"/>
      </w:pPr>
    </w:p>
    <w:p w14:paraId="68DF38C9" w14:textId="26C19CB4" w:rsidR="002A25D4" w:rsidRDefault="002A25D4">
      <w:pPr>
        <w:pStyle w:val="CommentText"/>
      </w:pPr>
      <w:r>
        <w:t>So to justify the strategies you would like to test, you need some grounding of policies that are likely to be implemented</w:t>
      </w:r>
    </w:p>
  </w:comment>
  <w:comment w:id="50" w:author="Rufino, Mariana" w:date="2017-11-13T13:36:00Z" w:initials="RM">
    <w:p w14:paraId="33BE0DA6" w14:textId="2F4FC89C" w:rsidR="002A25D4" w:rsidRDefault="002A25D4">
      <w:pPr>
        <w:pStyle w:val="CommentText"/>
      </w:pPr>
      <w:r>
        <w:rPr>
          <w:rStyle w:val="CommentReference"/>
        </w:rPr>
        <w:annotationRef/>
      </w:r>
      <w:r>
        <w:t>Missing in references</w:t>
      </w:r>
    </w:p>
  </w:comment>
  <w:comment w:id="64" w:author="Rufino, Mariana" w:date="2017-11-13T13:45:00Z" w:initials="RM">
    <w:p w14:paraId="7BB844C0" w14:textId="559A6FC9" w:rsidR="002A25D4" w:rsidRDefault="002A25D4">
      <w:pPr>
        <w:pStyle w:val="CommentText"/>
      </w:pPr>
      <w:r>
        <w:rPr>
          <w:rStyle w:val="CommentReference"/>
        </w:rPr>
        <w:annotationRef/>
      </w:r>
      <w:r>
        <w:t>From direct emissions from the sector?</w:t>
      </w:r>
    </w:p>
  </w:comment>
  <w:comment w:id="69" w:author="Rufino, Mariana" w:date="2017-11-13T13:44:00Z" w:initials="RM">
    <w:p w14:paraId="7F450C66" w14:textId="5264AFC7" w:rsidR="002A25D4" w:rsidRDefault="002A25D4">
      <w:pPr>
        <w:pStyle w:val="CommentText"/>
      </w:pPr>
      <w:r>
        <w:rPr>
          <w:rStyle w:val="CommentReference"/>
        </w:rPr>
        <w:annotationRef/>
      </w:r>
      <w:r>
        <w:t>What is the government target?</w:t>
      </w:r>
    </w:p>
  </w:comment>
  <w:comment w:id="82" w:author="Rufino, Mariana" w:date="2017-11-13T13:47:00Z" w:initials="RM">
    <w:p w14:paraId="2A4D68FF" w14:textId="62A28575" w:rsidR="002A25D4" w:rsidRDefault="002A25D4">
      <w:pPr>
        <w:pStyle w:val="CommentText"/>
      </w:pPr>
      <w:r>
        <w:rPr>
          <w:rStyle w:val="CommentReference"/>
        </w:rPr>
        <w:annotationRef/>
      </w:r>
      <w:r>
        <w:t>I wonder whether this can be done with the model you have in mind</w:t>
      </w:r>
    </w:p>
  </w:comment>
  <w:comment w:id="101" w:author="Rufino, Mariana" w:date="2017-11-13T13:59:00Z" w:initials="RM">
    <w:p w14:paraId="4ED6FBAD" w14:textId="3C4FBADA" w:rsidR="002A25D4" w:rsidRDefault="002A25D4">
      <w:pPr>
        <w:pStyle w:val="CommentText"/>
      </w:pPr>
      <w:r>
        <w:rPr>
          <w:rStyle w:val="CommentReference"/>
        </w:rPr>
        <w:annotationRef/>
      </w:r>
      <w:r>
        <w:t>I would like that you make an inventory of potential policy interventions, from a combination of reading of government documents, and donor strategies in the region. You could also interview key informants, as we did when we visited Tanzania</w:t>
      </w:r>
    </w:p>
    <w:p w14:paraId="59C00DAB" w14:textId="37D9361C" w:rsidR="002A25D4" w:rsidRDefault="002A25D4">
      <w:pPr>
        <w:pStyle w:val="CommentText"/>
      </w:pPr>
    </w:p>
    <w:p w14:paraId="22FD939C" w14:textId="07E41130" w:rsidR="002A25D4" w:rsidRDefault="002A25D4">
      <w:pPr>
        <w:pStyle w:val="CommentText"/>
      </w:pPr>
      <w:r>
        <w:t>It would be good to know e.g.</w:t>
      </w:r>
    </w:p>
    <w:p w14:paraId="2A387491" w14:textId="0C4622E3" w:rsidR="002A25D4" w:rsidRDefault="002A25D4">
      <w:pPr>
        <w:pStyle w:val="CommentText"/>
      </w:pPr>
    </w:p>
    <w:p w14:paraId="79B50786" w14:textId="43E34BEA" w:rsidR="002A25D4" w:rsidRDefault="002A25D4" w:rsidP="002A51B8">
      <w:pPr>
        <w:pStyle w:val="CommentText"/>
        <w:numPr>
          <w:ilvl w:val="0"/>
          <w:numId w:val="17"/>
        </w:numPr>
      </w:pPr>
      <w:r>
        <w:t xml:space="preserve"> National Government targets </w:t>
      </w:r>
    </w:p>
    <w:p w14:paraId="01E420DC" w14:textId="5BB6AB05" w:rsidR="002A25D4" w:rsidRDefault="002A25D4" w:rsidP="002A51B8">
      <w:pPr>
        <w:pStyle w:val="CommentText"/>
        <w:numPr>
          <w:ilvl w:val="0"/>
          <w:numId w:val="17"/>
        </w:numPr>
      </w:pPr>
      <w:r>
        <w:t xml:space="preserve"> Dairy board target</w:t>
      </w:r>
    </w:p>
    <w:p w14:paraId="09CBCD57" w14:textId="6AE3240F" w:rsidR="002A25D4" w:rsidRDefault="002A25D4" w:rsidP="002A51B8">
      <w:pPr>
        <w:pStyle w:val="CommentText"/>
        <w:numPr>
          <w:ilvl w:val="0"/>
          <w:numId w:val="17"/>
        </w:numPr>
      </w:pPr>
      <w:r>
        <w:t>Private sector targets</w:t>
      </w:r>
    </w:p>
    <w:p w14:paraId="559756C7" w14:textId="044B2E23" w:rsidR="002A25D4" w:rsidRDefault="002A25D4" w:rsidP="002A51B8">
      <w:pPr>
        <w:pStyle w:val="CommentText"/>
        <w:numPr>
          <w:ilvl w:val="0"/>
          <w:numId w:val="17"/>
        </w:numPr>
      </w:pPr>
      <w:r>
        <w:t xml:space="preserve"> Regional and local government targets</w:t>
      </w:r>
    </w:p>
    <w:p w14:paraId="5B96EB25" w14:textId="5083AC30" w:rsidR="002A25D4" w:rsidRDefault="002A25D4" w:rsidP="002A51B8">
      <w:pPr>
        <w:pStyle w:val="CommentText"/>
        <w:numPr>
          <w:ilvl w:val="0"/>
          <w:numId w:val="17"/>
        </w:numPr>
      </w:pPr>
      <w:r>
        <w:t xml:space="preserve"> Donor targets (food security and climate change adaptation and mitigation)</w:t>
      </w:r>
    </w:p>
    <w:p w14:paraId="66719343" w14:textId="2E2B6BC6" w:rsidR="002A25D4" w:rsidRDefault="002A25D4" w:rsidP="002A51B8">
      <w:pPr>
        <w:pStyle w:val="CommentText"/>
      </w:pPr>
    </w:p>
    <w:p w14:paraId="52D25D20" w14:textId="77823005" w:rsidR="002A25D4" w:rsidRDefault="002A25D4" w:rsidP="002A51B8">
      <w:pPr>
        <w:pStyle w:val="CommentText"/>
      </w:pPr>
      <w:r>
        <w:t xml:space="preserve">This could be organised in a Table. </w:t>
      </w:r>
    </w:p>
    <w:p w14:paraId="58793423" w14:textId="3CD21A87" w:rsidR="002A25D4" w:rsidRDefault="002A25D4" w:rsidP="002A51B8">
      <w:pPr>
        <w:pStyle w:val="CommentText"/>
      </w:pPr>
    </w:p>
    <w:p w14:paraId="63507187" w14:textId="3AD4F349" w:rsidR="002A25D4" w:rsidRDefault="002A25D4" w:rsidP="002A51B8">
      <w:pPr>
        <w:pStyle w:val="CommentText"/>
      </w:pPr>
      <w:r>
        <w:t>Esther had produced a table with existing initiatives</w:t>
      </w:r>
    </w:p>
  </w:comment>
  <w:comment w:id="103" w:author="Rufino, Mariana" w:date="2017-11-13T14:52:00Z" w:initials="RM">
    <w:p w14:paraId="6E888C0B" w14:textId="258A7E69" w:rsidR="002A25D4" w:rsidRDefault="002A25D4">
      <w:pPr>
        <w:pStyle w:val="CommentText"/>
      </w:pPr>
      <w:r>
        <w:rPr>
          <w:rStyle w:val="CommentReference"/>
        </w:rPr>
        <w:annotationRef/>
      </w:r>
      <w:r>
        <w:t>Delete, not relevant here after citing a review paper with a long list of literature</w:t>
      </w:r>
    </w:p>
  </w:comment>
  <w:comment w:id="115" w:author="Rufino, Mariana" w:date="2017-11-13T15:27:00Z" w:initials="RM">
    <w:p w14:paraId="04202F83" w14:textId="638F7F7A" w:rsidR="002A25D4" w:rsidRDefault="002A25D4">
      <w:pPr>
        <w:pStyle w:val="CommentText"/>
      </w:pPr>
      <w:r>
        <w:rPr>
          <w:rStyle w:val="CommentReference"/>
        </w:rPr>
        <w:annotationRef/>
      </w:r>
      <w:r>
        <w:t>This is not straightforward. That less land is required it doesn’t mean that forest won’t suffer disturbance. The main driver of disturbance is fuel wood</w:t>
      </w:r>
    </w:p>
    <w:p w14:paraId="6FCC3C4B" w14:textId="0931F8E5" w:rsidR="002A25D4" w:rsidRDefault="002A25D4">
      <w:pPr>
        <w:pStyle w:val="CommentText"/>
      </w:pPr>
    </w:p>
    <w:p w14:paraId="5D260F2E" w14:textId="163C5175" w:rsidR="002A25D4" w:rsidRDefault="002A25D4">
      <w:pPr>
        <w:pStyle w:val="CommentText"/>
      </w:pPr>
      <w:r>
        <w:t>Read this paper</w:t>
      </w:r>
    </w:p>
    <w:p w14:paraId="4647217C" w14:textId="77777777" w:rsidR="002A25D4" w:rsidRDefault="002A25D4" w:rsidP="005E1108">
      <w:pPr>
        <w:pStyle w:val="CommentText"/>
      </w:pPr>
      <w:r>
        <w:t xml:space="preserve">The carbon footprint of traditional </w:t>
      </w:r>
      <w:proofErr w:type="spellStart"/>
      <w:r>
        <w:t>woodfuels</w:t>
      </w:r>
      <w:proofErr w:type="spellEnd"/>
    </w:p>
    <w:p w14:paraId="31DC6D03" w14:textId="77777777" w:rsidR="002A25D4" w:rsidRDefault="002A25D4" w:rsidP="005E1108">
      <w:pPr>
        <w:pStyle w:val="CommentText"/>
      </w:pPr>
      <w:r>
        <w:t xml:space="preserve">Robert </w:t>
      </w:r>
      <w:proofErr w:type="spellStart"/>
      <w:r>
        <w:t>Bailis</w:t>
      </w:r>
      <w:proofErr w:type="spellEnd"/>
      <w:r>
        <w:t xml:space="preserve">, Rudi </w:t>
      </w:r>
      <w:proofErr w:type="spellStart"/>
      <w:r>
        <w:t>Drigo</w:t>
      </w:r>
      <w:proofErr w:type="spellEnd"/>
      <w:r>
        <w:t xml:space="preserve">, Adrian </w:t>
      </w:r>
      <w:proofErr w:type="spellStart"/>
      <w:r>
        <w:t>Ghilardi</w:t>
      </w:r>
      <w:proofErr w:type="spellEnd"/>
      <w:r>
        <w:t xml:space="preserve"> &amp; Omar </w:t>
      </w:r>
      <w:proofErr w:type="spellStart"/>
      <w:r>
        <w:t>Masera</w:t>
      </w:r>
      <w:proofErr w:type="spellEnd"/>
    </w:p>
    <w:p w14:paraId="230DA0E4" w14:textId="704ED332" w:rsidR="002A25D4" w:rsidRDefault="002A25D4" w:rsidP="005E1108">
      <w:pPr>
        <w:pStyle w:val="CommentText"/>
      </w:pPr>
      <w:r>
        <w:t>Nature Climate Change 5, 266–272 (2015)</w:t>
      </w:r>
    </w:p>
    <w:p w14:paraId="65DFDCC1" w14:textId="77777777" w:rsidR="002A25D4" w:rsidRDefault="002A25D4">
      <w:pPr>
        <w:pStyle w:val="CommentText"/>
      </w:pPr>
    </w:p>
  </w:comment>
  <w:comment w:id="119" w:author="Rufino, Mariana" w:date="2017-11-13T15:30:00Z" w:initials="RM">
    <w:p w14:paraId="3A813FBB" w14:textId="6C67F819" w:rsidR="002A25D4" w:rsidRDefault="002A25D4">
      <w:pPr>
        <w:pStyle w:val="CommentText"/>
      </w:pPr>
      <w:r>
        <w:rPr>
          <w:rStyle w:val="CommentReference"/>
        </w:rPr>
        <w:annotationRef/>
      </w:r>
      <w:r>
        <w:t>Cash flow?</w:t>
      </w:r>
    </w:p>
  </w:comment>
  <w:comment w:id="120" w:author="Rufino, Mariana" w:date="2017-11-13T15:30:00Z" w:initials="RM">
    <w:p w14:paraId="6BA5CE37" w14:textId="1887E490" w:rsidR="002A25D4" w:rsidRDefault="002A25D4">
      <w:pPr>
        <w:pStyle w:val="CommentText"/>
      </w:pPr>
      <w:r>
        <w:rPr>
          <w:rStyle w:val="CommentReference"/>
        </w:rPr>
        <w:annotationRef/>
      </w:r>
      <w:r>
        <w:t>What sort of nutrient supply?</w:t>
      </w:r>
    </w:p>
    <w:p w14:paraId="3058235B" w14:textId="405138FE" w:rsidR="002A25D4" w:rsidRDefault="002A25D4">
      <w:pPr>
        <w:pStyle w:val="CommentText"/>
      </w:pPr>
    </w:p>
    <w:p w14:paraId="07044770" w14:textId="0250D9EB" w:rsidR="002A25D4" w:rsidRDefault="002A25D4">
      <w:pPr>
        <w:pStyle w:val="CommentText"/>
      </w:pPr>
      <w:r>
        <w:t>Soils, animals, people?</w:t>
      </w:r>
    </w:p>
  </w:comment>
  <w:comment w:id="121" w:author="Rufino, Mariana" w:date="2017-11-13T15:31:00Z" w:initials="RM">
    <w:p w14:paraId="3DC9BE1B" w14:textId="00C3113A" w:rsidR="002A25D4" w:rsidRDefault="002A25D4">
      <w:pPr>
        <w:pStyle w:val="CommentText"/>
      </w:pPr>
      <w:r>
        <w:rPr>
          <w:rStyle w:val="CommentReference"/>
        </w:rPr>
        <w:annotationRef/>
      </w:r>
      <w:r>
        <w:t>How are you going to define these classes a priori?</w:t>
      </w:r>
    </w:p>
  </w:comment>
  <w:comment w:id="122" w:author="Rufino, Mariana" w:date="2017-11-13T15:32:00Z" w:initials="RM">
    <w:p w14:paraId="56787CB7" w14:textId="7223E02D" w:rsidR="002A25D4" w:rsidRDefault="002A25D4">
      <w:pPr>
        <w:pStyle w:val="CommentText"/>
      </w:pPr>
      <w:r>
        <w:rPr>
          <w:rStyle w:val="CommentReference"/>
        </w:rPr>
        <w:annotationRef/>
      </w:r>
      <w:r>
        <w:t>What sort of supply?</w:t>
      </w:r>
    </w:p>
  </w:comment>
  <w:comment w:id="123" w:author="Rufino, Mariana" w:date="2017-11-13T15:32:00Z" w:initials="RM">
    <w:p w14:paraId="655C0F7D" w14:textId="51634453" w:rsidR="002A25D4" w:rsidRDefault="002A25D4">
      <w:pPr>
        <w:pStyle w:val="CommentText"/>
      </w:pPr>
      <w:r>
        <w:rPr>
          <w:rStyle w:val="CommentReference"/>
        </w:rPr>
        <w:annotationRef/>
      </w:r>
      <w:r>
        <w:t>Until here I don’t see the logic to go for subsidies without any introduction</w:t>
      </w:r>
    </w:p>
    <w:p w14:paraId="6840F60C" w14:textId="1F2C18A8" w:rsidR="002A25D4" w:rsidRDefault="002A25D4">
      <w:pPr>
        <w:pStyle w:val="CommentText"/>
      </w:pPr>
    </w:p>
    <w:p w14:paraId="79BAA6E4" w14:textId="4EA1A81C" w:rsidR="002A25D4" w:rsidRDefault="002A25D4">
      <w:pPr>
        <w:pStyle w:val="CommentText"/>
      </w:pPr>
      <w:r>
        <w:t>The case of Malawi you are familiar with is most likely different. There was a country level policy to subsidy fertilisers, and there are many papers discussing how effective that was. What would be the background in Tanzania?</w:t>
      </w:r>
    </w:p>
  </w:comment>
  <w:comment w:id="124" w:author="Rufino, Mariana" w:date="2017-11-13T15:59:00Z" w:initials="RM">
    <w:p w14:paraId="31673CE3" w14:textId="567B096E" w:rsidR="002A25D4" w:rsidRDefault="002A25D4">
      <w:pPr>
        <w:pStyle w:val="CommentText"/>
      </w:pPr>
      <w:r>
        <w:rPr>
          <w:rStyle w:val="CommentReference"/>
        </w:rPr>
        <w:annotationRef/>
      </w:r>
      <w:r>
        <w:t>This diagram doesn’t make sense to me, maybe you can explain it to me</w:t>
      </w:r>
    </w:p>
  </w:comment>
  <w:comment w:id="125" w:author="Rufino, Mariana" w:date="2017-11-13T16:00:00Z" w:initials="RM">
    <w:p w14:paraId="4925A30B" w14:textId="12B3EC9D" w:rsidR="002A25D4" w:rsidRDefault="002A25D4">
      <w:pPr>
        <w:pStyle w:val="CommentText"/>
      </w:pPr>
      <w:r>
        <w:rPr>
          <w:rStyle w:val="CommentReference"/>
        </w:rPr>
        <w:annotationRef/>
      </w:r>
      <w:r>
        <w:t>I hope you can conduct this study with the existing surveys and not wait until the end of 2018 to have your first analyses</w:t>
      </w:r>
    </w:p>
  </w:comment>
  <w:comment w:id="126" w:author="Rufino, Mariana" w:date="2017-11-13T16:01:00Z" w:initials="RM">
    <w:p w14:paraId="2259DA3B" w14:textId="08D3B151" w:rsidR="002A25D4" w:rsidRDefault="002A25D4">
      <w:pPr>
        <w:pStyle w:val="CommentText"/>
      </w:pPr>
      <w:r>
        <w:rPr>
          <w:rStyle w:val="CommentReference"/>
        </w:rPr>
        <w:annotationRef/>
      </w:r>
      <w:r>
        <w:t>You could already fill in this table. You should have the information from the district profiles</w:t>
      </w:r>
    </w:p>
    <w:p w14:paraId="3C4633A3" w14:textId="0573A11C" w:rsidR="002A25D4" w:rsidRDefault="002A25D4">
      <w:pPr>
        <w:pStyle w:val="CommentText"/>
      </w:pPr>
      <w:r>
        <w:t>And/or the source you cite there</w:t>
      </w:r>
    </w:p>
  </w:comment>
  <w:comment w:id="127" w:author="Rufino, Mariana" w:date="2017-11-13T16:02:00Z" w:initials="RM">
    <w:p w14:paraId="42E13954" w14:textId="4A14E67D" w:rsidR="002A25D4" w:rsidRDefault="002A25D4">
      <w:pPr>
        <w:pStyle w:val="CommentText"/>
      </w:pPr>
      <w:r>
        <w:rPr>
          <w:rStyle w:val="CommentReference"/>
        </w:rPr>
        <w:annotationRef/>
      </w:r>
      <w:r>
        <w:t>How do you come up with these 4 classes? And what are the thresholds?</w:t>
      </w:r>
    </w:p>
  </w:comment>
  <w:comment w:id="128" w:author="Rufino, Mariana" w:date="2017-11-13T16:03:00Z" w:initials="RM">
    <w:p w14:paraId="1EDB22E0" w14:textId="2C1C5700" w:rsidR="002A25D4" w:rsidRDefault="002A25D4">
      <w:pPr>
        <w:pStyle w:val="CommentText"/>
      </w:pPr>
      <w:r>
        <w:rPr>
          <w:rStyle w:val="CommentReference"/>
        </w:rPr>
        <w:annotationRef/>
      </w:r>
      <w:r>
        <w:t>Why surplus?</w:t>
      </w:r>
    </w:p>
  </w:comment>
  <w:comment w:id="129" w:author="Rufino, Mariana" w:date="2017-11-13T16:34:00Z" w:initials="RM">
    <w:p w14:paraId="4D433ABA" w14:textId="00254C08" w:rsidR="002A25D4" w:rsidRDefault="002A25D4">
      <w:pPr>
        <w:pStyle w:val="CommentText"/>
      </w:pPr>
      <w:r>
        <w:rPr>
          <w:rStyle w:val="CommentReference"/>
        </w:rPr>
        <w:annotationRef/>
      </w:r>
      <w:r>
        <w:t>Is there any evidence the government of TZ would be interested in such policy?</w:t>
      </w:r>
    </w:p>
  </w:comment>
  <w:comment w:id="130" w:author="Rufino, Mariana" w:date="2017-11-13T16:23:00Z" w:initials="RM">
    <w:p w14:paraId="5AA229E5" w14:textId="612F71DD" w:rsidR="002A25D4" w:rsidRDefault="002A25D4">
      <w:pPr>
        <w:pStyle w:val="CommentText"/>
      </w:pPr>
      <w:r>
        <w:rPr>
          <w:rStyle w:val="CommentReference"/>
        </w:rPr>
        <w:annotationRef/>
      </w:r>
      <w:r>
        <w:t>Aggregated cost?</w:t>
      </w:r>
    </w:p>
  </w:comment>
  <w:comment w:id="131" w:author="Rufino, Mariana" w:date="2017-11-13T16:23:00Z" w:initials="RM">
    <w:p w14:paraId="7430135C" w14:textId="5D3E0281" w:rsidR="002A25D4" w:rsidRDefault="002A25D4">
      <w:pPr>
        <w:pStyle w:val="CommentText"/>
      </w:pPr>
      <w:r>
        <w:rPr>
          <w:rStyle w:val="CommentReference"/>
        </w:rPr>
        <w:annotationRef/>
      </w:r>
      <w:r>
        <w:t>Aggregated value? Assumed constant price of the product or also variable?</w:t>
      </w:r>
    </w:p>
  </w:comment>
  <w:comment w:id="133" w:author="Rufino, Mariana" w:date="2017-11-13T16:23:00Z" w:initials="RM">
    <w:p w14:paraId="45E3086C" w14:textId="51884D0F" w:rsidR="002A25D4" w:rsidRDefault="002A25D4">
      <w:pPr>
        <w:pStyle w:val="CommentText"/>
      </w:pPr>
      <w:r>
        <w:rPr>
          <w:rStyle w:val="CommentReference"/>
        </w:rPr>
        <w:annotationRef/>
      </w:r>
      <w:r>
        <w:t>A given household or ALL households?</w:t>
      </w:r>
    </w:p>
  </w:comment>
  <w:comment w:id="134" w:author="Rufino, Mariana" w:date="2017-11-13T16:25:00Z" w:initials="RM">
    <w:p w14:paraId="52B48D8A" w14:textId="5AAD2C1D" w:rsidR="002A25D4" w:rsidRDefault="002A25D4">
      <w:pPr>
        <w:pStyle w:val="CommentText"/>
      </w:pPr>
      <w:r>
        <w:rPr>
          <w:rStyle w:val="CommentReference"/>
        </w:rPr>
        <w:annotationRef/>
      </w:r>
      <w:r>
        <w:t>Units?</w:t>
      </w:r>
    </w:p>
  </w:comment>
  <w:comment w:id="135" w:author="Rufino, Mariana" w:date="2017-11-13T16:27:00Z" w:initials="RM">
    <w:p w14:paraId="40823472" w14:textId="7C9A78E6" w:rsidR="002A25D4" w:rsidRDefault="002A25D4">
      <w:pPr>
        <w:pStyle w:val="CommentText"/>
      </w:pPr>
      <w:r>
        <w:rPr>
          <w:rStyle w:val="CommentReference"/>
        </w:rPr>
        <w:annotationRef/>
      </w:r>
      <w:r>
        <w:t xml:space="preserve">Correct? Or CO2eq per </w:t>
      </w:r>
      <w:proofErr w:type="spellStart"/>
      <w:r>
        <w:t>Tsh</w:t>
      </w:r>
      <w:proofErr w:type="spellEnd"/>
    </w:p>
  </w:comment>
  <w:comment w:id="136" w:author="Rufino, Mariana" w:date="2017-11-13T16:36:00Z" w:initials="RM">
    <w:p w14:paraId="0EDE1F9B" w14:textId="0B01A16C" w:rsidR="002A25D4" w:rsidRDefault="002A25D4">
      <w:pPr>
        <w:pStyle w:val="CommentText"/>
      </w:pPr>
      <w:r>
        <w:rPr>
          <w:rStyle w:val="CommentReference"/>
        </w:rPr>
        <w:annotationRef/>
      </w:r>
      <w:r>
        <w:t>Not in refs</w:t>
      </w:r>
    </w:p>
  </w:comment>
  <w:comment w:id="137" w:author="Rufino, Mariana" w:date="2017-11-13T16:36:00Z" w:initials="RM">
    <w:p w14:paraId="589A6FF8" w14:textId="2A8DD94E" w:rsidR="002A25D4" w:rsidRDefault="002A25D4">
      <w:pPr>
        <w:pStyle w:val="CommentText"/>
      </w:pPr>
      <w:r>
        <w:rPr>
          <w:rStyle w:val="CommentReference"/>
        </w:rPr>
        <w:annotationRef/>
      </w:r>
      <w:r>
        <w:t>Not in refs</w:t>
      </w:r>
    </w:p>
  </w:comment>
  <w:comment w:id="138" w:author="Rufino, Mariana" w:date="2017-11-13T16:37:00Z" w:initials="RM">
    <w:p w14:paraId="1ED6592F" w14:textId="78C2C41A" w:rsidR="002A25D4" w:rsidRDefault="002A25D4">
      <w:pPr>
        <w:pStyle w:val="CommentText"/>
      </w:pPr>
      <w:r>
        <w:rPr>
          <w:rStyle w:val="CommentReference"/>
        </w:rPr>
        <w:annotationRef/>
      </w:r>
      <w:r>
        <w:t>The problem of keeping this fixed is that off-farm income has a large effect on on-farm decisions, and there is quite some evidence about it</w:t>
      </w:r>
    </w:p>
  </w:comment>
  <w:comment w:id="139" w:author="Rufino, Mariana" w:date="2017-11-13T16:38:00Z" w:initials="RM">
    <w:p w14:paraId="6909D510" w14:textId="39984C23" w:rsidR="002A25D4" w:rsidRDefault="002A25D4">
      <w:pPr>
        <w:pStyle w:val="CommentText"/>
      </w:pPr>
      <w:r>
        <w:rPr>
          <w:rStyle w:val="CommentReference"/>
        </w:rPr>
        <w:annotationRef/>
      </w:r>
      <w:r>
        <w:t>Seasonal will be better, because the household has every change to change allocation each different season</w:t>
      </w:r>
    </w:p>
  </w:comment>
  <w:comment w:id="140" w:author="Rufino, Mariana" w:date="2017-11-13T16:39:00Z" w:initials="RM">
    <w:p w14:paraId="22AD9A7B" w14:textId="4E01342B" w:rsidR="002A25D4" w:rsidRDefault="002A25D4">
      <w:pPr>
        <w:pStyle w:val="CommentText"/>
      </w:pPr>
      <w:r>
        <w:rPr>
          <w:rStyle w:val="CommentReference"/>
        </w:rPr>
        <w:annotationRef/>
      </w:r>
      <w:r>
        <w:t>Such as?</w:t>
      </w:r>
    </w:p>
  </w:comment>
  <w:comment w:id="141" w:author="Rufino, Mariana" w:date="2017-11-13T16:43:00Z" w:initials="RM">
    <w:p w14:paraId="16A42234" w14:textId="7D6E2D73" w:rsidR="002A25D4" w:rsidRDefault="002A25D4">
      <w:pPr>
        <w:pStyle w:val="CommentText"/>
      </w:pPr>
      <w:r>
        <w:rPr>
          <w:rStyle w:val="CommentReference"/>
        </w:rPr>
        <w:annotationRef/>
      </w:r>
      <w:r>
        <w:t>Not only, there is the decision of the household to milk or to feed calves. That is common practice in Zebu cattle that needs the calf to let down the milk</w:t>
      </w:r>
    </w:p>
  </w:comment>
  <w:comment w:id="143" w:author="Rufino, Mariana" w:date="2017-11-13T16:44:00Z" w:initials="RM">
    <w:p w14:paraId="2E1FE166" w14:textId="7F674F9A" w:rsidR="002A25D4" w:rsidRDefault="002A25D4">
      <w:pPr>
        <w:pStyle w:val="CommentText"/>
      </w:pPr>
      <w:r>
        <w:rPr>
          <w:rStyle w:val="CommentReference"/>
        </w:rPr>
        <w:annotationRef/>
      </w:r>
      <w:r>
        <w:t>And for the crops</w:t>
      </w:r>
    </w:p>
  </w:comment>
  <w:comment w:id="144" w:author="Rufino, Mariana" w:date="2017-11-13T16:45:00Z" w:initials="RM">
    <w:p w14:paraId="3965D0AA" w14:textId="70E4DB2E" w:rsidR="002A25D4" w:rsidRDefault="002A25D4">
      <w:pPr>
        <w:pStyle w:val="CommentText"/>
      </w:pPr>
      <w:r>
        <w:rPr>
          <w:rStyle w:val="CommentReference"/>
        </w:rPr>
        <w:annotationRef/>
      </w:r>
      <w:r>
        <w:t>What about grazing in communal lands e.g. forests or wetlands?</w:t>
      </w:r>
    </w:p>
  </w:comment>
  <w:comment w:id="145" w:author="James Hawkins" w:date="2017-11-07T09:19:00Z" w:initials="JH">
    <w:p w14:paraId="6550C6A0" w14:textId="24EFE305" w:rsidR="002A25D4" w:rsidRDefault="002A25D4">
      <w:pPr>
        <w:pStyle w:val="CommentText"/>
      </w:pPr>
      <w:r>
        <w:rPr>
          <w:rStyle w:val="CommentReference"/>
        </w:rPr>
        <w:annotationRef/>
      </w:r>
      <w:r>
        <w:t>Specify the costs of crop inputs as determined by the survey (fertilizer, seeds, etc.)</w:t>
      </w:r>
    </w:p>
  </w:comment>
  <w:comment w:id="146" w:author="James Hawkins" w:date="2017-11-07T09:23:00Z" w:initials="JH">
    <w:p w14:paraId="2AB08170" w14:textId="0EEA488F" w:rsidR="002A25D4" w:rsidRDefault="002A25D4">
      <w:pPr>
        <w:pStyle w:val="CommentText"/>
      </w:pPr>
      <w:r>
        <w:rPr>
          <w:rStyle w:val="CommentReference"/>
        </w:rPr>
        <w:annotationRef/>
      </w:r>
      <w:r>
        <w:t>Also discuss the risk and inter temporal component</w:t>
      </w:r>
    </w:p>
  </w:comment>
  <w:comment w:id="148" w:author="Rufino, Mariana" w:date="2017-11-13T16:47:00Z" w:initials="RM">
    <w:p w14:paraId="5F119E42" w14:textId="6E8ECD0F" w:rsidR="002A25D4" w:rsidRDefault="002A25D4">
      <w:pPr>
        <w:pStyle w:val="CommentText"/>
      </w:pPr>
      <w:r>
        <w:rPr>
          <w:rStyle w:val="CommentReference"/>
        </w:rPr>
        <w:annotationRef/>
      </w:r>
      <w:r>
        <w:t>What would happen if labour demands are not met?</w:t>
      </w:r>
    </w:p>
  </w:comment>
  <w:comment w:id="149" w:author="Rufino, Mariana" w:date="2017-11-13T16:48:00Z" w:initials="RM">
    <w:p w14:paraId="775DB7C0" w14:textId="379017C9" w:rsidR="002A25D4" w:rsidRDefault="002A25D4">
      <w:pPr>
        <w:pStyle w:val="CommentText"/>
      </w:pPr>
      <w:r>
        <w:rPr>
          <w:rStyle w:val="CommentReference"/>
        </w:rPr>
        <w:annotationRef/>
      </w:r>
      <w:r>
        <w:t>Would that be an input?</w:t>
      </w:r>
    </w:p>
  </w:comment>
  <w:comment w:id="150" w:author="Rufino, Mariana" w:date="2017-11-13T16:49:00Z" w:initials="RM">
    <w:p w14:paraId="68DF9456" w14:textId="11314C63" w:rsidR="002A25D4" w:rsidRDefault="002A25D4">
      <w:pPr>
        <w:pStyle w:val="CommentText"/>
      </w:pPr>
      <w:r>
        <w:rPr>
          <w:rStyle w:val="CommentReference"/>
        </w:rPr>
        <w:annotationRef/>
      </w:r>
      <w:r>
        <w:t>Not in Ref list</w:t>
      </w:r>
    </w:p>
  </w:comment>
  <w:comment w:id="152" w:author="Rufino, Mariana [2]" w:date="2017-11-14T10:03:00Z" w:initials="RM">
    <w:p w14:paraId="030421DF" w14:textId="11A6FDC7" w:rsidR="007E7F55" w:rsidRDefault="007E7F55">
      <w:pPr>
        <w:pStyle w:val="CommentText"/>
      </w:pPr>
      <w:r>
        <w:rPr>
          <w:rStyle w:val="CommentReference"/>
        </w:rPr>
        <w:annotationRef/>
      </w:r>
      <w:r>
        <w:t xml:space="preserve">And do you have data on calving rates, culling, growth rate </w:t>
      </w:r>
      <w:proofErr w:type="spellStart"/>
      <w:r>
        <w:t>etc</w:t>
      </w:r>
      <w:proofErr w:type="spellEnd"/>
      <w:r>
        <w:t>?</w:t>
      </w:r>
    </w:p>
  </w:comment>
  <w:comment w:id="162" w:author="James Hawkins" w:date="2017-11-06T17:08:00Z" w:initials="JH">
    <w:p w14:paraId="4A39E8BB" w14:textId="1EE6405D" w:rsidR="002A25D4" w:rsidRDefault="002A25D4">
      <w:pPr>
        <w:pStyle w:val="CommentText"/>
      </w:pPr>
      <w:r>
        <w:rPr>
          <w:rStyle w:val="CommentReference"/>
        </w:rPr>
        <w:annotationRef/>
      </w:r>
      <w:r>
        <w:t xml:space="preserve">You could also consider estimating adoption based on variability in input parameters within the population. </w:t>
      </w:r>
    </w:p>
  </w:comment>
  <w:comment w:id="163" w:author="James Hawkins" w:date="2017-11-03T06:35:00Z" w:initials="JH">
    <w:p w14:paraId="2D048A5A" w14:textId="4E6CECFF" w:rsidR="002A25D4" w:rsidRDefault="002A25D4">
      <w:pPr>
        <w:pStyle w:val="CommentText"/>
      </w:pPr>
      <w:r>
        <w:rPr>
          <w:rStyle w:val="CommentReference"/>
        </w:rPr>
        <w:annotationRef/>
      </w:r>
      <w:r>
        <w:t xml:space="preserve">Sensitivity analysis takes into </w:t>
      </w:r>
      <w:proofErr w:type="gramStart"/>
      <w:r>
        <w:t>consideration  biomass</w:t>
      </w:r>
      <w:proofErr w:type="gramEnd"/>
      <w:r>
        <w:t xml:space="preserve"> yields and labour demands. </w:t>
      </w:r>
    </w:p>
  </w:comment>
  <w:comment w:id="164" w:author="Rufino, Mariana" w:date="2017-11-13T16:49:00Z" w:initials="RM">
    <w:p w14:paraId="2B4C3926" w14:textId="469F3E0C" w:rsidR="002A25D4" w:rsidRDefault="002A25D4">
      <w:pPr>
        <w:pStyle w:val="CommentText"/>
      </w:pPr>
      <w:r>
        <w:rPr>
          <w:rStyle w:val="CommentReference"/>
        </w:rPr>
        <w:annotationRef/>
      </w:r>
      <w:r>
        <w:t>Complete reference list</w:t>
      </w:r>
    </w:p>
  </w:comment>
  <w:comment w:id="179" w:author="Rufino, Mariana [2]" w:date="2017-11-14T09:55:00Z" w:initials="RM">
    <w:p w14:paraId="2808B3BB" w14:textId="6A86C282" w:rsidR="002A25D4" w:rsidRDefault="002A25D4">
      <w:pPr>
        <w:pStyle w:val="CommentText"/>
      </w:pPr>
      <w:r>
        <w:rPr>
          <w:rStyle w:val="CommentReference"/>
        </w:rPr>
        <w:annotationRef/>
      </w:r>
      <w:r>
        <w:t>Yields considered a risk?</w:t>
      </w:r>
    </w:p>
  </w:comment>
  <w:comment w:id="180" w:author="Rufino, Mariana [2]" w:date="2017-11-14T09:55:00Z" w:initials="RM">
    <w:p w14:paraId="4EE0D98E" w14:textId="41551127" w:rsidR="002A25D4" w:rsidRDefault="002A25D4">
      <w:pPr>
        <w:pStyle w:val="CommentText"/>
      </w:pPr>
      <w:r>
        <w:rPr>
          <w:rStyle w:val="CommentReference"/>
        </w:rPr>
        <w:annotationRef/>
      </w:r>
      <w:r>
        <w:t>Where is this data coming from?</w:t>
      </w:r>
    </w:p>
  </w:comment>
  <w:comment w:id="181" w:author="James Hawkins" w:date="2017-11-09T18:14:00Z" w:initials="JH">
    <w:p w14:paraId="697392A6" w14:textId="76A0F952" w:rsidR="002A25D4" w:rsidRDefault="002A25D4">
      <w:pPr>
        <w:pStyle w:val="CommentText"/>
      </w:pPr>
      <w:r>
        <w:rPr>
          <w:rStyle w:val="CommentReference"/>
        </w:rPr>
        <w:annotationRef/>
      </w:r>
      <w:r>
        <w:t>Will continue filling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5531B0" w15:done="0"/>
  <w15:commentEx w15:paraId="3679E094" w15:done="0"/>
  <w15:commentEx w15:paraId="12ED1C5E" w15:done="0"/>
  <w15:commentEx w15:paraId="2E97CA2B" w15:done="0"/>
  <w15:commentEx w15:paraId="293A2AB4" w15:done="0"/>
  <w15:commentEx w15:paraId="11E2575F" w15:done="0"/>
  <w15:commentEx w15:paraId="1938F576" w15:done="0"/>
  <w15:commentEx w15:paraId="1BE0DA27" w15:done="0"/>
  <w15:commentEx w15:paraId="3CA72BAE" w15:done="0"/>
  <w15:commentEx w15:paraId="20728900" w15:done="0"/>
  <w15:commentEx w15:paraId="5D4FD033" w15:done="0"/>
  <w15:commentEx w15:paraId="7F506E31" w15:done="0"/>
  <w15:commentEx w15:paraId="18C9678B" w15:done="0"/>
  <w15:commentEx w15:paraId="2A270A0B" w15:done="0"/>
  <w15:commentEx w15:paraId="4F44AD3B" w15:done="0"/>
  <w15:commentEx w15:paraId="74861CCA" w15:done="0"/>
  <w15:commentEx w15:paraId="3C284B5D" w15:done="0"/>
  <w15:commentEx w15:paraId="7C7F4872" w15:done="0"/>
  <w15:commentEx w15:paraId="67E141E6" w15:done="0"/>
  <w15:commentEx w15:paraId="4B3D2672" w15:done="0"/>
  <w15:commentEx w15:paraId="5337DF9A" w15:done="0"/>
  <w15:commentEx w15:paraId="0D15285B" w15:done="0"/>
  <w15:commentEx w15:paraId="42E5EB99" w15:done="0"/>
  <w15:commentEx w15:paraId="4A18AF77" w15:done="0"/>
  <w15:commentEx w15:paraId="60E4682F" w15:done="0"/>
  <w15:commentEx w15:paraId="68DF38C9" w15:done="0"/>
  <w15:commentEx w15:paraId="33BE0DA6" w15:done="0"/>
  <w15:commentEx w15:paraId="7BB844C0" w15:done="0"/>
  <w15:commentEx w15:paraId="7F450C66" w15:done="0"/>
  <w15:commentEx w15:paraId="2A4D68FF" w15:done="0"/>
  <w15:commentEx w15:paraId="63507187" w15:done="0"/>
  <w15:commentEx w15:paraId="6E888C0B" w15:done="0"/>
  <w15:commentEx w15:paraId="65DFDCC1" w15:done="0"/>
  <w15:commentEx w15:paraId="3A813FBB" w15:done="0"/>
  <w15:commentEx w15:paraId="07044770" w15:done="0"/>
  <w15:commentEx w15:paraId="3DC9BE1B" w15:done="0"/>
  <w15:commentEx w15:paraId="56787CB7" w15:done="0"/>
  <w15:commentEx w15:paraId="79BAA6E4" w15:done="0"/>
  <w15:commentEx w15:paraId="31673CE3" w15:done="0"/>
  <w15:commentEx w15:paraId="4925A30B" w15:done="0"/>
  <w15:commentEx w15:paraId="3C4633A3" w15:done="0"/>
  <w15:commentEx w15:paraId="42E13954" w15:done="0"/>
  <w15:commentEx w15:paraId="1EDB22E0" w15:done="0"/>
  <w15:commentEx w15:paraId="4D433ABA" w15:done="0"/>
  <w15:commentEx w15:paraId="5AA229E5" w15:done="0"/>
  <w15:commentEx w15:paraId="7430135C" w15:done="0"/>
  <w15:commentEx w15:paraId="45E3086C" w15:done="0"/>
  <w15:commentEx w15:paraId="52B48D8A" w15:done="0"/>
  <w15:commentEx w15:paraId="40823472" w15:done="0"/>
  <w15:commentEx w15:paraId="0EDE1F9B" w15:done="0"/>
  <w15:commentEx w15:paraId="589A6FF8" w15:done="0"/>
  <w15:commentEx w15:paraId="1ED6592F" w15:done="0"/>
  <w15:commentEx w15:paraId="6909D510" w15:done="0"/>
  <w15:commentEx w15:paraId="22AD9A7B" w15:done="0"/>
  <w15:commentEx w15:paraId="16A42234" w15:done="0"/>
  <w15:commentEx w15:paraId="2E1FE166" w15:done="0"/>
  <w15:commentEx w15:paraId="3965D0AA" w15:done="0"/>
  <w15:commentEx w15:paraId="6550C6A0" w15:done="0"/>
  <w15:commentEx w15:paraId="2AB08170" w15:done="0"/>
  <w15:commentEx w15:paraId="5F119E42" w15:done="0"/>
  <w15:commentEx w15:paraId="775DB7C0" w15:done="0"/>
  <w15:commentEx w15:paraId="68DF9456" w15:done="0"/>
  <w15:commentEx w15:paraId="030421DF" w15:done="0"/>
  <w15:commentEx w15:paraId="4A39E8BB" w15:done="0"/>
  <w15:commentEx w15:paraId="2D048A5A" w15:done="0"/>
  <w15:commentEx w15:paraId="2B4C3926" w15:done="0"/>
  <w15:commentEx w15:paraId="2808B3BB" w15:done="0"/>
  <w15:commentEx w15:paraId="4EE0D98E" w15:done="0"/>
  <w15:commentEx w15:paraId="697392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7D6B7" w14:textId="77777777" w:rsidR="00DA0156" w:rsidRDefault="00DA0156" w:rsidP="009B24CA">
      <w:pPr>
        <w:spacing w:after="0" w:line="240" w:lineRule="auto"/>
      </w:pPr>
      <w:r>
        <w:separator/>
      </w:r>
    </w:p>
  </w:endnote>
  <w:endnote w:type="continuationSeparator" w:id="0">
    <w:p w14:paraId="006FC591" w14:textId="77777777" w:rsidR="00DA0156" w:rsidRDefault="00DA0156"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FB229" w14:textId="77777777" w:rsidR="00DA0156" w:rsidRDefault="00DA0156" w:rsidP="009B24CA">
      <w:pPr>
        <w:spacing w:after="0" w:line="240" w:lineRule="auto"/>
      </w:pPr>
      <w:r>
        <w:separator/>
      </w:r>
    </w:p>
  </w:footnote>
  <w:footnote w:type="continuationSeparator" w:id="0">
    <w:p w14:paraId="4ED5BA78" w14:textId="77777777" w:rsidR="00DA0156" w:rsidRDefault="00DA0156" w:rsidP="009B24CA">
      <w:pPr>
        <w:spacing w:after="0" w:line="240" w:lineRule="auto"/>
      </w:pPr>
      <w:r>
        <w:continuationSeparator/>
      </w:r>
    </w:p>
  </w:footnote>
  <w:footnote w:id="1">
    <w:p w14:paraId="3FA0AED2" w14:textId="7367A5A6" w:rsidR="002A25D4" w:rsidRDefault="002A25D4">
      <w:pPr>
        <w:pStyle w:val="FootnoteText"/>
      </w:pPr>
      <w:r>
        <w:rPr>
          <w:rStyle w:val="FootnoteReference"/>
        </w:rPr>
        <w:footnoteRef/>
      </w:r>
      <w:r>
        <w:t xml:space="preserve"> Climate smart agriculture has three pillars: food security, low emissions, and adaptation to climate change.</w:t>
      </w:r>
    </w:p>
  </w:footnote>
  <w:footnote w:id="2">
    <w:p w14:paraId="30AF9931" w14:textId="77777777" w:rsidR="002A25D4" w:rsidRPr="00E739D8" w:rsidRDefault="002A25D4" w:rsidP="00BD4D73">
      <w:pPr>
        <w:pStyle w:val="FootnoteText"/>
        <w:rPr>
          <w:rFonts w:ascii="Times New Roman" w:hAnsi="Times New Roman" w:cs="Times New Roman"/>
        </w:rPr>
      </w:pPr>
      <w:r w:rsidRPr="00E739D8">
        <w:rPr>
          <w:rStyle w:val="FootnoteReference"/>
          <w:rFonts w:ascii="Times New Roman" w:hAnsi="Times New Roman" w:cs="Times New Roman"/>
        </w:rPr>
        <w:footnoteRef/>
      </w:r>
      <w:r w:rsidRPr="00E739D8">
        <w:rPr>
          <w:rFonts w:ascii="Times New Roman" w:hAnsi="Times New Roman" w:cs="Times New Roman"/>
        </w:rPr>
        <w:t xml:space="preserve"> Positive, as opposed to normative analysis, is a concept in the social sciences used to distinguish between the description and explanation of economic phenomena, including behaviour, as opposed to the expression of value or normative judgements. </w:t>
      </w:r>
    </w:p>
  </w:footnote>
  <w:footnote w:id="3">
    <w:p w14:paraId="59B79C4F" w14:textId="2408DC9C" w:rsidR="002A25D4" w:rsidRDefault="002A25D4" w:rsidP="00B37627">
      <w:pPr>
        <w:pStyle w:val="FootnoteText"/>
      </w:pPr>
      <w:r w:rsidRPr="00C85D22">
        <w:rPr>
          <w:rStyle w:val="FootnoteReference"/>
          <w:rFonts w:asciiTheme="majorHAnsi" w:hAnsiTheme="majorHAnsi"/>
        </w:rPr>
        <w:footnoteRef/>
      </w:r>
      <w:r w:rsidRPr="00C85D22">
        <w:rPr>
          <w:rFonts w:asciiTheme="majorHAnsi" w:hAnsiTheme="majorHAnsi"/>
        </w:rPr>
        <w:t xml:space="preserve"> </w:t>
      </w:r>
      <w:r w:rsidRPr="00C85D22">
        <w:rPr>
          <w:rFonts w:asciiTheme="majorHAnsi" w:hAnsiTheme="majorHAnsi" w:cs="Times New Roman"/>
        </w:rPr>
        <w:t xml:space="preserve">This approach </w:t>
      </w:r>
      <w:proofErr w:type="gramStart"/>
      <w:r w:rsidRPr="00C85D22">
        <w:rPr>
          <w:rFonts w:asciiTheme="majorHAnsi" w:hAnsiTheme="majorHAnsi" w:cs="Times New Roman"/>
        </w:rPr>
        <w:t>has previously been described</w:t>
      </w:r>
      <w:proofErr w:type="gramEnd"/>
      <w:r w:rsidRPr="00C85D22">
        <w:rPr>
          <w:rFonts w:asciiTheme="majorHAnsi" w:hAnsiTheme="majorHAnsi" w:cs="Times New Roman"/>
        </w:rPr>
        <w:t xml:space="preserve"> in </w:t>
      </w:r>
      <w:proofErr w:type="spellStart"/>
      <w:r w:rsidRPr="00C85D22">
        <w:rPr>
          <w:rFonts w:asciiTheme="majorHAnsi" w:hAnsiTheme="majorHAnsi" w:cs="Times New Roman"/>
        </w:rPr>
        <w:t>Hary</w:t>
      </w:r>
      <w:proofErr w:type="spellEnd"/>
      <w:r w:rsidRPr="00C85D22">
        <w:rPr>
          <w:rFonts w:asciiTheme="majorHAnsi" w:hAnsiTheme="majorHAnsi" w:cs="Times New Roman"/>
        </w:rPr>
        <w:t xml:space="preserve"> (2004).</w:t>
      </w:r>
      <w:ins w:id="151" w:author="Rufino, Mariana [2]" w:date="2017-11-14T10:02:00Z">
        <w:r w:rsidR="007E7F55">
          <w:rPr>
            <w:rFonts w:asciiTheme="majorHAnsi" w:hAnsiTheme="majorHAnsi" w:cs="Times New Roman"/>
          </w:rPr>
          <w:t xml:space="preserve"> Missing in reference list</w:t>
        </w:r>
      </w:ins>
    </w:p>
  </w:footnote>
  <w:footnote w:id="4">
    <w:p w14:paraId="31956C3C" w14:textId="77777777" w:rsidR="002A25D4" w:rsidRDefault="002A25D4" w:rsidP="00F31420">
      <w:pPr>
        <w:pStyle w:val="FootnoteText"/>
      </w:pPr>
      <w:r>
        <w:rPr>
          <w:rStyle w:val="FootnoteReference"/>
        </w:rPr>
        <w:footnoteRef/>
      </w:r>
      <w:r>
        <w:t xml:space="preserve"> Note this value is calculated as the required feed intake in addition to the feed provided during </w:t>
      </w:r>
      <w:proofErr w:type="gramStart"/>
      <w:r>
        <w:t>stall feeding</w:t>
      </w:r>
      <w:proofErr w:type="gram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BE3DA9"/>
    <w:multiLevelType w:val="hybridMultilevel"/>
    <w:tmpl w:val="BBDC6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D44D30"/>
    <w:multiLevelType w:val="hybridMultilevel"/>
    <w:tmpl w:val="FA787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14"/>
  </w:num>
  <w:num w:numId="6">
    <w:abstractNumId w:val="11"/>
  </w:num>
  <w:num w:numId="7">
    <w:abstractNumId w:val="13"/>
  </w:num>
  <w:num w:numId="8">
    <w:abstractNumId w:val="9"/>
  </w:num>
  <w:num w:numId="9">
    <w:abstractNumId w:val="10"/>
  </w:num>
  <w:num w:numId="10">
    <w:abstractNumId w:val="7"/>
  </w:num>
  <w:num w:numId="11">
    <w:abstractNumId w:val="6"/>
  </w:num>
  <w:num w:numId="12">
    <w:abstractNumId w:val="15"/>
  </w:num>
  <w:num w:numId="13">
    <w:abstractNumId w:val="8"/>
  </w:num>
  <w:num w:numId="14">
    <w:abstractNumId w:val="3"/>
  </w:num>
  <w:num w:numId="15">
    <w:abstractNumId w:val="12"/>
  </w:num>
  <w:num w:numId="16">
    <w:abstractNumId w:val="16"/>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fino, Mariana">
    <w15:presenceInfo w15:providerId="AD" w15:userId="S-1-5-21-725345543-1229272821-1177238915-311359"/>
  </w15:person>
  <w15:person w15:author="James Hawkins">
    <w15:presenceInfo w15:providerId="Windows Live" w15:userId="bb158497c03b6847"/>
  </w15:person>
  <w15:person w15:author="Rufino, Mariana [2]">
    <w15:presenceInfo w15:providerId="None" w15:userId="Rufino, Ma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A8"/>
    <w:rsid w:val="00005EDA"/>
    <w:rsid w:val="0000698E"/>
    <w:rsid w:val="00045BA3"/>
    <w:rsid w:val="000463B1"/>
    <w:rsid w:val="00047D99"/>
    <w:rsid w:val="00052B55"/>
    <w:rsid w:val="000534FB"/>
    <w:rsid w:val="00057C88"/>
    <w:rsid w:val="00062147"/>
    <w:rsid w:val="000626AB"/>
    <w:rsid w:val="00063C33"/>
    <w:rsid w:val="0006535D"/>
    <w:rsid w:val="00070703"/>
    <w:rsid w:val="000733AF"/>
    <w:rsid w:val="000779F1"/>
    <w:rsid w:val="00086F00"/>
    <w:rsid w:val="0009012E"/>
    <w:rsid w:val="00091978"/>
    <w:rsid w:val="000922A8"/>
    <w:rsid w:val="00092F00"/>
    <w:rsid w:val="00096725"/>
    <w:rsid w:val="00096983"/>
    <w:rsid w:val="000A2513"/>
    <w:rsid w:val="000A353C"/>
    <w:rsid w:val="000A4E18"/>
    <w:rsid w:val="000B48FE"/>
    <w:rsid w:val="000C1C4F"/>
    <w:rsid w:val="000D5A75"/>
    <w:rsid w:val="000E2A68"/>
    <w:rsid w:val="000E3A6A"/>
    <w:rsid w:val="000F2A2B"/>
    <w:rsid w:val="000F79BE"/>
    <w:rsid w:val="0011263C"/>
    <w:rsid w:val="0011368F"/>
    <w:rsid w:val="0012527C"/>
    <w:rsid w:val="001348E3"/>
    <w:rsid w:val="00151BCB"/>
    <w:rsid w:val="001572BB"/>
    <w:rsid w:val="00163068"/>
    <w:rsid w:val="00175354"/>
    <w:rsid w:val="00182ACA"/>
    <w:rsid w:val="001855E2"/>
    <w:rsid w:val="00194312"/>
    <w:rsid w:val="00195152"/>
    <w:rsid w:val="001A5B19"/>
    <w:rsid w:val="001C3E6C"/>
    <w:rsid w:val="001C6EB5"/>
    <w:rsid w:val="001D229D"/>
    <w:rsid w:val="001D6805"/>
    <w:rsid w:val="001D6AEC"/>
    <w:rsid w:val="001E6D95"/>
    <w:rsid w:val="001F3FCB"/>
    <w:rsid w:val="00202653"/>
    <w:rsid w:val="002109F3"/>
    <w:rsid w:val="002122CC"/>
    <w:rsid w:val="00213613"/>
    <w:rsid w:val="00213BD2"/>
    <w:rsid w:val="00213D81"/>
    <w:rsid w:val="00240A6C"/>
    <w:rsid w:val="00243FE3"/>
    <w:rsid w:val="00254A32"/>
    <w:rsid w:val="0025542D"/>
    <w:rsid w:val="002621A4"/>
    <w:rsid w:val="0028528E"/>
    <w:rsid w:val="00290944"/>
    <w:rsid w:val="002936C3"/>
    <w:rsid w:val="00294FEC"/>
    <w:rsid w:val="00297ED8"/>
    <w:rsid w:val="002A213C"/>
    <w:rsid w:val="002A25D4"/>
    <w:rsid w:val="002A2621"/>
    <w:rsid w:val="002A51B8"/>
    <w:rsid w:val="002A7AFA"/>
    <w:rsid w:val="002B4E06"/>
    <w:rsid w:val="002B613C"/>
    <w:rsid w:val="002B7A84"/>
    <w:rsid w:val="002D65F0"/>
    <w:rsid w:val="002E2960"/>
    <w:rsid w:val="002E48C4"/>
    <w:rsid w:val="002E6755"/>
    <w:rsid w:val="002E7A8F"/>
    <w:rsid w:val="0031781B"/>
    <w:rsid w:val="003242DA"/>
    <w:rsid w:val="003412D8"/>
    <w:rsid w:val="0034205A"/>
    <w:rsid w:val="003439FA"/>
    <w:rsid w:val="0035182F"/>
    <w:rsid w:val="00352862"/>
    <w:rsid w:val="00364188"/>
    <w:rsid w:val="00364B7E"/>
    <w:rsid w:val="00371850"/>
    <w:rsid w:val="00373DBC"/>
    <w:rsid w:val="003807C1"/>
    <w:rsid w:val="00391BCF"/>
    <w:rsid w:val="003930DE"/>
    <w:rsid w:val="003938B1"/>
    <w:rsid w:val="003A5C8A"/>
    <w:rsid w:val="003B0A04"/>
    <w:rsid w:val="003B0CDC"/>
    <w:rsid w:val="003B1ADB"/>
    <w:rsid w:val="003C384A"/>
    <w:rsid w:val="003D6431"/>
    <w:rsid w:val="003E3B0F"/>
    <w:rsid w:val="003E6365"/>
    <w:rsid w:val="003E6A31"/>
    <w:rsid w:val="003F2E7A"/>
    <w:rsid w:val="003F43F1"/>
    <w:rsid w:val="00401979"/>
    <w:rsid w:val="0041035B"/>
    <w:rsid w:val="00410F21"/>
    <w:rsid w:val="00413A3B"/>
    <w:rsid w:val="0041592A"/>
    <w:rsid w:val="00422FA0"/>
    <w:rsid w:val="00430BF5"/>
    <w:rsid w:val="004326AD"/>
    <w:rsid w:val="004332E3"/>
    <w:rsid w:val="00436AA8"/>
    <w:rsid w:val="0044160C"/>
    <w:rsid w:val="0044407D"/>
    <w:rsid w:val="004527E5"/>
    <w:rsid w:val="00455735"/>
    <w:rsid w:val="00461164"/>
    <w:rsid w:val="004613D9"/>
    <w:rsid w:val="0047028A"/>
    <w:rsid w:val="00474288"/>
    <w:rsid w:val="00484F32"/>
    <w:rsid w:val="004856F0"/>
    <w:rsid w:val="004949E2"/>
    <w:rsid w:val="00497869"/>
    <w:rsid w:val="004A5A8B"/>
    <w:rsid w:val="004A5EE1"/>
    <w:rsid w:val="004B15B2"/>
    <w:rsid w:val="004B3896"/>
    <w:rsid w:val="004B6452"/>
    <w:rsid w:val="004C103E"/>
    <w:rsid w:val="004C2B38"/>
    <w:rsid w:val="004C58DE"/>
    <w:rsid w:val="004D2D83"/>
    <w:rsid w:val="004E36EE"/>
    <w:rsid w:val="004F3A78"/>
    <w:rsid w:val="00501922"/>
    <w:rsid w:val="00502222"/>
    <w:rsid w:val="00510A08"/>
    <w:rsid w:val="0051107A"/>
    <w:rsid w:val="00517204"/>
    <w:rsid w:val="00522A02"/>
    <w:rsid w:val="005236F8"/>
    <w:rsid w:val="00525AB8"/>
    <w:rsid w:val="00525E6F"/>
    <w:rsid w:val="00530226"/>
    <w:rsid w:val="005400DE"/>
    <w:rsid w:val="005433DD"/>
    <w:rsid w:val="00544970"/>
    <w:rsid w:val="0056170B"/>
    <w:rsid w:val="005703B8"/>
    <w:rsid w:val="00576A2E"/>
    <w:rsid w:val="00580589"/>
    <w:rsid w:val="00591160"/>
    <w:rsid w:val="005B3A23"/>
    <w:rsid w:val="005B50EC"/>
    <w:rsid w:val="005B56C7"/>
    <w:rsid w:val="005B6DB8"/>
    <w:rsid w:val="005D5559"/>
    <w:rsid w:val="005D5D75"/>
    <w:rsid w:val="005E1108"/>
    <w:rsid w:val="005E52D7"/>
    <w:rsid w:val="005E61EB"/>
    <w:rsid w:val="005F1F37"/>
    <w:rsid w:val="00601740"/>
    <w:rsid w:val="0061285D"/>
    <w:rsid w:val="00613FC5"/>
    <w:rsid w:val="0061443D"/>
    <w:rsid w:val="006151D0"/>
    <w:rsid w:val="0061774B"/>
    <w:rsid w:val="0062067E"/>
    <w:rsid w:val="00623849"/>
    <w:rsid w:val="00630F21"/>
    <w:rsid w:val="0064524E"/>
    <w:rsid w:val="00645454"/>
    <w:rsid w:val="0065120C"/>
    <w:rsid w:val="00652EC1"/>
    <w:rsid w:val="006B70E9"/>
    <w:rsid w:val="006B7452"/>
    <w:rsid w:val="006B7EE9"/>
    <w:rsid w:val="006C66EF"/>
    <w:rsid w:val="006D1E46"/>
    <w:rsid w:val="006D2B7A"/>
    <w:rsid w:val="006E0552"/>
    <w:rsid w:val="006E5E2A"/>
    <w:rsid w:val="006F1568"/>
    <w:rsid w:val="007024C1"/>
    <w:rsid w:val="0071750F"/>
    <w:rsid w:val="0072055E"/>
    <w:rsid w:val="00721C43"/>
    <w:rsid w:val="00723309"/>
    <w:rsid w:val="00723A3C"/>
    <w:rsid w:val="00726D72"/>
    <w:rsid w:val="00733392"/>
    <w:rsid w:val="0073400B"/>
    <w:rsid w:val="00737B5D"/>
    <w:rsid w:val="0074124F"/>
    <w:rsid w:val="00744DBB"/>
    <w:rsid w:val="0074568F"/>
    <w:rsid w:val="00751747"/>
    <w:rsid w:val="007564CE"/>
    <w:rsid w:val="00770E2A"/>
    <w:rsid w:val="00771D6B"/>
    <w:rsid w:val="00782FE4"/>
    <w:rsid w:val="007846B0"/>
    <w:rsid w:val="007A567B"/>
    <w:rsid w:val="007A7A3A"/>
    <w:rsid w:val="007B186F"/>
    <w:rsid w:val="007B26FC"/>
    <w:rsid w:val="007B3FE9"/>
    <w:rsid w:val="007B50F3"/>
    <w:rsid w:val="007B601D"/>
    <w:rsid w:val="007B6639"/>
    <w:rsid w:val="007C6D72"/>
    <w:rsid w:val="007D21FE"/>
    <w:rsid w:val="007E31EA"/>
    <w:rsid w:val="007E3D0F"/>
    <w:rsid w:val="007E5D66"/>
    <w:rsid w:val="007E7E25"/>
    <w:rsid w:val="007E7F55"/>
    <w:rsid w:val="007F23C4"/>
    <w:rsid w:val="007F3157"/>
    <w:rsid w:val="007F69F0"/>
    <w:rsid w:val="0080004C"/>
    <w:rsid w:val="00803B1F"/>
    <w:rsid w:val="008049CD"/>
    <w:rsid w:val="0080651E"/>
    <w:rsid w:val="00823AC6"/>
    <w:rsid w:val="00831EA0"/>
    <w:rsid w:val="00833FAE"/>
    <w:rsid w:val="0083636B"/>
    <w:rsid w:val="008400AB"/>
    <w:rsid w:val="00840BB0"/>
    <w:rsid w:val="00843ACD"/>
    <w:rsid w:val="0085249F"/>
    <w:rsid w:val="00863F52"/>
    <w:rsid w:val="00872398"/>
    <w:rsid w:val="00877035"/>
    <w:rsid w:val="00891A08"/>
    <w:rsid w:val="008C1FC2"/>
    <w:rsid w:val="008C2C12"/>
    <w:rsid w:val="008C3E9F"/>
    <w:rsid w:val="008C6B9B"/>
    <w:rsid w:val="008D46EC"/>
    <w:rsid w:val="008D4BF0"/>
    <w:rsid w:val="008E006C"/>
    <w:rsid w:val="008E65E2"/>
    <w:rsid w:val="008F3B5D"/>
    <w:rsid w:val="00900355"/>
    <w:rsid w:val="00906CEC"/>
    <w:rsid w:val="0091311E"/>
    <w:rsid w:val="00913D80"/>
    <w:rsid w:val="0092250E"/>
    <w:rsid w:val="00923DB4"/>
    <w:rsid w:val="00924369"/>
    <w:rsid w:val="00924A16"/>
    <w:rsid w:val="00925B51"/>
    <w:rsid w:val="00934E16"/>
    <w:rsid w:val="00937CAD"/>
    <w:rsid w:val="00940396"/>
    <w:rsid w:val="0094509F"/>
    <w:rsid w:val="009450EC"/>
    <w:rsid w:val="009451B2"/>
    <w:rsid w:val="00954632"/>
    <w:rsid w:val="00960AB8"/>
    <w:rsid w:val="00966EA7"/>
    <w:rsid w:val="0097413E"/>
    <w:rsid w:val="00976300"/>
    <w:rsid w:val="009857E9"/>
    <w:rsid w:val="00992A28"/>
    <w:rsid w:val="00994D1B"/>
    <w:rsid w:val="009A1298"/>
    <w:rsid w:val="009A1914"/>
    <w:rsid w:val="009B0BDC"/>
    <w:rsid w:val="009B171F"/>
    <w:rsid w:val="009B24CA"/>
    <w:rsid w:val="009B2604"/>
    <w:rsid w:val="009B6071"/>
    <w:rsid w:val="009C58EF"/>
    <w:rsid w:val="009C6C54"/>
    <w:rsid w:val="009D7398"/>
    <w:rsid w:val="009E4400"/>
    <w:rsid w:val="009E6E18"/>
    <w:rsid w:val="009F197E"/>
    <w:rsid w:val="009F2B3F"/>
    <w:rsid w:val="009F3EDB"/>
    <w:rsid w:val="00A159AE"/>
    <w:rsid w:val="00A172A9"/>
    <w:rsid w:val="00A22374"/>
    <w:rsid w:val="00A22431"/>
    <w:rsid w:val="00A2451D"/>
    <w:rsid w:val="00A265F8"/>
    <w:rsid w:val="00A33E3C"/>
    <w:rsid w:val="00A54E92"/>
    <w:rsid w:val="00A624DD"/>
    <w:rsid w:val="00A650E9"/>
    <w:rsid w:val="00A7151D"/>
    <w:rsid w:val="00A725CB"/>
    <w:rsid w:val="00A73C6B"/>
    <w:rsid w:val="00A7515B"/>
    <w:rsid w:val="00A8289E"/>
    <w:rsid w:val="00A84EC8"/>
    <w:rsid w:val="00A85CC3"/>
    <w:rsid w:val="00A92804"/>
    <w:rsid w:val="00AA0711"/>
    <w:rsid w:val="00AA3BA1"/>
    <w:rsid w:val="00AA5B3A"/>
    <w:rsid w:val="00AB3D7B"/>
    <w:rsid w:val="00AC2226"/>
    <w:rsid w:val="00AE4A0A"/>
    <w:rsid w:val="00AE5CCF"/>
    <w:rsid w:val="00AE70C1"/>
    <w:rsid w:val="00B10972"/>
    <w:rsid w:val="00B16FE9"/>
    <w:rsid w:val="00B21DC4"/>
    <w:rsid w:val="00B230D9"/>
    <w:rsid w:val="00B24261"/>
    <w:rsid w:val="00B31D1E"/>
    <w:rsid w:val="00B33E0F"/>
    <w:rsid w:val="00B37627"/>
    <w:rsid w:val="00B3790B"/>
    <w:rsid w:val="00B42C74"/>
    <w:rsid w:val="00B511C5"/>
    <w:rsid w:val="00B51924"/>
    <w:rsid w:val="00B51EF2"/>
    <w:rsid w:val="00B67930"/>
    <w:rsid w:val="00B71FE3"/>
    <w:rsid w:val="00B73202"/>
    <w:rsid w:val="00B81830"/>
    <w:rsid w:val="00B827AC"/>
    <w:rsid w:val="00B8730D"/>
    <w:rsid w:val="00B9034E"/>
    <w:rsid w:val="00B93F45"/>
    <w:rsid w:val="00B96519"/>
    <w:rsid w:val="00B968B1"/>
    <w:rsid w:val="00BA3B1B"/>
    <w:rsid w:val="00BA4EA3"/>
    <w:rsid w:val="00BB391B"/>
    <w:rsid w:val="00BB7015"/>
    <w:rsid w:val="00BB763A"/>
    <w:rsid w:val="00BC070C"/>
    <w:rsid w:val="00BC2190"/>
    <w:rsid w:val="00BC41BD"/>
    <w:rsid w:val="00BD4D73"/>
    <w:rsid w:val="00BE60AF"/>
    <w:rsid w:val="00BF0A51"/>
    <w:rsid w:val="00BF2B89"/>
    <w:rsid w:val="00C02D58"/>
    <w:rsid w:val="00C118A3"/>
    <w:rsid w:val="00C1217E"/>
    <w:rsid w:val="00C137DA"/>
    <w:rsid w:val="00C14830"/>
    <w:rsid w:val="00C224B4"/>
    <w:rsid w:val="00C27CCC"/>
    <w:rsid w:val="00C40B88"/>
    <w:rsid w:val="00C47B9F"/>
    <w:rsid w:val="00C543F5"/>
    <w:rsid w:val="00C62417"/>
    <w:rsid w:val="00C65CF8"/>
    <w:rsid w:val="00C706FC"/>
    <w:rsid w:val="00C73BB8"/>
    <w:rsid w:val="00C7658E"/>
    <w:rsid w:val="00C77F2E"/>
    <w:rsid w:val="00C84A75"/>
    <w:rsid w:val="00C84D5B"/>
    <w:rsid w:val="00C85D22"/>
    <w:rsid w:val="00C95636"/>
    <w:rsid w:val="00C9640E"/>
    <w:rsid w:val="00CA1C44"/>
    <w:rsid w:val="00CB1885"/>
    <w:rsid w:val="00CB7834"/>
    <w:rsid w:val="00CC076E"/>
    <w:rsid w:val="00CC6E29"/>
    <w:rsid w:val="00CD2562"/>
    <w:rsid w:val="00CD459B"/>
    <w:rsid w:val="00CD4B41"/>
    <w:rsid w:val="00CD7EAB"/>
    <w:rsid w:val="00CE2841"/>
    <w:rsid w:val="00CE2F4F"/>
    <w:rsid w:val="00CF4FE0"/>
    <w:rsid w:val="00D011CE"/>
    <w:rsid w:val="00D02084"/>
    <w:rsid w:val="00D02408"/>
    <w:rsid w:val="00D072A6"/>
    <w:rsid w:val="00D07FBC"/>
    <w:rsid w:val="00D234C1"/>
    <w:rsid w:val="00D3001C"/>
    <w:rsid w:val="00D366C0"/>
    <w:rsid w:val="00D417CD"/>
    <w:rsid w:val="00D43599"/>
    <w:rsid w:val="00D43FD6"/>
    <w:rsid w:val="00D60B88"/>
    <w:rsid w:val="00D72363"/>
    <w:rsid w:val="00D73AAC"/>
    <w:rsid w:val="00D7473C"/>
    <w:rsid w:val="00D834B5"/>
    <w:rsid w:val="00DA0156"/>
    <w:rsid w:val="00DA03E3"/>
    <w:rsid w:val="00DA73C2"/>
    <w:rsid w:val="00DB0E67"/>
    <w:rsid w:val="00DC7454"/>
    <w:rsid w:val="00DD0670"/>
    <w:rsid w:val="00DD261B"/>
    <w:rsid w:val="00DD29BD"/>
    <w:rsid w:val="00DD432D"/>
    <w:rsid w:val="00DF1A61"/>
    <w:rsid w:val="00DF42CB"/>
    <w:rsid w:val="00DF5103"/>
    <w:rsid w:val="00E0315F"/>
    <w:rsid w:val="00E1509A"/>
    <w:rsid w:val="00E1574C"/>
    <w:rsid w:val="00E20342"/>
    <w:rsid w:val="00E20A31"/>
    <w:rsid w:val="00E30CA5"/>
    <w:rsid w:val="00E32C78"/>
    <w:rsid w:val="00E34B21"/>
    <w:rsid w:val="00E52C68"/>
    <w:rsid w:val="00E53228"/>
    <w:rsid w:val="00E53780"/>
    <w:rsid w:val="00E54AC8"/>
    <w:rsid w:val="00E56123"/>
    <w:rsid w:val="00E569D0"/>
    <w:rsid w:val="00E61BB5"/>
    <w:rsid w:val="00E64EC5"/>
    <w:rsid w:val="00E669BA"/>
    <w:rsid w:val="00E739D8"/>
    <w:rsid w:val="00E73D42"/>
    <w:rsid w:val="00E8778D"/>
    <w:rsid w:val="00E97EA8"/>
    <w:rsid w:val="00EA0FC9"/>
    <w:rsid w:val="00EA5364"/>
    <w:rsid w:val="00EA697D"/>
    <w:rsid w:val="00EA6D32"/>
    <w:rsid w:val="00EA7316"/>
    <w:rsid w:val="00EB3879"/>
    <w:rsid w:val="00EC0ED5"/>
    <w:rsid w:val="00EC311F"/>
    <w:rsid w:val="00EC4756"/>
    <w:rsid w:val="00EC6138"/>
    <w:rsid w:val="00ED344A"/>
    <w:rsid w:val="00EE3262"/>
    <w:rsid w:val="00EF05ED"/>
    <w:rsid w:val="00EF307B"/>
    <w:rsid w:val="00F00742"/>
    <w:rsid w:val="00F076F8"/>
    <w:rsid w:val="00F137D5"/>
    <w:rsid w:val="00F31420"/>
    <w:rsid w:val="00F51643"/>
    <w:rsid w:val="00F54C61"/>
    <w:rsid w:val="00F7390C"/>
    <w:rsid w:val="00F849D0"/>
    <w:rsid w:val="00F84FFC"/>
    <w:rsid w:val="00FA5D94"/>
    <w:rsid w:val="00FB0ACB"/>
    <w:rsid w:val="00FB5C65"/>
    <w:rsid w:val="00FB6D08"/>
    <w:rsid w:val="00FC2AEB"/>
    <w:rsid w:val="00FC489F"/>
    <w:rsid w:val="00FD251D"/>
    <w:rsid w:val="00FD2BCF"/>
    <w:rsid w:val="00FD7C5C"/>
    <w:rsid w:val="00FE04D3"/>
    <w:rsid w:val="00FE2383"/>
    <w:rsid w:val="00FE5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DC0ABB21-0E9B-433E-804D-A2C921B0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semiHidden/>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semiHidden/>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character" w:styleId="FollowedHyperlink">
    <w:name w:val="FollowedHyperlink"/>
    <w:basedOn w:val="DefaultParagraphFont"/>
    <w:uiPriority w:val="99"/>
    <w:semiHidden/>
    <w:unhideWhenUsed/>
    <w:rsid w:val="004D2D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j.agsy.2016.03.003" TargetMode="External"/><Relationship Id="rId1" Type="http://schemas.openxmlformats.org/officeDocument/2006/relationships/hyperlink" Target="https://www.nature.com/articles/nclimate111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B8D73-0D96-49C0-A46A-3E04396B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6341</Words>
  <Characters>36150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Hawkins</cp:lastModifiedBy>
  <cp:revision>3</cp:revision>
  <dcterms:created xsi:type="dcterms:W3CDTF">2017-11-17T08:44:00Z</dcterms:created>
  <dcterms:modified xsi:type="dcterms:W3CDTF">2017-11-21T15:04:00Z</dcterms:modified>
</cp:coreProperties>
</file>