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DBF46" w14:textId="0A461FD7" w:rsidR="003C2C03" w:rsidRDefault="0035703B" w:rsidP="003C2C03">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Working title: </w:t>
      </w:r>
      <w:r w:rsidR="003C2C03">
        <w:rPr>
          <w:rFonts w:ascii="Times New Roman" w:hAnsi="Times New Roman" w:cs="Times New Roman"/>
          <w:sz w:val="26"/>
          <w:szCs w:val="26"/>
        </w:rPr>
        <w:t>A comparative assessment of alternative climate change mitigation interventions on smallholder dairy producers in Tanzania: a systems dynamics approach</w:t>
      </w:r>
    </w:p>
    <w:p w14:paraId="6BB00946" w14:textId="77777777" w:rsidR="003C2C03" w:rsidRDefault="003C2C03" w:rsidP="002061EC">
      <w:pPr>
        <w:spacing w:after="0" w:line="240" w:lineRule="auto"/>
        <w:rPr>
          <w:rFonts w:ascii="Times New Roman" w:hAnsi="Times New Roman" w:cs="Times New Roman"/>
          <w:sz w:val="26"/>
          <w:szCs w:val="26"/>
        </w:rPr>
      </w:pPr>
    </w:p>
    <w:p w14:paraId="24B9EFE4" w14:textId="30E46428" w:rsidR="003C2C03" w:rsidRDefault="003C2C03" w:rsidP="002061EC">
      <w:pPr>
        <w:spacing w:after="0" w:line="240" w:lineRule="auto"/>
        <w:rPr>
          <w:rFonts w:ascii="Times New Roman" w:hAnsi="Times New Roman" w:cs="Times New Roman"/>
          <w:sz w:val="26"/>
          <w:szCs w:val="26"/>
        </w:rPr>
      </w:pPr>
      <w:r>
        <w:rPr>
          <w:rFonts w:ascii="Times New Roman" w:hAnsi="Times New Roman" w:cs="Times New Roman"/>
          <w:sz w:val="26"/>
          <w:szCs w:val="26"/>
        </w:rPr>
        <w:t>or</w:t>
      </w:r>
    </w:p>
    <w:p w14:paraId="45830908" w14:textId="77777777" w:rsidR="003C2C03" w:rsidRDefault="003C2C03" w:rsidP="002061EC">
      <w:pPr>
        <w:spacing w:after="0" w:line="240" w:lineRule="auto"/>
        <w:rPr>
          <w:rFonts w:ascii="Times New Roman" w:hAnsi="Times New Roman" w:cs="Times New Roman"/>
          <w:sz w:val="26"/>
          <w:szCs w:val="26"/>
        </w:rPr>
      </w:pPr>
    </w:p>
    <w:p w14:paraId="4E894984" w14:textId="5B60A9E8" w:rsidR="00BE7408" w:rsidRDefault="00D06897" w:rsidP="002061EC">
      <w:pPr>
        <w:spacing w:after="0" w:line="240" w:lineRule="auto"/>
        <w:rPr>
          <w:ins w:id="0" w:author="Hawkins, James" w:date="2018-10-03T11:35:00Z"/>
          <w:rFonts w:ascii="Times New Roman" w:hAnsi="Times New Roman" w:cs="Times New Roman"/>
          <w:sz w:val="26"/>
          <w:szCs w:val="26"/>
        </w:rPr>
      </w:pPr>
      <w:r>
        <w:rPr>
          <w:rFonts w:ascii="Times New Roman" w:hAnsi="Times New Roman" w:cs="Times New Roman"/>
          <w:sz w:val="26"/>
          <w:szCs w:val="26"/>
        </w:rPr>
        <w:t>M</w:t>
      </w:r>
      <w:r w:rsidR="00757BB1">
        <w:rPr>
          <w:rFonts w:ascii="Times New Roman" w:hAnsi="Times New Roman" w:cs="Times New Roman"/>
          <w:sz w:val="26"/>
          <w:szCs w:val="26"/>
        </w:rPr>
        <w:t>arket linkages</w:t>
      </w:r>
      <w:r w:rsidR="00C66770">
        <w:rPr>
          <w:rFonts w:ascii="Times New Roman" w:hAnsi="Times New Roman" w:cs="Times New Roman"/>
          <w:sz w:val="26"/>
          <w:szCs w:val="26"/>
        </w:rPr>
        <w:t xml:space="preserve"> </w:t>
      </w:r>
      <w:r>
        <w:rPr>
          <w:rFonts w:ascii="Times New Roman" w:hAnsi="Times New Roman" w:cs="Times New Roman"/>
          <w:sz w:val="26"/>
          <w:szCs w:val="26"/>
        </w:rPr>
        <w:t xml:space="preserve">and </w:t>
      </w:r>
      <w:r w:rsidR="00C66770">
        <w:rPr>
          <w:rFonts w:ascii="Times New Roman" w:hAnsi="Times New Roman" w:cs="Times New Roman"/>
          <w:sz w:val="26"/>
          <w:szCs w:val="26"/>
        </w:rPr>
        <w:t>practice</w:t>
      </w:r>
      <w:r>
        <w:rPr>
          <w:rFonts w:ascii="Times New Roman" w:hAnsi="Times New Roman" w:cs="Times New Roman"/>
          <w:sz w:val="26"/>
          <w:szCs w:val="26"/>
        </w:rPr>
        <w:t>s</w:t>
      </w:r>
      <w:r w:rsidR="00C66770">
        <w:rPr>
          <w:rFonts w:ascii="Times New Roman" w:hAnsi="Times New Roman" w:cs="Times New Roman"/>
          <w:sz w:val="26"/>
          <w:szCs w:val="26"/>
        </w:rPr>
        <w:t xml:space="preserve"> </w:t>
      </w:r>
      <w:r>
        <w:rPr>
          <w:rFonts w:ascii="Times New Roman" w:hAnsi="Times New Roman" w:cs="Times New Roman"/>
          <w:sz w:val="26"/>
          <w:szCs w:val="26"/>
        </w:rPr>
        <w:t>that</w:t>
      </w:r>
      <w:r w:rsidR="00C66770">
        <w:rPr>
          <w:rFonts w:ascii="Times New Roman" w:hAnsi="Times New Roman" w:cs="Times New Roman"/>
          <w:sz w:val="26"/>
          <w:szCs w:val="26"/>
        </w:rPr>
        <w:t xml:space="preserve"> reduce the carbon footprint of </w:t>
      </w:r>
      <w:r>
        <w:rPr>
          <w:rFonts w:ascii="Times New Roman" w:hAnsi="Times New Roman" w:cs="Times New Roman"/>
          <w:sz w:val="26"/>
          <w:szCs w:val="26"/>
        </w:rPr>
        <w:t xml:space="preserve">smallholder </w:t>
      </w:r>
      <w:r w:rsidR="00C66770">
        <w:rPr>
          <w:rFonts w:ascii="Times New Roman" w:hAnsi="Times New Roman" w:cs="Times New Roman"/>
          <w:sz w:val="26"/>
          <w:szCs w:val="26"/>
        </w:rPr>
        <w:t xml:space="preserve">dairy </w:t>
      </w:r>
      <w:r>
        <w:rPr>
          <w:rFonts w:ascii="Times New Roman" w:hAnsi="Times New Roman" w:cs="Times New Roman"/>
          <w:sz w:val="26"/>
          <w:szCs w:val="26"/>
        </w:rPr>
        <w:t>in</w:t>
      </w:r>
      <w:r w:rsidR="00C66770">
        <w:rPr>
          <w:rFonts w:ascii="Times New Roman" w:hAnsi="Times New Roman" w:cs="Times New Roman"/>
          <w:sz w:val="26"/>
          <w:szCs w:val="26"/>
        </w:rPr>
        <w:t xml:space="preserve"> Tanzania</w:t>
      </w:r>
    </w:p>
    <w:p w14:paraId="35659407" w14:textId="77777777" w:rsidR="00BE7408" w:rsidRDefault="00BE7408" w:rsidP="002061EC">
      <w:pPr>
        <w:spacing w:after="0" w:line="240" w:lineRule="auto"/>
        <w:rPr>
          <w:rFonts w:ascii="Times New Roman" w:hAnsi="Times New Roman" w:cs="Times New Roman"/>
          <w:sz w:val="26"/>
          <w:szCs w:val="26"/>
        </w:rPr>
      </w:pPr>
    </w:p>
    <w:p w14:paraId="38D99B12" w14:textId="77777777" w:rsidR="00C66770" w:rsidRDefault="00C66770" w:rsidP="002061EC">
      <w:pPr>
        <w:spacing w:after="0" w:line="240" w:lineRule="auto"/>
        <w:rPr>
          <w:rFonts w:ascii="Times New Roman" w:hAnsi="Times New Roman" w:cs="Times New Roman"/>
          <w:sz w:val="26"/>
          <w:szCs w:val="26"/>
        </w:rPr>
      </w:pPr>
    </w:p>
    <w:p w14:paraId="66194340" w14:textId="77777777" w:rsidR="00AE29D9" w:rsidRDefault="006F0A14" w:rsidP="006F0A14">
      <w:pPr>
        <w:spacing w:after="0"/>
        <w:rPr>
          <w:rFonts w:ascii="Times New Roman" w:hAnsi="Times New Roman" w:cs="Times New Roman"/>
          <w:sz w:val="20"/>
          <w:szCs w:val="20"/>
        </w:rPr>
      </w:pPr>
      <w:r w:rsidRPr="005A6100">
        <w:rPr>
          <w:rFonts w:ascii="Times New Roman" w:hAnsi="Times New Roman" w:cs="Times New Roman"/>
          <w:sz w:val="20"/>
          <w:szCs w:val="20"/>
        </w:rPr>
        <w:t>Target journal</w:t>
      </w:r>
      <w:r w:rsidR="00AE29D9" w:rsidRPr="005A6100">
        <w:rPr>
          <w:rFonts w:ascii="Times New Roman" w:hAnsi="Times New Roman" w:cs="Times New Roman"/>
          <w:sz w:val="20"/>
          <w:szCs w:val="20"/>
        </w:rPr>
        <w:t>(s)</w:t>
      </w:r>
      <w:r w:rsidRPr="005A6100">
        <w:rPr>
          <w:rFonts w:ascii="Times New Roman" w:hAnsi="Times New Roman" w:cs="Times New Roman"/>
          <w:sz w:val="20"/>
          <w:szCs w:val="20"/>
        </w:rPr>
        <w:t xml:space="preserve">: </w:t>
      </w:r>
    </w:p>
    <w:p w14:paraId="386FC96F" w14:textId="13D070BF" w:rsidR="00197575" w:rsidRPr="005A6100" w:rsidRDefault="00197575" w:rsidP="006F0A14">
      <w:pPr>
        <w:spacing w:after="0"/>
        <w:rPr>
          <w:rFonts w:ascii="Times New Roman" w:hAnsi="Times New Roman" w:cs="Times New Roman"/>
          <w:sz w:val="20"/>
          <w:szCs w:val="20"/>
        </w:rPr>
      </w:pPr>
      <w:r>
        <w:rPr>
          <w:rFonts w:ascii="Times New Roman" w:hAnsi="Times New Roman" w:cs="Times New Roman"/>
          <w:sz w:val="20"/>
          <w:szCs w:val="20"/>
        </w:rPr>
        <w:t>Environmental Science and Policy</w:t>
      </w:r>
    </w:p>
    <w:p w14:paraId="31C056D9" w14:textId="77777777" w:rsidR="00197575" w:rsidRDefault="00197575" w:rsidP="00197575">
      <w:pPr>
        <w:spacing w:after="0"/>
        <w:rPr>
          <w:rFonts w:ascii="Times New Roman" w:hAnsi="Times New Roman" w:cs="Times New Roman"/>
          <w:sz w:val="20"/>
          <w:szCs w:val="20"/>
        </w:rPr>
      </w:pPr>
      <w:r>
        <w:rPr>
          <w:rFonts w:ascii="Times New Roman" w:hAnsi="Times New Roman" w:cs="Times New Roman"/>
          <w:sz w:val="20"/>
          <w:szCs w:val="20"/>
        </w:rPr>
        <w:t>Ecological Modelling</w:t>
      </w:r>
    </w:p>
    <w:p w14:paraId="381AE1A0" w14:textId="42A59D5C" w:rsidR="006F0A14" w:rsidRDefault="008B2447" w:rsidP="00B603B3">
      <w:pPr>
        <w:spacing w:after="0"/>
        <w:rPr>
          <w:rFonts w:ascii="Times New Roman" w:hAnsi="Times New Roman" w:cs="Times New Roman"/>
          <w:sz w:val="20"/>
          <w:szCs w:val="20"/>
        </w:rPr>
      </w:pPr>
      <w:r>
        <w:rPr>
          <w:rFonts w:ascii="Times New Roman" w:hAnsi="Times New Roman" w:cs="Times New Roman"/>
          <w:sz w:val="20"/>
          <w:szCs w:val="20"/>
        </w:rPr>
        <w:t>Frontiers in Sustainability?</w:t>
      </w:r>
    </w:p>
    <w:p w14:paraId="6692A909" w14:textId="77777777" w:rsidR="008B2447" w:rsidRPr="005A6100" w:rsidRDefault="008B2447" w:rsidP="00B603B3">
      <w:pPr>
        <w:spacing w:after="0"/>
        <w:rPr>
          <w:rFonts w:ascii="Times New Roman" w:hAnsi="Times New Roman" w:cs="Times New Roman"/>
          <w:sz w:val="20"/>
          <w:szCs w:val="20"/>
        </w:rPr>
      </w:pPr>
    </w:p>
    <w:p w14:paraId="4C397F6A" w14:textId="7F982526" w:rsidR="006F0A14"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Authors:</w:t>
      </w:r>
    </w:p>
    <w:p w14:paraId="7A0F0181" w14:textId="77777777" w:rsidR="00B603B3" w:rsidRPr="005A6100" w:rsidRDefault="00B603B3" w:rsidP="00B603B3">
      <w:pPr>
        <w:spacing w:after="0"/>
        <w:rPr>
          <w:rFonts w:ascii="Times New Roman" w:hAnsi="Times New Roman" w:cs="Times New Roman"/>
          <w:sz w:val="20"/>
          <w:szCs w:val="20"/>
          <w:vertAlign w:val="superscript"/>
        </w:rPr>
      </w:pPr>
      <w:r w:rsidRPr="005A6100">
        <w:rPr>
          <w:rFonts w:ascii="Times New Roman" w:hAnsi="Times New Roman" w:cs="Times New Roman"/>
          <w:sz w:val="20"/>
          <w:szCs w:val="20"/>
        </w:rPr>
        <w:t xml:space="preserve">Hawkins, James </w:t>
      </w:r>
      <w:proofErr w:type="spellStart"/>
      <w:r w:rsidRPr="005A6100">
        <w:rPr>
          <w:rFonts w:ascii="Times New Roman" w:hAnsi="Times New Roman" w:cs="Times New Roman"/>
          <w:sz w:val="20"/>
          <w:szCs w:val="20"/>
        </w:rPr>
        <w:t>W.G.</w:t>
      </w:r>
      <w:r w:rsidRPr="005A6100">
        <w:rPr>
          <w:rFonts w:ascii="Times New Roman" w:hAnsi="Times New Roman" w:cs="Times New Roman"/>
          <w:sz w:val="20"/>
          <w:szCs w:val="20"/>
          <w:vertAlign w:val="superscript"/>
        </w:rPr>
        <w:t>a</w:t>
      </w:r>
      <w:proofErr w:type="spellEnd"/>
    </w:p>
    <w:p w14:paraId="2CB9B178" w14:textId="77777777" w:rsidR="00B603B3" w:rsidRPr="005A6100" w:rsidRDefault="00B603B3" w:rsidP="00B603B3">
      <w:pPr>
        <w:spacing w:after="0"/>
        <w:rPr>
          <w:rFonts w:ascii="Times New Roman" w:hAnsi="Times New Roman" w:cs="Times New Roman"/>
          <w:sz w:val="20"/>
          <w:szCs w:val="20"/>
          <w:vertAlign w:val="superscript"/>
        </w:rPr>
      </w:pPr>
      <w:proofErr w:type="spellStart"/>
      <w:r w:rsidRPr="005A6100">
        <w:rPr>
          <w:rFonts w:ascii="Times New Roman" w:hAnsi="Times New Roman" w:cs="Times New Roman"/>
          <w:sz w:val="20"/>
          <w:szCs w:val="20"/>
        </w:rPr>
        <w:t>Schoneveld</w:t>
      </w:r>
      <w:proofErr w:type="spellEnd"/>
      <w:r w:rsidRPr="005A6100">
        <w:rPr>
          <w:rFonts w:ascii="Times New Roman" w:hAnsi="Times New Roman" w:cs="Times New Roman"/>
          <w:sz w:val="20"/>
          <w:szCs w:val="20"/>
        </w:rPr>
        <w:t xml:space="preserve">, George </w:t>
      </w:r>
      <w:proofErr w:type="spellStart"/>
      <w:r w:rsidRPr="005A6100">
        <w:rPr>
          <w:rFonts w:ascii="Times New Roman" w:hAnsi="Times New Roman" w:cs="Times New Roman"/>
          <w:sz w:val="20"/>
          <w:szCs w:val="20"/>
        </w:rPr>
        <w:t>C.</w:t>
      </w:r>
      <w:r w:rsidRPr="005A6100">
        <w:rPr>
          <w:rFonts w:ascii="Times New Roman" w:hAnsi="Times New Roman" w:cs="Times New Roman"/>
          <w:sz w:val="20"/>
          <w:szCs w:val="20"/>
          <w:vertAlign w:val="superscript"/>
        </w:rPr>
        <w:t>b</w:t>
      </w:r>
      <w:proofErr w:type="spellEnd"/>
    </w:p>
    <w:p w14:paraId="499679F7" w14:textId="77777777" w:rsidR="00B603B3" w:rsidRPr="00530053" w:rsidRDefault="00B603B3" w:rsidP="00B603B3">
      <w:pPr>
        <w:spacing w:after="0"/>
        <w:rPr>
          <w:rFonts w:ascii="Times New Roman" w:hAnsi="Times New Roman" w:cs="Times New Roman"/>
          <w:sz w:val="20"/>
          <w:szCs w:val="20"/>
          <w:vertAlign w:val="superscript"/>
          <w:lang w:val="it-IT"/>
        </w:rPr>
      </w:pPr>
      <w:r w:rsidRPr="00530053">
        <w:rPr>
          <w:rFonts w:ascii="Times New Roman" w:hAnsi="Times New Roman" w:cs="Times New Roman"/>
          <w:sz w:val="20"/>
          <w:szCs w:val="20"/>
          <w:lang w:val="it-IT"/>
        </w:rPr>
        <w:t xml:space="preserve">Rufino, Mariana </w:t>
      </w:r>
      <w:proofErr w:type="spellStart"/>
      <w:r w:rsidRPr="00530053">
        <w:rPr>
          <w:rFonts w:ascii="Times New Roman" w:hAnsi="Times New Roman" w:cs="Times New Roman"/>
          <w:sz w:val="20"/>
          <w:szCs w:val="20"/>
          <w:lang w:val="it-IT"/>
        </w:rPr>
        <w:t>C.</w:t>
      </w:r>
      <w:r w:rsidRPr="00530053">
        <w:rPr>
          <w:rFonts w:ascii="Times New Roman" w:hAnsi="Times New Roman" w:cs="Times New Roman"/>
          <w:sz w:val="20"/>
          <w:szCs w:val="20"/>
          <w:vertAlign w:val="superscript"/>
          <w:lang w:val="it-IT"/>
        </w:rPr>
        <w:t>a</w:t>
      </w:r>
      <w:proofErr w:type="spellEnd"/>
    </w:p>
    <w:p w14:paraId="2CD1E65A" w14:textId="77777777" w:rsidR="00B603B3" w:rsidRPr="00530053" w:rsidRDefault="00B603B3" w:rsidP="00B603B3">
      <w:pPr>
        <w:spacing w:after="0"/>
        <w:rPr>
          <w:rFonts w:ascii="Times New Roman" w:hAnsi="Times New Roman" w:cs="Times New Roman"/>
          <w:sz w:val="20"/>
          <w:szCs w:val="20"/>
          <w:lang w:val="it-IT"/>
        </w:rPr>
      </w:pPr>
    </w:p>
    <w:p w14:paraId="0B7EDA93" w14:textId="37996795" w:rsidR="00B603B3" w:rsidRPr="00530053" w:rsidRDefault="00BE7408" w:rsidP="00B603B3">
      <w:pPr>
        <w:spacing w:after="0"/>
        <w:rPr>
          <w:rFonts w:ascii="Times New Roman" w:hAnsi="Times New Roman" w:cs="Times New Roman"/>
          <w:sz w:val="20"/>
          <w:szCs w:val="20"/>
          <w:lang w:val="it-IT"/>
        </w:rPr>
      </w:pPr>
      <w:proofErr w:type="spellStart"/>
      <w:r w:rsidRPr="00530053">
        <w:rPr>
          <w:rFonts w:ascii="Times New Roman" w:hAnsi="Times New Roman" w:cs="Times New Roman"/>
          <w:sz w:val="20"/>
          <w:szCs w:val="20"/>
          <w:lang w:val="it-IT"/>
        </w:rPr>
        <w:t>October</w:t>
      </w:r>
      <w:proofErr w:type="spellEnd"/>
      <w:r w:rsidRPr="00530053">
        <w:rPr>
          <w:rFonts w:ascii="Times New Roman" w:hAnsi="Times New Roman" w:cs="Times New Roman"/>
          <w:sz w:val="20"/>
          <w:szCs w:val="20"/>
          <w:lang w:val="it-IT"/>
        </w:rPr>
        <w:t xml:space="preserve"> 2018</w:t>
      </w:r>
    </w:p>
    <w:p w14:paraId="1C93DEA5" w14:textId="77777777" w:rsidR="00B603B3" w:rsidRPr="00530053" w:rsidRDefault="00B603B3" w:rsidP="00B603B3">
      <w:pPr>
        <w:pStyle w:val="Body"/>
        <w:spacing w:after="0" w:line="240" w:lineRule="auto"/>
        <w:rPr>
          <w:rFonts w:ascii="Times New Roman" w:eastAsia="Times New Roman" w:hAnsi="Times New Roman" w:cs="Times New Roman"/>
          <w:sz w:val="20"/>
          <w:szCs w:val="20"/>
          <w:lang w:val="it-IT"/>
        </w:rPr>
      </w:pPr>
    </w:p>
    <w:p w14:paraId="6FD11DFB"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 affiliations:</w:t>
      </w:r>
    </w:p>
    <w:p w14:paraId="44780F4F"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vertAlign w:val="superscript"/>
        </w:rPr>
        <w:t>a</w:t>
      </w:r>
      <w:r w:rsidRPr="005A6100">
        <w:rPr>
          <w:rFonts w:ascii="Times New Roman" w:hAnsi="Times New Roman" w:cs="Times New Roman"/>
          <w:sz w:val="20"/>
          <w:szCs w:val="20"/>
        </w:rPr>
        <w:t xml:space="preserve"> Lancaster Environment Centre, Lancaster University, United Kingdom</w:t>
      </w:r>
    </w:p>
    <w:p w14:paraId="4CF01D8B"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vertAlign w:val="superscript"/>
        </w:rPr>
        <w:t>b</w:t>
      </w:r>
      <w:r w:rsidRPr="005A6100">
        <w:rPr>
          <w:rFonts w:ascii="Times New Roman" w:hAnsi="Times New Roman" w:cs="Times New Roman"/>
          <w:sz w:val="20"/>
          <w:szCs w:val="20"/>
        </w:rPr>
        <w:t xml:space="preserve"> Centre for International Forestry Research (CIFOR), Nairobi, Kenya</w:t>
      </w:r>
    </w:p>
    <w:p w14:paraId="32E9E1E3" w14:textId="77777777" w:rsidR="00E271E2" w:rsidRPr="005A6100" w:rsidRDefault="00E271E2" w:rsidP="00984FFA">
      <w:pPr>
        <w:spacing w:after="0" w:line="240" w:lineRule="auto"/>
        <w:rPr>
          <w:rFonts w:ascii="Times New Roman" w:hAnsi="Times New Roman" w:cs="Times New Roman"/>
          <w:b/>
          <w:sz w:val="20"/>
          <w:szCs w:val="20"/>
        </w:rPr>
      </w:pPr>
    </w:p>
    <w:p w14:paraId="37399FF4" w14:textId="77777777" w:rsidR="00D02985" w:rsidRDefault="00D02985" w:rsidP="00984FF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Suggested reviewers: </w:t>
      </w:r>
    </w:p>
    <w:p w14:paraId="7BE92B76" w14:textId="38BA31AD" w:rsidR="006C0274" w:rsidRPr="00D02985" w:rsidRDefault="00CB19C1" w:rsidP="00984FFA">
      <w:pPr>
        <w:spacing w:after="0" w:line="240" w:lineRule="auto"/>
        <w:rPr>
          <w:rFonts w:ascii="Times New Roman" w:hAnsi="Times New Roman" w:cs="Times New Roman"/>
          <w:sz w:val="24"/>
          <w:szCs w:val="24"/>
        </w:rPr>
      </w:pPr>
      <w:proofErr w:type="spellStart"/>
      <w:r w:rsidRPr="00AC68A0">
        <w:rPr>
          <w:rFonts w:ascii="Times New Roman" w:hAnsi="Times New Roman" w:cs="Times New Roman"/>
          <w:sz w:val="20"/>
          <w:szCs w:val="20"/>
        </w:rPr>
        <w:t>Dr.</w:t>
      </w:r>
      <w:proofErr w:type="spellEnd"/>
      <w:r w:rsidRPr="00AC68A0">
        <w:rPr>
          <w:rFonts w:ascii="Times New Roman" w:hAnsi="Times New Roman" w:cs="Times New Roman"/>
          <w:sz w:val="20"/>
          <w:szCs w:val="20"/>
        </w:rPr>
        <w:t xml:space="preserve"> </w:t>
      </w:r>
      <w:r w:rsidR="006C0274" w:rsidRPr="00AC68A0">
        <w:rPr>
          <w:rFonts w:ascii="Times New Roman" w:hAnsi="Times New Roman" w:cs="Times New Roman"/>
          <w:sz w:val="20"/>
          <w:szCs w:val="20"/>
        </w:rPr>
        <w:t>Henk Udo</w:t>
      </w:r>
      <w:r w:rsidR="00E935ED" w:rsidRPr="00AC68A0">
        <w:rPr>
          <w:rFonts w:ascii="Times New Roman" w:hAnsi="Times New Roman" w:cs="Times New Roman"/>
          <w:sz w:val="20"/>
          <w:szCs w:val="20"/>
        </w:rPr>
        <w:t xml:space="preserve"> (</w:t>
      </w:r>
      <w:r w:rsidRPr="00AC68A0">
        <w:rPr>
          <w:rFonts w:ascii="Times New Roman" w:hAnsi="Times New Roman" w:cs="Times New Roman"/>
          <w:sz w:val="20"/>
          <w:szCs w:val="20"/>
        </w:rPr>
        <w:t>WUR</w:t>
      </w:r>
      <w:r w:rsidR="00E935ED" w:rsidRPr="00AC68A0">
        <w:rPr>
          <w:rFonts w:ascii="Times New Roman" w:hAnsi="Times New Roman" w:cs="Times New Roman"/>
          <w:sz w:val="20"/>
          <w:szCs w:val="20"/>
        </w:rPr>
        <w:t xml:space="preserve">) </w:t>
      </w:r>
    </w:p>
    <w:p w14:paraId="0AF715DD" w14:textId="2FCA365E" w:rsidR="00AC68A0" w:rsidRPr="00D06897" w:rsidRDefault="00AC68A0" w:rsidP="00984FFA">
      <w:pPr>
        <w:spacing w:after="0" w:line="240" w:lineRule="auto"/>
        <w:rPr>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Benjamin Henderson </w:t>
      </w:r>
      <w:r w:rsidR="00D02985" w:rsidRPr="00D06897">
        <w:rPr>
          <w:rFonts w:ascii="Times New Roman" w:hAnsi="Times New Roman" w:cs="Times New Roman"/>
          <w:sz w:val="20"/>
          <w:szCs w:val="20"/>
          <w:lang w:val="de-DE"/>
        </w:rPr>
        <w:t xml:space="preserve"> (</w:t>
      </w:r>
      <w:r w:rsidR="008E5E43">
        <w:rPr>
          <w:rFonts w:ascii="Times New Roman" w:hAnsi="Times New Roman" w:cs="Times New Roman"/>
          <w:sz w:val="20"/>
          <w:szCs w:val="20"/>
          <w:lang w:val="de-DE"/>
        </w:rPr>
        <w:t>OECD</w:t>
      </w:r>
      <w:r w:rsidR="00D02985" w:rsidRPr="00D06897">
        <w:rPr>
          <w:rFonts w:ascii="Times New Roman" w:hAnsi="Times New Roman" w:cs="Times New Roman"/>
          <w:sz w:val="20"/>
          <w:szCs w:val="20"/>
          <w:lang w:val="de-DE"/>
        </w:rPr>
        <w:t>)</w:t>
      </w:r>
    </w:p>
    <w:p w14:paraId="1D70DC65" w14:textId="3D4944C8" w:rsidR="00AC68A0" w:rsidRDefault="00D02985" w:rsidP="00984FFA">
      <w:pPr>
        <w:spacing w:after="0" w:line="240" w:lineRule="auto"/>
        <w:rPr>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w:t>
      </w:r>
      <w:r w:rsidR="00AC68A0" w:rsidRPr="00D06897">
        <w:rPr>
          <w:rFonts w:ascii="Times New Roman" w:hAnsi="Times New Roman" w:cs="Times New Roman"/>
          <w:sz w:val="20"/>
          <w:szCs w:val="20"/>
          <w:lang w:val="de-DE"/>
        </w:rPr>
        <w:t>Isabelle Baltenweck</w:t>
      </w:r>
      <w:r w:rsidRPr="00D06897">
        <w:rPr>
          <w:rFonts w:ascii="Times New Roman" w:hAnsi="Times New Roman" w:cs="Times New Roman"/>
          <w:sz w:val="20"/>
          <w:szCs w:val="20"/>
          <w:lang w:val="de-DE"/>
        </w:rPr>
        <w:t xml:space="preserve"> (ILRI)</w:t>
      </w:r>
    </w:p>
    <w:p w14:paraId="3EE07F01" w14:textId="784F33A1" w:rsidR="008E5E43" w:rsidRPr="003C2C03" w:rsidRDefault="008E5E43" w:rsidP="00984FFA">
      <w:pPr>
        <w:spacing w:after="0" w:line="240" w:lineRule="auto"/>
        <w:rPr>
          <w:rFonts w:ascii="Times New Roman" w:hAnsi="Times New Roman" w:cs="Times New Roman"/>
          <w:sz w:val="20"/>
          <w:szCs w:val="20"/>
        </w:rPr>
      </w:pPr>
      <w:r w:rsidRPr="003C2C03">
        <w:rPr>
          <w:rFonts w:ascii="Times New Roman" w:hAnsi="Times New Roman" w:cs="Times New Roman"/>
          <w:sz w:val="20"/>
          <w:szCs w:val="20"/>
        </w:rPr>
        <w:t>Pierre Gerber (World Bank)</w:t>
      </w:r>
    </w:p>
    <w:p w14:paraId="20490815" w14:textId="77777777" w:rsidR="00984FFA" w:rsidRPr="003C2C03" w:rsidRDefault="00984FFA" w:rsidP="00984FFA">
      <w:pPr>
        <w:spacing w:after="0" w:line="240" w:lineRule="auto"/>
        <w:rPr>
          <w:rFonts w:ascii="Times New Roman" w:hAnsi="Times New Roman" w:cs="Times New Roman"/>
        </w:rPr>
      </w:pPr>
    </w:p>
    <w:p w14:paraId="356E6DC7" w14:textId="3AE5997A" w:rsidR="002B75DA" w:rsidRPr="00530053" w:rsidRDefault="00E271E2" w:rsidP="009857E9">
      <w:pPr>
        <w:rPr>
          <w:rFonts w:ascii="Times New Roman" w:hAnsi="Times New Roman" w:cs="Times New Roman"/>
          <w:sz w:val="20"/>
          <w:szCs w:val="20"/>
        </w:rPr>
      </w:pPr>
      <w:r w:rsidRPr="00170F4E">
        <w:rPr>
          <w:rFonts w:ascii="Times New Roman" w:hAnsi="Times New Roman" w:cs="Times New Roman"/>
          <w:sz w:val="20"/>
          <w:szCs w:val="20"/>
        </w:rPr>
        <w:t xml:space="preserve">Abstract: </w:t>
      </w:r>
      <w:r w:rsidR="00441963" w:rsidRPr="00170F4E">
        <w:rPr>
          <w:rFonts w:ascii="Times New Roman" w:hAnsi="Times New Roman" w:cs="Times New Roman"/>
          <w:sz w:val="20"/>
          <w:szCs w:val="20"/>
        </w:rPr>
        <w:t xml:space="preserve">In Tanzania, the ruminant livestock sector is relatively under-developed. Low productivity per animal and high methane emissions from low </w:t>
      </w:r>
      <w:r w:rsidR="000051A8" w:rsidRPr="00170F4E">
        <w:rPr>
          <w:rFonts w:ascii="Times New Roman" w:hAnsi="Times New Roman" w:cs="Times New Roman"/>
          <w:sz w:val="20"/>
          <w:szCs w:val="20"/>
        </w:rPr>
        <w:t>feed quality</w:t>
      </w:r>
      <w:r w:rsidR="00441963" w:rsidRPr="00170F4E">
        <w:rPr>
          <w:rFonts w:ascii="Times New Roman" w:hAnsi="Times New Roman" w:cs="Times New Roman"/>
          <w:sz w:val="20"/>
          <w:szCs w:val="20"/>
        </w:rPr>
        <w:t xml:space="preserve"> impl</w:t>
      </w:r>
      <w:ins w:id="1" w:author="Rufino, Mariana" w:date="2018-07-15T12:19:00Z">
        <w:r w:rsidR="008E5E43">
          <w:rPr>
            <w:rFonts w:ascii="Times New Roman" w:hAnsi="Times New Roman" w:cs="Times New Roman"/>
            <w:sz w:val="20"/>
            <w:szCs w:val="20"/>
          </w:rPr>
          <w:t>y</w:t>
        </w:r>
      </w:ins>
      <w:del w:id="2" w:author="Rufino, Mariana" w:date="2018-07-15T12:20:00Z">
        <w:r w:rsidR="00441963" w:rsidRPr="00170F4E" w:rsidDel="008E5E43">
          <w:rPr>
            <w:rFonts w:ascii="Times New Roman" w:hAnsi="Times New Roman" w:cs="Times New Roman"/>
            <w:sz w:val="20"/>
            <w:szCs w:val="20"/>
          </w:rPr>
          <w:delText>ies</w:delText>
        </w:r>
      </w:del>
      <w:r w:rsidR="00441963" w:rsidRPr="00170F4E">
        <w:rPr>
          <w:rFonts w:ascii="Times New Roman" w:hAnsi="Times New Roman" w:cs="Times New Roman"/>
          <w:sz w:val="20"/>
          <w:szCs w:val="20"/>
        </w:rPr>
        <w:t xml:space="preserve"> that there exists potential for achieving reductions in </w:t>
      </w:r>
      <w:r w:rsidR="00992C56" w:rsidRPr="00170F4E">
        <w:rPr>
          <w:rFonts w:ascii="Times New Roman" w:hAnsi="Times New Roman" w:cs="Times New Roman"/>
          <w:sz w:val="20"/>
          <w:szCs w:val="20"/>
        </w:rPr>
        <w:t>greenhouse gas (</w:t>
      </w:r>
      <w:r w:rsidR="00441963" w:rsidRPr="00170F4E">
        <w:rPr>
          <w:rFonts w:ascii="Times New Roman" w:hAnsi="Times New Roman" w:cs="Times New Roman"/>
          <w:sz w:val="20"/>
          <w:szCs w:val="20"/>
        </w:rPr>
        <w:t>GHG</w:t>
      </w:r>
      <w:r w:rsidR="00992C56" w:rsidRPr="00170F4E">
        <w:rPr>
          <w:rFonts w:ascii="Times New Roman" w:hAnsi="Times New Roman" w:cs="Times New Roman"/>
          <w:sz w:val="20"/>
          <w:szCs w:val="20"/>
        </w:rPr>
        <w:t>)</w:t>
      </w:r>
      <w:r w:rsidR="00441963" w:rsidRPr="00170F4E">
        <w:rPr>
          <w:rFonts w:ascii="Times New Roman" w:hAnsi="Times New Roman" w:cs="Times New Roman"/>
          <w:sz w:val="20"/>
          <w:szCs w:val="20"/>
        </w:rPr>
        <w:t xml:space="preserve"> emissions concurrent with higher productivity, and therefore higher income and nutrition security for producers. </w:t>
      </w:r>
      <w:r w:rsidR="000051A8" w:rsidRPr="00170F4E">
        <w:rPr>
          <w:rFonts w:ascii="Times New Roman" w:hAnsi="Times New Roman" w:cs="Times New Roman"/>
          <w:sz w:val="20"/>
          <w:szCs w:val="20"/>
        </w:rPr>
        <w:t xml:space="preserve">Grazing lands represent </w:t>
      </w:r>
      <w:r w:rsidR="0012326E" w:rsidRPr="00170F4E">
        <w:rPr>
          <w:rFonts w:ascii="Times New Roman" w:hAnsi="Times New Roman" w:cs="Times New Roman"/>
          <w:sz w:val="20"/>
          <w:szCs w:val="20"/>
        </w:rPr>
        <w:t>the predominant</w:t>
      </w:r>
      <w:r w:rsidR="000051A8" w:rsidRPr="00170F4E">
        <w:rPr>
          <w:rFonts w:ascii="Times New Roman" w:hAnsi="Times New Roman" w:cs="Times New Roman"/>
          <w:sz w:val="20"/>
          <w:szCs w:val="20"/>
        </w:rPr>
        <w:t xml:space="preserve"> feed </w:t>
      </w:r>
      <w:del w:id="3" w:author="Rufino, Mariana" w:date="2018-07-15T12:20:00Z">
        <w:r w:rsidR="0012326E" w:rsidRPr="00170F4E" w:rsidDel="008E5E43">
          <w:rPr>
            <w:rFonts w:ascii="Times New Roman" w:hAnsi="Times New Roman" w:cs="Times New Roman"/>
            <w:sz w:val="20"/>
            <w:szCs w:val="20"/>
          </w:rPr>
          <w:delText>re</w:delText>
        </w:r>
      </w:del>
      <w:r w:rsidR="000051A8" w:rsidRPr="00170F4E">
        <w:rPr>
          <w:rFonts w:ascii="Times New Roman" w:hAnsi="Times New Roman" w:cs="Times New Roman"/>
          <w:sz w:val="20"/>
          <w:szCs w:val="20"/>
        </w:rPr>
        <w:t>source</w:t>
      </w:r>
      <w:r w:rsidR="0012326E" w:rsidRPr="00170F4E">
        <w:rPr>
          <w:rFonts w:ascii="Times New Roman" w:hAnsi="Times New Roman" w:cs="Times New Roman"/>
          <w:sz w:val="20"/>
          <w:szCs w:val="20"/>
        </w:rPr>
        <w:t>s</w:t>
      </w:r>
      <w:r w:rsidR="000051A8" w:rsidRPr="00170F4E">
        <w:rPr>
          <w:rFonts w:ascii="Times New Roman" w:hAnsi="Times New Roman" w:cs="Times New Roman"/>
          <w:sz w:val="20"/>
          <w:szCs w:val="20"/>
        </w:rPr>
        <w:t xml:space="preserve"> for cattle</w:t>
      </w:r>
      <w:r w:rsidR="00992C56" w:rsidRPr="00170F4E">
        <w:rPr>
          <w:rFonts w:ascii="Times New Roman" w:hAnsi="Times New Roman" w:cs="Times New Roman"/>
          <w:sz w:val="20"/>
          <w:szCs w:val="20"/>
        </w:rPr>
        <w:t xml:space="preserve"> </w:t>
      </w:r>
      <w:commentRangeStart w:id="4"/>
      <w:r w:rsidR="00992C56" w:rsidRPr="00170F4E">
        <w:rPr>
          <w:rFonts w:ascii="Times New Roman" w:hAnsi="Times New Roman" w:cs="Times New Roman"/>
          <w:sz w:val="20"/>
          <w:szCs w:val="20"/>
        </w:rPr>
        <w:t>(TLMI, 2015)</w:t>
      </w:r>
      <w:commentRangeEnd w:id="4"/>
      <w:r w:rsidR="008E5E43">
        <w:rPr>
          <w:rStyle w:val="CommentReference"/>
        </w:rPr>
        <w:commentReference w:id="4"/>
      </w:r>
      <w:r w:rsidR="000051A8" w:rsidRPr="00170F4E">
        <w:rPr>
          <w:rFonts w:ascii="Times New Roman" w:hAnsi="Times New Roman" w:cs="Times New Roman"/>
          <w:sz w:val="20"/>
          <w:szCs w:val="20"/>
        </w:rPr>
        <w:t>, however they are largely degraded</w:t>
      </w:r>
      <w:ins w:id="5" w:author="Rufino, Mariana" w:date="2018-07-15T12:21:00Z">
        <w:r w:rsidR="00D750A2">
          <w:rPr>
            <w:rFonts w:ascii="Times New Roman" w:hAnsi="Times New Roman" w:cs="Times New Roman"/>
            <w:sz w:val="20"/>
            <w:szCs w:val="20"/>
          </w:rPr>
          <w:t xml:space="preserve">. </w:t>
        </w:r>
      </w:ins>
      <w:del w:id="6" w:author="Rufino, Mariana" w:date="2018-07-15T12:21:00Z">
        <w:r w:rsidR="000051A8" w:rsidRPr="00170F4E" w:rsidDel="00D750A2">
          <w:rPr>
            <w:rFonts w:ascii="Times New Roman" w:hAnsi="Times New Roman" w:cs="Times New Roman"/>
            <w:sz w:val="20"/>
            <w:szCs w:val="20"/>
          </w:rPr>
          <w:delText>, and c</w:delText>
        </w:r>
      </w:del>
      <w:ins w:id="7" w:author="Rufino, Mariana" w:date="2018-07-15T12:21:00Z">
        <w:r w:rsidR="00D750A2">
          <w:rPr>
            <w:rFonts w:ascii="Times New Roman" w:hAnsi="Times New Roman" w:cs="Times New Roman"/>
            <w:sz w:val="20"/>
            <w:szCs w:val="20"/>
          </w:rPr>
          <w:t>C</w:t>
        </w:r>
      </w:ins>
      <w:r w:rsidR="000051A8" w:rsidRPr="00170F4E">
        <w:rPr>
          <w:rFonts w:ascii="Times New Roman" w:hAnsi="Times New Roman" w:cs="Times New Roman"/>
          <w:sz w:val="20"/>
          <w:szCs w:val="20"/>
        </w:rPr>
        <w:t xml:space="preserve">ontinuing encroachment represents a major risk to Tanzania’s tropical forests </w:t>
      </w:r>
      <w:del w:id="8" w:author="Rufino, Mariana" w:date="2018-07-15T12:21:00Z">
        <w:r w:rsidR="000051A8" w:rsidRPr="00170F4E" w:rsidDel="00D750A2">
          <w:rPr>
            <w:rFonts w:ascii="Times New Roman" w:hAnsi="Times New Roman" w:cs="Times New Roman"/>
            <w:sz w:val="20"/>
            <w:szCs w:val="20"/>
          </w:rPr>
          <w:delText>(</w:delText>
        </w:r>
      </w:del>
      <w:r w:rsidR="000051A8" w:rsidRPr="00170F4E">
        <w:rPr>
          <w:rFonts w:ascii="Times New Roman" w:hAnsi="Times New Roman" w:cs="Times New Roman"/>
          <w:sz w:val="20"/>
          <w:szCs w:val="20"/>
        </w:rPr>
        <w:t>and therefore national climate targets</w:t>
      </w:r>
      <w:del w:id="9" w:author="Rufino, Mariana" w:date="2018-07-15T12:21:00Z">
        <w:r w:rsidR="000051A8" w:rsidRPr="00170F4E" w:rsidDel="00D750A2">
          <w:rPr>
            <w:rFonts w:ascii="Times New Roman" w:hAnsi="Times New Roman" w:cs="Times New Roman"/>
            <w:sz w:val="20"/>
            <w:szCs w:val="20"/>
          </w:rPr>
          <w:delText>)</w:delText>
        </w:r>
      </w:del>
      <w:r w:rsidR="000051A8" w:rsidRPr="00170F4E">
        <w:rPr>
          <w:rFonts w:ascii="Times New Roman" w:hAnsi="Times New Roman" w:cs="Times New Roman"/>
          <w:sz w:val="20"/>
          <w:szCs w:val="20"/>
        </w:rPr>
        <w:t>.</w:t>
      </w:r>
      <w:ins w:id="10" w:author="Rufino, Mariana" w:date="2018-07-15T12:30:00Z">
        <w:r w:rsidR="00AC350E">
          <w:rPr>
            <w:rFonts w:ascii="Times New Roman" w:hAnsi="Times New Roman" w:cs="Times New Roman"/>
            <w:sz w:val="20"/>
            <w:szCs w:val="20"/>
          </w:rPr>
          <w:t xml:space="preserve"> </w:t>
        </w:r>
      </w:ins>
      <w:r w:rsidR="000051A8" w:rsidRPr="00170F4E">
        <w:rPr>
          <w:rFonts w:ascii="Times New Roman" w:hAnsi="Times New Roman" w:cs="Times New Roman"/>
          <w:sz w:val="20"/>
          <w:szCs w:val="20"/>
        </w:rPr>
        <w:t>This study uses a</w:t>
      </w:r>
      <w:ins w:id="11" w:author="Rufino, Mariana" w:date="2018-07-15T12:22:00Z">
        <w:r w:rsidR="00C6438C">
          <w:rPr>
            <w:rFonts w:ascii="Times New Roman" w:hAnsi="Times New Roman" w:cs="Times New Roman"/>
            <w:sz w:val="20"/>
            <w:szCs w:val="20"/>
          </w:rPr>
          <w:t>n</w:t>
        </w:r>
      </w:ins>
      <w:r w:rsidR="000051A8" w:rsidRPr="00170F4E">
        <w:rPr>
          <w:rFonts w:ascii="Times New Roman" w:hAnsi="Times New Roman" w:cs="Times New Roman"/>
          <w:sz w:val="20"/>
          <w:szCs w:val="20"/>
        </w:rPr>
        <w:t xml:space="preserve"> </w:t>
      </w:r>
      <w:del w:id="12" w:author="Rufino, Mariana" w:date="2018-07-15T12:22:00Z">
        <w:r w:rsidR="000051A8" w:rsidRPr="00170F4E" w:rsidDel="00C6438C">
          <w:rPr>
            <w:rFonts w:ascii="Times New Roman" w:hAnsi="Times New Roman" w:cs="Times New Roman"/>
            <w:sz w:val="20"/>
            <w:szCs w:val="20"/>
          </w:rPr>
          <w:delText>mathematical programming model of</w:delText>
        </w:r>
      </w:del>
      <w:ins w:id="13" w:author="Rufino, Mariana" w:date="2018-07-15T12:22:00Z">
        <w:r w:rsidR="00C6438C">
          <w:rPr>
            <w:rFonts w:ascii="Times New Roman" w:hAnsi="Times New Roman" w:cs="Times New Roman"/>
            <w:sz w:val="20"/>
            <w:szCs w:val="20"/>
          </w:rPr>
          <w:t>analytical approach and empirical data from</w:t>
        </w:r>
      </w:ins>
      <w:r w:rsidR="000051A8" w:rsidRPr="00170F4E">
        <w:rPr>
          <w:rFonts w:ascii="Times New Roman" w:hAnsi="Times New Roman" w:cs="Times New Roman"/>
          <w:sz w:val="20"/>
          <w:szCs w:val="20"/>
        </w:rPr>
        <w:t xml:space="preserve"> dairy </w:t>
      </w:r>
      <w:del w:id="14" w:author="Rufino, Mariana" w:date="2018-07-15T12:22:00Z">
        <w:r w:rsidR="000051A8" w:rsidRPr="00170F4E" w:rsidDel="005E2BCA">
          <w:rPr>
            <w:rFonts w:ascii="Times New Roman" w:hAnsi="Times New Roman" w:cs="Times New Roman"/>
            <w:sz w:val="20"/>
            <w:szCs w:val="20"/>
          </w:rPr>
          <w:delText xml:space="preserve">producing </w:delText>
        </w:r>
      </w:del>
      <w:r w:rsidR="000051A8" w:rsidRPr="00170F4E">
        <w:rPr>
          <w:rFonts w:ascii="Times New Roman" w:hAnsi="Times New Roman" w:cs="Times New Roman"/>
          <w:sz w:val="20"/>
          <w:szCs w:val="20"/>
        </w:rPr>
        <w:t xml:space="preserve">households in the southern highlands region to assess a range of policy interventions </w:t>
      </w:r>
      <w:del w:id="15" w:author="Rufino, Mariana" w:date="2018-07-15T12:22:00Z">
        <w:r w:rsidR="000051A8" w:rsidRPr="00170F4E" w:rsidDel="005E2BCA">
          <w:rPr>
            <w:rFonts w:ascii="Times New Roman" w:hAnsi="Times New Roman" w:cs="Times New Roman"/>
            <w:sz w:val="20"/>
            <w:szCs w:val="20"/>
          </w:rPr>
          <w:delText>in relation</w:delText>
        </w:r>
      </w:del>
      <w:ins w:id="16" w:author="Rufino, Mariana" w:date="2018-07-15T12:22:00Z">
        <w:r w:rsidR="005E2BCA">
          <w:rPr>
            <w:rFonts w:ascii="Times New Roman" w:hAnsi="Times New Roman" w:cs="Times New Roman"/>
            <w:sz w:val="20"/>
            <w:szCs w:val="20"/>
          </w:rPr>
          <w:t>and their impacts on</w:t>
        </w:r>
      </w:ins>
      <w:del w:id="17" w:author="Rufino, Mariana" w:date="2018-07-15T12:22:00Z">
        <w:r w:rsidR="000051A8" w:rsidRPr="00170F4E" w:rsidDel="005E2BCA">
          <w:rPr>
            <w:rFonts w:ascii="Times New Roman" w:hAnsi="Times New Roman" w:cs="Times New Roman"/>
            <w:sz w:val="20"/>
            <w:szCs w:val="20"/>
          </w:rPr>
          <w:delText xml:space="preserve"> to </w:delText>
        </w:r>
      </w:del>
      <w:del w:id="18" w:author="Rufino, Mariana" w:date="2018-07-15T12:23:00Z">
        <w:r w:rsidR="000051A8" w:rsidRPr="00170F4E" w:rsidDel="005E2BCA">
          <w:rPr>
            <w:rFonts w:ascii="Times New Roman" w:hAnsi="Times New Roman" w:cs="Times New Roman"/>
            <w:sz w:val="20"/>
            <w:szCs w:val="20"/>
          </w:rPr>
          <w:delText>the</w:delText>
        </w:r>
      </w:del>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GHG emissions</w:t>
      </w:r>
      <w:r w:rsidR="000051A8" w:rsidRPr="00170F4E">
        <w:rPr>
          <w:rFonts w:ascii="Times New Roman" w:hAnsi="Times New Roman" w:cs="Times New Roman"/>
          <w:sz w:val="20"/>
          <w:szCs w:val="20"/>
        </w:rPr>
        <w:t>, income, and nutrition security</w:t>
      </w:r>
      <w:del w:id="19" w:author="Rufino, Mariana" w:date="2018-07-15T12:23:00Z">
        <w:r w:rsidR="000051A8" w:rsidRPr="00170F4E" w:rsidDel="005E2BCA">
          <w:rPr>
            <w:rFonts w:ascii="Times New Roman" w:hAnsi="Times New Roman" w:cs="Times New Roman"/>
            <w:sz w:val="20"/>
            <w:szCs w:val="20"/>
          </w:rPr>
          <w:delText xml:space="preserve"> for households of differing resource endowments</w:delText>
        </w:r>
      </w:del>
      <w:r w:rsidR="000051A8" w:rsidRPr="00170F4E">
        <w:rPr>
          <w:rFonts w:ascii="Times New Roman" w:hAnsi="Times New Roman" w:cs="Times New Roman"/>
          <w:sz w:val="20"/>
          <w:szCs w:val="20"/>
        </w:rPr>
        <w:t xml:space="preserve">. The impacts of the interventions on the household’s feeding </w:t>
      </w:r>
      <w:ins w:id="20" w:author="Rufino, Mariana" w:date="2018-07-15T12:23:00Z">
        <w:r w:rsidR="00FC4692">
          <w:rPr>
            <w:rFonts w:ascii="Times New Roman" w:hAnsi="Times New Roman" w:cs="Times New Roman"/>
            <w:sz w:val="20"/>
            <w:szCs w:val="20"/>
          </w:rPr>
          <w:t xml:space="preserve">and breed choice </w:t>
        </w:r>
      </w:ins>
      <w:del w:id="21" w:author="Rufino, Mariana" w:date="2018-07-15T12:24:00Z">
        <w:r w:rsidR="000051A8" w:rsidRPr="00170F4E" w:rsidDel="00FC4692">
          <w:rPr>
            <w:rFonts w:ascii="Times New Roman" w:hAnsi="Times New Roman" w:cs="Times New Roman"/>
            <w:sz w:val="20"/>
            <w:szCs w:val="20"/>
          </w:rPr>
          <w:delText>decisions and adoption decisions of crossbred cattle</w:delText>
        </w:r>
      </w:del>
      <w:r w:rsidR="000051A8" w:rsidRPr="00170F4E">
        <w:rPr>
          <w:rFonts w:ascii="Times New Roman" w:hAnsi="Times New Roman" w:cs="Times New Roman"/>
          <w:sz w:val="20"/>
          <w:szCs w:val="20"/>
        </w:rPr>
        <w:t xml:space="preserve"> are </w:t>
      </w:r>
      <w:ins w:id="22" w:author="Rufino, Mariana" w:date="2018-07-15T12:24:00Z">
        <w:r w:rsidR="00FC4692">
          <w:rPr>
            <w:rFonts w:ascii="Times New Roman" w:hAnsi="Times New Roman" w:cs="Times New Roman"/>
            <w:sz w:val="20"/>
            <w:szCs w:val="20"/>
          </w:rPr>
          <w:t>explored in detail</w:t>
        </w:r>
      </w:ins>
      <w:del w:id="23" w:author="Rufino, Mariana" w:date="2018-07-15T12:24:00Z">
        <w:r w:rsidR="000051A8" w:rsidRPr="00170F4E" w:rsidDel="00FC4692">
          <w:rPr>
            <w:rFonts w:ascii="Times New Roman" w:hAnsi="Times New Roman" w:cs="Times New Roman"/>
            <w:sz w:val="20"/>
            <w:szCs w:val="20"/>
          </w:rPr>
          <w:delText>considered</w:delText>
        </w:r>
      </w:del>
      <w:r w:rsidR="000051A8" w:rsidRPr="00170F4E">
        <w:rPr>
          <w:rFonts w:ascii="Times New Roman" w:hAnsi="Times New Roman" w:cs="Times New Roman"/>
          <w:sz w:val="20"/>
          <w:szCs w:val="20"/>
        </w:rPr>
        <w:t>. The effect of higher quality feed</w:t>
      </w:r>
      <w:r w:rsidR="00992C56" w:rsidRPr="00170F4E">
        <w:rPr>
          <w:rFonts w:ascii="Times New Roman" w:hAnsi="Times New Roman" w:cs="Times New Roman"/>
          <w:sz w:val="20"/>
          <w:szCs w:val="20"/>
        </w:rPr>
        <w:t>ing</w:t>
      </w:r>
      <w:r w:rsidR="000051A8" w:rsidRPr="00170F4E">
        <w:rPr>
          <w:rFonts w:ascii="Times New Roman" w:hAnsi="Times New Roman" w:cs="Times New Roman"/>
          <w:sz w:val="20"/>
          <w:szCs w:val="20"/>
        </w:rPr>
        <w:t xml:space="preserve"> practices and improved animal genetics on reducing total land use is calculated based on the residual pasture intake required to meet animal energy requirements under higher quantity and quality of feed provision</w:t>
      </w:r>
      <w:r w:rsidR="00FD7A75" w:rsidRPr="00170F4E">
        <w:rPr>
          <w:rFonts w:ascii="Times New Roman" w:hAnsi="Times New Roman" w:cs="Times New Roman"/>
          <w:sz w:val="20"/>
          <w:szCs w:val="20"/>
        </w:rPr>
        <w:t xml:space="preserve"> by the household</w:t>
      </w:r>
      <w:r w:rsidR="000051A8" w:rsidRPr="00170F4E">
        <w:rPr>
          <w:rFonts w:ascii="Times New Roman" w:hAnsi="Times New Roman" w:cs="Times New Roman"/>
          <w:sz w:val="20"/>
          <w:szCs w:val="20"/>
        </w:rPr>
        <w:t xml:space="preserve">. This change in land use is then used to estimate the potential by which the dairy sector can contribute to Tanzania’s climate commitments </w:t>
      </w:r>
      <w:r w:rsidR="00992C56" w:rsidRPr="00170F4E">
        <w:rPr>
          <w:rFonts w:ascii="Times New Roman" w:hAnsi="Times New Roman" w:cs="Times New Roman"/>
          <w:sz w:val="20"/>
          <w:szCs w:val="20"/>
        </w:rPr>
        <w:t>through reductions in defor</w:t>
      </w:r>
      <w:r w:rsidR="00AB0C34" w:rsidRPr="00170F4E">
        <w:rPr>
          <w:rFonts w:ascii="Times New Roman" w:hAnsi="Times New Roman" w:cs="Times New Roman"/>
          <w:sz w:val="20"/>
          <w:szCs w:val="20"/>
        </w:rPr>
        <w:t>estation and forest degradation</w:t>
      </w:r>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The p</w:t>
      </w:r>
      <w:r w:rsidR="00415009" w:rsidRPr="00170F4E">
        <w:rPr>
          <w:rFonts w:ascii="Times New Roman" w:hAnsi="Times New Roman" w:cs="Times New Roman"/>
          <w:sz w:val="20"/>
          <w:szCs w:val="20"/>
        </w:rPr>
        <w:t xml:space="preserve">olicy </w:t>
      </w:r>
      <w:r w:rsidR="00C32DC6" w:rsidRPr="00170F4E">
        <w:rPr>
          <w:rFonts w:ascii="Times New Roman" w:hAnsi="Times New Roman" w:cs="Times New Roman"/>
          <w:sz w:val="20"/>
          <w:szCs w:val="20"/>
        </w:rPr>
        <w:t xml:space="preserve">interventions </w:t>
      </w:r>
      <w:r w:rsidR="00415009" w:rsidRPr="00170F4E">
        <w:rPr>
          <w:rFonts w:ascii="Times New Roman" w:hAnsi="Times New Roman" w:cs="Times New Roman"/>
          <w:sz w:val="20"/>
          <w:szCs w:val="20"/>
        </w:rPr>
        <w:t xml:space="preserve">simulations are </w:t>
      </w:r>
      <w:r w:rsidR="00C32DC6" w:rsidRPr="00170F4E">
        <w:rPr>
          <w:rFonts w:ascii="Times New Roman" w:hAnsi="Times New Roman" w:cs="Times New Roman"/>
          <w:sz w:val="20"/>
          <w:szCs w:val="20"/>
        </w:rPr>
        <w:t>for improvements in credit availability</w:t>
      </w:r>
      <w:r w:rsidR="00415009" w:rsidRPr="00170F4E">
        <w:rPr>
          <w:rFonts w:ascii="Times New Roman" w:hAnsi="Times New Roman" w:cs="Times New Roman"/>
          <w:sz w:val="20"/>
          <w:szCs w:val="20"/>
        </w:rPr>
        <w:t xml:space="preserve">, lower prices of dairy inputs, </w:t>
      </w:r>
      <w:commentRangeStart w:id="24"/>
      <w:r w:rsidR="00415009" w:rsidRPr="00170F4E">
        <w:rPr>
          <w:rFonts w:ascii="Times New Roman" w:hAnsi="Times New Roman" w:cs="Times New Roman"/>
          <w:sz w:val="20"/>
          <w:szCs w:val="20"/>
        </w:rPr>
        <w:t>and development and regulation of dairy supply chains</w:t>
      </w:r>
      <w:commentRangeEnd w:id="24"/>
      <w:r w:rsidR="00AC350E">
        <w:rPr>
          <w:rStyle w:val="CommentReference"/>
        </w:rPr>
        <w:commentReference w:id="24"/>
      </w:r>
      <w:r w:rsidR="00415009" w:rsidRPr="00170F4E">
        <w:rPr>
          <w:rFonts w:ascii="Times New Roman" w:hAnsi="Times New Roman" w:cs="Times New Roman"/>
          <w:sz w:val="20"/>
          <w:szCs w:val="20"/>
        </w:rPr>
        <w:t xml:space="preserve">. </w:t>
      </w:r>
      <w:r w:rsidR="000051A8" w:rsidRPr="00170F4E">
        <w:rPr>
          <w:rFonts w:ascii="Times New Roman" w:hAnsi="Times New Roman" w:cs="Times New Roman"/>
          <w:sz w:val="20"/>
          <w:szCs w:val="20"/>
        </w:rPr>
        <w:t xml:space="preserve">The simulations suggest that __, __, and ___ </w:t>
      </w:r>
      <w:r w:rsidR="00992C56" w:rsidRPr="00170F4E">
        <w:rPr>
          <w:rFonts w:ascii="Times New Roman" w:hAnsi="Times New Roman" w:cs="Times New Roman"/>
          <w:sz w:val="20"/>
          <w:szCs w:val="20"/>
        </w:rPr>
        <w:t>are potential avenues by which policy can incentive households to adopt better feeding practices and improved animal genetics. Based on the model simulations, these interventions can lead to reductions in net GHG emissions intensities of ___, concurrent with up to __ % growth in milk production per household.</w:t>
      </w:r>
      <w:r w:rsidR="00FD7A75" w:rsidRPr="00170F4E">
        <w:rPr>
          <w:rFonts w:ascii="Times New Roman" w:hAnsi="Times New Roman" w:cs="Times New Roman"/>
          <w:sz w:val="20"/>
          <w:szCs w:val="20"/>
        </w:rPr>
        <w:t xml:space="preserve"> The estimated potential for land use under the simulations is up to __%, from a baseline level of ___ </w:t>
      </w:r>
      <w:proofErr w:type="spellStart"/>
      <w:r w:rsidR="00FD7A75" w:rsidRPr="00170F4E">
        <w:rPr>
          <w:rFonts w:ascii="Times New Roman" w:hAnsi="Times New Roman" w:cs="Times New Roman"/>
          <w:sz w:val="20"/>
          <w:szCs w:val="20"/>
        </w:rPr>
        <w:t>to</w:t>
      </w:r>
      <w:proofErr w:type="spellEnd"/>
      <w:r w:rsidR="00FD7A75" w:rsidRPr="00170F4E">
        <w:rPr>
          <w:rFonts w:ascii="Times New Roman" w:hAnsi="Times New Roman" w:cs="Times New Roman"/>
          <w:sz w:val="20"/>
          <w:szCs w:val="20"/>
        </w:rPr>
        <w:t xml:space="preserve"> ___ ha kg</w:t>
      </w:r>
      <w:r w:rsidR="00FD7A75" w:rsidRPr="00170F4E">
        <w:rPr>
          <w:rFonts w:ascii="Times New Roman" w:hAnsi="Times New Roman" w:cs="Times New Roman"/>
          <w:sz w:val="20"/>
          <w:szCs w:val="20"/>
          <w:vertAlign w:val="superscript"/>
        </w:rPr>
        <w:t>-1</w:t>
      </w:r>
      <w:r w:rsidR="00FD7A75" w:rsidRPr="00170F4E">
        <w:rPr>
          <w:rFonts w:ascii="Times New Roman" w:hAnsi="Times New Roman" w:cs="Times New Roman"/>
          <w:sz w:val="20"/>
          <w:szCs w:val="20"/>
        </w:rPr>
        <w:t xml:space="preserve"> FPCM.</w:t>
      </w:r>
    </w:p>
    <w:p w14:paraId="661F303E" w14:textId="77777777" w:rsidR="00E97EA8" w:rsidRDefault="0041035B" w:rsidP="00E97EA8">
      <w:pPr>
        <w:pStyle w:val="ListParagraph"/>
        <w:numPr>
          <w:ilvl w:val="0"/>
          <w:numId w:val="1"/>
        </w:num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 </w:t>
      </w:r>
      <w:r w:rsidR="00E97EA8" w:rsidRPr="00B827AC">
        <w:rPr>
          <w:rFonts w:ascii="Times New Roman" w:hAnsi="Times New Roman" w:cs="Times New Roman"/>
          <w:b/>
          <w:sz w:val="24"/>
          <w:szCs w:val="24"/>
        </w:rPr>
        <w:t>Introduction</w:t>
      </w:r>
    </w:p>
    <w:p w14:paraId="21469FBE" w14:textId="29B689D1" w:rsidR="005947E7" w:rsidRDefault="0050629A">
      <w:pPr>
        <w:spacing w:line="480" w:lineRule="auto"/>
        <w:rPr>
          <w:rFonts w:ascii="Times New Roman" w:hAnsi="Times New Roman" w:cs="Times New Roman"/>
        </w:rPr>
        <w:pPrChange w:id="25" w:author="Hawkins, James" w:date="2018-10-03T11:16:00Z">
          <w:pPr/>
        </w:pPrChange>
      </w:pPr>
      <w:r>
        <w:rPr>
          <w:rFonts w:ascii="Times New Roman" w:hAnsi="Times New Roman" w:cs="Times New Roman"/>
        </w:rPr>
        <w:t>A</w:t>
      </w:r>
      <w:r w:rsidR="002330CD">
        <w:rPr>
          <w:rFonts w:ascii="Times New Roman" w:hAnsi="Times New Roman" w:cs="Times New Roman"/>
        </w:rPr>
        <w:t>bout</w:t>
      </w:r>
      <w:r w:rsidR="00E46A18">
        <w:rPr>
          <w:rFonts w:ascii="Times New Roman" w:hAnsi="Times New Roman" w:cs="Times New Roman"/>
        </w:rPr>
        <w:t xml:space="preserve"> one third</w:t>
      </w:r>
      <w:r>
        <w:rPr>
          <w:rFonts w:ascii="Times New Roman" w:hAnsi="Times New Roman" w:cs="Times New Roman"/>
        </w:rPr>
        <w:t xml:space="preserve"> of Tanzanian households rely on </w:t>
      </w:r>
      <w:r w:rsidR="00CE64F8">
        <w:rPr>
          <w:rFonts w:ascii="Times New Roman" w:hAnsi="Times New Roman" w:cs="Times New Roman"/>
        </w:rPr>
        <w:t xml:space="preserve">cattle as a </w:t>
      </w:r>
      <w:r>
        <w:rPr>
          <w:rFonts w:ascii="Times New Roman" w:hAnsi="Times New Roman" w:cs="Times New Roman"/>
        </w:rPr>
        <w:t xml:space="preserve">source of nutrition and income (NPS, </w:t>
      </w:r>
      <w:r w:rsidR="0000365B">
        <w:rPr>
          <w:rFonts w:ascii="Times New Roman" w:hAnsi="Times New Roman" w:cs="Times New Roman"/>
        </w:rPr>
        <w:t>2017</w:t>
      </w:r>
      <w:r>
        <w:rPr>
          <w:rFonts w:ascii="Times New Roman" w:hAnsi="Times New Roman" w:cs="Times New Roman"/>
        </w:rPr>
        <w:t>)</w:t>
      </w:r>
      <w:r w:rsidR="00157BE0">
        <w:rPr>
          <w:rFonts w:ascii="Times New Roman" w:hAnsi="Times New Roman" w:cs="Times New Roman"/>
        </w:rPr>
        <w:t xml:space="preserve">. </w:t>
      </w:r>
      <w:r w:rsidR="00573EED">
        <w:rPr>
          <w:rFonts w:ascii="Times New Roman" w:hAnsi="Times New Roman" w:cs="Times New Roman"/>
        </w:rPr>
        <w:t xml:space="preserve">Dairy in particular is central to the rural economy, and therefore poverty alleviation efforts, due to the high amount of </w:t>
      </w:r>
      <w:ins w:id="26" w:author="Rufino, Mariana" w:date="2018-07-15T12:31:00Z">
        <w:r w:rsidR="00061BBE">
          <w:rPr>
            <w:rFonts w:ascii="Times New Roman" w:hAnsi="Times New Roman" w:cs="Times New Roman"/>
          </w:rPr>
          <w:t xml:space="preserve">cash </w:t>
        </w:r>
      </w:ins>
      <w:r w:rsidR="00573EED">
        <w:rPr>
          <w:rFonts w:ascii="Times New Roman" w:hAnsi="Times New Roman" w:cs="Times New Roman"/>
        </w:rPr>
        <w:t>income that can be received from the sale of milk relative to other livestock</w:t>
      </w:r>
      <w:r w:rsidR="00D903E4">
        <w:rPr>
          <w:rFonts w:ascii="Times New Roman" w:hAnsi="Times New Roman" w:cs="Times New Roman"/>
        </w:rPr>
        <w:t xml:space="preserve"> (Udo et al. 2015</w:t>
      </w:r>
      <w:r w:rsidR="00887AC5">
        <w:rPr>
          <w:rFonts w:ascii="Times New Roman" w:hAnsi="Times New Roman" w:cs="Times New Roman"/>
        </w:rPr>
        <w:t>)</w:t>
      </w:r>
      <w:r w:rsidR="00573EED">
        <w:rPr>
          <w:rFonts w:ascii="Times New Roman" w:hAnsi="Times New Roman" w:cs="Times New Roman"/>
        </w:rPr>
        <w:t xml:space="preserve">. </w:t>
      </w:r>
      <w:r w:rsidR="00080EBA">
        <w:rPr>
          <w:rFonts w:ascii="Times New Roman" w:hAnsi="Times New Roman" w:cs="Times New Roman"/>
        </w:rPr>
        <w:t xml:space="preserve"> </w:t>
      </w:r>
      <w:r w:rsidR="00BB4C6B">
        <w:rPr>
          <w:rFonts w:ascii="Times New Roman" w:hAnsi="Times New Roman" w:cs="Times New Roman"/>
        </w:rPr>
        <w:t xml:space="preserve">Developing the dairy sector is an important part of both the agricultural and broader economic development objectives of the government </w:t>
      </w:r>
      <w:r w:rsidR="001B39A4">
        <w:rPr>
          <w:rFonts w:ascii="Times New Roman" w:hAnsi="Times New Roman" w:cs="Times New Roman"/>
        </w:rPr>
        <w:t>(</w:t>
      </w:r>
      <w:r w:rsidR="008F4195">
        <w:rPr>
          <w:rFonts w:ascii="Times New Roman" w:hAnsi="Times New Roman" w:cs="Times New Roman"/>
        </w:rPr>
        <w:t>TLMI, 2015</w:t>
      </w:r>
      <w:r w:rsidR="00446061">
        <w:rPr>
          <w:rFonts w:ascii="Times New Roman" w:hAnsi="Times New Roman" w:cs="Times New Roman"/>
        </w:rPr>
        <w:t>).</w:t>
      </w:r>
      <w:r w:rsidR="001B39A4">
        <w:rPr>
          <w:rFonts w:ascii="Times New Roman" w:hAnsi="Times New Roman" w:cs="Times New Roman"/>
        </w:rPr>
        <w:t xml:space="preserve"> </w:t>
      </w:r>
      <w:r w:rsidR="00AA3A7C">
        <w:rPr>
          <w:rFonts w:ascii="Times New Roman" w:hAnsi="Times New Roman" w:cs="Times New Roman"/>
        </w:rPr>
        <w:t>The</w:t>
      </w:r>
      <w:r w:rsidR="00805429">
        <w:rPr>
          <w:rFonts w:ascii="Times New Roman" w:hAnsi="Times New Roman" w:cs="Times New Roman"/>
        </w:rPr>
        <w:t xml:space="preserve"> dairy sector </w:t>
      </w:r>
      <w:r w:rsidR="00C70512">
        <w:rPr>
          <w:rFonts w:ascii="Times New Roman" w:hAnsi="Times New Roman" w:cs="Times New Roman"/>
        </w:rPr>
        <w:t xml:space="preserve">is </w:t>
      </w:r>
      <w:r w:rsidR="00805429">
        <w:rPr>
          <w:rFonts w:ascii="Times New Roman" w:hAnsi="Times New Roman" w:cs="Times New Roman"/>
        </w:rPr>
        <w:t xml:space="preserve">also </w:t>
      </w:r>
      <w:r w:rsidR="00C70512">
        <w:rPr>
          <w:rFonts w:ascii="Times New Roman" w:hAnsi="Times New Roman" w:cs="Times New Roman"/>
        </w:rPr>
        <w:t>responsible for</w:t>
      </w:r>
      <w:r w:rsidR="00805429">
        <w:rPr>
          <w:rFonts w:ascii="Times New Roman" w:hAnsi="Times New Roman" w:cs="Times New Roman"/>
        </w:rPr>
        <w:t xml:space="preserve"> </w:t>
      </w:r>
      <w:r w:rsidR="00BB4C6B">
        <w:rPr>
          <w:rFonts w:ascii="Times New Roman" w:hAnsi="Times New Roman" w:cs="Times New Roman"/>
        </w:rPr>
        <w:t xml:space="preserve">about </w:t>
      </w:r>
      <w:r w:rsidR="00BC3324">
        <w:rPr>
          <w:rFonts w:ascii="Times New Roman" w:hAnsi="Times New Roman" w:cs="Times New Roman"/>
        </w:rPr>
        <w:t xml:space="preserve">25% of </w:t>
      </w:r>
      <w:r w:rsidR="00E81C8C">
        <w:rPr>
          <w:rFonts w:ascii="Times New Roman" w:hAnsi="Times New Roman" w:cs="Times New Roman"/>
        </w:rPr>
        <w:t>Tanzania’s</w:t>
      </w:r>
      <w:r w:rsidR="00BC3324">
        <w:rPr>
          <w:rFonts w:ascii="Times New Roman" w:hAnsi="Times New Roman" w:cs="Times New Roman"/>
        </w:rPr>
        <w:t xml:space="preserve"> </w:t>
      </w:r>
      <w:r w:rsidR="00E46A18">
        <w:rPr>
          <w:rFonts w:ascii="Times New Roman" w:hAnsi="Times New Roman" w:cs="Times New Roman"/>
        </w:rPr>
        <w:t xml:space="preserve">total </w:t>
      </w:r>
      <w:r w:rsidR="00BC3324">
        <w:rPr>
          <w:rFonts w:ascii="Times New Roman" w:hAnsi="Times New Roman" w:cs="Times New Roman"/>
        </w:rPr>
        <w:t>agricultural greenhouse gas (GHG)</w:t>
      </w:r>
      <w:r w:rsidR="000E3565">
        <w:rPr>
          <w:rFonts w:ascii="Times New Roman" w:hAnsi="Times New Roman" w:cs="Times New Roman"/>
        </w:rPr>
        <w:t xml:space="preserve"> emissions </w:t>
      </w:r>
      <w:r w:rsidR="003045B7">
        <w:rPr>
          <w:rFonts w:ascii="Times New Roman" w:hAnsi="Times New Roman" w:cs="Times New Roman"/>
        </w:rPr>
        <w:t>(FAO, 2017)</w:t>
      </w:r>
      <w:r w:rsidR="00E46A18">
        <w:rPr>
          <w:rFonts w:ascii="Times New Roman" w:hAnsi="Times New Roman" w:cs="Times New Roman"/>
        </w:rPr>
        <w:t xml:space="preserve">. </w:t>
      </w:r>
      <w:r w:rsidR="003045B7">
        <w:rPr>
          <w:rFonts w:ascii="Times New Roman" w:hAnsi="Times New Roman" w:cs="Times New Roman"/>
        </w:rPr>
        <w:t xml:space="preserve">Further, </w:t>
      </w:r>
      <w:r w:rsidR="007A0130">
        <w:rPr>
          <w:rFonts w:ascii="Times New Roman" w:hAnsi="Times New Roman" w:cs="Times New Roman"/>
        </w:rPr>
        <w:t>degradation of grassland</w:t>
      </w:r>
      <w:r w:rsidR="009A3F5A">
        <w:rPr>
          <w:rFonts w:ascii="Times New Roman" w:hAnsi="Times New Roman" w:cs="Times New Roman"/>
        </w:rPr>
        <w:t xml:space="preserve">s </w:t>
      </w:r>
      <w:r w:rsidR="007A0130">
        <w:rPr>
          <w:rFonts w:ascii="Times New Roman" w:hAnsi="Times New Roman" w:cs="Times New Roman"/>
        </w:rPr>
        <w:t>and forest disturbance</w:t>
      </w:r>
      <w:r w:rsidR="00B05079">
        <w:rPr>
          <w:rFonts w:ascii="Times New Roman" w:hAnsi="Times New Roman" w:cs="Times New Roman"/>
        </w:rPr>
        <w:t xml:space="preserve"> driven by </w:t>
      </w:r>
      <w:r w:rsidR="001948BF">
        <w:rPr>
          <w:rFonts w:ascii="Times New Roman" w:hAnsi="Times New Roman" w:cs="Times New Roman"/>
        </w:rPr>
        <w:t xml:space="preserve">overgrazing and </w:t>
      </w:r>
      <w:r w:rsidR="00B05079">
        <w:rPr>
          <w:rFonts w:ascii="Times New Roman" w:hAnsi="Times New Roman" w:cs="Times New Roman"/>
        </w:rPr>
        <w:t xml:space="preserve">crop/grassland expansion represents a significant indirect source of GHG emissions, and a lost </w:t>
      </w:r>
      <w:r w:rsidR="001948BF">
        <w:rPr>
          <w:rFonts w:ascii="Times New Roman" w:hAnsi="Times New Roman" w:cs="Times New Roman"/>
        </w:rPr>
        <w:t>potential sink for storing</w:t>
      </w:r>
      <w:ins w:id="27" w:author="Rufino, Mariana" w:date="2018-07-15T12:38:00Z">
        <w:r w:rsidR="00DA759F">
          <w:rPr>
            <w:rFonts w:ascii="Times New Roman" w:hAnsi="Times New Roman" w:cs="Times New Roman"/>
          </w:rPr>
          <w:t xml:space="preserve"> carbon</w:t>
        </w:r>
      </w:ins>
      <w:del w:id="28" w:author="Rufino, Mariana" w:date="2018-07-15T12:38:00Z">
        <w:r w:rsidR="001948BF" w:rsidDel="00DA759F">
          <w:rPr>
            <w:rFonts w:ascii="Times New Roman" w:hAnsi="Times New Roman" w:cs="Times New Roman"/>
          </w:rPr>
          <w:delText xml:space="preserve"> CO</w:delText>
        </w:r>
        <w:r w:rsidR="001948BF" w:rsidDel="00DA759F">
          <w:rPr>
            <w:rFonts w:ascii="Times New Roman" w:hAnsi="Times New Roman" w:cs="Times New Roman"/>
            <w:vertAlign w:val="subscript"/>
          </w:rPr>
          <w:delText>2</w:delText>
        </w:r>
      </w:del>
      <w:r w:rsidR="00B05079">
        <w:rPr>
          <w:rFonts w:ascii="Times New Roman" w:hAnsi="Times New Roman" w:cs="Times New Roman"/>
        </w:rPr>
        <w:t>. An estimated 51% of grasslands in Tan</w:t>
      </w:r>
      <w:r w:rsidR="007A0130">
        <w:rPr>
          <w:rFonts w:ascii="Times New Roman" w:hAnsi="Times New Roman" w:cs="Times New Roman"/>
        </w:rPr>
        <w:t xml:space="preserve">zania are degraded (Le et al. </w:t>
      </w:r>
      <w:r w:rsidR="00AE1C92">
        <w:rPr>
          <w:rFonts w:ascii="Times New Roman" w:hAnsi="Times New Roman" w:cs="Times New Roman"/>
        </w:rPr>
        <w:t>2014</w:t>
      </w:r>
      <w:r w:rsidR="007A0130">
        <w:rPr>
          <w:rFonts w:ascii="Times New Roman" w:hAnsi="Times New Roman" w:cs="Times New Roman"/>
        </w:rPr>
        <w:t>), and</w:t>
      </w:r>
      <w:r w:rsidR="00B05079">
        <w:rPr>
          <w:rFonts w:ascii="Times New Roman" w:hAnsi="Times New Roman" w:cs="Times New Roman"/>
        </w:rPr>
        <w:t xml:space="preserve"> </w:t>
      </w:r>
      <w:r w:rsidR="001948BF">
        <w:rPr>
          <w:rFonts w:ascii="Times New Roman" w:hAnsi="Times New Roman" w:cs="Times New Roman"/>
        </w:rPr>
        <w:t xml:space="preserve">as much as </w:t>
      </w:r>
      <w:r w:rsidR="003045B7">
        <w:rPr>
          <w:rFonts w:ascii="Times New Roman" w:hAnsi="Times New Roman" w:cs="Times New Roman"/>
        </w:rPr>
        <w:t xml:space="preserve">70% </w:t>
      </w:r>
      <w:r w:rsidR="00E46A18">
        <w:rPr>
          <w:rFonts w:ascii="Times New Roman" w:hAnsi="Times New Roman" w:cs="Times New Roman"/>
        </w:rPr>
        <w:t>of the total GHG emissions resulting from</w:t>
      </w:r>
      <w:r w:rsidR="001948BF">
        <w:rPr>
          <w:rFonts w:ascii="Times New Roman" w:hAnsi="Times New Roman" w:cs="Times New Roman"/>
        </w:rPr>
        <w:t xml:space="preserve"> agricultural production </w:t>
      </w:r>
      <w:r w:rsidR="003045B7">
        <w:rPr>
          <w:rFonts w:ascii="Times New Roman" w:hAnsi="Times New Roman" w:cs="Times New Roman"/>
        </w:rPr>
        <w:t xml:space="preserve">over the period </w:t>
      </w:r>
      <w:r w:rsidR="00AB0C34">
        <w:rPr>
          <w:rFonts w:ascii="Times New Roman" w:hAnsi="Times New Roman" w:cs="Times New Roman"/>
        </w:rPr>
        <w:t>2000-2010</w:t>
      </w:r>
      <w:r w:rsidR="003045B7">
        <w:rPr>
          <w:rFonts w:ascii="Times New Roman" w:hAnsi="Times New Roman" w:cs="Times New Roman"/>
        </w:rPr>
        <w:t xml:space="preserve"> </w:t>
      </w:r>
      <w:r w:rsidR="007D122A">
        <w:rPr>
          <w:rFonts w:ascii="Times New Roman" w:hAnsi="Times New Roman" w:cs="Times New Roman"/>
        </w:rPr>
        <w:t xml:space="preserve">are estimated to have </w:t>
      </w:r>
      <w:r w:rsidR="002D0D23">
        <w:rPr>
          <w:rFonts w:ascii="Times New Roman" w:hAnsi="Times New Roman" w:cs="Times New Roman"/>
        </w:rPr>
        <w:t>resulted</w:t>
      </w:r>
      <w:r w:rsidR="007D122A">
        <w:rPr>
          <w:rFonts w:ascii="Times New Roman" w:hAnsi="Times New Roman" w:cs="Times New Roman"/>
        </w:rPr>
        <w:t xml:space="preserve"> </w:t>
      </w:r>
      <w:r w:rsidR="003045B7">
        <w:rPr>
          <w:rFonts w:ascii="Times New Roman" w:hAnsi="Times New Roman" w:cs="Times New Roman"/>
        </w:rPr>
        <w:t>from defore</w:t>
      </w:r>
      <w:r w:rsidR="00B05079">
        <w:rPr>
          <w:rFonts w:ascii="Times New Roman" w:hAnsi="Times New Roman" w:cs="Times New Roman"/>
        </w:rPr>
        <w:t>station and forest degradation</w:t>
      </w:r>
      <w:r w:rsidR="009A3F5A">
        <w:rPr>
          <w:rFonts w:ascii="Times New Roman" w:hAnsi="Times New Roman" w:cs="Times New Roman"/>
        </w:rPr>
        <w:t xml:space="preserve"> (Carter et al. 2015)</w:t>
      </w:r>
      <w:r w:rsidR="007D122A">
        <w:rPr>
          <w:rFonts w:ascii="Times New Roman" w:hAnsi="Times New Roman" w:cs="Times New Roman"/>
        </w:rPr>
        <w:t>. Reversing</w:t>
      </w:r>
      <w:r w:rsidR="009A3F5A">
        <w:rPr>
          <w:rFonts w:ascii="Times New Roman" w:hAnsi="Times New Roman" w:cs="Times New Roman"/>
        </w:rPr>
        <w:t xml:space="preserve"> these processes </w:t>
      </w:r>
      <w:r w:rsidR="00157BE0">
        <w:rPr>
          <w:rFonts w:ascii="Times New Roman" w:hAnsi="Times New Roman" w:cs="Times New Roman"/>
        </w:rPr>
        <w:t xml:space="preserve">may contribute to </w:t>
      </w:r>
      <w:del w:id="29" w:author="Rufino, Mariana" w:date="2018-07-15T12:38:00Z">
        <w:r w:rsidR="00157BE0" w:rsidDel="00782604">
          <w:rPr>
            <w:rFonts w:ascii="Times New Roman" w:hAnsi="Times New Roman" w:cs="Times New Roman"/>
          </w:rPr>
          <w:delText xml:space="preserve">certified </w:delText>
        </w:r>
      </w:del>
      <w:r w:rsidR="00157BE0">
        <w:rPr>
          <w:rFonts w:ascii="Times New Roman" w:hAnsi="Times New Roman" w:cs="Times New Roman"/>
        </w:rPr>
        <w:t xml:space="preserve">GHG emissions reductions </w:t>
      </w:r>
      <w:r w:rsidR="001B634E">
        <w:rPr>
          <w:rFonts w:ascii="Times New Roman" w:hAnsi="Times New Roman" w:cs="Times New Roman"/>
        </w:rPr>
        <w:t xml:space="preserve">in </w:t>
      </w:r>
      <w:r w:rsidR="00D903E4">
        <w:rPr>
          <w:rFonts w:ascii="Times New Roman" w:hAnsi="Times New Roman" w:cs="Times New Roman"/>
        </w:rPr>
        <w:t xml:space="preserve">Tanzania’s </w:t>
      </w:r>
      <w:r w:rsidR="001B634E">
        <w:rPr>
          <w:rFonts w:ascii="Times New Roman" w:hAnsi="Times New Roman" w:cs="Times New Roman"/>
        </w:rPr>
        <w:t>national inventory reports</w:t>
      </w:r>
      <w:r w:rsidR="00157BE0">
        <w:rPr>
          <w:rFonts w:ascii="Times New Roman" w:hAnsi="Times New Roman" w:cs="Times New Roman"/>
        </w:rPr>
        <w:t xml:space="preserve"> under the United Nations Framework Convention on Climate Change (UNFCCC). Because grazing lands represent a major </w:t>
      </w:r>
      <w:r w:rsidR="00D903E4">
        <w:rPr>
          <w:rFonts w:ascii="Times New Roman" w:hAnsi="Times New Roman" w:cs="Times New Roman"/>
        </w:rPr>
        <w:t>source of land occupation</w:t>
      </w:r>
      <w:r w:rsidR="00157BE0">
        <w:rPr>
          <w:rFonts w:ascii="Times New Roman" w:hAnsi="Times New Roman" w:cs="Times New Roman"/>
        </w:rPr>
        <w:t xml:space="preserve"> (</w:t>
      </w:r>
      <w:r w:rsidR="00D903E4">
        <w:rPr>
          <w:rFonts w:ascii="Times New Roman" w:hAnsi="Times New Roman" w:cs="Times New Roman"/>
        </w:rPr>
        <w:t>TLMI, 2015</w:t>
      </w:r>
      <w:r w:rsidR="00157BE0">
        <w:rPr>
          <w:rFonts w:ascii="Times New Roman" w:hAnsi="Times New Roman" w:cs="Times New Roman"/>
        </w:rPr>
        <w:t xml:space="preserve">), </w:t>
      </w:r>
      <w:del w:id="30" w:author="Rufino, Mariana" w:date="2018-07-15T12:39:00Z">
        <w:r w:rsidR="00157BE0" w:rsidDel="00782604">
          <w:rPr>
            <w:rFonts w:ascii="Times New Roman" w:hAnsi="Times New Roman" w:cs="Times New Roman"/>
          </w:rPr>
          <w:delText>co-ordinating</w:delText>
        </w:r>
      </w:del>
      <w:ins w:id="31" w:author="Rufino, Mariana" w:date="2018-07-15T12:39:00Z">
        <w:r w:rsidR="00782604">
          <w:rPr>
            <w:rFonts w:ascii="Times New Roman" w:hAnsi="Times New Roman" w:cs="Times New Roman"/>
          </w:rPr>
          <w:t>aligning</w:t>
        </w:r>
      </w:ins>
      <w:r w:rsidR="00157BE0">
        <w:rPr>
          <w:rFonts w:ascii="Times New Roman" w:hAnsi="Times New Roman" w:cs="Times New Roman"/>
        </w:rPr>
        <w:t xml:space="preserve"> livestock sector policies with country level GHG mitigation strategies </w:t>
      </w:r>
      <w:r w:rsidR="00A04F89">
        <w:rPr>
          <w:rFonts w:ascii="Times New Roman" w:hAnsi="Times New Roman" w:cs="Times New Roman"/>
        </w:rPr>
        <w:t xml:space="preserve">may provide the </w:t>
      </w:r>
      <w:r w:rsidR="00157BE0">
        <w:rPr>
          <w:rFonts w:ascii="Times New Roman" w:hAnsi="Times New Roman" w:cs="Times New Roman"/>
        </w:rPr>
        <w:t xml:space="preserve">basis </w:t>
      </w:r>
      <w:r w:rsidR="00A04F89">
        <w:rPr>
          <w:rFonts w:ascii="Times New Roman" w:hAnsi="Times New Roman" w:cs="Times New Roman"/>
        </w:rPr>
        <w:t xml:space="preserve">for receiving </w:t>
      </w:r>
      <w:r w:rsidR="00157BE0">
        <w:rPr>
          <w:rFonts w:ascii="Times New Roman" w:hAnsi="Times New Roman" w:cs="Times New Roman"/>
        </w:rPr>
        <w:t xml:space="preserve">climate financing under various forms of bi-lateral or multi-lateral </w:t>
      </w:r>
      <w:commentRangeStart w:id="32"/>
      <w:r w:rsidR="00157BE0">
        <w:rPr>
          <w:rFonts w:ascii="Times New Roman" w:hAnsi="Times New Roman" w:cs="Times New Roman"/>
        </w:rPr>
        <w:t>climate agreements</w:t>
      </w:r>
      <w:commentRangeEnd w:id="32"/>
      <w:r w:rsidR="00056104">
        <w:rPr>
          <w:rStyle w:val="CommentReference"/>
        </w:rPr>
        <w:commentReference w:id="32"/>
      </w:r>
      <w:r w:rsidR="00157BE0">
        <w:rPr>
          <w:rFonts w:ascii="Times New Roman" w:hAnsi="Times New Roman" w:cs="Times New Roman"/>
        </w:rPr>
        <w:t xml:space="preserve"> (e.g. </w:t>
      </w:r>
      <w:ins w:id="33" w:author="Rufino, Mariana" w:date="2018-07-15T12:40:00Z">
        <w:r w:rsidR="00782604">
          <w:rPr>
            <w:rFonts w:ascii="Times New Roman" w:hAnsi="Times New Roman" w:cs="Times New Roman"/>
          </w:rPr>
          <w:t xml:space="preserve">Green Climate Fund, </w:t>
        </w:r>
      </w:ins>
      <w:r w:rsidR="00157BE0">
        <w:rPr>
          <w:rFonts w:ascii="Times New Roman" w:hAnsi="Times New Roman" w:cs="Times New Roman"/>
        </w:rPr>
        <w:t>REDD+, or the Cl</w:t>
      </w:r>
      <w:r w:rsidR="00D903E4">
        <w:rPr>
          <w:rFonts w:ascii="Times New Roman" w:hAnsi="Times New Roman" w:cs="Times New Roman"/>
        </w:rPr>
        <w:t>ean Development Mechanism)</w:t>
      </w:r>
      <w:r w:rsidR="00157BE0">
        <w:rPr>
          <w:rFonts w:ascii="Times New Roman" w:hAnsi="Times New Roman" w:cs="Times New Roman"/>
        </w:rPr>
        <w:t xml:space="preserve">. </w:t>
      </w:r>
    </w:p>
    <w:p w14:paraId="58A16D89" w14:textId="34B98034" w:rsidR="002D0D23" w:rsidRDefault="007A0FD1">
      <w:pPr>
        <w:spacing w:line="480" w:lineRule="auto"/>
        <w:rPr>
          <w:rFonts w:ascii="Times New Roman" w:hAnsi="Times New Roman" w:cs="Times New Roman"/>
        </w:rPr>
        <w:pPrChange w:id="34" w:author="Hawkins, James" w:date="2018-10-03T11:16:00Z">
          <w:pPr/>
        </w:pPrChange>
      </w:pPr>
      <w:r>
        <w:rPr>
          <w:rFonts w:ascii="Times New Roman" w:hAnsi="Times New Roman" w:cs="Times New Roman"/>
        </w:rPr>
        <w:t>The majority of milk produced by Tanzanian livestock producers is for home consumption</w:t>
      </w:r>
      <w:r w:rsidR="00AE1C92">
        <w:rPr>
          <w:rFonts w:ascii="Times New Roman" w:hAnsi="Times New Roman" w:cs="Times New Roman"/>
        </w:rPr>
        <w:t xml:space="preserve"> (MALF, 2016)</w:t>
      </w:r>
      <w:r>
        <w:rPr>
          <w:rFonts w:ascii="Times New Roman" w:hAnsi="Times New Roman" w:cs="Times New Roman"/>
        </w:rPr>
        <w:t xml:space="preserve">, and therefore </w:t>
      </w:r>
      <w:r w:rsidR="00AE1C92">
        <w:rPr>
          <w:rFonts w:ascii="Times New Roman" w:hAnsi="Times New Roman" w:cs="Times New Roman"/>
        </w:rPr>
        <w:t xml:space="preserve">households generally use </w:t>
      </w:r>
      <w:del w:id="35" w:author="Rufino, Mariana" w:date="2018-07-15T12:41:00Z">
        <w:r w:rsidR="00AE1C92" w:rsidDel="00A77063">
          <w:rPr>
            <w:rFonts w:ascii="Times New Roman" w:hAnsi="Times New Roman" w:cs="Times New Roman"/>
          </w:rPr>
          <w:delText>little in the way of</w:delText>
        </w:r>
      </w:del>
      <w:ins w:id="36" w:author="Rufino, Mariana" w:date="2018-07-15T12:41:00Z">
        <w:r w:rsidR="00A77063">
          <w:rPr>
            <w:rFonts w:ascii="Times New Roman" w:hAnsi="Times New Roman" w:cs="Times New Roman"/>
          </w:rPr>
          <w:t>few</w:t>
        </w:r>
      </w:ins>
      <w:r w:rsidR="00AE1C92">
        <w:rPr>
          <w:rFonts w:ascii="Times New Roman" w:hAnsi="Times New Roman" w:cs="Times New Roman"/>
        </w:rPr>
        <w:t xml:space="preserve"> external inputs, and </w:t>
      </w:r>
      <w:ins w:id="37" w:author="Rufino, Mariana" w:date="2018-07-15T12:41:00Z">
        <w:r w:rsidR="00A77063">
          <w:rPr>
            <w:rFonts w:ascii="Times New Roman" w:hAnsi="Times New Roman" w:cs="Times New Roman"/>
          </w:rPr>
          <w:t>allocate few</w:t>
        </w:r>
      </w:ins>
      <w:del w:id="38" w:author="Rufino, Mariana" w:date="2018-07-15T12:41:00Z">
        <w:r w:rsidR="00AE1C92" w:rsidDel="00A77063">
          <w:rPr>
            <w:rFonts w:ascii="Times New Roman" w:hAnsi="Times New Roman" w:cs="Times New Roman"/>
          </w:rPr>
          <w:delText>devote little in the way of</w:delText>
        </w:r>
      </w:del>
      <w:r w:rsidR="00AE1C92">
        <w:rPr>
          <w:rFonts w:ascii="Times New Roman" w:hAnsi="Times New Roman" w:cs="Times New Roman"/>
        </w:rPr>
        <w:t xml:space="preserve"> household resources (e.g. labour, land) to improve</w:t>
      </w:r>
      <w:del w:id="39" w:author="Rufino, Mariana" w:date="2018-07-15T12:42:00Z">
        <w:r w:rsidR="00AE1C92" w:rsidDel="00A77063">
          <w:rPr>
            <w:rFonts w:ascii="Times New Roman" w:hAnsi="Times New Roman" w:cs="Times New Roman"/>
          </w:rPr>
          <w:delText>d</w:delText>
        </w:r>
      </w:del>
      <w:r w:rsidR="00AE1C92">
        <w:rPr>
          <w:rFonts w:ascii="Times New Roman" w:hAnsi="Times New Roman" w:cs="Times New Roman"/>
        </w:rPr>
        <w:t xml:space="preserve"> dairy production practices. C</w:t>
      </w:r>
      <w:r>
        <w:rPr>
          <w:rFonts w:ascii="Times New Roman" w:hAnsi="Times New Roman" w:cs="Times New Roman"/>
        </w:rPr>
        <w:t xml:space="preserve">ommercialization, </w:t>
      </w:r>
      <w:r w:rsidR="008160DB">
        <w:rPr>
          <w:rFonts w:ascii="Times New Roman" w:hAnsi="Times New Roman" w:cs="Times New Roman"/>
        </w:rPr>
        <w:t>through increasing cash revenue</w:t>
      </w:r>
      <w:r>
        <w:rPr>
          <w:rFonts w:ascii="Times New Roman" w:hAnsi="Times New Roman" w:cs="Times New Roman"/>
        </w:rPr>
        <w:t xml:space="preserve"> from milk sales, offers potential for promoting input use and </w:t>
      </w:r>
      <w:r w:rsidR="005947E7">
        <w:rPr>
          <w:rFonts w:ascii="Times New Roman" w:hAnsi="Times New Roman" w:cs="Times New Roman"/>
        </w:rPr>
        <w:t xml:space="preserve">upgrading of dairy production practices, including adoption of improved breeds, </w:t>
      </w:r>
      <w:r w:rsidR="00AB66CD">
        <w:rPr>
          <w:rFonts w:ascii="Times New Roman" w:hAnsi="Times New Roman" w:cs="Times New Roman"/>
        </w:rPr>
        <w:t xml:space="preserve">home </w:t>
      </w:r>
      <w:r w:rsidR="005947E7">
        <w:rPr>
          <w:rFonts w:ascii="Times New Roman" w:hAnsi="Times New Roman" w:cs="Times New Roman"/>
        </w:rPr>
        <w:t xml:space="preserve">production of </w:t>
      </w:r>
      <w:del w:id="40" w:author="Rufino, Mariana" w:date="2018-07-15T16:12:00Z">
        <w:r w:rsidR="005947E7" w:rsidDel="00AD4AA7">
          <w:rPr>
            <w:rFonts w:ascii="Times New Roman" w:hAnsi="Times New Roman" w:cs="Times New Roman"/>
          </w:rPr>
          <w:delText xml:space="preserve">improved </w:delText>
        </w:r>
      </w:del>
      <w:ins w:id="41" w:author="Rufino, Mariana" w:date="2018-07-15T16:12:00Z">
        <w:r w:rsidR="00AD4AA7">
          <w:rPr>
            <w:rFonts w:ascii="Times New Roman" w:hAnsi="Times New Roman" w:cs="Times New Roman"/>
          </w:rPr>
          <w:t xml:space="preserve">nutritious </w:t>
        </w:r>
      </w:ins>
      <w:r w:rsidR="005947E7">
        <w:rPr>
          <w:rFonts w:ascii="Times New Roman" w:hAnsi="Times New Roman" w:cs="Times New Roman"/>
        </w:rPr>
        <w:t xml:space="preserve">fodders, or purchases </w:t>
      </w:r>
      <w:r w:rsidR="0065690C">
        <w:rPr>
          <w:rFonts w:ascii="Times New Roman" w:hAnsi="Times New Roman" w:cs="Times New Roman"/>
        </w:rPr>
        <w:t xml:space="preserve">of supplemental feeds and </w:t>
      </w:r>
      <w:r w:rsidR="005947E7">
        <w:rPr>
          <w:rFonts w:ascii="Times New Roman" w:hAnsi="Times New Roman" w:cs="Times New Roman"/>
        </w:rPr>
        <w:t>livestoc</w:t>
      </w:r>
      <w:r w:rsidR="0065690C">
        <w:rPr>
          <w:rFonts w:ascii="Times New Roman" w:hAnsi="Times New Roman" w:cs="Times New Roman"/>
        </w:rPr>
        <w:t>k services (e.g. reproductive or</w:t>
      </w:r>
      <w:r w:rsidR="005947E7">
        <w:rPr>
          <w:rFonts w:ascii="Times New Roman" w:hAnsi="Times New Roman" w:cs="Times New Roman"/>
        </w:rPr>
        <w:t xml:space="preserve"> health</w:t>
      </w:r>
      <w:ins w:id="42" w:author="Rufino, Mariana" w:date="2018-07-15T16:12:00Z">
        <w:r w:rsidR="00AD4AA7">
          <w:rPr>
            <w:rFonts w:ascii="Times New Roman" w:hAnsi="Times New Roman" w:cs="Times New Roman"/>
          </w:rPr>
          <w:t>-</w:t>
        </w:r>
      </w:ins>
      <w:del w:id="43" w:author="Rufino, Mariana" w:date="2018-07-15T16:12:00Z">
        <w:r w:rsidR="005947E7" w:rsidDel="00AD4AA7">
          <w:rPr>
            <w:rFonts w:ascii="Times New Roman" w:hAnsi="Times New Roman" w:cs="Times New Roman"/>
          </w:rPr>
          <w:delText xml:space="preserve"> </w:delText>
        </w:r>
      </w:del>
      <w:r w:rsidR="005947E7">
        <w:rPr>
          <w:rFonts w:ascii="Times New Roman" w:hAnsi="Times New Roman" w:cs="Times New Roman"/>
        </w:rPr>
        <w:t xml:space="preserve">related services). Various </w:t>
      </w:r>
      <w:del w:id="44" w:author="Rufino, Mariana" w:date="2018-07-15T16:12:00Z">
        <w:r w:rsidR="005947E7" w:rsidDel="00AD4AA7">
          <w:rPr>
            <w:rFonts w:ascii="Times New Roman" w:hAnsi="Times New Roman" w:cs="Times New Roman"/>
          </w:rPr>
          <w:delText>survey based</w:delText>
        </w:r>
      </w:del>
      <w:ins w:id="45" w:author="Rufino, Mariana" w:date="2018-07-15T16:12:00Z">
        <w:r w:rsidR="00AD4AA7">
          <w:rPr>
            <w:rFonts w:ascii="Times New Roman" w:hAnsi="Times New Roman" w:cs="Times New Roman"/>
          </w:rPr>
          <w:t>empirical</w:t>
        </w:r>
      </w:ins>
      <w:r w:rsidR="005947E7">
        <w:rPr>
          <w:rFonts w:ascii="Times New Roman" w:hAnsi="Times New Roman" w:cs="Times New Roman"/>
        </w:rPr>
        <w:t xml:space="preserve"> studies have found that households that are integrated with (input or output) markets exhibit higher levels of technical efficiency (Henderson et al. 2017), especially when they produce for sale as opposed to home consumption (Hammond et al. 2017). </w:t>
      </w:r>
      <w:ins w:id="46" w:author="Rufino, Mariana" w:date="2018-07-15T16:13:00Z">
        <w:r w:rsidR="00AD4AA7">
          <w:rPr>
            <w:rFonts w:ascii="Times New Roman" w:hAnsi="Times New Roman" w:cs="Times New Roman"/>
          </w:rPr>
          <w:t xml:space="preserve">Often </w:t>
        </w:r>
      </w:ins>
      <w:del w:id="47" w:author="Rufino, Mariana" w:date="2018-07-15T16:13:00Z">
        <w:r w:rsidR="008160DB" w:rsidDel="00AD4AA7">
          <w:rPr>
            <w:rFonts w:ascii="Times New Roman" w:hAnsi="Times New Roman" w:cs="Times New Roman"/>
          </w:rPr>
          <w:delText>Because s</w:delText>
        </w:r>
        <w:r w:rsidR="00AE1C92" w:rsidDel="00AD4AA7">
          <w:rPr>
            <w:rFonts w:ascii="Times New Roman" w:hAnsi="Times New Roman" w:cs="Times New Roman"/>
          </w:rPr>
          <w:delText xml:space="preserve">uch </w:delText>
        </w:r>
      </w:del>
      <w:r w:rsidR="008160DB">
        <w:rPr>
          <w:rFonts w:ascii="Times New Roman" w:hAnsi="Times New Roman" w:cs="Times New Roman"/>
        </w:rPr>
        <w:t xml:space="preserve">production </w:t>
      </w:r>
      <w:r w:rsidR="00AE1C92">
        <w:rPr>
          <w:rFonts w:ascii="Times New Roman" w:hAnsi="Times New Roman" w:cs="Times New Roman"/>
        </w:rPr>
        <w:lastRenderedPageBreak/>
        <w:t xml:space="preserve">practices </w:t>
      </w:r>
      <w:ins w:id="48" w:author="Rufino, Mariana" w:date="2018-07-15T16:13:00Z">
        <w:r w:rsidR="00AD4AA7" w:rsidRPr="00AD4AA7">
          <w:rPr>
            <w:rFonts w:ascii="Times New Roman" w:hAnsi="Times New Roman" w:cs="Times New Roman"/>
          </w:rPr>
          <w:t></w:t>
        </w:r>
        <w:r w:rsidR="00AD4AA7">
          <w:rPr>
            <w:rFonts w:ascii="Times New Roman" w:hAnsi="Times New Roman" w:cs="Times New Roman"/>
          </w:rPr>
          <w:t xml:space="preserve">hat increase resource use efficiency </w:t>
        </w:r>
      </w:ins>
      <w:r w:rsidR="008160DB">
        <w:rPr>
          <w:rFonts w:ascii="Times New Roman" w:hAnsi="Times New Roman" w:cs="Times New Roman"/>
        </w:rPr>
        <w:t xml:space="preserve">are associated with lower GHG emissions intensities, </w:t>
      </w:r>
      <w:ins w:id="49" w:author="Rufino, Mariana" w:date="2018-07-15T16:13:00Z">
        <w:r w:rsidR="00AD4AA7">
          <w:rPr>
            <w:rFonts w:ascii="Times New Roman" w:hAnsi="Times New Roman" w:cs="Times New Roman"/>
          </w:rPr>
          <w:t xml:space="preserve">and therefore </w:t>
        </w:r>
      </w:ins>
      <w:r w:rsidR="008160DB">
        <w:rPr>
          <w:rFonts w:ascii="Times New Roman" w:hAnsi="Times New Roman" w:cs="Times New Roman"/>
        </w:rPr>
        <w:t xml:space="preserve">promoting their adoption </w:t>
      </w:r>
      <w:del w:id="50" w:author="Rufino, Mariana" w:date="2018-07-15T16:14:00Z">
        <w:r w:rsidR="008160DB" w:rsidDel="00AD4AA7">
          <w:rPr>
            <w:rFonts w:ascii="Times New Roman" w:hAnsi="Times New Roman" w:cs="Times New Roman"/>
          </w:rPr>
          <w:delText xml:space="preserve">is </w:delText>
        </w:r>
      </w:del>
      <w:ins w:id="51" w:author="Rufino, Mariana" w:date="2018-07-15T16:14:00Z">
        <w:r w:rsidR="00AD4AA7">
          <w:rPr>
            <w:rFonts w:ascii="Times New Roman" w:hAnsi="Times New Roman" w:cs="Times New Roman"/>
          </w:rPr>
          <w:t xml:space="preserve">can be </w:t>
        </w:r>
      </w:ins>
      <w:r w:rsidR="008160DB">
        <w:rPr>
          <w:rFonts w:ascii="Times New Roman" w:hAnsi="Times New Roman" w:cs="Times New Roman"/>
        </w:rPr>
        <w:t xml:space="preserve">a strategy for reducing the carbon footprint (CF) of the dairy sector. </w:t>
      </w:r>
      <w:r w:rsidR="00AE1C92">
        <w:rPr>
          <w:rFonts w:ascii="Times New Roman" w:hAnsi="Times New Roman" w:cs="Times New Roman"/>
        </w:rPr>
        <w:t>Furthermore, thes</w:t>
      </w:r>
      <w:r w:rsidR="00D02985">
        <w:rPr>
          <w:rFonts w:ascii="Times New Roman" w:hAnsi="Times New Roman" w:cs="Times New Roman"/>
        </w:rPr>
        <w:t>e</w:t>
      </w:r>
      <w:r w:rsidR="00D903E4">
        <w:rPr>
          <w:rFonts w:ascii="Times New Roman" w:hAnsi="Times New Roman" w:cs="Times New Roman"/>
        </w:rPr>
        <w:t xml:space="preserve"> practices</w:t>
      </w:r>
      <w:r w:rsidR="009D0E19">
        <w:rPr>
          <w:rFonts w:ascii="Times New Roman" w:hAnsi="Times New Roman" w:cs="Times New Roman"/>
        </w:rPr>
        <w:t xml:space="preserve">, by increasing milk yield per unit animal and land, may also </w:t>
      </w:r>
      <w:r w:rsidR="005947E7">
        <w:rPr>
          <w:rFonts w:ascii="Times New Roman" w:hAnsi="Times New Roman" w:cs="Times New Roman"/>
        </w:rPr>
        <w:t>reduce pressures on grazing lands and forest encroachment, thereby contributing to land degradation neutrality</w:t>
      </w:r>
      <w:ins w:id="52" w:author="Rufino, Mariana" w:date="2018-07-15T16:14:00Z">
        <w:r w:rsidR="00AD4AA7">
          <w:rPr>
            <w:rFonts w:ascii="Times New Roman" w:hAnsi="Times New Roman" w:cs="Times New Roman"/>
          </w:rPr>
          <w:t xml:space="preserve"> (Brandt et al. 2018)</w:t>
        </w:r>
      </w:ins>
      <w:r w:rsidR="005947E7">
        <w:rPr>
          <w:rFonts w:ascii="Times New Roman" w:hAnsi="Times New Roman" w:cs="Times New Roman"/>
        </w:rPr>
        <w:t xml:space="preserve">. </w:t>
      </w:r>
      <w:del w:id="53" w:author="Rufino, Mariana" w:date="2018-07-15T16:25:00Z">
        <w:r w:rsidR="009D0E19" w:rsidDel="002C3001">
          <w:rPr>
            <w:rFonts w:ascii="Times New Roman" w:hAnsi="Times New Roman" w:cs="Times New Roman"/>
          </w:rPr>
          <w:delText xml:space="preserve">Despite this, </w:delText>
        </w:r>
        <w:r w:rsidR="001460AF" w:rsidDel="002C3001">
          <w:rPr>
            <w:rFonts w:ascii="Times New Roman" w:hAnsi="Times New Roman" w:cs="Times New Roman"/>
          </w:rPr>
          <w:delText>t</w:delText>
        </w:r>
      </w:del>
      <w:ins w:id="54" w:author="Rufino, Mariana" w:date="2018-07-15T16:25:00Z">
        <w:r w:rsidR="002C3001">
          <w:rPr>
            <w:rFonts w:ascii="Times New Roman" w:hAnsi="Times New Roman" w:cs="Times New Roman"/>
          </w:rPr>
          <w:t>T</w:t>
        </w:r>
      </w:ins>
      <w:r w:rsidR="001460AF">
        <w:rPr>
          <w:rFonts w:ascii="Times New Roman" w:hAnsi="Times New Roman" w:cs="Times New Roman"/>
        </w:rPr>
        <w:t xml:space="preserve">he Tanzanian dairy sector is </w:t>
      </w:r>
      <w:ins w:id="55" w:author="Rufino, Mariana" w:date="2018-07-15T16:25:00Z">
        <w:r w:rsidR="002C3001">
          <w:rPr>
            <w:rFonts w:ascii="Times New Roman" w:hAnsi="Times New Roman" w:cs="Times New Roman"/>
          </w:rPr>
          <w:t xml:space="preserve">however </w:t>
        </w:r>
      </w:ins>
      <w:r w:rsidR="001460AF">
        <w:rPr>
          <w:rFonts w:ascii="Times New Roman" w:hAnsi="Times New Roman" w:cs="Times New Roman"/>
        </w:rPr>
        <w:t xml:space="preserve">still largely characterized by </w:t>
      </w:r>
      <w:del w:id="56" w:author="Rufino, Mariana" w:date="2018-07-15T16:26:00Z">
        <w:r w:rsidR="001460AF" w:rsidDel="002C3001">
          <w:rPr>
            <w:rFonts w:ascii="Times New Roman" w:hAnsi="Times New Roman" w:cs="Times New Roman"/>
          </w:rPr>
          <w:delText xml:space="preserve">traditional </w:delText>
        </w:r>
      </w:del>
      <w:r w:rsidR="001460AF">
        <w:rPr>
          <w:rFonts w:ascii="Times New Roman" w:hAnsi="Times New Roman" w:cs="Times New Roman"/>
        </w:rPr>
        <w:t xml:space="preserve">producers </w:t>
      </w:r>
      <w:ins w:id="57" w:author="Rufino, Mariana" w:date="2018-07-15T16:26:00Z">
        <w:r w:rsidR="002C3001">
          <w:rPr>
            <w:rFonts w:ascii="Times New Roman" w:hAnsi="Times New Roman" w:cs="Times New Roman"/>
          </w:rPr>
          <w:t xml:space="preserve">who </w:t>
        </w:r>
      </w:ins>
      <w:r w:rsidR="001460AF">
        <w:rPr>
          <w:rFonts w:ascii="Times New Roman" w:hAnsi="Times New Roman" w:cs="Times New Roman"/>
        </w:rPr>
        <w:t>rely</w:t>
      </w:r>
      <w:del w:id="58" w:author="Rufino, Mariana" w:date="2018-07-15T16:26:00Z">
        <w:r w:rsidR="001460AF" w:rsidDel="002C3001">
          <w:rPr>
            <w:rFonts w:ascii="Times New Roman" w:hAnsi="Times New Roman" w:cs="Times New Roman"/>
          </w:rPr>
          <w:delText>ing</w:delText>
        </w:r>
      </w:del>
      <w:r w:rsidR="001460AF">
        <w:rPr>
          <w:rFonts w:ascii="Times New Roman" w:hAnsi="Times New Roman" w:cs="Times New Roman"/>
        </w:rPr>
        <w:t xml:space="preserve"> on little use of inputs, and </w:t>
      </w:r>
      <w:r w:rsidR="00D903E4">
        <w:rPr>
          <w:rFonts w:ascii="Times New Roman" w:hAnsi="Times New Roman" w:cs="Times New Roman"/>
        </w:rPr>
        <w:t xml:space="preserve">with the vast majority </w:t>
      </w:r>
      <w:r w:rsidR="001460AF">
        <w:rPr>
          <w:rFonts w:ascii="Times New Roman" w:hAnsi="Times New Roman" w:cs="Times New Roman"/>
        </w:rPr>
        <w:t xml:space="preserve">owning indigenous cattle breeds (NBS, 2016). </w:t>
      </w:r>
      <w:r w:rsidR="002D0D23">
        <w:rPr>
          <w:rFonts w:ascii="Times New Roman" w:hAnsi="Times New Roman" w:cs="Times New Roman"/>
        </w:rPr>
        <w:t xml:space="preserve">The main reasons for lack of adoption of improved production practices in the literature </w:t>
      </w:r>
      <w:r w:rsidR="009D0E19">
        <w:rPr>
          <w:rFonts w:ascii="Times New Roman" w:hAnsi="Times New Roman" w:cs="Times New Roman"/>
        </w:rPr>
        <w:t>relate to the costs and risk associated with doing so</w:t>
      </w:r>
      <w:ins w:id="59" w:author="Rufino, Mariana" w:date="2018-07-15T16:26:00Z">
        <w:r w:rsidR="002C3001">
          <w:rPr>
            <w:rFonts w:ascii="Times New Roman" w:hAnsi="Times New Roman" w:cs="Times New Roman"/>
          </w:rPr>
          <w:t xml:space="preserve"> (Refs needed)</w:t>
        </w:r>
      </w:ins>
      <w:r w:rsidR="009D0E19">
        <w:rPr>
          <w:rFonts w:ascii="Times New Roman" w:hAnsi="Times New Roman" w:cs="Times New Roman"/>
        </w:rPr>
        <w:t xml:space="preserve">. </w:t>
      </w:r>
    </w:p>
    <w:p w14:paraId="126A5E8E" w14:textId="1A610EC1" w:rsidR="005B35A0" w:rsidRDefault="00FB308E">
      <w:pPr>
        <w:spacing w:line="480" w:lineRule="auto"/>
        <w:rPr>
          <w:rFonts w:ascii="Times New Roman" w:hAnsi="Times New Roman" w:cs="Times New Roman"/>
        </w:rPr>
        <w:pPrChange w:id="60" w:author="Hawkins, James" w:date="2018-10-03T11:16:00Z">
          <w:pPr/>
        </w:pPrChange>
      </w:pPr>
      <w:r>
        <w:rPr>
          <w:rFonts w:ascii="Times New Roman" w:hAnsi="Times New Roman" w:cs="Times New Roman"/>
        </w:rPr>
        <w:t xml:space="preserve">Previous </w:t>
      </w:r>
      <w:r w:rsidR="00E407CF">
        <w:rPr>
          <w:rFonts w:ascii="Times New Roman" w:hAnsi="Times New Roman" w:cs="Times New Roman"/>
        </w:rPr>
        <w:t>studies focussing on</w:t>
      </w:r>
      <w:r w:rsidR="009A3F5A">
        <w:rPr>
          <w:rFonts w:ascii="Times New Roman" w:hAnsi="Times New Roman" w:cs="Times New Roman"/>
        </w:rPr>
        <w:t xml:space="preserve"> </w:t>
      </w:r>
      <w:r w:rsidR="00D903E4">
        <w:rPr>
          <w:rFonts w:ascii="Times New Roman" w:hAnsi="Times New Roman" w:cs="Times New Roman"/>
        </w:rPr>
        <w:t xml:space="preserve">adoption of </w:t>
      </w:r>
      <w:del w:id="61" w:author="Rufino, Mariana" w:date="2018-07-15T16:26:00Z">
        <w:r w:rsidR="00D903E4" w:rsidDel="00B6216F">
          <w:rPr>
            <w:rFonts w:ascii="Times New Roman" w:hAnsi="Times New Roman" w:cs="Times New Roman"/>
          </w:rPr>
          <w:delText>GHG reducing</w:delText>
        </w:r>
        <w:r w:rsidR="005B35A0" w:rsidDel="00B6216F">
          <w:rPr>
            <w:rFonts w:ascii="Times New Roman" w:hAnsi="Times New Roman" w:cs="Times New Roman"/>
          </w:rPr>
          <w:delText xml:space="preserve"> practices</w:delText>
        </w:r>
      </w:del>
      <w:ins w:id="62" w:author="Rufino, Mariana" w:date="2018-07-15T16:26:00Z">
        <w:r w:rsidR="00B6216F">
          <w:rPr>
            <w:rFonts w:ascii="Times New Roman" w:hAnsi="Times New Roman" w:cs="Times New Roman"/>
          </w:rPr>
          <w:t>climate change mitigation</w:t>
        </w:r>
      </w:ins>
      <w:r w:rsidR="005B35A0">
        <w:rPr>
          <w:rFonts w:ascii="Times New Roman" w:hAnsi="Times New Roman" w:cs="Times New Roman"/>
        </w:rPr>
        <w:t xml:space="preserve"> </w:t>
      </w:r>
      <w:r w:rsidR="009A3F5A">
        <w:rPr>
          <w:rFonts w:ascii="Times New Roman" w:hAnsi="Times New Roman" w:cs="Times New Roman"/>
        </w:rPr>
        <w:t xml:space="preserve">for smallholders </w:t>
      </w:r>
      <w:r w:rsidR="005B35A0">
        <w:rPr>
          <w:rFonts w:ascii="Times New Roman" w:hAnsi="Times New Roman" w:cs="Times New Roman"/>
        </w:rPr>
        <w:t xml:space="preserve">in </w:t>
      </w:r>
      <w:r w:rsidR="007A0130">
        <w:rPr>
          <w:rFonts w:ascii="Times New Roman" w:hAnsi="Times New Roman" w:cs="Times New Roman"/>
        </w:rPr>
        <w:t>East</w:t>
      </w:r>
      <w:del w:id="63" w:author="Rufino, Mariana" w:date="2018-07-15T16:27:00Z">
        <w:r w:rsidR="007A0130" w:rsidDel="00B6216F">
          <w:rPr>
            <w:rFonts w:ascii="Times New Roman" w:hAnsi="Times New Roman" w:cs="Times New Roman"/>
          </w:rPr>
          <w:delText>er</w:delText>
        </w:r>
        <w:r w:rsidR="0057652C" w:rsidDel="00B6216F">
          <w:rPr>
            <w:rFonts w:ascii="Times New Roman" w:hAnsi="Times New Roman" w:cs="Times New Roman"/>
          </w:rPr>
          <w:delText>n</w:delText>
        </w:r>
      </w:del>
      <w:r w:rsidR="007A0130">
        <w:rPr>
          <w:rFonts w:ascii="Times New Roman" w:hAnsi="Times New Roman" w:cs="Times New Roman"/>
        </w:rPr>
        <w:t xml:space="preserve"> Africa</w:t>
      </w:r>
      <w:r w:rsidR="005B35A0">
        <w:rPr>
          <w:rFonts w:ascii="Times New Roman" w:hAnsi="Times New Roman" w:cs="Times New Roman"/>
        </w:rPr>
        <w:t xml:space="preserve"> focus primarily on </w:t>
      </w:r>
      <w:r w:rsidR="00A520B0">
        <w:rPr>
          <w:rFonts w:ascii="Times New Roman" w:hAnsi="Times New Roman" w:cs="Times New Roman"/>
        </w:rPr>
        <w:t>input support</w:t>
      </w:r>
      <w:r w:rsidR="007A0130">
        <w:rPr>
          <w:rFonts w:ascii="Times New Roman" w:hAnsi="Times New Roman" w:cs="Times New Roman"/>
        </w:rPr>
        <w:t xml:space="preserve">. </w:t>
      </w:r>
      <w:r w:rsidR="009C4F0F">
        <w:rPr>
          <w:rFonts w:ascii="Times New Roman" w:hAnsi="Times New Roman" w:cs="Times New Roman"/>
        </w:rPr>
        <w:t>Paul et al. (2017) assess</w:t>
      </w:r>
      <w:r w:rsidR="007A0130">
        <w:rPr>
          <w:rFonts w:ascii="Times New Roman" w:hAnsi="Times New Roman" w:cs="Times New Roman"/>
        </w:rPr>
        <w:t>ed</w:t>
      </w:r>
      <w:r w:rsidR="009C4F0F">
        <w:rPr>
          <w:rFonts w:ascii="Times New Roman" w:hAnsi="Times New Roman" w:cs="Times New Roman"/>
        </w:rPr>
        <w:t xml:space="preserve"> </w:t>
      </w:r>
      <w:r w:rsidR="007D122A">
        <w:rPr>
          <w:rFonts w:ascii="Times New Roman" w:hAnsi="Times New Roman" w:cs="Times New Roman"/>
        </w:rPr>
        <w:t xml:space="preserve">subsidies for </w:t>
      </w:r>
      <w:r w:rsidR="009C4F0F">
        <w:rPr>
          <w:rFonts w:ascii="Times New Roman" w:hAnsi="Times New Roman" w:cs="Times New Roman"/>
        </w:rPr>
        <w:t>improved c</w:t>
      </w:r>
      <w:ins w:id="64" w:author="Rufino, Mariana" w:date="2018-07-15T16:27:00Z">
        <w:r w:rsidR="00B6216F">
          <w:rPr>
            <w:rFonts w:ascii="Times New Roman" w:hAnsi="Times New Roman" w:cs="Times New Roman"/>
          </w:rPr>
          <w:t>attle</w:t>
        </w:r>
      </w:ins>
      <w:del w:id="65" w:author="Rufino, Mariana" w:date="2018-07-15T16:27:00Z">
        <w:r w:rsidR="009C4F0F" w:rsidDel="00B6216F">
          <w:rPr>
            <w:rFonts w:ascii="Times New Roman" w:hAnsi="Times New Roman" w:cs="Times New Roman"/>
          </w:rPr>
          <w:delText>ow</w:delText>
        </w:r>
      </w:del>
      <w:r w:rsidR="009C4F0F">
        <w:rPr>
          <w:rFonts w:ascii="Times New Roman" w:hAnsi="Times New Roman" w:cs="Times New Roman"/>
        </w:rPr>
        <w:t xml:space="preserve"> breeds and </w:t>
      </w:r>
      <w:r w:rsidR="003D339F">
        <w:rPr>
          <w:rFonts w:ascii="Times New Roman" w:hAnsi="Times New Roman" w:cs="Times New Roman"/>
        </w:rPr>
        <w:t>supplemental feeds</w:t>
      </w:r>
      <w:r w:rsidR="009C4F0F">
        <w:rPr>
          <w:rFonts w:ascii="Times New Roman" w:hAnsi="Times New Roman" w:cs="Times New Roman"/>
        </w:rPr>
        <w:t xml:space="preserve"> on </w:t>
      </w:r>
      <w:r w:rsidR="00AB66CD">
        <w:rPr>
          <w:rFonts w:ascii="Times New Roman" w:hAnsi="Times New Roman" w:cs="Times New Roman"/>
        </w:rPr>
        <w:t xml:space="preserve">the adoption of these practices/technologies, and in turn, </w:t>
      </w:r>
      <w:r w:rsidR="009C4F0F">
        <w:rPr>
          <w:rFonts w:ascii="Times New Roman" w:hAnsi="Times New Roman" w:cs="Times New Roman"/>
        </w:rPr>
        <w:t xml:space="preserve">food availability and GHG emissions </w:t>
      </w:r>
      <w:r w:rsidR="000D6705">
        <w:rPr>
          <w:rFonts w:ascii="Times New Roman" w:hAnsi="Times New Roman" w:cs="Times New Roman"/>
        </w:rPr>
        <w:t xml:space="preserve">for </w:t>
      </w:r>
      <w:r w:rsidR="00A730B7">
        <w:rPr>
          <w:rFonts w:ascii="Times New Roman" w:hAnsi="Times New Roman" w:cs="Times New Roman"/>
        </w:rPr>
        <w:t xml:space="preserve">cattle </w:t>
      </w:r>
      <w:r w:rsidR="000D6705">
        <w:rPr>
          <w:rFonts w:ascii="Times New Roman" w:hAnsi="Times New Roman" w:cs="Times New Roman"/>
        </w:rPr>
        <w:t xml:space="preserve">owning </w:t>
      </w:r>
      <w:r w:rsidR="009C4F0F">
        <w:rPr>
          <w:rFonts w:ascii="Times New Roman" w:hAnsi="Times New Roman" w:cs="Times New Roman"/>
        </w:rPr>
        <w:t xml:space="preserve">households in Rwanda. </w:t>
      </w:r>
      <w:proofErr w:type="spellStart"/>
      <w:r w:rsidR="009C4F0F">
        <w:rPr>
          <w:rFonts w:ascii="Times New Roman" w:hAnsi="Times New Roman" w:cs="Times New Roman"/>
        </w:rPr>
        <w:t>Shikuku</w:t>
      </w:r>
      <w:proofErr w:type="spellEnd"/>
      <w:r w:rsidR="009C4F0F">
        <w:rPr>
          <w:rFonts w:ascii="Times New Roman" w:hAnsi="Times New Roman" w:cs="Times New Roman"/>
        </w:rPr>
        <w:t xml:space="preserve"> et al. (2017) assess</w:t>
      </w:r>
      <w:ins w:id="66" w:author="Rufino, Mariana" w:date="2018-07-15T16:27:00Z">
        <w:r w:rsidR="00B6216F">
          <w:rPr>
            <w:rFonts w:ascii="Times New Roman" w:hAnsi="Times New Roman" w:cs="Times New Roman"/>
          </w:rPr>
          <w:t>ed</w:t>
        </w:r>
      </w:ins>
      <w:r w:rsidR="009C4F0F">
        <w:rPr>
          <w:rFonts w:ascii="Times New Roman" w:hAnsi="Times New Roman" w:cs="Times New Roman"/>
        </w:rPr>
        <w:t xml:space="preserve"> </w:t>
      </w:r>
      <w:r w:rsidR="007D122A">
        <w:rPr>
          <w:rFonts w:ascii="Times New Roman" w:hAnsi="Times New Roman" w:cs="Times New Roman"/>
        </w:rPr>
        <w:t xml:space="preserve">the same subsidies as well as </w:t>
      </w:r>
      <w:r w:rsidR="008160DB">
        <w:rPr>
          <w:rFonts w:ascii="Times New Roman" w:hAnsi="Times New Roman" w:cs="Times New Roman"/>
        </w:rPr>
        <w:t xml:space="preserve">improved </w:t>
      </w:r>
      <w:r w:rsidR="007D122A">
        <w:rPr>
          <w:rFonts w:ascii="Times New Roman" w:hAnsi="Times New Roman" w:cs="Times New Roman"/>
        </w:rPr>
        <w:t>credit</w:t>
      </w:r>
      <w:r w:rsidR="009C4F0F">
        <w:rPr>
          <w:rFonts w:ascii="Times New Roman" w:hAnsi="Times New Roman" w:cs="Times New Roman"/>
        </w:rPr>
        <w:t xml:space="preserve"> </w:t>
      </w:r>
      <w:r w:rsidR="008160DB">
        <w:rPr>
          <w:rFonts w:ascii="Times New Roman" w:hAnsi="Times New Roman" w:cs="Times New Roman"/>
        </w:rPr>
        <w:t xml:space="preserve">access </w:t>
      </w:r>
      <w:r w:rsidR="009C4F0F">
        <w:rPr>
          <w:rFonts w:ascii="Times New Roman" w:hAnsi="Times New Roman" w:cs="Times New Roman"/>
        </w:rPr>
        <w:t>on</w:t>
      </w:r>
      <w:r w:rsidR="00D903E4">
        <w:rPr>
          <w:rFonts w:ascii="Times New Roman" w:hAnsi="Times New Roman" w:cs="Times New Roman"/>
        </w:rPr>
        <w:t xml:space="preserve"> household</w:t>
      </w:r>
      <w:r w:rsidR="00AB66CD">
        <w:rPr>
          <w:rFonts w:ascii="Times New Roman" w:hAnsi="Times New Roman" w:cs="Times New Roman"/>
        </w:rPr>
        <w:t xml:space="preserve"> adoption, and in turn on,</w:t>
      </w:r>
      <w:r w:rsidR="009C4F0F">
        <w:rPr>
          <w:rFonts w:ascii="Times New Roman" w:hAnsi="Times New Roman" w:cs="Times New Roman"/>
        </w:rPr>
        <w:t xml:space="preserve"> food security and methane emissions intensity </w:t>
      </w:r>
      <w:r w:rsidR="00D02985">
        <w:rPr>
          <w:rFonts w:ascii="Times New Roman" w:hAnsi="Times New Roman" w:cs="Times New Roman"/>
        </w:rPr>
        <w:t xml:space="preserve">for cattle owning households </w:t>
      </w:r>
      <w:r w:rsidR="009C4F0F">
        <w:rPr>
          <w:rFonts w:ascii="Times New Roman" w:hAnsi="Times New Roman" w:cs="Times New Roman"/>
        </w:rPr>
        <w:t xml:space="preserve">in </w:t>
      </w:r>
      <w:proofErr w:type="spellStart"/>
      <w:r w:rsidR="009C4F0F">
        <w:rPr>
          <w:rFonts w:ascii="Times New Roman" w:hAnsi="Times New Roman" w:cs="Times New Roman"/>
        </w:rPr>
        <w:t>Lushoto</w:t>
      </w:r>
      <w:proofErr w:type="spellEnd"/>
      <w:r w:rsidR="009C4F0F">
        <w:rPr>
          <w:rFonts w:ascii="Times New Roman" w:hAnsi="Times New Roman" w:cs="Times New Roman"/>
        </w:rPr>
        <w:t xml:space="preserve">, Tanzania. </w:t>
      </w:r>
      <w:r w:rsidR="007D122A">
        <w:rPr>
          <w:rFonts w:ascii="Times New Roman" w:hAnsi="Times New Roman" w:cs="Times New Roman"/>
        </w:rPr>
        <w:t>Wh</w:t>
      </w:r>
      <w:r w:rsidR="009D0E19">
        <w:rPr>
          <w:rFonts w:ascii="Times New Roman" w:hAnsi="Times New Roman" w:cs="Times New Roman"/>
        </w:rPr>
        <w:t>ile such forms of input support</w:t>
      </w:r>
      <w:r w:rsidR="000D6705">
        <w:rPr>
          <w:rFonts w:ascii="Times New Roman" w:hAnsi="Times New Roman" w:cs="Times New Roman"/>
        </w:rPr>
        <w:t xml:space="preserve"> </w:t>
      </w:r>
      <w:ins w:id="67" w:author="Rufino, Mariana" w:date="2018-07-15T16:29:00Z">
        <w:r w:rsidR="00B6216F">
          <w:rPr>
            <w:rFonts w:ascii="Times New Roman" w:hAnsi="Times New Roman" w:cs="Times New Roman"/>
          </w:rPr>
          <w:t xml:space="preserve">may </w:t>
        </w:r>
      </w:ins>
      <w:r w:rsidR="00D02985">
        <w:rPr>
          <w:rFonts w:ascii="Times New Roman" w:hAnsi="Times New Roman" w:cs="Times New Roman"/>
        </w:rPr>
        <w:t xml:space="preserve">provide the </w:t>
      </w:r>
      <w:del w:id="68" w:author="Rufino, Mariana" w:date="2018-07-15T16:29:00Z">
        <w:r w:rsidR="00D02985" w:rsidDel="00B6216F">
          <w:rPr>
            <w:rFonts w:ascii="Times New Roman" w:hAnsi="Times New Roman" w:cs="Times New Roman"/>
          </w:rPr>
          <w:delText xml:space="preserve">needed </w:delText>
        </w:r>
      </w:del>
      <w:r w:rsidR="007D122A">
        <w:rPr>
          <w:rFonts w:ascii="Times New Roman" w:hAnsi="Times New Roman" w:cs="Times New Roman"/>
        </w:rPr>
        <w:t xml:space="preserve">incentive </w:t>
      </w:r>
      <w:r w:rsidR="00D02985">
        <w:rPr>
          <w:rFonts w:ascii="Times New Roman" w:hAnsi="Times New Roman" w:cs="Times New Roman"/>
        </w:rPr>
        <w:t xml:space="preserve">for </w:t>
      </w:r>
      <w:r w:rsidR="007D122A">
        <w:rPr>
          <w:rFonts w:ascii="Times New Roman" w:hAnsi="Times New Roman" w:cs="Times New Roman"/>
        </w:rPr>
        <w:t>households to</w:t>
      </w:r>
      <w:r w:rsidR="001460AF">
        <w:rPr>
          <w:rFonts w:ascii="Times New Roman" w:hAnsi="Times New Roman" w:cs="Times New Roman"/>
        </w:rPr>
        <w:t xml:space="preserve"> upgrade production practices, </w:t>
      </w:r>
      <w:r w:rsidR="007D122A">
        <w:rPr>
          <w:rFonts w:ascii="Times New Roman" w:hAnsi="Times New Roman" w:cs="Times New Roman"/>
        </w:rPr>
        <w:t>various authors (</w:t>
      </w:r>
      <w:commentRangeStart w:id="69"/>
      <w:r w:rsidR="000D6705">
        <w:rPr>
          <w:rFonts w:ascii="Times New Roman" w:hAnsi="Times New Roman" w:cs="Times New Roman"/>
        </w:rPr>
        <w:t xml:space="preserve">e.g. </w:t>
      </w:r>
      <w:proofErr w:type="spellStart"/>
      <w:r w:rsidR="007D122A">
        <w:rPr>
          <w:rFonts w:ascii="Times New Roman" w:hAnsi="Times New Roman" w:cs="Times New Roman"/>
        </w:rPr>
        <w:t>Hounkonoou</w:t>
      </w:r>
      <w:proofErr w:type="spellEnd"/>
      <w:r w:rsidR="007D122A">
        <w:rPr>
          <w:rFonts w:ascii="Times New Roman" w:hAnsi="Times New Roman" w:cs="Times New Roman"/>
        </w:rPr>
        <w:t xml:space="preserve"> et al. 2012</w:t>
      </w:r>
      <w:commentRangeEnd w:id="69"/>
      <w:r w:rsidR="00B6216F">
        <w:rPr>
          <w:rStyle w:val="CommentReference"/>
        </w:rPr>
        <w:commentReference w:id="69"/>
      </w:r>
      <w:r w:rsidR="007D122A">
        <w:rPr>
          <w:rFonts w:ascii="Times New Roman" w:hAnsi="Times New Roman" w:cs="Times New Roman"/>
        </w:rPr>
        <w:t xml:space="preserve">) have argued </w:t>
      </w:r>
      <w:r w:rsidR="009C4F0F">
        <w:rPr>
          <w:rFonts w:ascii="Times New Roman" w:hAnsi="Times New Roman" w:cs="Times New Roman"/>
        </w:rPr>
        <w:t>that productio</w:t>
      </w:r>
      <w:r w:rsidR="007D122A">
        <w:rPr>
          <w:rFonts w:ascii="Times New Roman" w:hAnsi="Times New Roman" w:cs="Times New Roman"/>
        </w:rPr>
        <w:t xml:space="preserve">n oriented interventions alone </w:t>
      </w:r>
      <w:r w:rsidR="009C4F0F">
        <w:rPr>
          <w:rFonts w:ascii="Times New Roman" w:hAnsi="Times New Roman" w:cs="Times New Roman"/>
        </w:rPr>
        <w:t xml:space="preserve">have limited effectiveness if the terms upon which smallholders engage in </w:t>
      </w:r>
      <w:r w:rsidR="009D0E19">
        <w:rPr>
          <w:rFonts w:ascii="Times New Roman" w:hAnsi="Times New Roman" w:cs="Times New Roman"/>
        </w:rPr>
        <w:t>the dairy value chain</w:t>
      </w:r>
      <w:r w:rsidR="009C4F0F">
        <w:rPr>
          <w:rFonts w:ascii="Times New Roman" w:hAnsi="Times New Roman" w:cs="Times New Roman"/>
        </w:rPr>
        <w:t xml:space="preserve"> are not improved</w:t>
      </w:r>
      <w:r w:rsidR="007D122A">
        <w:rPr>
          <w:rFonts w:ascii="Times New Roman" w:hAnsi="Times New Roman" w:cs="Times New Roman"/>
        </w:rPr>
        <w:t>.</w:t>
      </w:r>
      <w:r w:rsidR="009C4F0F">
        <w:rPr>
          <w:rFonts w:ascii="Times New Roman" w:hAnsi="Times New Roman" w:cs="Times New Roman"/>
        </w:rPr>
        <w:t xml:space="preserve"> Between 90-95% of milk marketed in Tanzania is done so informally, whereby producers sell small volumes of milk </w:t>
      </w:r>
      <w:r w:rsidR="00C87549">
        <w:rPr>
          <w:rFonts w:ascii="Times New Roman" w:hAnsi="Times New Roman" w:cs="Times New Roman"/>
        </w:rPr>
        <w:t xml:space="preserve">to various </w:t>
      </w:r>
      <w:r w:rsidR="00A75E71">
        <w:rPr>
          <w:rFonts w:ascii="Times New Roman" w:hAnsi="Times New Roman" w:cs="Times New Roman"/>
        </w:rPr>
        <w:t>intermediaries</w:t>
      </w:r>
      <w:r w:rsidR="00C87549">
        <w:rPr>
          <w:rFonts w:ascii="Times New Roman" w:hAnsi="Times New Roman" w:cs="Times New Roman"/>
        </w:rPr>
        <w:t xml:space="preserve"> (hawkers, traders, processors) </w:t>
      </w:r>
      <w:r w:rsidR="009C4F0F">
        <w:rPr>
          <w:rFonts w:ascii="Times New Roman" w:hAnsi="Times New Roman" w:cs="Times New Roman"/>
        </w:rPr>
        <w:t>on an irregular basis, and subject to significant price volatility</w:t>
      </w:r>
      <w:r w:rsidR="00E407CF">
        <w:rPr>
          <w:rFonts w:ascii="Times New Roman" w:hAnsi="Times New Roman" w:cs="Times New Roman"/>
        </w:rPr>
        <w:t xml:space="preserve"> (</w:t>
      </w:r>
      <w:proofErr w:type="spellStart"/>
      <w:r w:rsidR="00E407CF">
        <w:rPr>
          <w:rFonts w:ascii="Times New Roman" w:hAnsi="Times New Roman" w:cs="Times New Roman"/>
        </w:rPr>
        <w:t>Omore</w:t>
      </w:r>
      <w:proofErr w:type="spellEnd"/>
      <w:r w:rsidR="00E407CF">
        <w:rPr>
          <w:rFonts w:ascii="Times New Roman" w:hAnsi="Times New Roman" w:cs="Times New Roman"/>
        </w:rPr>
        <w:t xml:space="preserve"> et al. 2015)</w:t>
      </w:r>
      <w:r w:rsidR="009C4F0F">
        <w:rPr>
          <w:rFonts w:ascii="Times New Roman" w:hAnsi="Times New Roman" w:cs="Times New Roman"/>
        </w:rPr>
        <w:t>.</w:t>
      </w:r>
      <w:r w:rsidR="003D339F">
        <w:rPr>
          <w:rFonts w:ascii="Times New Roman" w:hAnsi="Times New Roman" w:cs="Times New Roman"/>
        </w:rPr>
        <w:t xml:space="preserve"> Producer prices in these informal markets are known to vary by as much as 100% between seasons (</w:t>
      </w:r>
      <w:proofErr w:type="spellStart"/>
      <w:r w:rsidR="003D339F">
        <w:rPr>
          <w:rFonts w:ascii="Times New Roman" w:hAnsi="Times New Roman" w:cs="Times New Roman"/>
        </w:rPr>
        <w:t>Bingi</w:t>
      </w:r>
      <w:proofErr w:type="spellEnd"/>
      <w:r w:rsidR="003D339F">
        <w:rPr>
          <w:rFonts w:ascii="Times New Roman" w:hAnsi="Times New Roman" w:cs="Times New Roman"/>
        </w:rPr>
        <w:t xml:space="preserve"> and </w:t>
      </w:r>
      <w:proofErr w:type="spellStart"/>
      <w:r w:rsidR="003D339F">
        <w:rPr>
          <w:rFonts w:ascii="Times New Roman" w:hAnsi="Times New Roman" w:cs="Times New Roman"/>
        </w:rPr>
        <w:t>Todel</w:t>
      </w:r>
      <w:proofErr w:type="spellEnd"/>
      <w:r w:rsidR="003D339F">
        <w:rPr>
          <w:rFonts w:ascii="Times New Roman" w:hAnsi="Times New Roman" w:cs="Times New Roman"/>
        </w:rPr>
        <w:t>,</w:t>
      </w:r>
      <w:r w:rsidR="00D903E4">
        <w:rPr>
          <w:rFonts w:ascii="Times New Roman" w:hAnsi="Times New Roman" w:cs="Times New Roman"/>
        </w:rPr>
        <w:t xml:space="preserve"> 2010</w:t>
      </w:r>
      <w:r w:rsidR="003D339F">
        <w:rPr>
          <w:rFonts w:ascii="Times New Roman" w:hAnsi="Times New Roman" w:cs="Times New Roman"/>
        </w:rPr>
        <w:t xml:space="preserve">). </w:t>
      </w:r>
      <w:r w:rsidR="009C4F0F">
        <w:rPr>
          <w:rFonts w:ascii="Times New Roman" w:hAnsi="Times New Roman" w:cs="Times New Roman"/>
        </w:rPr>
        <w:t xml:space="preserve">The uncertainty in </w:t>
      </w:r>
      <w:r w:rsidR="00D02985">
        <w:rPr>
          <w:rFonts w:ascii="Times New Roman" w:hAnsi="Times New Roman" w:cs="Times New Roman"/>
        </w:rPr>
        <w:t xml:space="preserve">prices and volume </w:t>
      </w:r>
      <w:r w:rsidR="009C4F0F">
        <w:rPr>
          <w:rFonts w:ascii="Times New Roman" w:hAnsi="Times New Roman" w:cs="Times New Roman"/>
        </w:rPr>
        <w:t xml:space="preserve">demanded </w:t>
      </w:r>
      <w:r w:rsidR="00D02985">
        <w:rPr>
          <w:rFonts w:ascii="Times New Roman" w:hAnsi="Times New Roman" w:cs="Times New Roman"/>
        </w:rPr>
        <w:t>for smallholder</w:t>
      </w:r>
      <w:r w:rsidR="00AD30F6">
        <w:rPr>
          <w:rFonts w:ascii="Times New Roman" w:hAnsi="Times New Roman" w:cs="Times New Roman"/>
        </w:rPr>
        <w:t>s</w:t>
      </w:r>
      <w:r w:rsidR="00D02985">
        <w:rPr>
          <w:rFonts w:ascii="Times New Roman" w:hAnsi="Times New Roman" w:cs="Times New Roman"/>
        </w:rPr>
        <w:t xml:space="preserve"> participating in </w:t>
      </w:r>
      <w:r w:rsidR="009C4F0F">
        <w:rPr>
          <w:rFonts w:ascii="Times New Roman" w:hAnsi="Times New Roman" w:cs="Times New Roman"/>
        </w:rPr>
        <w:t>these infor</w:t>
      </w:r>
      <w:r w:rsidR="00A75E71">
        <w:rPr>
          <w:rFonts w:ascii="Times New Roman" w:hAnsi="Times New Roman" w:cs="Times New Roman"/>
        </w:rPr>
        <w:t xml:space="preserve">mal milk markets </w:t>
      </w:r>
      <w:r w:rsidR="009C4F0F">
        <w:rPr>
          <w:rFonts w:ascii="Times New Roman" w:hAnsi="Times New Roman" w:cs="Times New Roman"/>
        </w:rPr>
        <w:t xml:space="preserve">have been argued to impede the </w:t>
      </w:r>
      <w:r w:rsidR="00A75E71">
        <w:rPr>
          <w:rFonts w:ascii="Times New Roman" w:hAnsi="Times New Roman" w:cs="Times New Roman"/>
        </w:rPr>
        <w:t xml:space="preserve">adoption of improved practices/technologies </w:t>
      </w:r>
      <w:r w:rsidR="00FD5164">
        <w:rPr>
          <w:rFonts w:ascii="Times New Roman" w:hAnsi="Times New Roman" w:cs="Times New Roman"/>
        </w:rPr>
        <w:t>(</w:t>
      </w:r>
      <w:proofErr w:type="spellStart"/>
      <w:r w:rsidR="00FD5164">
        <w:rPr>
          <w:rFonts w:ascii="Times New Roman" w:hAnsi="Times New Roman" w:cs="Times New Roman"/>
        </w:rPr>
        <w:t>Kilelu</w:t>
      </w:r>
      <w:proofErr w:type="spellEnd"/>
      <w:r w:rsidR="00FD5164">
        <w:rPr>
          <w:rFonts w:ascii="Times New Roman" w:hAnsi="Times New Roman" w:cs="Times New Roman"/>
        </w:rPr>
        <w:t xml:space="preserve"> et al. 2017</w:t>
      </w:r>
      <w:r w:rsidR="009C4F0F">
        <w:rPr>
          <w:rFonts w:ascii="Times New Roman" w:hAnsi="Times New Roman" w:cs="Times New Roman"/>
        </w:rPr>
        <w:t xml:space="preserve">). </w:t>
      </w:r>
      <w:r w:rsidR="00C87549">
        <w:rPr>
          <w:rFonts w:ascii="Times New Roman" w:hAnsi="Times New Roman" w:cs="Times New Roman"/>
        </w:rPr>
        <w:t xml:space="preserve">On the contrary, producers who are directly linked to processors, </w:t>
      </w:r>
      <w:r w:rsidR="00A75E71">
        <w:rPr>
          <w:rFonts w:ascii="Times New Roman" w:hAnsi="Times New Roman" w:cs="Times New Roman"/>
        </w:rPr>
        <w:t>through contractual agreements</w:t>
      </w:r>
      <w:r w:rsidR="007D122A">
        <w:rPr>
          <w:rFonts w:ascii="Times New Roman" w:hAnsi="Times New Roman" w:cs="Times New Roman"/>
        </w:rPr>
        <w:t xml:space="preserve"> that specify a fixed volume and price to be sold</w:t>
      </w:r>
      <w:r w:rsidR="00A75E71">
        <w:rPr>
          <w:rFonts w:ascii="Times New Roman" w:hAnsi="Times New Roman" w:cs="Times New Roman"/>
        </w:rPr>
        <w:t xml:space="preserve">, have been </w:t>
      </w:r>
      <w:r w:rsidR="007161B7">
        <w:rPr>
          <w:rFonts w:ascii="Times New Roman" w:hAnsi="Times New Roman" w:cs="Times New Roman"/>
        </w:rPr>
        <w:t>found to e</w:t>
      </w:r>
      <w:r w:rsidR="00A730B7">
        <w:rPr>
          <w:rFonts w:ascii="Times New Roman" w:hAnsi="Times New Roman" w:cs="Times New Roman"/>
        </w:rPr>
        <w:t>xhibit higher levels of technical efficiency</w:t>
      </w:r>
      <w:r w:rsidR="008160DB">
        <w:rPr>
          <w:rFonts w:ascii="Times New Roman" w:hAnsi="Times New Roman" w:cs="Times New Roman"/>
        </w:rPr>
        <w:t xml:space="preserve"> </w:t>
      </w:r>
      <w:r w:rsidR="009C4F0F">
        <w:rPr>
          <w:rFonts w:ascii="Times New Roman" w:hAnsi="Times New Roman" w:cs="Times New Roman"/>
        </w:rPr>
        <w:t>(</w:t>
      </w:r>
      <w:proofErr w:type="spellStart"/>
      <w:r w:rsidR="009C4F0F">
        <w:rPr>
          <w:rFonts w:ascii="Times New Roman" w:hAnsi="Times New Roman" w:cs="Times New Roman"/>
        </w:rPr>
        <w:t>Omore</w:t>
      </w:r>
      <w:proofErr w:type="spellEnd"/>
      <w:r w:rsidR="00FD5164">
        <w:rPr>
          <w:rFonts w:ascii="Times New Roman" w:hAnsi="Times New Roman" w:cs="Times New Roman"/>
        </w:rPr>
        <w:t xml:space="preserve"> et al. 2015, Omondi et al. 2017</w:t>
      </w:r>
      <w:r w:rsidR="009C4F0F">
        <w:rPr>
          <w:rFonts w:ascii="Times New Roman" w:hAnsi="Times New Roman" w:cs="Times New Roman"/>
        </w:rPr>
        <w:t xml:space="preserve">). </w:t>
      </w:r>
      <w:r w:rsidR="00A730B7">
        <w:rPr>
          <w:rFonts w:ascii="Times New Roman" w:hAnsi="Times New Roman" w:cs="Times New Roman"/>
        </w:rPr>
        <w:t xml:space="preserve">These types of </w:t>
      </w:r>
      <w:r w:rsidR="00AB66CD">
        <w:rPr>
          <w:rFonts w:ascii="Times New Roman" w:hAnsi="Times New Roman" w:cs="Times New Roman"/>
        </w:rPr>
        <w:t xml:space="preserve">processor </w:t>
      </w:r>
      <w:r w:rsidR="00A730B7">
        <w:rPr>
          <w:rFonts w:ascii="Times New Roman" w:hAnsi="Times New Roman" w:cs="Times New Roman"/>
        </w:rPr>
        <w:t>linkages are independent of the household’s access to inputs, suggesting that it is</w:t>
      </w:r>
      <w:r w:rsidR="003D339F">
        <w:rPr>
          <w:rFonts w:ascii="Times New Roman" w:hAnsi="Times New Roman" w:cs="Times New Roman"/>
        </w:rPr>
        <w:t xml:space="preserve"> not access to inputs </w:t>
      </w:r>
      <w:r w:rsidR="003D339F" w:rsidRPr="003D339F">
        <w:rPr>
          <w:rFonts w:ascii="Times New Roman" w:hAnsi="Times New Roman" w:cs="Times New Roman"/>
          <w:i/>
        </w:rPr>
        <w:t>per se</w:t>
      </w:r>
      <w:r w:rsidR="003D339F">
        <w:rPr>
          <w:rFonts w:ascii="Times New Roman" w:hAnsi="Times New Roman" w:cs="Times New Roman"/>
        </w:rPr>
        <w:t xml:space="preserve">, but </w:t>
      </w:r>
      <w:r w:rsidR="003D339F">
        <w:rPr>
          <w:rFonts w:ascii="Times New Roman" w:hAnsi="Times New Roman" w:cs="Times New Roman"/>
        </w:rPr>
        <w:lastRenderedPageBreak/>
        <w:t>the terms of participation in the dairy value chain</w:t>
      </w:r>
      <w:r w:rsidR="001E0103">
        <w:rPr>
          <w:rFonts w:ascii="Times New Roman" w:hAnsi="Times New Roman" w:cs="Times New Roman"/>
        </w:rPr>
        <w:t>,</w:t>
      </w:r>
      <w:r w:rsidR="003D339F">
        <w:rPr>
          <w:rFonts w:ascii="Times New Roman" w:hAnsi="Times New Roman" w:cs="Times New Roman"/>
        </w:rPr>
        <w:t xml:space="preserve"> that drive pr</w:t>
      </w:r>
      <w:ins w:id="70" w:author="Rufino, Mariana" w:date="2018-07-15T16:31:00Z">
        <w:r w:rsidR="00B6216F">
          <w:rPr>
            <w:rFonts w:ascii="Times New Roman" w:hAnsi="Times New Roman" w:cs="Times New Roman"/>
          </w:rPr>
          <w:t>actice</w:t>
        </w:r>
      </w:ins>
      <w:del w:id="71" w:author="Rufino, Mariana" w:date="2018-07-15T16:31:00Z">
        <w:r w:rsidR="003D339F" w:rsidDel="00B6216F">
          <w:rPr>
            <w:rFonts w:ascii="Times New Roman" w:hAnsi="Times New Roman" w:cs="Times New Roman"/>
          </w:rPr>
          <w:delText>oducer</w:delText>
        </w:r>
      </w:del>
      <w:r w:rsidR="003D339F">
        <w:rPr>
          <w:rFonts w:ascii="Times New Roman" w:hAnsi="Times New Roman" w:cs="Times New Roman"/>
        </w:rPr>
        <w:t xml:space="preserve"> upgrading. </w:t>
      </w:r>
      <w:r w:rsidR="007D122A">
        <w:rPr>
          <w:rFonts w:ascii="Times New Roman" w:hAnsi="Times New Roman" w:cs="Times New Roman"/>
        </w:rPr>
        <w:t xml:space="preserve">These </w:t>
      </w:r>
      <w:r w:rsidR="000D6705">
        <w:rPr>
          <w:rFonts w:ascii="Times New Roman" w:hAnsi="Times New Roman" w:cs="Times New Roman"/>
        </w:rPr>
        <w:t xml:space="preserve">findings suggest that the structure of the dairy value chain upstream from the producer is an important factor in the producer’s management practices, and therefore </w:t>
      </w:r>
      <w:commentRangeStart w:id="72"/>
      <w:del w:id="73" w:author="Rufino, Mariana" w:date="2018-07-15T16:31:00Z">
        <w:r w:rsidR="007D122A" w:rsidDel="007F56C9">
          <w:rPr>
            <w:rFonts w:ascii="Times New Roman" w:hAnsi="Times New Roman" w:cs="Times New Roman"/>
          </w:rPr>
          <w:delText xml:space="preserve">government </w:delText>
        </w:r>
      </w:del>
      <w:commentRangeEnd w:id="72"/>
      <w:r w:rsidR="007F56C9">
        <w:rPr>
          <w:rStyle w:val="CommentReference"/>
        </w:rPr>
        <w:commentReference w:id="72"/>
      </w:r>
      <w:r w:rsidR="007D122A">
        <w:rPr>
          <w:rFonts w:ascii="Times New Roman" w:hAnsi="Times New Roman" w:cs="Times New Roman"/>
        </w:rPr>
        <w:t xml:space="preserve">regulation of the dairy value chain, with the goal of stabilising milk revenue and providing improved forecasting capabilities </w:t>
      </w:r>
      <w:r w:rsidR="00D02985">
        <w:rPr>
          <w:rFonts w:ascii="Times New Roman" w:hAnsi="Times New Roman" w:cs="Times New Roman"/>
        </w:rPr>
        <w:t xml:space="preserve">by producers, </w:t>
      </w:r>
      <w:r w:rsidR="007D122A">
        <w:rPr>
          <w:rFonts w:ascii="Times New Roman" w:hAnsi="Times New Roman" w:cs="Times New Roman"/>
        </w:rPr>
        <w:t>may reduce the risk associat</w:t>
      </w:r>
      <w:r w:rsidR="003D339F">
        <w:rPr>
          <w:rFonts w:ascii="Times New Roman" w:hAnsi="Times New Roman" w:cs="Times New Roman"/>
        </w:rPr>
        <w:t xml:space="preserve">ed with </w:t>
      </w:r>
      <w:r w:rsidR="00E407CF">
        <w:rPr>
          <w:rFonts w:ascii="Times New Roman" w:hAnsi="Times New Roman" w:cs="Times New Roman"/>
        </w:rPr>
        <w:t xml:space="preserve">practice adoption, and therefore enhance the uptake of improved practices by producers. </w:t>
      </w:r>
    </w:p>
    <w:p w14:paraId="0FB1DB46" w14:textId="6F626844" w:rsidR="004B60CD" w:rsidRDefault="00AD30F6">
      <w:pPr>
        <w:spacing w:line="480" w:lineRule="auto"/>
        <w:rPr>
          <w:rFonts w:ascii="Times New Roman" w:hAnsi="Times New Roman" w:cs="Times New Roman"/>
        </w:rPr>
        <w:pPrChange w:id="74" w:author="Hawkins, James" w:date="2018-10-03T11:16:00Z">
          <w:pPr/>
        </w:pPrChange>
      </w:pPr>
      <w:r>
        <w:rPr>
          <w:rFonts w:ascii="Times New Roman" w:hAnsi="Times New Roman" w:cs="Times New Roman"/>
        </w:rPr>
        <w:t xml:space="preserve">This study uses a mathematical programming (MP) model </w:t>
      </w:r>
      <w:ins w:id="75" w:author="Rufino, Mariana" w:date="2018-07-15T16:33:00Z">
        <w:r w:rsidR="007F56C9">
          <w:rPr>
            <w:rFonts w:ascii="Times New Roman" w:hAnsi="Times New Roman" w:cs="Times New Roman"/>
          </w:rPr>
          <w:t xml:space="preserve">and empirical data </w:t>
        </w:r>
      </w:ins>
      <w:r>
        <w:rPr>
          <w:rFonts w:ascii="Times New Roman" w:hAnsi="Times New Roman" w:cs="Times New Roman"/>
        </w:rPr>
        <w:t xml:space="preserve">to conduct </w:t>
      </w:r>
      <w:r w:rsidRPr="00AD30F6">
        <w:rPr>
          <w:rFonts w:ascii="Times New Roman" w:hAnsi="Times New Roman" w:cs="Times New Roman"/>
          <w:i/>
        </w:rPr>
        <w:t>ex ante</w:t>
      </w:r>
      <w:r w:rsidR="007161B7">
        <w:rPr>
          <w:rFonts w:ascii="Times New Roman" w:hAnsi="Times New Roman" w:cs="Times New Roman"/>
        </w:rPr>
        <w:t xml:space="preserve"> anal</w:t>
      </w:r>
      <w:r w:rsidR="00AB66CD">
        <w:rPr>
          <w:rFonts w:ascii="Times New Roman" w:hAnsi="Times New Roman" w:cs="Times New Roman"/>
        </w:rPr>
        <w:t>ysi</w:t>
      </w:r>
      <w:r w:rsidR="003D4671">
        <w:rPr>
          <w:rFonts w:ascii="Times New Roman" w:hAnsi="Times New Roman" w:cs="Times New Roman"/>
        </w:rPr>
        <w:t>s</w:t>
      </w:r>
      <w:r>
        <w:rPr>
          <w:rFonts w:ascii="Times New Roman" w:hAnsi="Times New Roman" w:cs="Times New Roman"/>
        </w:rPr>
        <w:t xml:space="preserve"> on the effects of </w:t>
      </w:r>
      <w:r w:rsidR="002B75DA">
        <w:rPr>
          <w:rFonts w:ascii="Times New Roman" w:hAnsi="Times New Roman" w:cs="Times New Roman"/>
        </w:rPr>
        <w:t xml:space="preserve">the </w:t>
      </w:r>
      <w:commentRangeStart w:id="76"/>
      <w:r w:rsidR="002B75DA">
        <w:rPr>
          <w:rFonts w:ascii="Times New Roman" w:hAnsi="Times New Roman" w:cs="Times New Roman"/>
        </w:rPr>
        <w:t xml:space="preserve">terms of market participation </w:t>
      </w:r>
      <w:commentRangeEnd w:id="76"/>
      <w:r w:rsidR="007F56C9">
        <w:rPr>
          <w:rStyle w:val="CommentReference"/>
        </w:rPr>
        <w:commentReference w:id="76"/>
      </w:r>
      <w:r>
        <w:rPr>
          <w:rFonts w:ascii="Times New Roman" w:hAnsi="Times New Roman" w:cs="Times New Roman"/>
        </w:rPr>
        <w:t xml:space="preserve">on the upgrading of smallholder dairy producers, and in turn, the CF of milk production. </w:t>
      </w:r>
      <w:r w:rsidR="008B516F">
        <w:rPr>
          <w:rFonts w:ascii="Times New Roman" w:hAnsi="Times New Roman" w:cs="Times New Roman"/>
        </w:rPr>
        <w:t xml:space="preserve">MP models are powerful tools for conducting </w:t>
      </w:r>
      <w:r w:rsidR="008B516F" w:rsidRPr="00990F1F">
        <w:rPr>
          <w:rFonts w:ascii="Times New Roman" w:hAnsi="Times New Roman" w:cs="Times New Roman"/>
          <w:i/>
        </w:rPr>
        <w:t>ex ante</w:t>
      </w:r>
      <w:r w:rsidR="008B516F">
        <w:rPr>
          <w:rFonts w:ascii="Times New Roman" w:hAnsi="Times New Roman" w:cs="Times New Roman"/>
        </w:rPr>
        <w:t xml:space="preserve"> analysis in the context of smallholder farm-households (e.g. </w:t>
      </w:r>
      <w:proofErr w:type="spellStart"/>
      <w:r w:rsidR="008B516F">
        <w:rPr>
          <w:rFonts w:ascii="Times New Roman" w:hAnsi="Times New Roman" w:cs="Times New Roman"/>
        </w:rPr>
        <w:t>Komarek</w:t>
      </w:r>
      <w:proofErr w:type="spellEnd"/>
      <w:r w:rsidR="008B516F">
        <w:rPr>
          <w:rFonts w:ascii="Times New Roman" w:hAnsi="Times New Roman" w:cs="Times New Roman"/>
        </w:rPr>
        <w:t xml:space="preserve"> et al. 2017, </w:t>
      </w:r>
      <w:proofErr w:type="spellStart"/>
      <w:r w:rsidR="008B516F">
        <w:rPr>
          <w:rFonts w:ascii="Times New Roman" w:hAnsi="Times New Roman" w:cs="Times New Roman"/>
        </w:rPr>
        <w:t>Louhichi</w:t>
      </w:r>
      <w:proofErr w:type="spellEnd"/>
      <w:r w:rsidR="008B516F">
        <w:rPr>
          <w:rFonts w:ascii="Times New Roman" w:hAnsi="Times New Roman" w:cs="Times New Roman"/>
        </w:rPr>
        <w:t xml:space="preserve"> et al. 2013). Such models link decision making theory, sometimes combined with risk</w:t>
      </w:r>
      <w:r w:rsidR="008B516F">
        <w:rPr>
          <w:rStyle w:val="FootnoteReference"/>
          <w:rFonts w:ascii="Times New Roman" w:hAnsi="Times New Roman" w:cs="Times New Roman"/>
        </w:rPr>
        <w:footnoteReference w:id="1"/>
      </w:r>
      <w:r w:rsidR="008B516F">
        <w:rPr>
          <w:rFonts w:ascii="Times New Roman" w:hAnsi="Times New Roman" w:cs="Times New Roman"/>
        </w:rPr>
        <w:t xml:space="preserve">, with biophysical production models, in order to predict the effects of changes in policy or market conditions on decision making, technology adoption, and in turn household welfare or environmental outcomes (Van </w:t>
      </w:r>
      <w:proofErr w:type="spellStart"/>
      <w:r w:rsidR="008B516F">
        <w:rPr>
          <w:rFonts w:ascii="Times New Roman" w:hAnsi="Times New Roman" w:cs="Times New Roman"/>
        </w:rPr>
        <w:t>Wijk</w:t>
      </w:r>
      <w:proofErr w:type="spellEnd"/>
      <w:r w:rsidR="008B516F">
        <w:rPr>
          <w:rFonts w:ascii="Times New Roman" w:hAnsi="Times New Roman" w:cs="Times New Roman"/>
        </w:rPr>
        <w:t xml:space="preserve"> et al., 2014). The results can be interpreted as describing the </w:t>
      </w:r>
      <w:r w:rsidR="002B75DA">
        <w:rPr>
          <w:rFonts w:ascii="Times New Roman" w:hAnsi="Times New Roman" w:cs="Times New Roman"/>
        </w:rPr>
        <w:t xml:space="preserve">effect </w:t>
      </w:r>
      <w:r w:rsidR="008B516F">
        <w:rPr>
          <w:rFonts w:ascii="Times New Roman" w:hAnsi="Times New Roman" w:cs="Times New Roman"/>
        </w:rPr>
        <w:t xml:space="preserve">of a given change in policy or market conditions on household </w:t>
      </w:r>
      <w:r w:rsidR="0019353C">
        <w:rPr>
          <w:rFonts w:ascii="Times New Roman" w:hAnsi="Times New Roman" w:cs="Times New Roman"/>
        </w:rPr>
        <w:t>decision making</w:t>
      </w:r>
      <w:r w:rsidR="008B516F">
        <w:rPr>
          <w:rFonts w:ascii="Times New Roman" w:hAnsi="Times New Roman" w:cs="Times New Roman"/>
        </w:rPr>
        <w:t xml:space="preserve">, under the overarching assumption of an economically rational, risk averse </w:t>
      </w:r>
      <w:r w:rsidR="002B75DA">
        <w:rPr>
          <w:rFonts w:ascii="Times New Roman" w:hAnsi="Times New Roman" w:cs="Times New Roman"/>
        </w:rPr>
        <w:t>household head/farmer</w:t>
      </w:r>
      <w:r w:rsidR="0019353C">
        <w:rPr>
          <w:rFonts w:ascii="Times New Roman" w:hAnsi="Times New Roman" w:cs="Times New Roman"/>
        </w:rPr>
        <w:t xml:space="preserve"> (Hazel, 1982)</w:t>
      </w:r>
      <w:r w:rsidR="002B75DA">
        <w:rPr>
          <w:rFonts w:ascii="Times New Roman" w:hAnsi="Times New Roman" w:cs="Times New Roman"/>
        </w:rPr>
        <w:t>.</w:t>
      </w:r>
      <w:r w:rsidR="008B516F">
        <w:rPr>
          <w:rFonts w:ascii="Times New Roman" w:hAnsi="Times New Roman" w:cs="Times New Roman"/>
        </w:rPr>
        <w:t xml:space="preserve"> </w:t>
      </w:r>
      <w:r w:rsidR="00E407CF">
        <w:rPr>
          <w:rFonts w:ascii="Times New Roman" w:hAnsi="Times New Roman" w:cs="Times New Roman"/>
        </w:rPr>
        <w:t>Adoption of i</w:t>
      </w:r>
      <w:r w:rsidR="001E0103">
        <w:rPr>
          <w:rFonts w:ascii="Times New Roman" w:hAnsi="Times New Roman" w:cs="Times New Roman"/>
        </w:rPr>
        <w:t xml:space="preserve">mproved feeding practices and </w:t>
      </w:r>
      <w:del w:id="77" w:author="Rufino, Mariana" w:date="2018-07-15T16:35:00Z">
        <w:r w:rsidR="001E0103" w:rsidDel="007F56C9">
          <w:rPr>
            <w:rFonts w:ascii="Times New Roman" w:hAnsi="Times New Roman" w:cs="Times New Roman"/>
          </w:rPr>
          <w:delText xml:space="preserve">crossbred </w:delText>
        </w:r>
      </w:del>
      <w:ins w:id="78" w:author="Rufino, Mariana" w:date="2018-07-15T16:35:00Z">
        <w:r w:rsidR="007F56C9">
          <w:rPr>
            <w:rFonts w:ascii="Times New Roman" w:hAnsi="Times New Roman" w:cs="Times New Roman"/>
          </w:rPr>
          <w:t xml:space="preserve">improved </w:t>
        </w:r>
      </w:ins>
      <w:r w:rsidR="001E0103">
        <w:rPr>
          <w:rFonts w:ascii="Times New Roman" w:hAnsi="Times New Roman" w:cs="Times New Roman"/>
        </w:rPr>
        <w:t xml:space="preserve">animal genetics </w:t>
      </w:r>
      <w:r w:rsidR="002B75DA">
        <w:rPr>
          <w:rFonts w:ascii="Times New Roman" w:hAnsi="Times New Roman" w:cs="Times New Roman"/>
        </w:rPr>
        <w:t>offer</w:t>
      </w:r>
      <w:del w:id="79" w:author="Rufino, Mariana" w:date="2018-07-15T16:35:00Z">
        <w:r w:rsidR="002B75DA" w:rsidDel="007F56C9">
          <w:rPr>
            <w:rFonts w:ascii="Times New Roman" w:hAnsi="Times New Roman" w:cs="Times New Roman"/>
          </w:rPr>
          <w:delText>s</w:delText>
        </w:r>
      </w:del>
      <w:r w:rsidR="002B75DA">
        <w:rPr>
          <w:rFonts w:ascii="Times New Roman" w:hAnsi="Times New Roman" w:cs="Times New Roman"/>
        </w:rPr>
        <w:t xml:space="preserve"> potential for reducing</w:t>
      </w:r>
      <w:r w:rsidR="001E0103">
        <w:rPr>
          <w:rFonts w:ascii="Times New Roman" w:hAnsi="Times New Roman" w:cs="Times New Roman"/>
        </w:rPr>
        <w:t xml:space="preserve"> GHG emissions </w:t>
      </w:r>
      <w:r w:rsidR="002B75DA">
        <w:rPr>
          <w:rFonts w:ascii="Times New Roman" w:hAnsi="Times New Roman" w:cs="Times New Roman"/>
        </w:rPr>
        <w:t xml:space="preserve">intensities through </w:t>
      </w:r>
      <w:del w:id="80" w:author="Rufino, Mariana" w:date="2018-07-15T16:35:00Z">
        <w:r w:rsidR="002B75DA" w:rsidDel="007F56C9">
          <w:rPr>
            <w:rFonts w:ascii="Times New Roman" w:hAnsi="Times New Roman" w:cs="Times New Roman"/>
          </w:rPr>
          <w:delText xml:space="preserve">improved </w:delText>
        </w:r>
      </w:del>
      <w:ins w:id="81" w:author="Rufino, Mariana" w:date="2018-07-15T16:35:00Z">
        <w:r w:rsidR="007F56C9">
          <w:rPr>
            <w:rFonts w:ascii="Times New Roman" w:hAnsi="Times New Roman" w:cs="Times New Roman"/>
          </w:rPr>
          <w:t xml:space="preserve">higher </w:t>
        </w:r>
      </w:ins>
      <w:r w:rsidR="002B75DA">
        <w:rPr>
          <w:rFonts w:ascii="Times New Roman" w:hAnsi="Times New Roman" w:cs="Times New Roman"/>
        </w:rPr>
        <w:t>feed conversion efficiency (Herrero et al. 2013)</w:t>
      </w:r>
      <w:del w:id="82" w:author="Rufino, Mariana" w:date="2018-07-15T16:36:00Z">
        <w:r w:rsidR="001E0103" w:rsidDel="008F7095">
          <w:rPr>
            <w:rFonts w:ascii="Times New Roman" w:hAnsi="Times New Roman" w:cs="Times New Roman"/>
          </w:rPr>
          <w:delText xml:space="preserve">, and due to the low extent of </w:delText>
        </w:r>
        <w:r w:rsidR="001F384B" w:rsidDel="008F7095">
          <w:rPr>
            <w:rFonts w:ascii="Times New Roman" w:hAnsi="Times New Roman" w:cs="Times New Roman"/>
          </w:rPr>
          <w:delText>adoption of these practices</w:delText>
        </w:r>
        <w:r w:rsidR="001E0103" w:rsidDel="008F7095">
          <w:rPr>
            <w:rFonts w:ascii="Times New Roman" w:hAnsi="Times New Roman" w:cs="Times New Roman"/>
          </w:rPr>
          <w:delText xml:space="preserve">, there exists significant potential for reducing GHG emissions </w:delText>
        </w:r>
        <w:r w:rsidR="002B75DA" w:rsidDel="008F7095">
          <w:rPr>
            <w:rFonts w:ascii="Times New Roman" w:hAnsi="Times New Roman" w:cs="Times New Roman"/>
          </w:rPr>
          <w:delText xml:space="preserve">intensities </w:delText>
        </w:r>
        <w:r w:rsidR="001E0103" w:rsidDel="008F7095">
          <w:rPr>
            <w:rFonts w:ascii="Times New Roman" w:hAnsi="Times New Roman" w:cs="Times New Roman"/>
          </w:rPr>
          <w:delText xml:space="preserve">with </w:delText>
        </w:r>
        <w:r w:rsidR="001F384B" w:rsidDel="008F7095">
          <w:rPr>
            <w:rFonts w:ascii="Times New Roman" w:hAnsi="Times New Roman" w:cs="Times New Roman"/>
          </w:rPr>
          <w:delText>greater adoption</w:delText>
        </w:r>
      </w:del>
      <w:r w:rsidR="00E407CF">
        <w:rPr>
          <w:rFonts w:ascii="Times New Roman" w:hAnsi="Times New Roman" w:cs="Times New Roman"/>
        </w:rPr>
        <w:t xml:space="preserve">. </w:t>
      </w:r>
      <w:r w:rsidR="004B60CD">
        <w:rPr>
          <w:rFonts w:ascii="Times New Roman" w:hAnsi="Times New Roman" w:cs="Times New Roman"/>
        </w:rPr>
        <w:t xml:space="preserve">However, the literature is in consensus that such practices do not lead to reductions in absolute emissions, as the improved productivity results in greater overall consumption, sale, and therefore higher total GHG emissions. This study </w:t>
      </w:r>
      <w:del w:id="83" w:author="Rufino, Mariana" w:date="2018-07-26T06:41:00Z">
        <w:r w:rsidR="004B60CD" w:rsidDel="00C81F4C">
          <w:rPr>
            <w:rFonts w:ascii="Times New Roman" w:hAnsi="Times New Roman" w:cs="Times New Roman"/>
          </w:rPr>
          <w:delText>therefore extends the analysis to</w:delText>
        </w:r>
      </w:del>
      <w:ins w:id="84" w:author="Rufino, Mariana" w:date="2018-07-26T06:41:00Z">
        <w:r w:rsidR="00C81F4C">
          <w:rPr>
            <w:rFonts w:ascii="Times New Roman" w:hAnsi="Times New Roman" w:cs="Times New Roman"/>
          </w:rPr>
          <w:t xml:space="preserve">aims to </w:t>
        </w:r>
      </w:ins>
      <w:ins w:id="85" w:author="Rufino, Mariana" w:date="2018-07-26T06:42:00Z">
        <w:r w:rsidR="00C81F4C">
          <w:rPr>
            <w:rFonts w:ascii="Times New Roman" w:hAnsi="Times New Roman" w:cs="Times New Roman"/>
          </w:rPr>
          <w:t xml:space="preserve">address this gap </w:t>
        </w:r>
      </w:ins>
      <w:ins w:id="86" w:author="Rufino, Mariana" w:date="2018-07-26T06:41:00Z">
        <w:r w:rsidR="00C81F4C">
          <w:rPr>
            <w:rFonts w:ascii="Times New Roman" w:hAnsi="Times New Roman" w:cs="Times New Roman"/>
          </w:rPr>
          <w:t>by</w:t>
        </w:r>
      </w:ins>
      <w:r w:rsidR="004B60CD">
        <w:rPr>
          <w:rFonts w:ascii="Times New Roman" w:hAnsi="Times New Roman" w:cs="Times New Roman"/>
        </w:rPr>
        <w:t xml:space="preserve"> includ</w:t>
      </w:r>
      <w:ins w:id="87" w:author="Rufino, Mariana" w:date="2018-07-26T06:42:00Z">
        <w:r w:rsidR="00C81F4C">
          <w:rPr>
            <w:rFonts w:ascii="Times New Roman" w:hAnsi="Times New Roman" w:cs="Times New Roman"/>
          </w:rPr>
          <w:t>ing</w:t>
        </w:r>
      </w:ins>
      <w:del w:id="88" w:author="Rufino, Mariana" w:date="2018-07-26T06:42:00Z">
        <w:r w:rsidR="004B60CD" w:rsidDel="00C81F4C">
          <w:rPr>
            <w:rFonts w:ascii="Times New Roman" w:hAnsi="Times New Roman" w:cs="Times New Roman"/>
          </w:rPr>
          <w:delText>e</w:delText>
        </w:r>
      </w:del>
      <w:r w:rsidR="004B60CD">
        <w:rPr>
          <w:rFonts w:ascii="Times New Roman" w:hAnsi="Times New Roman" w:cs="Times New Roman"/>
        </w:rPr>
        <w:t xml:space="preserve"> the impacts of such management changes on land use, and the extent to which offsets can be employed to negate changes in direct GHG emissions. </w:t>
      </w:r>
    </w:p>
    <w:p w14:paraId="718FBF4D" w14:textId="6917CD0F" w:rsidR="003E51BF" w:rsidRDefault="003E51BF">
      <w:pPr>
        <w:spacing w:line="480" w:lineRule="auto"/>
        <w:rPr>
          <w:rFonts w:ascii="Times New Roman" w:hAnsi="Times New Roman" w:cs="Times New Roman"/>
        </w:rPr>
        <w:pPrChange w:id="89" w:author="Hawkins, James" w:date="2018-10-03T11:16:00Z">
          <w:pPr/>
        </w:pPrChange>
      </w:pPr>
      <w:r>
        <w:rPr>
          <w:rFonts w:ascii="Times New Roman" w:hAnsi="Times New Roman" w:cs="Times New Roman"/>
        </w:rPr>
        <w:t xml:space="preserve">The </w:t>
      </w:r>
      <w:del w:id="90" w:author="Rufino, Mariana" w:date="2018-07-15T16:38:00Z">
        <w:r w:rsidDel="000310E4">
          <w:rPr>
            <w:rFonts w:ascii="Times New Roman" w:hAnsi="Times New Roman" w:cs="Times New Roman"/>
          </w:rPr>
          <w:delText xml:space="preserve">research </w:delText>
        </w:r>
      </w:del>
      <w:r>
        <w:rPr>
          <w:rFonts w:ascii="Times New Roman" w:hAnsi="Times New Roman" w:cs="Times New Roman"/>
        </w:rPr>
        <w:t xml:space="preserve">objectives </w:t>
      </w:r>
      <w:ins w:id="91" w:author="Rufino, Mariana" w:date="2018-07-15T16:38:00Z">
        <w:r w:rsidR="000310E4">
          <w:rPr>
            <w:rFonts w:ascii="Times New Roman" w:hAnsi="Times New Roman" w:cs="Times New Roman"/>
          </w:rPr>
          <w:t>of this study were</w:t>
        </w:r>
      </w:ins>
      <w:del w:id="92" w:author="Rufino, Mariana" w:date="2018-07-15T16:38:00Z">
        <w:r w:rsidR="00A37088" w:rsidDel="000310E4">
          <w:rPr>
            <w:rFonts w:ascii="Times New Roman" w:hAnsi="Times New Roman" w:cs="Times New Roman"/>
          </w:rPr>
          <w:delText xml:space="preserve">are </w:delText>
        </w:r>
        <w:r w:rsidR="00850063" w:rsidDel="000310E4">
          <w:rPr>
            <w:rFonts w:ascii="Times New Roman" w:hAnsi="Times New Roman" w:cs="Times New Roman"/>
          </w:rPr>
          <w:delText>as</w:delText>
        </w:r>
        <w:r w:rsidR="005F56BB" w:rsidDel="000310E4">
          <w:rPr>
            <w:rFonts w:ascii="Times New Roman" w:hAnsi="Times New Roman" w:cs="Times New Roman"/>
          </w:rPr>
          <w:delText xml:space="preserve"> follows</w:delText>
        </w:r>
      </w:del>
      <w:r w:rsidR="005F56BB">
        <w:rPr>
          <w:rFonts w:ascii="Times New Roman" w:hAnsi="Times New Roman" w:cs="Times New Roman"/>
        </w:rPr>
        <w:t>:</w:t>
      </w:r>
    </w:p>
    <w:p w14:paraId="787338D6" w14:textId="1ACD3473" w:rsidR="008160DB" w:rsidRDefault="003E51BF">
      <w:pPr>
        <w:pStyle w:val="CommentText"/>
        <w:numPr>
          <w:ilvl w:val="0"/>
          <w:numId w:val="19"/>
        </w:numPr>
        <w:spacing w:line="480" w:lineRule="auto"/>
        <w:rPr>
          <w:rFonts w:ascii="Times New Roman" w:hAnsi="Times New Roman" w:cs="Times New Roman"/>
          <w:sz w:val="22"/>
          <w:szCs w:val="22"/>
        </w:rPr>
        <w:pPrChange w:id="93" w:author="Hawkins, James" w:date="2018-10-03T11:16:00Z">
          <w:pPr>
            <w:pStyle w:val="CommentText"/>
            <w:numPr>
              <w:numId w:val="19"/>
            </w:numPr>
            <w:ind w:left="1080" w:hanging="360"/>
          </w:pPr>
        </w:pPrChange>
      </w:pPr>
      <w:r>
        <w:rPr>
          <w:rFonts w:ascii="Times New Roman" w:hAnsi="Times New Roman" w:cs="Times New Roman"/>
          <w:sz w:val="22"/>
          <w:szCs w:val="22"/>
        </w:rPr>
        <w:t xml:space="preserve">To </w:t>
      </w:r>
      <w:r w:rsidR="008160DB">
        <w:rPr>
          <w:rFonts w:ascii="Times New Roman" w:hAnsi="Times New Roman" w:cs="Times New Roman"/>
          <w:sz w:val="22"/>
          <w:szCs w:val="22"/>
        </w:rPr>
        <w:t xml:space="preserve">assess </w:t>
      </w:r>
      <w:r w:rsidR="008160DB" w:rsidRPr="008160DB">
        <w:rPr>
          <w:rFonts w:ascii="Times New Roman" w:hAnsi="Times New Roman" w:cs="Times New Roman"/>
          <w:i/>
          <w:sz w:val="22"/>
          <w:szCs w:val="22"/>
        </w:rPr>
        <w:t>ex ante</w:t>
      </w:r>
      <w:r w:rsidR="008160DB">
        <w:rPr>
          <w:rFonts w:ascii="Times New Roman" w:hAnsi="Times New Roman" w:cs="Times New Roman"/>
          <w:i/>
          <w:sz w:val="22"/>
          <w:szCs w:val="22"/>
        </w:rPr>
        <w:t xml:space="preserve"> </w:t>
      </w:r>
      <w:r w:rsidR="008160DB">
        <w:rPr>
          <w:rFonts w:ascii="Times New Roman" w:hAnsi="Times New Roman" w:cs="Times New Roman"/>
          <w:sz w:val="22"/>
          <w:szCs w:val="22"/>
        </w:rPr>
        <w:t xml:space="preserve">the impact of changes in the </w:t>
      </w:r>
      <w:commentRangeStart w:id="94"/>
      <w:r w:rsidR="008160DB">
        <w:rPr>
          <w:rFonts w:ascii="Times New Roman" w:hAnsi="Times New Roman" w:cs="Times New Roman"/>
          <w:sz w:val="22"/>
          <w:szCs w:val="22"/>
        </w:rPr>
        <w:t xml:space="preserve">mode of </w:t>
      </w:r>
      <w:r w:rsidR="002B75DA">
        <w:rPr>
          <w:rFonts w:ascii="Times New Roman" w:hAnsi="Times New Roman" w:cs="Times New Roman"/>
          <w:sz w:val="22"/>
          <w:szCs w:val="22"/>
        </w:rPr>
        <w:t xml:space="preserve">participation in the </w:t>
      </w:r>
      <w:r w:rsidR="003154A0">
        <w:rPr>
          <w:rFonts w:ascii="Times New Roman" w:hAnsi="Times New Roman" w:cs="Times New Roman"/>
          <w:sz w:val="22"/>
          <w:szCs w:val="22"/>
        </w:rPr>
        <w:t xml:space="preserve">dairy </w:t>
      </w:r>
      <w:r w:rsidR="004B60CD">
        <w:rPr>
          <w:rFonts w:ascii="Times New Roman" w:hAnsi="Times New Roman" w:cs="Times New Roman"/>
          <w:sz w:val="22"/>
          <w:szCs w:val="22"/>
        </w:rPr>
        <w:t>value chain</w:t>
      </w:r>
      <w:commentRangeEnd w:id="94"/>
      <w:r w:rsidR="004D6D25">
        <w:rPr>
          <w:rStyle w:val="CommentReference"/>
        </w:rPr>
        <w:commentReference w:id="94"/>
      </w:r>
      <w:r w:rsidR="004B60CD">
        <w:rPr>
          <w:rFonts w:ascii="Times New Roman" w:hAnsi="Times New Roman" w:cs="Times New Roman"/>
          <w:sz w:val="22"/>
          <w:szCs w:val="22"/>
        </w:rPr>
        <w:t xml:space="preserve"> on household decision making with respect to breed adoption and feeding</w:t>
      </w:r>
      <w:ins w:id="95" w:author="Rufino, Mariana" w:date="2018-07-15T16:38:00Z">
        <w:r w:rsidR="004D6D25">
          <w:rPr>
            <w:rFonts w:ascii="Times New Roman" w:hAnsi="Times New Roman" w:cs="Times New Roman"/>
            <w:sz w:val="22"/>
            <w:szCs w:val="22"/>
          </w:rPr>
          <w:t xml:space="preserve"> practices</w:t>
        </w:r>
      </w:ins>
    </w:p>
    <w:p w14:paraId="5BA3218A" w14:textId="77777777" w:rsidR="00A520B0" w:rsidRDefault="003154A0">
      <w:pPr>
        <w:pStyle w:val="CommentText"/>
        <w:numPr>
          <w:ilvl w:val="0"/>
          <w:numId w:val="19"/>
        </w:numPr>
        <w:spacing w:line="480" w:lineRule="auto"/>
        <w:rPr>
          <w:rFonts w:ascii="Times New Roman" w:hAnsi="Times New Roman" w:cs="Times New Roman"/>
          <w:sz w:val="22"/>
          <w:szCs w:val="22"/>
        </w:rPr>
        <w:pPrChange w:id="96" w:author="Hawkins, James" w:date="2018-10-03T11:16:00Z">
          <w:pPr>
            <w:pStyle w:val="CommentText"/>
            <w:numPr>
              <w:numId w:val="19"/>
            </w:numPr>
            <w:ind w:left="1080" w:hanging="360"/>
          </w:pPr>
        </w:pPrChange>
      </w:pPr>
      <w:r>
        <w:rPr>
          <w:rFonts w:ascii="Times New Roman" w:hAnsi="Times New Roman" w:cs="Times New Roman"/>
          <w:sz w:val="22"/>
          <w:szCs w:val="22"/>
        </w:rPr>
        <w:lastRenderedPageBreak/>
        <w:t xml:space="preserve">To assess the impact of </w:t>
      </w:r>
      <w:commentRangeStart w:id="97"/>
      <w:r w:rsidR="007161B7">
        <w:rPr>
          <w:rFonts w:ascii="Times New Roman" w:hAnsi="Times New Roman" w:cs="Times New Roman"/>
          <w:sz w:val="22"/>
          <w:szCs w:val="22"/>
        </w:rPr>
        <w:t xml:space="preserve">these </w:t>
      </w:r>
      <w:r w:rsidR="00A520B0">
        <w:rPr>
          <w:rFonts w:ascii="Times New Roman" w:hAnsi="Times New Roman" w:cs="Times New Roman"/>
          <w:sz w:val="22"/>
          <w:szCs w:val="22"/>
        </w:rPr>
        <w:t>changes</w:t>
      </w:r>
      <w:r w:rsidR="007161B7">
        <w:rPr>
          <w:rFonts w:ascii="Times New Roman" w:hAnsi="Times New Roman" w:cs="Times New Roman"/>
          <w:sz w:val="22"/>
          <w:szCs w:val="22"/>
        </w:rPr>
        <w:t xml:space="preserve"> </w:t>
      </w:r>
      <w:commentRangeEnd w:id="97"/>
      <w:r w:rsidR="005E7EFF">
        <w:rPr>
          <w:rStyle w:val="CommentReference"/>
        </w:rPr>
        <w:commentReference w:id="97"/>
      </w:r>
      <w:r w:rsidR="008160DB">
        <w:rPr>
          <w:rFonts w:ascii="Times New Roman" w:hAnsi="Times New Roman" w:cs="Times New Roman"/>
          <w:sz w:val="22"/>
          <w:szCs w:val="22"/>
        </w:rPr>
        <w:t>o</w:t>
      </w:r>
      <w:r w:rsidR="002B75DA">
        <w:rPr>
          <w:rFonts w:ascii="Times New Roman" w:hAnsi="Times New Roman" w:cs="Times New Roman"/>
          <w:sz w:val="22"/>
          <w:szCs w:val="22"/>
        </w:rPr>
        <w:t xml:space="preserve">n </w:t>
      </w:r>
      <w:r w:rsidR="00A520B0">
        <w:rPr>
          <w:rFonts w:ascii="Times New Roman" w:hAnsi="Times New Roman" w:cs="Times New Roman"/>
          <w:sz w:val="22"/>
          <w:szCs w:val="22"/>
        </w:rPr>
        <w:t xml:space="preserve">both total household milk production and GHG emissions associated with dairy production, including from land use change </w:t>
      </w:r>
    </w:p>
    <w:p w14:paraId="34A3769B" w14:textId="39889D3C" w:rsidR="008160DB" w:rsidRDefault="00A520B0">
      <w:pPr>
        <w:pStyle w:val="CommentText"/>
        <w:numPr>
          <w:ilvl w:val="0"/>
          <w:numId w:val="19"/>
        </w:numPr>
        <w:spacing w:line="480" w:lineRule="auto"/>
        <w:rPr>
          <w:rFonts w:ascii="Times New Roman" w:hAnsi="Times New Roman" w:cs="Times New Roman"/>
          <w:sz w:val="22"/>
          <w:szCs w:val="22"/>
        </w:rPr>
        <w:pPrChange w:id="98" w:author="Hawkins, James" w:date="2018-10-03T11:16:00Z">
          <w:pPr>
            <w:pStyle w:val="CommentText"/>
            <w:numPr>
              <w:numId w:val="19"/>
            </w:numPr>
            <w:ind w:left="1080" w:hanging="360"/>
          </w:pPr>
        </w:pPrChange>
      </w:pPr>
      <w:r>
        <w:rPr>
          <w:rFonts w:ascii="Times New Roman" w:hAnsi="Times New Roman" w:cs="Times New Roman"/>
          <w:sz w:val="22"/>
          <w:szCs w:val="22"/>
        </w:rPr>
        <w:t>To assess the impact of these changes on household welfare</w:t>
      </w:r>
      <w:r w:rsidR="002B75DA">
        <w:rPr>
          <w:rFonts w:ascii="Times New Roman" w:hAnsi="Times New Roman" w:cs="Times New Roman"/>
          <w:sz w:val="22"/>
          <w:szCs w:val="22"/>
        </w:rPr>
        <w:t xml:space="preserve"> </w:t>
      </w:r>
    </w:p>
    <w:p w14:paraId="03FFDDF6" w14:textId="01F97CCB" w:rsidR="00A76F72" w:rsidRDefault="00AB66CD">
      <w:pPr>
        <w:spacing w:line="480" w:lineRule="auto"/>
        <w:rPr>
          <w:rFonts w:ascii="Times New Roman" w:hAnsi="Times New Roman" w:cs="Times New Roman"/>
        </w:rPr>
        <w:pPrChange w:id="99" w:author="Hawkins, James" w:date="2018-10-03T11:16:00Z">
          <w:pPr/>
        </w:pPrChange>
      </w:pPr>
      <w:r>
        <w:rPr>
          <w:rFonts w:ascii="Times New Roman" w:hAnsi="Times New Roman" w:cs="Times New Roman"/>
        </w:rPr>
        <w:t>The study focu</w:t>
      </w:r>
      <w:r w:rsidR="002B75DA">
        <w:rPr>
          <w:rFonts w:ascii="Times New Roman" w:hAnsi="Times New Roman" w:cs="Times New Roman"/>
        </w:rPr>
        <w:t>ses specifically on dairy producing households in the southern highlands dairy corridor (hereafter, SHDC).</w:t>
      </w:r>
      <w:r w:rsidR="00A76F72">
        <w:rPr>
          <w:rFonts w:ascii="Times New Roman" w:hAnsi="Times New Roman" w:cs="Times New Roman"/>
        </w:rPr>
        <w:t xml:space="preserve"> </w:t>
      </w:r>
    </w:p>
    <w:p w14:paraId="5316B7A5" w14:textId="77777777" w:rsidR="00A76F72" w:rsidRDefault="00A76F72">
      <w:pPr>
        <w:spacing w:line="480" w:lineRule="auto"/>
        <w:rPr>
          <w:rFonts w:ascii="Times New Roman" w:hAnsi="Times New Roman" w:cs="Times New Roman"/>
        </w:rPr>
        <w:pPrChange w:id="100" w:author="Hawkins, James" w:date="2018-10-03T11:16:00Z">
          <w:pPr/>
        </w:pPrChange>
      </w:pPr>
    </w:p>
    <w:p w14:paraId="59437DC7" w14:textId="4CFA8F79" w:rsidR="0064524E" w:rsidRDefault="0064524E" w:rsidP="0064524E">
      <w:pPr>
        <w:pStyle w:val="ListParagraph"/>
        <w:numPr>
          <w:ilvl w:val="0"/>
          <w:numId w:val="5"/>
        </w:numPr>
        <w:rPr>
          <w:rFonts w:ascii="Times New Roman" w:hAnsi="Times New Roman" w:cs="Times New Roman"/>
          <w:b/>
          <w:sz w:val="24"/>
          <w:szCs w:val="24"/>
        </w:rPr>
      </w:pPr>
      <w:r w:rsidRPr="00B827AC">
        <w:rPr>
          <w:rFonts w:ascii="Times New Roman" w:hAnsi="Times New Roman" w:cs="Times New Roman"/>
          <w:b/>
          <w:sz w:val="24"/>
          <w:szCs w:val="24"/>
        </w:rPr>
        <w:t>Methods</w:t>
      </w:r>
    </w:p>
    <w:p w14:paraId="435EE14F" w14:textId="77777777" w:rsidR="00530053" w:rsidRPr="00530053" w:rsidRDefault="00530053" w:rsidP="00530053">
      <w:pPr>
        <w:ind w:left="360"/>
        <w:rPr>
          <w:rFonts w:ascii="Times New Roman" w:hAnsi="Times New Roman" w:cs="Times New Roman"/>
          <w:b/>
          <w:sz w:val="24"/>
          <w:szCs w:val="24"/>
        </w:rPr>
      </w:pPr>
    </w:p>
    <w:p w14:paraId="353C6581" w14:textId="491BF7DF" w:rsidR="00D417CD" w:rsidRPr="00FC47A3" w:rsidRDefault="00DD0449" w:rsidP="00FC47A3">
      <w:pPr>
        <w:pStyle w:val="ListParagraph"/>
        <w:numPr>
          <w:ilvl w:val="1"/>
          <w:numId w:val="5"/>
        </w:numPr>
        <w:rPr>
          <w:rFonts w:ascii="Times New Roman" w:hAnsi="Times New Roman" w:cs="Times New Roman"/>
          <w:b/>
          <w:sz w:val="24"/>
          <w:szCs w:val="24"/>
        </w:rPr>
      </w:pPr>
      <w:r w:rsidRPr="00FC47A3">
        <w:rPr>
          <w:rFonts w:ascii="Times New Roman" w:hAnsi="Times New Roman" w:cs="Times New Roman"/>
          <w:b/>
          <w:i/>
          <w:sz w:val="24"/>
          <w:szCs w:val="24"/>
        </w:rPr>
        <w:t>Ex ante</w:t>
      </w:r>
      <w:r w:rsidRPr="00FC47A3">
        <w:rPr>
          <w:rFonts w:ascii="Times New Roman" w:hAnsi="Times New Roman" w:cs="Times New Roman"/>
          <w:b/>
          <w:sz w:val="24"/>
          <w:szCs w:val="24"/>
        </w:rPr>
        <w:t xml:space="preserve"> analysis of policy interventions at household level</w:t>
      </w:r>
    </w:p>
    <w:p w14:paraId="5F116829" w14:textId="14194529" w:rsidR="00FC38F5" w:rsidRDefault="00A37088" w:rsidP="00FC38F5">
      <w:pPr>
        <w:spacing w:line="480" w:lineRule="auto"/>
        <w:rPr>
          <w:rFonts w:ascii="Times New Roman" w:hAnsi="Times New Roman" w:cs="Times New Roman"/>
        </w:rPr>
      </w:pPr>
      <w:commentRangeStart w:id="101"/>
      <w:r>
        <w:rPr>
          <w:rFonts w:ascii="Times New Roman" w:hAnsi="Times New Roman" w:cs="Times New Roman"/>
        </w:rPr>
        <w:t>The approach used for conceptualizing and modelling the farm-house</w:t>
      </w:r>
      <w:r w:rsidR="004B1752">
        <w:rPr>
          <w:rFonts w:ascii="Times New Roman" w:hAnsi="Times New Roman" w:cs="Times New Roman"/>
        </w:rPr>
        <w:t>hold is best described as a syst</w:t>
      </w:r>
      <w:r w:rsidR="00B43495">
        <w:rPr>
          <w:rFonts w:ascii="Times New Roman" w:hAnsi="Times New Roman" w:cs="Times New Roman"/>
        </w:rPr>
        <w:t xml:space="preserve">ems dynamics model. </w:t>
      </w:r>
      <w:r w:rsidR="004B1752">
        <w:rPr>
          <w:rFonts w:ascii="Times New Roman" w:hAnsi="Times New Roman" w:cs="Times New Roman"/>
        </w:rPr>
        <w:t>Systems dynamics is a methodology and mathematical modelling technique to frame and understand the dynamic behaviour of complex dynamic systems</w:t>
      </w:r>
      <w:r w:rsidR="00B43495">
        <w:rPr>
          <w:rFonts w:ascii="Times New Roman" w:hAnsi="Times New Roman" w:cs="Times New Roman"/>
        </w:rPr>
        <w:t xml:space="preserve"> (Forrester, 1985)</w:t>
      </w:r>
      <w:r w:rsidR="004B1752">
        <w:rPr>
          <w:rFonts w:ascii="Times New Roman" w:hAnsi="Times New Roman" w:cs="Times New Roman"/>
        </w:rPr>
        <w:t xml:space="preserve">. </w:t>
      </w:r>
      <w:r w:rsidR="00B43495">
        <w:rPr>
          <w:rFonts w:ascii="Times New Roman" w:hAnsi="Times New Roman" w:cs="Times New Roman"/>
        </w:rPr>
        <w:t>In the context of a smallholder farm household, these processes involve feedbacks between various stocks, flows, and sinks that influence the household’s management practices and determine the efficiency of the farm enterprise</w:t>
      </w:r>
      <w:r w:rsidR="00122493">
        <w:rPr>
          <w:rFonts w:ascii="Times New Roman" w:hAnsi="Times New Roman" w:cs="Times New Roman"/>
        </w:rPr>
        <w:t xml:space="preserve"> (Figure 1)</w:t>
      </w:r>
      <w:commentRangeEnd w:id="101"/>
      <w:r w:rsidR="00744088">
        <w:rPr>
          <w:rStyle w:val="CommentReference"/>
        </w:rPr>
        <w:commentReference w:id="101"/>
      </w:r>
      <w:r w:rsidR="00B43495">
        <w:rPr>
          <w:rFonts w:ascii="Times New Roman" w:hAnsi="Times New Roman" w:cs="Times New Roman"/>
        </w:rPr>
        <w:t xml:space="preserve">. </w:t>
      </w:r>
    </w:p>
    <w:p w14:paraId="5B2F5C8C" w14:textId="0A1191C2" w:rsidR="002B7BB3" w:rsidRDefault="00AB66CD" w:rsidP="00FC38F5">
      <w:pPr>
        <w:spacing w:line="480" w:lineRule="auto"/>
        <w:rPr>
          <w:rFonts w:ascii="Times New Roman" w:hAnsi="Times New Roman" w:cs="Times New Roman"/>
        </w:rPr>
      </w:pPr>
      <w:r>
        <w:rPr>
          <w:rFonts w:ascii="Times New Roman" w:hAnsi="Times New Roman" w:cs="Times New Roman"/>
        </w:rPr>
        <w:t>Because</w:t>
      </w:r>
      <w:r w:rsidR="007161B7">
        <w:rPr>
          <w:rFonts w:ascii="Times New Roman" w:hAnsi="Times New Roman" w:cs="Times New Roman"/>
        </w:rPr>
        <w:t xml:space="preserve"> </w:t>
      </w:r>
      <w:commentRangeStart w:id="102"/>
      <w:r w:rsidR="007161B7">
        <w:rPr>
          <w:rFonts w:ascii="Times New Roman" w:hAnsi="Times New Roman" w:cs="Times New Roman"/>
        </w:rPr>
        <w:t xml:space="preserve">practice upgrading </w:t>
      </w:r>
      <w:commentRangeEnd w:id="102"/>
      <w:r w:rsidR="00744088">
        <w:rPr>
          <w:rStyle w:val="CommentReference"/>
        </w:rPr>
        <w:commentReference w:id="102"/>
      </w:r>
      <w:r w:rsidR="007161B7">
        <w:rPr>
          <w:rFonts w:ascii="Times New Roman" w:hAnsi="Times New Roman" w:cs="Times New Roman"/>
        </w:rPr>
        <w:t>involves outlays of either</w:t>
      </w:r>
      <w:r>
        <w:rPr>
          <w:rFonts w:ascii="Times New Roman" w:hAnsi="Times New Roman" w:cs="Times New Roman"/>
        </w:rPr>
        <w:t xml:space="preserve"> cash, labour, and/or land, </w:t>
      </w:r>
      <w:r w:rsidR="007161B7">
        <w:rPr>
          <w:rFonts w:ascii="Times New Roman" w:hAnsi="Times New Roman" w:cs="Times New Roman"/>
        </w:rPr>
        <w:t xml:space="preserve">these </w:t>
      </w:r>
      <w:r w:rsidR="003D4671">
        <w:rPr>
          <w:rFonts w:ascii="Times New Roman" w:hAnsi="Times New Roman" w:cs="Times New Roman"/>
        </w:rPr>
        <w:t>three factor endowments</w:t>
      </w:r>
      <w:r w:rsidR="00222081">
        <w:rPr>
          <w:rFonts w:ascii="Times New Roman" w:hAnsi="Times New Roman" w:cs="Times New Roman"/>
        </w:rPr>
        <w:t xml:space="preserve"> are</w:t>
      </w:r>
      <w:r>
        <w:rPr>
          <w:rFonts w:ascii="Times New Roman" w:hAnsi="Times New Roman" w:cs="Times New Roman"/>
        </w:rPr>
        <w:t xml:space="preserve"> explicitly accounted for</w:t>
      </w:r>
      <w:r w:rsidR="001309E8">
        <w:rPr>
          <w:rFonts w:ascii="Times New Roman" w:hAnsi="Times New Roman" w:cs="Times New Roman"/>
        </w:rPr>
        <w:t xml:space="preserve"> based on </w:t>
      </w:r>
      <w:r w:rsidR="003D4671">
        <w:rPr>
          <w:rFonts w:ascii="Times New Roman" w:hAnsi="Times New Roman" w:cs="Times New Roman"/>
        </w:rPr>
        <w:t>farmer reports</w:t>
      </w:r>
      <w:r w:rsidR="001309E8">
        <w:rPr>
          <w:rFonts w:ascii="Times New Roman" w:hAnsi="Times New Roman" w:cs="Times New Roman"/>
        </w:rPr>
        <w:t xml:space="preserve"> (Table 1). </w:t>
      </w:r>
      <w:r w:rsidR="00B43495">
        <w:rPr>
          <w:rFonts w:ascii="Times New Roman" w:hAnsi="Times New Roman" w:cs="Times New Roman"/>
        </w:rPr>
        <w:t xml:space="preserve">[few more sentences on very general aspects of model]. </w:t>
      </w:r>
      <w:r>
        <w:rPr>
          <w:rFonts w:ascii="Times New Roman" w:hAnsi="Times New Roman" w:cs="Times New Roman"/>
        </w:rPr>
        <w:t xml:space="preserve">The </w:t>
      </w:r>
      <w:r w:rsidR="00396D9E" w:rsidRPr="00B827AC">
        <w:rPr>
          <w:rFonts w:ascii="Times New Roman" w:hAnsi="Times New Roman" w:cs="Times New Roman"/>
        </w:rPr>
        <w:t>model</w:t>
      </w:r>
      <w:r w:rsidR="008F0D5B">
        <w:rPr>
          <w:rFonts w:ascii="Times New Roman" w:hAnsi="Times New Roman" w:cs="Times New Roman"/>
        </w:rPr>
        <w:t xml:space="preserve"> </w:t>
      </w:r>
      <w:r>
        <w:rPr>
          <w:rFonts w:ascii="Times New Roman" w:hAnsi="Times New Roman" w:cs="Times New Roman"/>
        </w:rPr>
        <w:t xml:space="preserve">is written in </w:t>
      </w:r>
      <w:r w:rsidR="001309E8">
        <w:rPr>
          <w:rFonts w:ascii="Times New Roman" w:hAnsi="Times New Roman" w:cs="Times New Roman"/>
        </w:rPr>
        <w:t xml:space="preserve">the </w:t>
      </w:r>
      <w:r>
        <w:rPr>
          <w:rFonts w:ascii="Times New Roman" w:hAnsi="Times New Roman" w:cs="Times New Roman"/>
        </w:rPr>
        <w:t>GAMS</w:t>
      </w:r>
      <w:r w:rsidR="001309E8">
        <w:rPr>
          <w:rFonts w:ascii="Times New Roman" w:hAnsi="Times New Roman" w:cs="Times New Roman"/>
        </w:rPr>
        <w:t xml:space="preserve"> (General Algebraic Modelling System)</w:t>
      </w:r>
      <w:r w:rsidR="001309E8" w:rsidRPr="00B827AC">
        <w:rPr>
          <w:rFonts w:ascii="Times New Roman" w:hAnsi="Times New Roman" w:cs="Times New Roman"/>
        </w:rPr>
        <w:t xml:space="preserve"> </w:t>
      </w:r>
      <w:r w:rsidR="001309E8">
        <w:rPr>
          <w:rFonts w:ascii="Times New Roman" w:hAnsi="Times New Roman" w:cs="Times New Roman"/>
        </w:rPr>
        <w:t>Integrated Development Environment</w:t>
      </w:r>
      <w:r w:rsidR="00A02C13">
        <w:rPr>
          <w:rFonts w:ascii="Times New Roman" w:hAnsi="Times New Roman" w:cs="Times New Roman"/>
        </w:rPr>
        <w:t xml:space="preserve"> </w:t>
      </w:r>
      <w:r w:rsidR="00A02C13" w:rsidRPr="00B827AC">
        <w:rPr>
          <w:rFonts w:ascii="Times New Roman" w:hAnsi="Times New Roman" w:cs="Times New Roman"/>
        </w:rPr>
        <w:t>(Brooke et al</w:t>
      </w:r>
      <w:r w:rsidR="00277ED8">
        <w:rPr>
          <w:rFonts w:ascii="Times New Roman" w:hAnsi="Times New Roman" w:cs="Times New Roman"/>
        </w:rPr>
        <w:t>.</w:t>
      </w:r>
      <w:r w:rsidR="00A02C13" w:rsidRPr="00B827AC">
        <w:rPr>
          <w:rFonts w:ascii="Times New Roman" w:hAnsi="Times New Roman" w:cs="Times New Roman"/>
        </w:rPr>
        <w:t xml:space="preserve"> 2008)</w:t>
      </w:r>
      <w:r>
        <w:rPr>
          <w:rFonts w:ascii="Times New Roman" w:hAnsi="Times New Roman" w:cs="Times New Roman"/>
        </w:rPr>
        <w:t xml:space="preserve"> and is solved </w:t>
      </w:r>
      <w:r w:rsidR="00601420">
        <w:rPr>
          <w:rFonts w:ascii="Times New Roman" w:hAnsi="Times New Roman" w:cs="Times New Roman"/>
        </w:rPr>
        <w:t>using CONOPT: a solver for large scale non-linear o</w:t>
      </w:r>
      <w:r w:rsidR="002B19F7">
        <w:rPr>
          <w:rFonts w:ascii="Times New Roman" w:hAnsi="Times New Roman" w:cs="Times New Roman"/>
        </w:rPr>
        <w:t>ptimization models (DRUD, 1985)</w:t>
      </w:r>
      <w:r w:rsidR="00A02C13">
        <w:rPr>
          <w:rFonts w:ascii="Times New Roman" w:hAnsi="Times New Roman" w:cs="Times New Roman"/>
        </w:rPr>
        <w:t xml:space="preserve">. </w:t>
      </w:r>
    </w:p>
    <w:p w14:paraId="60245F07" w14:textId="39EEC0F4" w:rsidR="002B7BB3" w:rsidRPr="002B7BB3" w:rsidRDefault="002B7BB3" w:rsidP="00600427">
      <w:pPr>
        <w:rPr>
          <w:rFonts w:ascii="Times New Roman" w:hAnsi="Times New Roman" w:cs="Times New Roman"/>
          <w:i/>
        </w:rPr>
      </w:pPr>
      <w:r>
        <w:rPr>
          <w:rFonts w:ascii="Times New Roman" w:hAnsi="Times New Roman" w:cs="Times New Roman"/>
          <w:i/>
        </w:rPr>
        <w:t>Description of the Greening Livestock Dairy Household Survey</w:t>
      </w:r>
    </w:p>
    <w:p w14:paraId="1A87730D" w14:textId="7C883737" w:rsidR="00637120" w:rsidRDefault="00AC453F">
      <w:pPr>
        <w:spacing w:line="480" w:lineRule="auto"/>
        <w:rPr>
          <w:rFonts w:ascii="Times New Roman" w:hAnsi="Times New Roman" w:cs="Times New Roman"/>
        </w:rPr>
        <w:pPrChange w:id="103" w:author="Hawkins, James" w:date="2018-10-03T11:16:00Z">
          <w:pPr/>
        </w:pPrChange>
      </w:pPr>
      <w:r>
        <w:rPr>
          <w:rFonts w:ascii="Times New Roman" w:hAnsi="Times New Roman" w:cs="Times New Roman"/>
        </w:rPr>
        <w:t xml:space="preserve">The </w:t>
      </w:r>
      <w:r w:rsidR="00600427">
        <w:rPr>
          <w:rFonts w:ascii="Times New Roman" w:hAnsi="Times New Roman" w:cs="Times New Roman"/>
        </w:rPr>
        <w:t xml:space="preserve">empirical basis of the model is </w:t>
      </w:r>
      <w:r w:rsidR="00984232">
        <w:rPr>
          <w:rFonts w:ascii="Times New Roman" w:hAnsi="Times New Roman" w:cs="Times New Roman"/>
        </w:rPr>
        <w:t>derived from</w:t>
      </w:r>
      <w:r w:rsidR="00600427">
        <w:rPr>
          <w:rFonts w:ascii="Times New Roman" w:hAnsi="Times New Roman" w:cs="Times New Roman"/>
        </w:rPr>
        <w:t xml:space="preserve"> </w:t>
      </w:r>
      <w:r>
        <w:rPr>
          <w:rFonts w:ascii="Times New Roman" w:hAnsi="Times New Roman" w:cs="Times New Roman"/>
        </w:rPr>
        <w:t xml:space="preserve">parameters </w:t>
      </w:r>
      <w:r w:rsidR="00600427">
        <w:rPr>
          <w:rFonts w:ascii="Times New Roman" w:hAnsi="Times New Roman" w:cs="Times New Roman"/>
        </w:rPr>
        <w:t xml:space="preserve">obtained from a household survey </w:t>
      </w:r>
      <w:r w:rsidR="00396D9E">
        <w:rPr>
          <w:rFonts w:ascii="Times New Roman" w:hAnsi="Times New Roman" w:cs="Times New Roman"/>
        </w:rPr>
        <w:t xml:space="preserve">conducted </w:t>
      </w:r>
      <w:r w:rsidR="00396D9E" w:rsidRPr="00B827AC">
        <w:rPr>
          <w:rFonts w:ascii="Times New Roman" w:hAnsi="Times New Roman" w:cs="Times New Roman"/>
        </w:rPr>
        <w:t xml:space="preserve">in the </w:t>
      </w:r>
      <w:r w:rsidR="00DD5CFC">
        <w:rPr>
          <w:rFonts w:ascii="Times New Roman" w:hAnsi="Times New Roman" w:cs="Times New Roman"/>
        </w:rPr>
        <w:t>SHDC</w:t>
      </w:r>
      <w:r w:rsidR="00133C5B">
        <w:rPr>
          <w:rFonts w:ascii="Times New Roman" w:hAnsi="Times New Roman" w:cs="Times New Roman"/>
        </w:rPr>
        <w:t xml:space="preserve"> </w:t>
      </w:r>
      <w:r w:rsidR="00396D9E" w:rsidRPr="00B827AC">
        <w:rPr>
          <w:rFonts w:ascii="Times New Roman" w:hAnsi="Times New Roman" w:cs="Times New Roman"/>
        </w:rPr>
        <w:t xml:space="preserve">during </w:t>
      </w:r>
      <w:r w:rsidR="00394930">
        <w:rPr>
          <w:rFonts w:ascii="Times New Roman" w:hAnsi="Times New Roman" w:cs="Times New Roman"/>
        </w:rPr>
        <w:t>2017/</w:t>
      </w:r>
      <w:r w:rsidR="00396D9E" w:rsidRPr="00B827AC">
        <w:rPr>
          <w:rFonts w:ascii="Times New Roman" w:hAnsi="Times New Roman" w:cs="Times New Roman"/>
        </w:rPr>
        <w:t xml:space="preserve">2018 </w:t>
      </w:r>
      <w:r w:rsidR="00170F4E">
        <w:rPr>
          <w:rFonts w:ascii="Times New Roman" w:hAnsi="Times New Roman" w:cs="Times New Roman"/>
        </w:rPr>
        <w:t>(GLDH</w:t>
      </w:r>
      <w:r w:rsidR="00396D9E">
        <w:rPr>
          <w:rFonts w:ascii="Times New Roman" w:hAnsi="Times New Roman" w:cs="Times New Roman"/>
        </w:rPr>
        <w:t xml:space="preserve">S, 2018).  </w:t>
      </w:r>
      <w:r w:rsidR="007B0EFE">
        <w:rPr>
          <w:rFonts w:ascii="Times New Roman" w:hAnsi="Times New Roman" w:cs="Times New Roman"/>
        </w:rPr>
        <w:t>The survey was conducted as part of</w:t>
      </w:r>
      <w:r w:rsidR="008136B8">
        <w:rPr>
          <w:rFonts w:ascii="Times New Roman" w:hAnsi="Times New Roman" w:cs="Times New Roman"/>
        </w:rPr>
        <w:t xml:space="preserve"> the </w:t>
      </w:r>
      <w:del w:id="104" w:author="Rufino, Mariana" w:date="2018-07-15T21:36:00Z">
        <w:r w:rsidR="008136B8" w:rsidDel="00432EBD">
          <w:rPr>
            <w:rFonts w:ascii="Times New Roman" w:hAnsi="Times New Roman" w:cs="Times New Roman"/>
          </w:rPr>
          <w:delText>g</w:delText>
        </w:r>
      </w:del>
      <w:ins w:id="105" w:author="Rufino, Mariana" w:date="2018-07-15T21:36:00Z">
        <w:r w:rsidR="00432EBD">
          <w:rPr>
            <w:rFonts w:ascii="Times New Roman" w:hAnsi="Times New Roman" w:cs="Times New Roman"/>
          </w:rPr>
          <w:t>G</w:t>
        </w:r>
      </w:ins>
      <w:r w:rsidR="008136B8">
        <w:rPr>
          <w:rFonts w:ascii="Times New Roman" w:hAnsi="Times New Roman" w:cs="Times New Roman"/>
        </w:rPr>
        <w:t xml:space="preserve">reening </w:t>
      </w:r>
      <w:del w:id="106" w:author="Rufino, Mariana" w:date="2018-07-15T21:36:00Z">
        <w:r w:rsidR="008136B8" w:rsidDel="00432EBD">
          <w:rPr>
            <w:rFonts w:ascii="Times New Roman" w:hAnsi="Times New Roman" w:cs="Times New Roman"/>
          </w:rPr>
          <w:delText>l</w:delText>
        </w:r>
      </w:del>
      <w:ins w:id="107" w:author="Rufino, Mariana" w:date="2018-07-15T21:36:00Z">
        <w:r w:rsidR="00432EBD">
          <w:rPr>
            <w:rFonts w:ascii="Times New Roman" w:hAnsi="Times New Roman" w:cs="Times New Roman"/>
          </w:rPr>
          <w:t>L</w:t>
        </w:r>
      </w:ins>
      <w:r w:rsidR="008136B8">
        <w:rPr>
          <w:rFonts w:ascii="Times New Roman" w:hAnsi="Times New Roman" w:cs="Times New Roman"/>
        </w:rPr>
        <w:t xml:space="preserve">ivestock project (ref). The </w:t>
      </w:r>
      <w:del w:id="108" w:author="Rufino, Mariana" w:date="2018-07-15T21:36:00Z">
        <w:r w:rsidR="008136B8" w:rsidDel="00432EBD">
          <w:rPr>
            <w:rFonts w:ascii="Times New Roman" w:hAnsi="Times New Roman" w:cs="Times New Roman"/>
          </w:rPr>
          <w:delText xml:space="preserve">stated </w:delText>
        </w:r>
      </w:del>
      <w:r w:rsidR="008136B8">
        <w:rPr>
          <w:rFonts w:ascii="Times New Roman" w:hAnsi="Times New Roman" w:cs="Times New Roman"/>
        </w:rPr>
        <w:t xml:space="preserve">goal of the project is the identification of appropriate incentives for the implementation, monitoring, reporting, and verification of low emissions development </w:t>
      </w:r>
      <w:r w:rsidR="008136B8">
        <w:rPr>
          <w:rFonts w:ascii="Times New Roman" w:hAnsi="Times New Roman" w:cs="Times New Roman"/>
        </w:rPr>
        <w:lastRenderedPageBreak/>
        <w:t xml:space="preserve">pathways in the livestock sector in East Africa. The survey was designed to provide a comprehensive </w:t>
      </w:r>
      <w:r w:rsidR="00637120">
        <w:rPr>
          <w:rFonts w:ascii="Times New Roman" w:hAnsi="Times New Roman" w:cs="Times New Roman"/>
        </w:rPr>
        <w:t xml:space="preserve">baseline </w:t>
      </w:r>
      <w:r w:rsidR="00005355">
        <w:rPr>
          <w:rFonts w:ascii="Times New Roman" w:hAnsi="Times New Roman" w:cs="Times New Roman"/>
        </w:rPr>
        <w:t xml:space="preserve">assessment </w:t>
      </w:r>
      <w:r w:rsidR="00122493">
        <w:rPr>
          <w:rFonts w:ascii="Times New Roman" w:hAnsi="Times New Roman" w:cs="Times New Roman"/>
        </w:rPr>
        <w:t xml:space="preserve">of </w:t>
      </w:r>
      <w:r w:rsidR="00637120">
        <w:rPr>
          <w:rFonts w:ascii="Times New Roman" w:hAnsi="Times New Roman" w:cs="Times New Roman"/>
        </w:rPr>
        <w:t xml:space="preserve">biophysical and socioeconomic factors relevant </w:t>
      </w:r>
      <w:r w:rsidR="008136B8">
        <w:rPr>
          <w:rFonts w:ascii="Times New Roman" w:hAnsi="Times New Roman" w:cs="Times New Roman"/>
        </w:rPr>
        <w:t>to the determi</w:t>
      </w:r>
      <w:r w:rsidR="00005355">
        <w:rPr>
          <w:rFonts w:ascii="Times New Roman" w:hAnsi="Times New Roman" w:cs="Times New Roman"/>
        </w:rPr>
        <w:t>nation</w:t>
      </w:r>
      <w:r w:rsidR="00122493">
        <w:rPr>
          <w:rFonts w:ascii="Times New Roman" w:hAnsi="Times New Roman" w:cs="Times New Roman"/>
        </w:rPr>
        <w:t xml:space="preserve"> of the</w:t>
      </w:r>
      <w:r w:rsidR="007161B7">
        <w:rPr>
          <w:rFonts w:ascii="Times New Roman" w:hAnsi="Times New Roman" w:cs="Times New Roman"/>
        </w:rPr>
        <w:t xml:space="preserve"> mitigation potential</w:t>
      </w:r>
      <w:r w:rsidR="00005355">
        <w:rPr>
          <w:rFonts w:ascii="Times New Roman" w:hAnsi="Times New Roman" w:cs="Times New Roman"/>
        </w:rPr>
        <w:t xml:space="preserve"> of</w:t>
      </w:r>
      <w:r w:rsidR="00637120">
        <w:rPr>
          <w:rFonts w:ascii="Times New Roman" w:hAnsi="Times New Roman" w:cs="Times New Roman"/>
        </w:rPr>
        <w:t xml:space="preserve"> GHG emissions from livestock production</w:t>
      </w:r>
      <w:r w:rsidR="008136B8">
        <w:rPr>
          <w:rFonts w:ascii="Times New Roman" w:hAnsi="Times New Roman" w:cs="Times New Roman"/>
        </w:rPr>
        <w:t xml:space="preserve">, including cattle ownership, feeding practices, reproductive and health practices, grazing and feed production practices. </w:t>
      </w:r>
      <w:del w:id="109" w:author="Rufino, Mariana" w:date="2018-07-26T06:46:00Z">
        <w:r w:rsidR="007161B7" w:rsidDel="00BC04F3">
          <w:rPr>
            <w:rFonts w:ascii="Times New Roman" w:hAnsi="Times New Roman" w:cs="Times New Roman"/>
          </w:rPr>
          <w:delText>In order</w:delText>
        </w:r>
        <w:r w:rsidR="008136B8" w:rsidDel="00BC04F3">
          <w:rPr>
            <w:rFonts w:ascii="Times New Roman" w:hAnsi="Times New Roman" w:cs="Times New Roman"/>
          </w:rPr>
          <w:delText xml:space="preserve"> for identification of potential means of promoting the adoption of emissions reducing practices, a</w:delText>
        </w:r>
      </w:del>
      <w:ins w:id="110" w:author="Rufino, Mariana" w:date="2018-07-26T06:46:00Z">
        <w:r w:rsidR="00BC04F3">
          <w:rPr>
            <w:rFonts w:ascii="Times New Roman" w:hAnsi="Times New Roman" w:cs="Times New Roman"/>
          </w:rPr>
          <w:t>A</w:t>
        </w:r>
      </w:ins>
      <w:r w:rsidR="008136B8">
        <w:rPr>
          <w:rFonts w:ascii="Times New Roman" w:hAnsi="Times New Roman" w:cs="Times New Roman"/>
        </w:rPr>
        <w:t xml:space="preserve"> series of modules were designed with the purpose of identifying </w:t>
      </w:r>
      <w:r w:rsidR="00637120">
        <w:rPr>
          <w:rFonts w:ascii="Times New Roman" w:hAnsi="Times New Roman" w:cs="Times New Roman"/>
        </w:rPr>
        <w:t>potential constraints</w:t>
      </w:r>
      <w:r w:rsidR="008136B8">
        <w:rPr>
          <w:rFonts w:ascii="Times New Roman" w:hAnsi="Times New Roman" w:cs="Times New Roman"/>
        </w:rPr>
        <w:t xml:space="preserve"> and trade</w:t>
      </w:r>
      <w:ins w:id="111" w:author="Rufino, Mariana" w:date="2018-07-15T21:37:00Z">
        <w:r w:rsidR="00432EBD">
          <w:rPr>
            <w:rFonts w:ascii="Times New Roman" w:hAnsi="Times New Roman" w:cs="Times New Roman"/>
          </w:rPr>
          <w:t>-</w:t>
        </w:r>
      </w:ins>
      <w:r w:rsidR="008136B8">
        <w:rPr>
          <w:rFonts w:ascii="Times New Roman" w:hAnsi="Times New Roman" w:cs="Times New Roman"/>
        </w:rPr>
        <w:t>offs a</w:t>
      </w:r>
      <w:r w:rsidR="00637120">
        <w:rPr>
          <w:rFonts w:ascii="Times New Roman" w:hAnsi="Times New Roman" w:cs="Times New Roman"/>
        </w:rPr>
        <w:t xml:space="preserve">ssociated with adoption of </w:t>
      </w:r>
      <w:del w:id="112" w:author="Rufino, Mariana" w:date="2018-07-26T06:46:00Z">
        <w:r w:rsidR="00637120" w:rsidDel="00BC04F3">
          <w:rPr>
            <w:rFonts w:ascii="Times New Roman" w:hAnsi="Times New Roman" w:cs="Times New Roman"/>
          </w:rPr>
          <w:delText>such</w:delText>
        </w:r>
        <w:r w:rsidR="008136B8" w:rsidDel="00BC04F3">
          <w:rPr>
            <w:rFonts w:ascii="Times New Roman" w:hAnsi="Times New Roman" w:cs="Times New Roman"/>
          </w:rPr>
          <w:delText xml:space="preserve"> </w:delText>
        </w:r>
      </w:del>
      <w:ins w:id="113" w:author="Rufino, Mariana" w:date="2018-07-26T06:46:00Z">
        <w:r w:rsidR="00BC04F3">
          <w:rPr>
            <w:rFonts w:ascii="Times New Roman" w:hAnsi="Times New Roman" w:cs="Times New Roman"/>
          </w:rPr>
          <w:t xml:space="preserve">intensification </w:t>
        </w:r>
      </w:ins>
      <w:r w:rsidR="008136B8">
        <w:rPr>
          <w:rFonts w:ascii="Times New Roman" w:hAnsi="Times New Roman" w:cs="Times New Roman"/>
        </w:rPr>
        <w:t xml:space="preserve">practices. This included household livelihood strategies, </w:t>
      </w:r>
      <w:del w:id="114" w:author="Rufino, Mariana" w:date="2018-07-26T06:47:00Z">
        <w:r w:rsidR="008136B8" w:rsidDel="00BC04F3">
          <w:rPr>
            <w:rFonts w:ascii="Times New Roman" w:hAnsi="Times New Roman" w:cs="Times New Roman"/>
          </w:rPr>
          <w:delText xml:space="preserve">including </w:delText>
        </w:r>
      </w:del>
      <w:r w:rsidR="007161B7">
        <w:rPr>
          <w:rFonts w:ascii="Times New Roman" w:hAnsi="Times New Roman" w:cs="Times New Roman"/>
        </w:rPr>
        <w:t xml:space="preserve">home food production, </w:t>
      </w:r>
      <w:r w:rsidR="008136B8">
        <w:rPr>
          <w:rFonts w:ascii="Times New Roman" w:hAnsi="Times New Roman" w:cs="Times New Roman"/>
        </w:rPr>
        <w:t xml:space="preserve">sources of income from farm production </w:t>
      </w:r>
      <w:del w:id="115" w:author="Rufino, Mariana" w:date="2018-07-26T06:47:00Z">
        <w:r w:rsidR="008136B8" w:rsidDel="00BC04F3">
          <w:rPr>
            <w:rFonts w:ascii="Times New Roman" w:hAnsi="Times New Roman" w:cs="Times New Roman"/>
          </w:rPr>
          <w:delText>as well as</w:delText>
        </w:r>
      </w:del>
      <w:ins w:id="116" w:author="Rufino, Mariana" w:date="2018-07-26T06:47:00Z">
        <w:r w:rsidR="00BC04F3">
          <w:rPr>
            <w:rFonts w:ascii="Times New Roman" w:hAnsi="Times New Roman" w:cs="Times New Roman"/>
          </w:rPr>
          <w:t>and</w:t>
        </w:r>
      </w:ins>
      <w:r w:rsidR="008136B8">
        <w:rPr>
          <w:rFonts w:ascii="Times New Roman" w:hAnsi="Times New Roman" w:cs="Times New Roman"/>
        </w:rPr>
        <w:t xml:space="preserve"> </w:t>
      </w:r>
      <w:proofErr w:type="spellStart"/>
      <w:r w:rsidR="008136B8">
        <w:rPr>
          <w:rFonts w:ascii="Times New Roman" w:hAnsi="Times New Roman" w:cs="Times New Roman"/>
        </w:rPr>
        <w:t>off</w:t>
      </w:r>
      <w:del w:id="117" w:author="Rufino, Mariana" w:date="2018-07-26T06:47:00Z">
        <w:r w:rsidR="008136B8" w:rsidDel="00BC04F3">
          <w:rPr>
            <w:rFonts w:ascii="Times New Roman" w:hAnsi="Times New Roman" w:cs="Times New Roman"/>
          </w:rPr>
          <w:delText xml:space="preserve"> </w:delText>
        </w:r>
      </w:del>
      <w:r w:rsidR="008136B8">
        <w:rPr>
          <w:rFonts w:ascii="Times New Roman" w:hAnsi="Times New Roman" w:cs="Times New Roman"/>
        </w:rPr>
        <w:t>farm</w:t>
      </w:r>
      <w:proofErr w:type="spellEnd"/>
      <w:r w:rsidR="00637120">
        <w:rPr>
          <w:rFonts w:ascii="Times New Roman" w:hAnsi="Times New Roman" w:cs="Times New Roman"/>
        </w:rPr>
        <w:t xml:space="preserve"> income</w:t>
      </w:r>
      <w:r w:rsidR="008136B8">
        <w:rPr>
          <w:rFonts w:ascii="Times New Roman" w:hAnsi="Times New Roman" w:cs="Times New Roman"/>
        </w:rPr>
        <w:t xml:space="preserve">, a dietary diversity index, </w:t>
      </w:r>
      <w:r w:rsidR="00637120">
        <w:rPr>
          <w:rFonts w:ascii="Times New Roman" w:hAnsi="Times New Roman" w:cs="Times New Roman"/>
        </w:rPr>
        <w:t>asset endowment</w:t>
      </w:r>
      <w:r w:rsidR="007161B7">
        <w:rPr>
          <w:rFonts w:ascii="Times New Roman" w:hAnsi="Times New Roman" w:cs="Times New Roman"/>
        </w:rPr>
        <w:t>s,</w:t>
      </w:r>
      <w:r w:rsidR="00637120">
        <w:rPr>
          <w:rFonts w:ascii="Times New Roman" w:hAnsi="Times New Roman" w:cs="Times New Roman"/>
        </w:rPr>
        <w:t xml:space="preserve"> participation in extension services and farm co-operatives</w:t>
      </w:r>
      <w:r w:rsidR="00D82A9C">
        <w:rPr>
          <w:rFonts w:ascii="Times New Roman" w:hAnsi="Times New Roman" w:cs="Times New Roman"/>
        </w:rPr>
        <w:t>, and detail</w:t>
      </w:r>
      <w:r w:rsidR="007161B7">
        <w:rPr>
          <w:rFonts w:ascii="Times New Roman" w:hAnsi="Times New Roman" w:cs="Times New Roman"/>
        </w:rPr>
        <w:t>e</w:t>
      </w:r>
      <w:r w:rsidR="00D82A9C">
        <w:rPr>
          <w:rFonts w:ascii="Times New Roman" w:hAnsi="Times New Roman" w:cs="Times New Roman"/>
        </w:rPr>
        <w:t xml:space="preserve">d labour input schedules for crop and livestock </w:t>
      </w:r>
      <w:r w:rsidR="007161B7">
        <w:rPr>
          <w:rFonts w:ascii="Times New Roman" w:hAnsi="Times New Roman" w:cs="Times New Roman"/>
        </w:rPr>
        <w:t>activities</w:t>
      </w:r>
      <w:r w:rsidR="00637120">
        <w:rPr>
          <w:rFonts w:ascii="Times New Roman" w:hAnsi="Times New Roman" w:cs="Times New Roman"/>
        </w:rPr>
        <w:t xml:space="preserve">. </w:t>
      </w:r>
      <w:r w:rsidR="008136B8">
        <w:rPr>
          <w:rFonts w:ascii="Times New Roman" w:hAnsi="Times New Roman" w:cs="Times New Roman"/>
        </w:rPr>
        <w:t xml:space="preserve"> </w:t>
      </w:r>
      <w:r w:rsidR="00600427">
        <w:rPr>
          <w:rFonts w:ascii="Times New Roman" w:hAnsi="Times New Roman" w:cs="Times New Roman"/>
        </w:rPr>
        <w:t>A total of ___ households were s</w:t>
      </w:r>
      <w:r w:rsidR="00990F1F">
        <w:rPr>
          <w:rFonts w:ascii="Times New Roman" w:hAnsi="Times New Roman" w:cs="Times New Roman"/>
        </w:rPr>
        <w:t>urveyed</w:t>
      </w:r>
      <w:r w:rsidR="00600427">
        <w:rPr>
          <w:rFonts w:ascii="Times New Roman" w:hAnsi="Times New Roman" w:cs="Times New Roman"/>
        </w:rPr>
        <w:t xml:space="preserve"> across </w:t>
      </w:r>
      <w:r w:rsidR="00F3465E">
        <w:rPr>
          <w:rFonts w:ascii="Times New Roman" w:hAnsi="Times New Roman" w:cs="Times New Roman"/>
        </w:rPr>
        <w:t>5</w:t>
      </w:r>
      <w:r w:rsidR="00984232">
        <w:rPr>
          <w:rFonts w:ascii="Times New Roman" w:hAnsi="Times New Roman" w:cs="Times New Roman"/>
        </w:rPr>
        <w:t xml:space="preserve"> administrative</w:t>
      </w:r>
      <w:r w:rsidR="00600427">
        <w:rPr>
          <w:rFonts w:ascii="Times New Roman" w:hAnsi="Times New Roman" w:cs="Times New Roman"/>
        </w:rPr>
        <w:t xml:space="preserve"> regions (</w:t>
      </w:r>
      <w:r w:rsidR="00600427" w:rsidRPr="00B827AC">
        <w:rPr>
          <w:rFonts w:ascii="Times New Roman" w:hAnsi="Times New Roman" w:cs="Times New Roman"/>
        </w:rPr>
        <w:t xml:space="preserve">Mbeya, </w:t>
      </w:r>
      <w:r w:rsidR="00F3465E">
        <w:rPr>
          <w:rFonts w:ascii="Times New Roman" w:hAnsi="Times New Roman" w:cs="Times New Roman"/>
        </w:rPr>
        <w:t>Morogor</w:t>
      </w:r>
      <w:r w:rsidR="00593A72">
        <w:rPr>
          <w:rFonts w:ascii="Times New Roman" w:hAnsi="Times New Roman" w:cs="Times New Roman"/>
        </w:rPr>
        <w:t>o</w:t>
      </w:r>
      <w:r w:rsidR="00F3465E">
        <w:rPr>
          <w:rFonts w:ascii="Times New Roman" w:hAnsi="Times New Roman" w:cs="Times New Roman"/>
        </w:rPr>
        <w:t xml:space="preserve">, </w:t>
      </w:r>
      <w:r w:rsidR="00600427" w:rsidRPr="00B827AC">
        <w:rPr>
          <w:rFonts w:ascii="Times New Roman" w:hAnsi="Times New Roman" w:cs="Times New Roman"/>
        </w:rPr>
        <w:t>Iringa</w:t>
      </w:r>
      <w:r w:rsidR="00600427">
        <w:rPr>
          <w:rFonts w:ascii="Times New Roman" w:hAnsi="Times New Roman" w:cs="Times New Roman"/>
        </w:rPr>
        <w:t xml:space="preserve">, </w:t>
      </w:r>
      <w:proofErr w:type="spellStart"/>
      <w:r w:rsidR="006C7B92">
        <w:rPr>
          <w:rFonts w:ascii="Times New Roman" w:hAnsi="Times New Roman" w:cs="Times New Roman"/>
        </w:rPr>
        <w:t>Njombe</w:t>
      </w:r>
      <w:proofErr w:type="spellEnd"/>
      <w:r w:rsidR="006C7B92">
        <w:rPr>
          <w:rFonts w:ascii="Times New Roman" w:hAnsi="Times New Roman" w:cs="Times New Roman"/>
        </w:rPr>
        <w:t xml:space="preserve"> and </w:t>
      </w:r>
      <w:proofErr w:type="spellStart"/>
      <w:r w:rsidR="006C7B92">
        <w:rPr>
          <w:rFonts w:ascii="Times New Roman" w:hAnsi="Times New Roman" w:cs="Times New Roman"/>
        </w:rPr>
        <w:t>Rukwa</w:t>
      </w:r>
      <w:proofErr w:type="spellEnd"/>
      <w:r w:rsidR="00600427">
        <w:rPr>
          <w:rFonts w:ascii="Times New Roman" w:hAnsi="Times New Roman" w:cs="Times New Roman"/>
        </w:rPr>
        <w:t>) in</w:t>
      </w:r>
      <w:r w:rsidR="00984232">
        <w:rPr>
          <w:rFonts w:ascii="Times New Roman" w:hAnsi="Times New Roman" w:cs="Times New Roman"/>
        </w:rPr>
        <w:t xml:space="preserve"> the southern highlands</w:t>
      </w:r>
      <w:r w:rsidR="00600427">
        <w:rPr>
          <w:rFonts w:ascii="Times New Roman" w:hAnsi="Times New Roman" w:cs="Times New Roman"/>
        </w:rPr>
        <w:t>. The sampling procedure involved selecting villages and wards within each region, and then randomly selecting households within each village and ward.</w:t>
      </w:r>
      <w:r w:rsidR="00600427" w:rsidRPr="00B827AC">
        <w:rPr>
          <w:rFonts w:ascii="Times New Roman" w:hAnsi="Times New Roman" w:cs="Times New Roman"/>
        </w:rPr>
        <w:t xml:space="preserve"> </w:t>
      </w:r>
      <w:r w:rsidR="00600427">
        <w:rPr>
          <w:rFonts w:ascii="Times New Roman" w:hAnsi="Times New Roman" w:cs="Times New Roman"/>
        </w:rPr>
        <w:t xml:space="preserve">Only households owning either </w:t>
      </w:r>
      <w:r w:rsidR="00306475">
        <w:rPr>
          <w:rFonts w:ascii="Times New Roman" w:hAnsi="Times New Roman" w:cs="Times New Roman"/>
        </w:rPr>
        <w:t>local (</w:t>
      </w:r>
      <w:r w:rsidR="00306475">
        <w:rPr>
          <w:rFonts w:ascii="Times New Roman" w:hAnsi="Times New Roman" w:cs="Times New Roman"/>
          <w:i/>
        </w:rPr>
        <w:t xml:space="preserve">Bos </w:t>
      </w:r>
      <w:del w:id="118" w:author="Rufino, Mariana" w:date="2018-07-15T21:38:00Z">
        <w:r w:rsidR="00306475" w:rsidDel="00432EBD">
          <w:rPr>
            <w:rFonts w:ascii="Times New Roman" w:hAnsi="Times New Roman" w:cs="Times New Roman"/>
            <w:i/>
          </w:rPr>
          <w:delText>Indicus</w:delText>
        </w:r>
      </w:del>
      <w:ins w:id="119" w:author="Rufino, Mariana" w:date="2018-07-15T21:38:00Z">
        <w:r w:rsidR="00432EBD">
          <w:rPr>
            <w:rFonts w:ascii="Times New Roman" w:hAnsi="Times New Roman" w:cs="Times New Roman"/>
            <w:i/>
          </w:rPr>
          <w:t>indicus</w:t>
        </w:r>
      </w:ins>
      <w:r w:rsidR="00306475" w:rsidRPr="0012326E">
        <w:rPr>
          <w:rFonts w:ascii="Times New Roman" w:hAnsi="Times New Roman" w:cs="Times New Roman"/>
        </w:rPr>
        <w:t>)</w:t>
      </w:r>
      <w:r w:rsidR="00306475">
        <w:rPr>
          <w:rFonts w:ascii="Times New Roman" w:hAnsi="Times New Roman" w:cs="Times New Roman"/>
          <w:i/>
        </w:rPr>
        <w:t xml:space="preserve"> </w:t>
      </w:r>
      <w:r w:rsidR="00306475" w:rsidRPr="0012326E">
        <w:rPr>
          <w:rFonts w:ascii="Times New Roman" w:hAnsi="Times New Roman" w:cs="Times New Roman"/>
        </w:rPr>
        <w:t xml:space="preserve">or </w:t>
      </w:r>
      <w:r w:rsidR="00306475" w:rsidRPr="00600427">
        <w:rPr>
          <w:rFonts w:ascii="Times New Roman" w:hAnsi="Times New Roman" w:cs="Times New Roman"/>
        </w:rPr>
        <w:t>improved (</w:t>
      </w:r>
      <w:r w:rsidR="007B0EFE">
        <w:rPr>
          <w:rFonts w:ascii="Times New Roman" w:hAnsi="Times New Roman" w:cs="Times New Roman"/>
          <w:i/>
        </w:rPr>
        <w:t xml:space="preserve">Bos </w:t>
      </w:r>
      <w:del w:id="120" w:author="Rufino, Mariana" w:date="2018-07-15T21:38:00Z">
        <w:r w:rsidR="007B0EFE" w:rsidDel="00432EBD">
          <w:rPr>
            <w:rFonts w:ascii="Times New Roman" w:hAnsi="Times New Roman" w:cs="Times New Roman"/>
            <w:i/>
          </w:rPr>
          <w:delText>I</w:delText>
        </w:r>
      </w:del>
      <w:ins w:id="121" w:author="Rufino, Mariana" w:date="2018-07-15T21:38:00Z">
        <w:r w:rsidR="00432EBD">
          <w:rPr>
            <w:rFonts w:ascii="Times New Roman" w:hAnsi="Times New Roman" w:cs="Times New Roman"/>
            <w:i/>
          </w:rPr>
          <w:t>i</w:t>
        </w:r>
      </w:ins>
      <w:r w:rsidR="007B0EFE">
        <w:rPr>
          <w:rFonts w:ascii="Times New Roman" w:hAnsi="Times New Roman" w:cs="Times New Roman"/>
          <w:i/>
        </w:rPr>
        <w:t xml:space="preserve">ndicus </w:t>
      </w:r>
      <w:r w:rsidR="00306475">
        <w:rPr>
          <w:rFonts w:ascii="Times New Roman" w:hAnsi="Times New Roman" w:cs="Times New Roman"/>
          <w:i/>
        </w:rPr>
        <w:t xml:space="preserve">x Bos </w:t>
      </w:r>
      <w:del w:id="122" w:author="Rufino, Mariana" w:date="2018-07-15T21:38:00Z">
        <w:r w:rsidR="00306475" w:rsidDel="00432EBD">
          <w:rPr>
            <w:rFonts w:ascii="Times New Roman" w:hAnsi="Times New Roman" w:cs="Times New Roman"/>
            <w:i/>
          </w:rPr>
          <w:delText>Taurus</w:delText>
        </w:r>
      </w:del>
      <w:proofErr w:type="spellStart"/>
      <w:ins w:id="123" w:author="Rufino, Mariana" w:date="2018-07-15T21:38:00Z">
        <w:r w:rsidR="00432EBD">
          <w:rPr>
            <w:rFonts w:ascii="Times New Roman" w:hAnsi="Times New Roman" w:cs="Times New Roman"/>
            <w:i/>
          </w:rPr>
          <w:t>taurus</w:t>
        </w:r>
      </w:ins>
      <w:proofErr w:type="spellEnd"/>
      <w:r w:rsidR="00306475" w:rsidRPr="0012326E">
        <w:rPr>
          <w:rFonts w:ascii="Times New Roman" w:hAnsi="Times New Roman" w:cs="Times New Roman"/>
        </w:rPr>
        <w:t xml:space="preserve">) </w:t>
      </w:r>
      <w:r w:rsidR="00306475">
        <w:rPr>
          <w:rFonts w:ascii="Times New Roman" w:hAnsi="Times New Roman" w:cs="Times New Roman"/>
        </w:rPr>
        <w:t>cattle</w:t>
      </w:r>
      <w:r w:rsidR="00637120">
        <w:rPr>
          <w:rFonts w:ascii="Times New Roman" w:hAnsi="Times New Roman" w:cs="Times New Roman"/>
        </w:rPr>
        <w:t xml:space="preserve"> responded to the survey. </w:t>
      </w:r>
      <w:commentRangeStart w:id="124"/>
      <w:r w:rsidR="00005355">
        <w:rPr>
          <w:rFonts w:ascii="Times New Roman" w:hAnsi="Times New Roman" w:cs="Times New Roman"/>
        </w:rPr>
        <w:t xml:space="preserve">A typology is developed </w:t>
      </w:r>
      <w:r w:rsidR="00637120">
        <w:rPr>
          <w:rFonts w:ascii="Times New Roman" w:hAnsi="Times New Roman" w:cs="Times New Roman"/>
        </w:rPr>
        <w:t xml:space="preserve">whereby households are stratified by both </w:t>
      </w:r>
      <w:r w:rsidR="00005355">
        <w:rPr>
          <w:rFonts w:ascii="Times New Roman" w:hAnsi="Times New Roman" w:cs="Times New Roman"/>
        </w:rPr>
        <w:t>livestock production system</w:t>
      </w:r>
      <w:r w:rsidR="00637120">
        <w:rPr>
          <w:rFonts w:ascii="Times New Roman" w:hAnsi="Times New Roman" w:cs="Times New Roman"/>
        </w:rPr>
        <w:t xml:space="preserve"> and cattle ownership.</w:t>
      </w:r>
      <w:commentRangeEnd w:id="124"/>
      <w:r w:rsidR="00432EBD">
        <w:rPr>
          <w:rStyle w:val="CommentReference"/>
        </w:rPr>
        <w:commentReference w:id="124"/>
      </w:r>
      <w:r w:rsidR="00637120">
        <w:rPr>
          <w:rFonts w:ascii="Times New Roman" w:hAnsi="Times New Roman" w:cs="Times New Roman"/>
        </w:rPr>
        <w:t xml:space="preserve"> Households are identified as falling into one of two livestock production systems based on Robinson et al. (2011): mixed, crop-livestock or grassland based livestock systems. </w:t>
      </w:r>
      <w:commentRangeStart w:id="125"/>
      <w:r w:rsidR="00005355">
        <w:rPr>
          <w:rFonts w:ascii="Times New Roman" w:hAnsi="Times New Roman" w:cs="Times New Roman"/>
        </w:rPr>
        <w:t>Household</w:t>
      </w:r>
      <w:r w:rsidR="00D82A9C">
        <w:rPr>
          <w:rFonts w:ascii="Times New Roman" w:hAnsi="Times New Roman" w:cs="Times New Roman"/>
        </w:rPr>
        <w:t>s for which greater than 50% of cattle owned are</w:t>
      </w:r>
      <w:r w:rsidR="00005355">
        <w:rPr>
          <w:rFonts w:ascii="Times New Roman" w:hAnsi="Times New Roman" w:cs="Times New Roman"/>
        </w:rPr>
        <w:t xml:space="preserve"> improved (those having at least some genetics from </w:t>
      </w:r>
      <w:r w:rsidR="00005355" w:rsidRPr="00005355">
        <w:rPr>
          <w:rFonts w:ascii="Times New Roman" w:hAnsi="Times New Roman" w:cs="Times New Roman"/>
          <w:i/>
        </w:rPr>
        <w:t xml:space="preserve">Bos </w:t>
      </w:r>
      <w:del w:id="126" w:author="Rufino, Mariana" w:date="2018-07-15T21:39:00Z">
        <w:r w:rsidR="00005355" w:rsidRPr="00005355" w:rsidDel="00E15C11">
          <w:rPr>
            <w:rFonts w:ascii="Times New Roman" w:hAnsi="Times New Roman" w:cs="Times New Roman"/>
            <w:i/>
          </w:rPr>
          <w:delText>Taurus</w:delText>
        </w:r>
      </w:del>
      <w:proofErr w:type="spellStart"/>
      <w:ins w:id="127" w:author="Rufino, Mariana" w:date="2018-07-15T21:39:00Z">
        <w:r w:rsidR="00E15C11">
          <w:rPr>
            <w:rFonts w:ascii="Times New Roman" w:hAnsi="Times New Roman" w:cs="Times New Roman"/>
            <w:i/>
          </w:rPr>
          <w:t>t</w:t>
        </w:r>
        <w:r w:rsidR="00E15C11" w:rsidRPr="00005355">
          <w:rPr>
            <w:rFonts w:ascii="Times New Roman" w:hAnsi="Times New Roman" w:cs="Times New Roman"/>
            <w:i/>
          </w:rPr>
          <w:t>aurus</w:t>
        </w:r>
      </w:ins>
      <w:proofErr w:type="spellEnd"/>
      <w:r w:rsidR="00005355">
        <w:rPr>
          <w:rFonts w:ascii="Times New Roman" w:hAnsi="Times New Roman" w:cs="Times New Roman"/>
        </w:rPr>
        <w:t>) are categorized as intensive households, whereas those owning 50% or greater of cattle as local (</w:t>
      </w:r>
      <w:r w:rsidR="00005355" w:rsidRPr="00005355">
        <w:rPr>
          <w:rFonts w:ascii="Times New Roman" w:hAnsi="Times New Roman" w:cs="Times New Roman"/>
          <w:i/>
        </w:rPr>
        <w:t xml:space="preserve">Bos </w:t>
      </w:r>
      <w:del w:id="128" w:author="Rufino, Mariana" w:date="2018-07-15T21:39:00Z">
        <w:r w:rsidR="00005355" w:rsidRPr="00005355" w:rsidDel="00E15C11">
          <w:rPr>
            <w:rFonts w:ascii="Times New Roman" w:hAnsi="Times New Roman" w:cs="Times New Roman"/>
            <w:i/>
          </w:rPr>
          <w:delText>Indicus</w:delText>
        </w:r>
      </w:del>
      <w:ins w:id="129" w:author="Rufino, Mariana" w:date="2018-07-15T21:39:00Z">
        <w:r w:rsidR="00E15C11">
          <w:rPr>
            <w:rFonts w:ascii="Times New Roman" w:hAnsi="Times New Roman" w:cs="Times New Roman"/>
            <w:i/>
          </w:rPr>
          <w:t>i</w:t>
        </w:r>
        <w:r w:rsidR="00E15C11" w:rsidRPr="00005355">
          <w:rPr>
            <w:rFonts w:ascii="Times New Roman" w:hAnsi="Times New Roman" w:cs="Times New Roman"/>
            <w:i/>
          </w:rPr>
          <w:t>ndicus</w:t>
        </w:r>
      </w:ins>
      <w:r w:rsidR="00005355">
        <w:rPr>
          <w:rFonts w:ascii="Times New Roman" w:hAnsi="Times New Roman" w:cs="Times New Roman"/>
        </w:rPr>
        <w:t>) are c</w:t>
      </w:r>
      <w:r w:rsidR="003F5C2E">
        <w:rPr>
          <w:rFonts w:ascii="Times New Roman" w:hAnsi="Times New Roman" w:cs="Times New Roman"/>
        </w:rPr>
        <w:t xml:space="preserve">ategorized as traditional. The resulting four </w:t>
      </w:r>
      <w:r w:rsidR="00005355">
        <w:rPr>
          <w:rFonts w:ascii="Times New Roman" w:hAnsi="Times New Roman" w:cs="Times New Roman"/>
        </w:rPr>
        <w:t>household types</w:t>
      </w:r>
      <w:r w:rsidR="003F5C2E">
        <w:rPr>
          <w:rFonts w:ascii="Times New Roman" w:hAnsi="Times New Roman" w:cs="Times New Roman"/>
        </w:rPr>
        <w:t xml:space="preserve"> are shown in </w:t>
      </w:r>
      <w:r w:rsidR="00005355">
        <w:rPr>
          <w:rFonts w:ascii="Times New Roman" w:hAnsi="Times New Roman" w:cs="Times New Roman"/>
        </w:rPr>
        <w:t>T</w:t>
      </w:r>
      <w:r w:rsidR="007161B7">
        <w:rPr>
          <w:rFonts w:ascii="Times New Roman" w:hAnsi="Times New Roman" w:cs="Times New Roman"/>
        </w:rPr>
        <w:t>able 1</w:t>
      </w:r>
      <w:r w:rsidR="00005355">
        <w:rPr>
          <w:rFonts w:ascii="Times New Roman" w:hAnsi="Times New Roman" w:cs="Times New Roman"/>
        </w:rPr>
        <w:t xml:space="preserve">. </w:t>
      </w:r>
      <w:commentRangeEnd w:id="125"/>
      <w:r w:rsidR="00E15C11">
        <w:rPr>
          <w:rStyle w:val="CommentReference"/>
        </w:rPr>
        <w:commentReference w:id="125"/>
      </w:r>
    </w:p>
    <w:p w14:paraId="42EF680D" w14:textId="77777777" w:rsidR="00600427" w:rsidRDefault="00600427" w:rsidP="00600427">
      <w:pPr>
        <w:rPr>
          <w:rFonts w:ascii="Times New Roman" w:hAnsi="Times New Roman" w:cs="Times New Roman"/>
        </w:rPr>
      </w:pPr>
    </w:p>
    <w:p w14:paraId="2FAD60E1" w14:textId="77777777" w:rsidR="00757BB1" w:rsidRDefault="00757BB1" w:rsidP="00600427">
      <w:pPr>
        <w:rPr>
          <w:rFonts w:ascii="Times New Roman" w:hAnsi="Times New Roman" w:cs="Times New Roman"/>
        </w:rPr>
        <w:sectPr w:rsidR="00757BB1" w:rsidSect="005A6100">
          <w:type w:val="nextColumn"/>
          <w:pgSz w:w="11906" w:h="16838"/>
          <w:pgMar w:top="1440" w:right="1440" w:bottom="1440" w:left="1440" w:header="709" w:footer="709" w:gutter="0"/>
          <w:lnNumType w:countBy="1" w:restart="continuous"/>
          <w:cols w:space="708"/>
          <w:docGrid w:linePitch="360"/>
        </w:sectPr>
      </w:pPr>
    </w:p>
    <w:p w14:paraId="3694ABC7" w14:textId="378897E6" w:rsidR="001309E8" w:rsidRDefault="001309E8" w:rsidP="00600427">
      <w:pPr>
        <w:rPr>
          <w:rFonts w:ascii="Times New Roman" w:hAnsi="Times New Roman" w:cs="Times New Roman"/>
        </w:rPr>
      </w:pPr>
      <w:r w:rsidRPr="00CF6CAB">
        <w:rPr>
          <w:rFonts w:ascii="Times New Roman" w:hAnsi="Times New Roman" w:cs="Times New Roman"/>
          <w:noProof/>
          <w:lang w:val="en-US"/>
        </w:rPr>
        <w:lastRenderedPageBreak/>
        <w:drawing>
          <wp:inline distT="0" distB="0" distL="0" distR="0" wp14:anchorId="0E381804" wp14:editId="18FE138B">
            <wp:extent cx="5455920" cy="5256306"/>
            <wp:effectExtent l="0" t="0" r="0" b="1905"/>
            <wp:docPr id="2" name="Picture 2" descr="C:\Users\hawkins3\AppData\Local\Temp\Flow_Diagram_Farm_2 - Page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wkins3\AppData\Local\Temp\Flow_Diagram_Farm_2 - Page 1-2.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3266" cy="5253749"/>
                    </a:xfrm>
                    <a:prstGeom prst="rect">
                      <a:avLst/>
                    </a:prstGeom>
                    <a:noFill/>
                    <a:ln>
                      <a:noFill/>
                    </a:ln>
                  </pic:spPr>
                </pic:pic>
              </a:graphicData>
            </a:graphic>
          </wp:inline>
        </w:drawing>
      </w:r>
    </w:p>
    <w:p w14:paraId="40BA9CF6" w14:textId="2B181577" w:rsidR="001309E8" w:rsidRDefault="001309E8" w:rsidP="00600427">
      <w:pPr>
        <w:rPr>
          <w:rFonts w:ascii="Times New Roman" w:hAnsi="Times New Roman" w:cs="Times New Roman"/>
        </w:rPr>
        <w:sectPr w:rsidR="001309E8" w:rsidSect="00757BB1">
          <w:type w:val="nextColumn"/>
          <w:pgSz w:w="16838" w:h="11906" w:orient="landscape"/>
          <w:pgMar w:top="1440" w:right="1440" w:bottom="1440" w:left="1440" w:header="709" w:footer="709" w:gutter="0"/>
          <w:lnNumType w:countBy="1" w:restart="continuous"/>
          <w:cols w:space="708"/>
          <w:docGrid w:linePitch="360"/>
        </w:sectPr>
      </w:pPr>
      <w:commentRangeStart w:id="130"/>
      <w:r>
        <w:rPr>
          <w:rFonts w:ascii="Times New Roman" w:hAnsi="Times New Roman" w:cs="Times New Roman"/>
        </w:rPr>
        <w:t>Figure 1</w:t>
      </w:r>
      <w:r w:rsidRPr="00B827AC">
        <w:rPr>
          <w:rFonts w:ascii="Times New Roman" w:hAnsi="Times New Roman" w:cs="Times New Roman"/>
        </w:rPr>
        <w:t>:</w:t>
      </w:r>
      <w:commentRangeEnd w:id="130"/>
      <w:r w:rsidR="00F13D75">
        <w:rPr>
          <w:rStyle w:val="CommentReference"/>
        </w:rPr>
        <w:commentReference w:id="130"/>
      </w:r>
      <w:r w:rsidRPr="00B827AC">
        <w:rPr>
          <w:rFonts w:ascii="Times New Roman" w:hAnsi="Times New Roman" w:cs="Times New Roman"/>
        </w:rPr>
        <w:t xml:space="preserve"> Sys</w:t>
      </w:r>
      <w:r>
        <w:rPr>
          <w:rFonts w:ascii="Times New Roman" w:hAnsi="Times New Roman" w:cs="Times New Roman"/>
        </w:rPr>
        <w:t>tems diagram of farm household</w:t>
      </w:r>
    </w:p>
    <w:p w14:paraId="7DF4543A" w14:textId="13463CF5" w:rsidR="00757BB1" w:rsidRPr="00B827AC" w:rsidRDefault="00757BB1" w:rsidP="00757BB1">
      <w:pPr>
        <w:rPr>
          <w:rFonts w:ascii="Times New Roman" w:hAnsi="Times New Roman" w:cs="Times New Roman"/>
          <w:sz w:val="20"/>
          <w:szCs w:val="20"/>
        </w:rPr>
      </w:pPr>
      <w:r>
        <w:rPr>
          <w:rFonts w:ascii="Times New Roman" w:hAnsi="Times New Roman" w:cs="Times New Roman"/>
        </w:rPr>
        <w:lastRenderedPageBreak/>
        <w:t>Table 1</w:t>
      </w:r>
      <w:r w:rsidRPr="00B827AC">
        <w:rPr>
          <w:rFonts w:ascii="Times New Roman" w:hAnsi="Times New Roman" w:cs="Times New Roman"/>
        </w:rPr>
        <w:t xml:space="preserve">: </w:t>
      </w:r>
      <w:r>
        <w:rPr>
          <w:rFonts w:ascii="Times New Roman" w:hAnsi="Times New Roman" w:cs="Times New Roman"/>
        </w:rPr>
        <w:t>Resource endowmen</w:t>
      </w:r>
      <w:r w:rsidR="003154A0">
        <w:rPr>
          <w:rFonts w:ascii="Times New Roman" w:hAnsi="Times New Roman" w:cs="Times New Roman"/>
        </w:rPr>
        <w:t xml:space="preserve">ts of </w:t>
      </w:r>
      <w:commentRangeStart w:id="131"/>
      <w:r w:rsidR="003154A0">
        <w:rPr>
          <w:rFonts w:ascii="Times New Roman" w:hAnsi="Times New Roman" w:cs="Times New Roman"/>
        </w:rPr>
        <w:t>farm-household typology</w:t>
      </w:r>
      <w:commentRangeEnd w:id="131"/>
      <w:r w:rsidR="00F13D75">
        <w:rPr>
          <w:rStyle w:val="CommentReference"/>
        </w:rPr>
        <w:commentReference w:id="131"/>
      </w:r>
    </w:p>
    <w:tbl>
      <w:tblPr>
        <w:tblStyle w:val="TableGrid"/>
        <w:tblW w:w="0" w:type="auto"/>
        <w:tblLook w:val="04A0" w:firstRow="1" w:lastRow="0" w:firstColumn="1" w:lastColumn="0" w:noHBand="0" w:noVBand="1"/>
      </w:tblPr>
      <w:tblGrid>
        <w:gridCol w:w="1848"/>
        <w:gridCol w:w="1770"/>
        <w:gridCol w:w="1926"/>
        <w:gridCol w:w="1849"/>
        <w:gridCol w:w="1849"/>
      </w:tblGrid>
      <w:tr w:rsidR="00757BB1" w:rsidRPr="00B827AC" w14:paraId="2C268EE6" w14:textId="77777777" w:rsidTr="00D903E4">
        <w:trPr>
          <w:trHeight w:val="360"/>
        </w:trPr>
        <w:tc>
          <w:tcPr>
            <w:tcW w:w="1848" w:type="dxa"/>
          </w:tcPr>
          <w:p w14:paraId="2150383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Variable</w:t>
            </w:r>
          </w:p>
        </w:tc>
        <w:tc>
          <w:tcPr>
            <w:tcW w:w="1770" w:type="dxa"/>
          </w:tcPr>
          <w:p w14:paraId="495D0A9A" w14:textId="77777777" w:rsidR="00A447B3" w:rsidRDefault="00757BB1" w:rsidP="00D903E4">
            <w:pPr>
              <w:jc w:val="center"/>
              <w:rPr>
                <w:ins w:id="132" w:author="Hawkins, James" w:date="2018-10-03T15:55:00Z"/>
                <w:rFonts w:ascii="Times New Roman" w:hAnsi="Times New Roman" w:cs="Times New Roman"/>
              </w:rPr>
            </w:pPr>
            <w:r>
              <w:rPr>
                <w:rFonts w:ascii="Times New Roman" w:hAnsi="Times New Roman" w:cs="Times New Roman"/>
              </w:rPr>
              <w:t>Traditional-</w:t>
            </w:r>
          </w:p>
          <w:p w14:paraId="1D88AB36" w14:textId="3238D556" w:rsidR="00757BB1" w:rsidRPr="00B827AC" w:rsidRDefault="00757BB1" w:rsidP="00D903E4">
            <w:pPr>
              <w:jc w:val="center"/>
              <w:rPr>
                <w:rFonts w:ascii="Times New Roman" w:hAnsi="Times New Roman" w:cs="Times New Roman"/>
              </w:rPr>
            </w:pPr>
            <w:del w:id="133" w:author="Hawkins, James" w:date="2018-10-03T11:41:00Z">
              <w:r w:rsidDel="00B60345">
                <w:rPr>
                  <w:rFonts w:ascii="Times New Roman" w:hAnsi="Times New Roman" w:cs="Times New Roman"/>
                </w:rPr>
                <w:delText>Grassland based</w:delText>
              </w:r>
            </w:del>
            <w:ins w:id="134" w:author="Hawkins, James" w:date="2018-10-03T11:41:00Z">
              <w:r w:rsidR="00B60345">
                <w:rPr>
                  <w:rFonts w:ascii="Times New Roman" w:hAnsi="Times New Roman" w:cs="Times New Roman"/>
                </w:rPr>
                <w:t>Low resource endowment</w:t>
              </w:r>
            </w:ins>
          </w:p>
        </w:tc>
        <w:tc>
          <w:tcPr>
            <w:tcW w:w="1926" w:type="dxa"/>
          </w:tcPr>
          <w:p w14:paraId="683C5466" w14:textId="77777777" w:rsidR="00A447B3" w:rsidRDefault="00757BB1" w:rsidP="00D903E4">
            <w:pPr>
              <w:jc w:val="center"/>
              <w:rPr>
                <w:ins w:id="135" w:author="Hawkins, James" w:date="2018-10-03T15:55:00Z"/>
                <w:rFonts w:ascii="Times New Roman" w:hAnsi="Times New Roman" w:cs="Times New Roman"/>
              </w:rPr>
            </w:pPr>
            <w:r>
              <w:rPr>
                <w:rFonts w:ascii="Times New Roman" w:hAnsi="Times New Roman" w:cs="Times New Roman"/>
              </w:rPr>
              <w:t>Intensive-</w:t>
            </w:r>
          </w:p>
          <w:p w14:paraId="1F1CF050" w14:textId="34B6EA03" w:rsidR="00757BB1" w:rsidRPr="00B827AC" w:rsidRDefault="00757BB1" w:rsidP="00D903E4">
            <w:pPr>
              <w:jc w:val="center"/>
              <w:rPr>
                <w:rFonts w:ascii="Times New Roman" w:hAnsi="Times New Roman" w:cs="Times New Roman"/>
              </w:rPr>
            </w:pPr>
            <w:del w:id="136" w:author="Hawkins, James" w:date="2018-10-03T11:41:00Z">
              <w:r w:rsidDel="00B60345">
                <w:rPr>
                  <w:rFonts w:ascii="Times New Roman" w:hAnsi="Times New Roman" w:cs="Times New Roman"/>
                </w:rPr>
                <w:delText>Grassland based</w:delText>
              </w:r>
            </w:del>
            <w:ins w:id="137" w:author="Hawkins, James" w:date="2018-10-03T11:41:00Z">
              <w:r w:rsidR="00B60345">
                <w:rPr>
                  <w:rFonts w:ascii="Times New Roman" w:hAnsi="Times New Roman" w:cs="Times New Roman"/>
                </w:rPr>
                <w:t>Low resource endowment</w:t>
              </w:r>
            </w:ins>
          </w:p>
        </w:tc>
        <w:tc>
          <w:tcPr>
            <w:tcW w:w="1849" w:type="dxa"/>
          </w:tcPr>
          <w:p w14:paraId="343C01A8" w14:textId="268D2F58" w:rsidR="00757BB1" w:rsidRPr="00B827AC" w:rsidRDefault="00757BB1" w:rsidP="00D903E4">
            <w:pPr>
              <w:jc w:val="center"/>
              <w:rPr>
                <w:rFonts w:ascii="Times New Roman" w:hAnsi="Times New Roman" w:cs="Times New Roman"/>
              </w:rPr>
            </w:pPr>
            <w:r>
              <w:rPr>
                <w:rFonts w:ascii="Times New Roman" w:hAnsi="Times New Roman" w:cs="Times New Roman"/>
              </w:rPr>
              <w:t>Traditional-</w:t>
            </w:r>
            <w:del w:id="138" w:author="Hawkins, James" w:date="2018-10-03T11:41:00Z">
              <w:r w:rsidDel="00B60345">
                <w:rPr>
                  <w:rFonts w:ascii="Times New Roman" w:hAnsi="Times New Roman" w:cs="Times New Roman"/>
                </w:rPr>
                <w:delText>Mixed</w:delText>
              </w:r>
            </w:del>
            <w:ins w:id="139" w:author="Hawkins, James" w:date="2018-10-03T11:41:00Z">
              <w:r w:rsidR="00B60345">
                <w:rPr>
                  <w:rFonts w:ascii="Times New Roman" w:hAnsi="Times New Roman" w:cs="Times New Roman"/>
                </w:rPr>
                <w:t>High resource endowment</w:t>
              </w:r>
            </w:ins>
          </w:p>
        </w:tc>
        <w:tc>
          <w:tcPr>
            <w:tcW w:w="1849" w:type="dxa"/>
          </w:tcPr>
          <w:p w14:paraId="7D1866A4" w14:textId="7B3B6444" w:rsidR="00757BB1" w:rsidRPr="00B827AC" w:rsidRDefault="00757BB1" w:rsidP="00D903E4">
            <w:pPr>
              <w:jc w:val="center"/>
              <w:rPr>
                <w:rFonts w:ascii="Times New Roman" w:hAnsi="Times New Roman" w:cs="Times New Roman"/>
              </w:rPr>
            </w:pPr>
            <w:r>
              <w:rPr>
                <w:rFonts w:ascii="Times New Roman" w:hAnsi="Times New Roman" w:cs="Times New Roman"/>
              </w:rPr>
              <w:t>Intensive-</w:t>
            </w:r>
            <w:del w:id="140" w:author="Hawkins, James" w:date="2018-10-03T11:42:00Z">
              <w:r w:rsidDel="00B60345">
                <w:rPr>
                  <w:rFonts w:ascii="Times New Roman" w:hAnsi="Times New Roman" w:cs="Times New Roman"/>
                </w:rPr>
                <w:delText>Mixed</w:delText>
              </w:r>
            </w:del>
            <w:ins w:id="141" w:author="Hawkins, James" w:date="2018-10-03T11:42:00Z">
              <w:r w:rsidR="00B60345">
                <w:rPr>
                  <w:rFonts w:ascii="Times New Roman" w:hAnsi="Times New Roman" w:cs="Times New Roman"/>
                </w:rPr>
                <w:t>High resource endowment</w:t>
              </w:r>
            </w:ins>
          </w:p>
        </w:tc>
      </w:tr>
      <w:tr w:rsidR="00757BB1" w:rsidRPr="00B827AC" w14:paraId="6BEC70C2" w14:textId="77777777" w:rsidTr="00D903E4">
        <w:tc>
          <w:tcPr>
            <w:tcW w:w="1848" w:type="dxa"/>
          </w:tcPr>
          <w:p w14:paraId="5E44E7FE" w14:textId="77777777" w:rsidR="00757BB1" w:rsidRDefault="00757BB1" w:rsidP="00D903E4">
            <w:pPr>
              <w:rPr>
                <w:rFonts w:ascii="Times New Roman" w:hAnsi="Times New Roman" w:cs="Times New Roman"/>
              </w:rPr>
            </w:pPr>
            <w:r>
              <w:rPr>
                <w:rFonts w:ascii="Times New Roman" w:hAnsi="Times New Roman" w:cs="Times New Roman"/>
              </w:rPr>
              <w:t xml:space="preserve">Number of households </w:t>
            </w:r>
          </w:p>
        </w:tc>
        <w:tc>
          <w:tcPr>
            <w:tcW w:w="1770" w:type="dxa"/>
          </w:tcPr>
          <w:p w14:paraId="1484DE55" w14:textId="77777777" w:rsidR="00757BB1" w:rsidRDefault="00757BB1" w:rsidP="00D903E4">
            <w:pPr>
              <w:jc w:val="center"/>
              <w:rPr>
                <w:rFonts w:ascii="Times New Roman" w:hAnsi="Times New Roman" w:cs="Times New Roman"/>
              </w:rPr>
            </w:pPr>
          </w:p>
        </w:tc>
        <w:tc>
          <w:tcPr>
            <w:tcW w:w="1926" w:type="dxa"/>
          </w:tcPr>
          <w:p w14:paraId="48521B4D" w14:textId="77777777" w:rsidR="00757BB1" w:rsidRDefault="00757BB1" w:rsidP="00D903E4">
            <w:pPr>
              <w:jc w:val="center"/>
              <w:rPr>
                <w:rFonts w:ascii="Times New Roman" w:hAnsi="Times New Roman" w:cs="Times New Roman"/>
              </w:rPr>
            </w:pPr>
          </w:p>
        </w:tc>
        <w:tc>
          <w:tcPr>
            <w:tcW w:w="1849" w:type="dxa"/>
          </w:tcPr>
          <w:p w14:paraId="10EE2A33" w14:textId="77777777" w:rsidR="00757BB1" w:rsidRDefault="00757BB1" w:rsidP="00D903E4">
            <w:pPr>
              <w:jc w:val="center"/>
              <w:rPr>
                <w:rFonts w:ascii="Times New Roman" w:hAnsi="Times New Roman" w:cs="Times New Roman"/>
              </w:rPr>
            </w:pPr>
          </w:p>
        </w:tc>
        <w:tc>
          <w:tcPr>
            <w:tcW w:w="1849" w:type="dxa"/>
          </w:tcPr>
          <w:p w14:paraId="1BD5961C" w14:textId="77777777" w:rsidR="00757BB1" w:rsidRDefault="00757BB1" w:rsidP="00D903E4">
            <w:pPr>
              <w:jc w:val="center"/>
              <w:rPr>
                <w:rFonts w:ascii="Times New Roman" w:hAnsi="Times New Roman" w:cs="Times New Roman"/>
              </w:rPr>
            </w:pPr>
          </w:p>
        </w:tc>
      </w:tr>
      <w:tr w:rsidR="00757BB1" w:rsidRPr="00B827AC" w14:paraId="7DEDD5DA" w14:textId="77777777" w:rsidTr="00D903E4">
        <w:tc>
          <w:tcPr>
            <w:tcW w:w="1848" w:type="dxa"/>
          </w:tcPr>
          <w:p w14:paraId="68AEB258" w14:textId="77777777" w:rsidR="00757BB1" w:rsidRPr="00B827AC" w:rsidRDefault="00757BB1" w:rsidP="00D903E4">
            <w:pPr>
              <w:rPr>
                <w:rFonts w:ascii="Times New Roman" w:hAnsi="Times New Roman" w:cs="Times New Roman"/>
              </w:rPr>
            </w:pPr>
            <w:r>
              <w:rPr>
                <w:rFonts w:ascii="Times New Roman" w:hAnsi="Times New Roman" w:cs="Times New Roman"/>
              </w:rPr>
              <w:t xml:space="preserve">Arable land </w:t>
            </w:r>
            <w:r w:rsidRPr="00B827AC">
              <w:rPr>
                <w:rFonts w:ascii="Times New Roman" w:hAnsi="Times New Roman" w:cs="Times New Roman"/>
              </w:rPr>
              <w:t xml:space="preserve"> (ha)</w:t>
            </w:r>
          </w:p>
        </w:tc>
        <w:tc>
          <w:tcPr>
            <w:tcW w:w="1770" w:type="dxa"/>
          </w:tcPr>
          <w:p w14:paraId="10FCBB27"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926" w:type="dxa"/>
          </w:tcPr>
          <w:p w14:paraId="4AA4913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849" w:type="dxa"/>
          </w:tcPr>
          <w:p w14:paraId="266316B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849" w:type="dxa"/>
          </w:tcPr>
          <w:p w14:paraId="426A2A84"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r>
      <w:tr w:rsidR="00757BB1" w:rsidRPr="00B827AC" w14:paraId="70869A57" w14:textId="77777777" w:rsidTr="00D903E4">
        <w:tc>
          <w:tcPr>
            <w:tcW w:w="1848" w:type="dxa"/>
          </w:tcPr>
          <w:p w14:paraId="28320C79" w14:textId="77777777" w:rsidR="00757BB1" w:rsidRDefault="00757BB1" w:rsidP="00D903E4">
            <w:pPr>
              <w:rPr>
                <w:rFonts w:ascii="Times New Roman" w:hAnsi="Times New Roman" w:cs="Times New Roman"/>
              </w:rPr>
            </w:pPr>
            <w:r>
              <w:rPr>
                <w:rFonts w:ascii="Times New Roman" w:hAnsi="Times New Roman" w:cs="Times New Roman"/>
              </w:rPr>
              <w:t>Grazing land (ha)</w:t>
            </w:r>
          </w:p>
        </w:tc>
        <w:tc>
          <w:tcPr>
            <w:tcW w:w="1770" w:type="dxa"/>
          </w:tcPr>
          <w:p w14:paraId="23155699"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w:t>
            </w:r>
          </w:p>
        </w:tc>
        <w:tc>
          <w:tcPr>
            <w:tcW w:w="1926" w:type="dxa"/>
          </w:tcPr>
          <w:p w14:paraId="04A800DB"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1</w:t>
            </w:r>
          </w:p>
        </w:tc>
        <w:tc>
          <w:tcPr>
            <w:tcW w:w="1849" w:type="dxa"/>
          </w:tcPr>
          <w:p w14:paraId="3C3579CC"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849" w:type="dxa"/>
          </w:tcPr>
          <w:p w14:paraId="6A8E4F57"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r>
      <w:tr w:rsidR="00757BB1" w:rsidRPr="00B827AC" w14:paraId="72508024" w14:textId="77777777" w:rsidTr="00D903E4">
        <w:tc>
          <w:tcPr>
            <w:tcW w:w="1848" w:type="dxa"/>
          </w:tcPr>
          <w:p w14:paraId="76DBDE5C" w14:textId="77777777" w:rsidR="00757BB1" w:rsidRDefault="00757BB1" w:rsidP="00D903E4">
            <w:pPr>
              <w:rPr>
                <w:rFonts w:ascii="Times New Roman" w:hAnsi="Times New Roman" w:cs="Times New Roman"/>
              </w:rPr>
            </w:pPr>
            <w:r>
              <w:rPr>
                <w:rFonts w:ascii="Times New Roman" w:hAnsi="Times New Roman" w:cs="Times New Roman"/>
              </w:rPr>
              <w:t>Cows owned</w:t>
            </w:r>
          </w:p>
          <w:p w14:paraId="6BEE58D8" w14:textId="77777777" w:rsidR="00757BB1" w:rsidRPr="00B827AC" w:rsidRDefault="00757BB1" w:rsidP="00D903E4">
            <w:pPr>
              <w:rPr>
                <w:rFonts w:ascii="Times New Roman" w:hAnsi="Times New Roman" w:cs="Times New Roman"/>
              </w:rPr>
            </w:pPr>
            <w:r w:rsidRPr="00B827AC">
              <w:rPr>
                <w:rFonts w:ascii="Times New Roman" w:hAnsi="Times New Roman" w:cs="Times New Roman"/>
              </w:rPr>
              <w:t>(h</w:t>
            </w:r>
            <w:r>
              <w:rPr>
                <w:rFonts w:ascii="Times New Roman" w:hAnsi="Times New Roman" w:cs="Times New Roman"/>
              </w:rPr>
              <w:t>ea</w:t>
            </w:r>
            <w:r w:rsidRPr="00B827AC">
              <w:rPr>
                <w:rFonts w:ascii="Times New Roman" w:hAnsi="Times New Roman" w:cs="Times New Roman"/>
              </w:rPr>
              <w:t>d)</w:t>
            </w:r>
          </w:p>
        </w:tc>
        <w:tc>
          <w:tcPr>
            <w:tcW w:w="1770" w:type="dxa"/>
          </w:tcPr>
          <w:p w14:paraId="31D3463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3 local</w:t>
            </w:r>
          </w:p>
        </w:tc>
        <w:tc>
          <w:tcPr>
            <w:tcW w:w="1926" w:type="dxa"/>
          </w:tcPr>
          <w:p w14:paraId="113872B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3 improved</w:t>
            </w:r>
          </w:p>
        </w:tc>
        <w:tc>
          <w:tcPr>
            <w:tcW w:w="1849" w:type="dxa"/>
          </w:tcPr>
          <w:p w14:paraId="3D9475D9"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8 local</w:t>
            </w:r>
          </w:p>
        </w:tc>
        <w:tc>
          <w:tcPr>
            <w:tcW w:w="1849" w:type="dxa"/>
          </w:tcPr>
          <w:p w14:paraId="0379CA3F"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 improved</w:t>
            </w:r>
          </w:p>
        </w:tc>
      </w:tr>
      <w:tr w:rsidR="00757BB1" w:rsidRPr="00B827AC" w14:paraId="19D31854" w14:textId="77777777" w:rsidTr="00D903E4">
        <w:tc>
          <w:tcPr>
            <w:tcW w:w="1848" w:type="dxa"/>
          </w:tcPr>
          <w:p w14:paraId="1550DA32" w14:textId="77777777" w:rsidR="00757BB1" w:rsidRPr="002330CD" w:rsidRDefault="00757BB1" w:rsidP="00D903E4">
            <w:pPr>
              <w:rPr>
                <w:rFonts w:ascii="Times New Roman" w:hAnsi="Times New Roman" w:cs="Times New Roman"/>
                <w:vertAlign w:val="superscript"/>
              </w:rPr>
            </w:pPr>
            <w:proofErr w:type="spellStart"/>
            <w:r>
              <w:rPr>
                <w:rFonts w:ascii="Times New Roman" w:hAnsi="Times New Roman" w:cs="Times New Roman"/>
              </w:rPr>
              <w:t>Dependents</w:t>
            </w:r>
            <w:r>
              <w:rPr>
                <w:rFonts w:ascii="Times New Roman" w:hAnsi="Times New Roman" w:cs="Times New Roman"/>
                <w:vertAlign w:val="superscript"/>
              </w:rPr>
              <w:t>a</w:t>
            </w:r>
            <w:proofErr w:type="spellEnd"/>
          </w:p>
          <w:p w14:paraId="59CF600B" w14:textId="77777777" w:rsidR="00757BB1" w:rsidRPr="00B827AC" w:rsidRDefault="00757BB1" w:rsidP="00D903E4">
            <w:pPr>
              <w:rPr>
                <w:rFonts w:ascii="Times New Roman" w:hAnsi="Times New Roman" w:cs="Times New Roman"/>
              </w:rPr>
            </w:pPr>
            <w:r>
              <w:rPr>
                <w:rFonts w:ascii="Times New Roman" w:hAnsi="Times New Roman" w:cs="Times New Roman"/>
              </w:rPr>
              <w:t>(adult equivalents</w:t>
            </w:r>
            <w:r w:rsidRPr="00B827AC">
              <w:rPr>
                <w:rFonts w:ascii="Times New Roman" w:hAnsi="Times New Roman" w:cs="Times New Roman"/>
              </w:rPr>
              <w:t>)</w:t>
            </w:r>
          </w:p>
        </w:tc>
        <w:tc>
          <w:tcPr>
            <w:tcW w:w="1770" w:type="dxa"/>
          </w:tcPr>
          <w:p w14:paraId="03A46276"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926" w:type="dxa"/>
          </w:tcPr>
          <w:p w14:paraId="546201E3"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849" w:type="dxa"/>
          </w:tcPr>
          <w:p w14:paraId="4EEF441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w:t>
            </w:r>
          </w:p>
        </w:tc>
        <w:tc>
          <w:tcPr>
            <w:tcW w:w="1849" w:type="dxa"/>
          </w:tcPr>
          <w:p w14:paraId="4C1341E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w:t>
            </w:r>
          </w:p>
        </w:tc>
      </w:tr>
      <w:tr w:rsidR="00757BB1" w:rsidRPr="00B827AC" w14:paraId="0C75ED42" w14:textId="77777777" w:rsidTr="00D903E4">
        <w:tc>
          <w:tcPr>
            <w:tcW w:w="1848" w:type="dxa"/>
          </w:tcPr>
          <w:p w14:paraId="5258FBD9" w14:textId="77777777" w:rsidR="00757BB1" w:rsidRDefault="00757BB1" w:rsidP="00D903E4">
            <w:pPr>
              <w:rPr>
                <w:rFonts w:ascii="Times New Roman" w:hAnsi="Times New Roman" w:cs="Times New Roman"/>
              </w:rPr>
            </w:pPr>
            <w:r>
              <w:rPr>
                <w:rFonts w:ascii="Times New Roman" w:hAnsi="Times New Roman" w:cs="Times New Roman"/>
              </w:rPr>
              <w:t>Home labour</w:t>
            </w:r>
          </w:p>
          <w:p w14:paraId="3AC2898D" w14:textId="77777777" w:rsidR="00757BB1" w:rsidRPr="000D6D84" w:rsidRDefault="00757BB1" w:rsidP="00D903E4">
            <w:pPr>
              <w:rPr>
                <w:rFonts w:ascii="Times New Roman" w:hAnsi="Times New Roman" w:cs="Times New Roman"/>
              </w:rPr>
            </w:pPr>
            <w:r>
              <w:rPr>
                <w:rFonts w:ascii="Times New Roman" w:hAnsi="Times New Roman" w:cs="Times New Roman"/>
              </w:rPr>
              <w:t>(person-days month</w:t>
            </w:r>
            <w:r>
              <w:rPr>
                <w:rFonts w:ascii="Times New Roman" w:hAnsi="Times New Roman" w:cs="Times New Roman"/>
                <w:vertAlign w:val="superscript"/>
              </w:rPr>
              <w:t>-1</w:t>
            </w:r>
            <w:r>
              <w:rPr>
                <w:rFonts w:ascii="Times New Roman" w:hAnsi="Times New Roman" w:cs="Times New Roman"/>
              </w:rPr>
              <w:t>)</w:t>
            </w:r>
          </w:p>
        </w:tc>
        <w:tc>
          <w:tcPr>
            <w:tcW w:w="1770" w:type="dxa"/>
          </w:tcPr>
          <w:p w14:paraId="5423B845" w14:textId="77777777" w:rsidR="00757BB1" w:rsidRDefault="00757BB1" w:rsidP="00D903E4">
            <w:pPr>
              <w:jc w:val="center"/>
              <w:rPr>
                <w:rFonts w:ascii="Times New Roman" w:hAnsi="Times New Roman" w:cs="Times New Roman"/>
              </w:rPr>
            </w:pPr>
          </w:p>
        </w:tc>
        <w:tc>
          <w:tcPr>
            <w:tcW w:w="1926" w:type="dxa"/>
          </w:tcPr>
          <w:p w14:paraId="796104EE" w14:textId="77777777" w:rsidR="00757BB1" w:rsidRDefault="00757BB1" w:rsidP="00D903E4">
            <w:pPr>
              <w:jc w:val="center"/>
              <w:rPr>
                <w:rFonts w:ascii="Times New Roman" w:hAnsi="Times New Roman" w:cs="Times New Roman"/>
              </w:rPr>
            </w:pPr>
          </w:p>
        </w:tc>
        <w:tc>
          <w:tcPr>
            <w:tcW w:w="1849" w:type="dxa"/>
          </w:tcPr>
          <w:p w14:paraId="1A0724CF" w14:textId="77777777" w:rsidR="00757BB1" w:rsidRDefault="00757BB1" w:rsidP="00D903E4">
            <w:pPr>
              <w:jc w:val="center"/>
              <w:rPr>
                <w:rFonts w:ascii="Times New Roman" w:hAnsi="Times New Roman" w:cs="Times New Roman"/>
              </w:rPr>
            </w:pPr>
          </w:p>
        </w:tc>
        <w:tc>
          <w:tcPr>
            <w:tcW w:w="1849" w:type="dxa"/>
          </w:tcPr>
          <w:p w14:paraId="1F1BE6E7" w14:textId="77777777" w:rsidR="00757BB1" w:rsidRDefault="00757BB1" w:rsidP="00D903E4">
            <w:pPr>
              <w:jc w:val="center"/>
              <w:rPr>
                <w:rFonts w:ascii="Times New Roman" w:hAnsi="Times New Roman" w:cs="Times New Roman"/>
              </w:rPr>
            </w:pPr>
          </w:p>
        </w:tc>
      </w:tr>
      <w:tr w:rsidR="00757BB1" w:rsidRPr="00B827AC" w14:paraId="60ABF2AB" w14:textId="77777777" w:rsidTr="00D903E4">
        <w:tc>
          <w:tcPr>
            <w:tcW w:w="1848" w:type="dxa"/>
          </w:tcPr>
          <w:p w14:paraId="231BBF71" w14:textId="77777777" w:rsidR="00757BB1" w:rsidRPr="00B827AC" w:rsidRDefault="00757BB1" w:rsidP="00D903E4">
            <w:pPr>
              <w:rPr>
                <w:rFonts w:ascii="Times New Roman" w:hAnsi="Times New Roman" w:cs="Times New Roman"/>
              </w:rPr>
            </w:pPr>
            <w:r>
              <w:rPr>
                <w:rFonts w:ascii="Times New Roman" w:hAnsi="Times New Roman" w:cs="Times New Roman"/>
              </w:rPr>
              <w:t>Marketed milk</w:t>
            </w:r>
          </w:p>
          <w:p w14:paraId="7A8C09F2" w14:textId="77777777" w:rsidR="00757BB1" w:rsidRPr="00B827AC" w:rsidRDefault="00757BB1" w:rsidP="00D903E4">
            <w:pPr>
              <w:rPr>
                <w:rFonts w:ascii="Times New Roman" w:hAnsi="Times New Roman" w:cs="Times New Roman"/>
              </w:rPr>
            </w:pPr>
            <w:r w:rsidRPr="00B827AC">
              <w:rPr>
                <w:rFonts w:ascii="Times New Roman" w:hAnsi="Times New Roman" w:cs="Times New Roman"/>
              </w:rPr>
              <w:t xml:space="preserve">(kg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B827AC">
              <w:rPr>
                <w:rFonts w:ascii="Times New Roman" w:hAnsi="Times New Roman" w:cs="Times New Roman"/>
              </w:rPr>
              <w:t>yr</w:t>
            </w:r>
            <w:r w:rsidRPr="00B827AC">
              <w:rPr>
                <w:rFonts w:ascii="Times New Roman" w:hAnsi="Times New Roman" w:cs="Times New Roman"/>
                <w:vertAlign w:val="superscript"/>
              </w:rPr>
              <w:t>-1</w:t>
            </w:r>
            <w:r w:rsidRPr="00B827AC">
              <w:rPr>
                <w:rFonts w:ascii="Times New Roman" w:hAnsi="Times New Roman" w:cs="Times New Roman"/>
              </w:rPr>
              <w:t>)</w:t>
            </w:r>
          </w:p>
        </w:tc>
        <w:tc>
          <w:tcPr>
            <w:tcW w:w="1770" w:type="dxa"/>
          </w:tcPr>
          <w:p w14:paraId="69667615" w14:textId="77777777" w:rsidR="00757BB1" w:rsidRPr="00B827AC" w:rsidRDefault="00757BB1" w:rsidP="00D903E4">
            <w:pPr>
              <w:jc w:val="center"/>
              <w:rPr>
                <w:rFonts w:ascii="Times New Roman" w:hAnsi="Times New Roman" w:cs="Times New Roman"/>
              </w:rPr>
            </w:pPr>
          </w:p>
        </w:tc>
        <w:tc>
          <w:tcPr>
            <w:tcW w:w="1926" w:type="dxa"/>
          </w:tcPr>
          <w:p w14:paraId="1ACCF67F" w14:textId="77777777" w:rsidR="00757BB1" w:rsidRPr="00B827AC" w:rsidRDefault="00757BB1" w:rsidP="00D903E4">
            <w:pPr>
              <w:jc w:val="center"/>
              <w:rPr>
                <w:rFonts w:ascii="Times New Roman" w:hAnsi="Times New Roman" w:cs="Times New Roman"/>
              </w:rPr>
            </w:pPr>
          </w:p>
        </w:tc>
        <w:tc>
          <w:tcPr>
            <w:tcW w:w="1849" w:type="dxa"/>
          </w:tcPr>
          <w:p w14:paraId="44192B12" w14:textId="77777777" w:rsidR="00757BB1" w:rsidRPr="00B827AC" w:rsidRDefault="00757BB1" w:rsidP="00D903E4">
            <w:pPr>
              <w:jc w:val="center"/>
              <w:rPr>
                <w:rFonts w:ascii="Times New Roman" w:hAnsi="Times New Roman" w:cs="Times New Roman"/>
              </w:rPr>
            </w:pPr>
          </w:p>
        </w:tc>
        <w:tc>
          <w:tcPr>
            <w:tcW w:w="1849" w:type="dxa"/>
          </w:tcPr>
          <w:p w14:paraId="14962F94" w14:textId="77777777" w:rsidR="00757BB1" w:rsidRPr="00B827AC" w:rsidRDefault="00757BB1" w:rsidP="00D903E4">
            <w:pPr>
              <w:jc w:val="center"/>
              <w:rPr>
                <w:rFonts w:ascii="Times New Roman" w:hAnsi="Times New Roman" w:cs="Times New Roman"/>
              </w:rPr>
            </w:pPr>
          </w:p>
        </w:tc>
      </w:tr>
      <w:tr w:rsidR="00757BB1" w:rsidRPr="00B827AC" w14:paraId="4093A17B" w14:textId="77777777" w:rsidTr="00D903E4">
        <w:tc>
          <w:tcPr>
            <w:tcW w:w="1848" w:type="dxa"/>
          </w:tcPr>
          <w:p w14:paraId="3F8962E9" w14:textId="77777777" w:rsidR="00757BB1" w:rsidRPr="002330CD" w:rsidRDefault="00757BB1" w:rsidP="00D903E4">
            <w:pPr>
              <w:rPr>
                <w:rFonts w:ascii="Times New Roman" w:hAnsi="Times New Roman" w:cs="Times New Roman"/>
                <w:vertAlign w:val="superscript"/>
              </w:rPr>
            </w:pPr>
            <w:r>
              <w:rPr>
                <w:rFonts w:ascii="Times New Roman" w:hAnsi="Times New Roman" w:cs="Times New Roman"/>
              </w:rPr>
              <w:t xml:space="preserve">Milk </w:t>
            </w:r>
            <w:proofErr w:type="spellStart"/>
            <w:r>
              <w:rPr>
                <w:rFonts w:ascii="Times New Roman" w:hAnsi="Times New Roman" w:cs="Times New Roman"/>
              </w:rPr>
              <w:t>income</w:t>
            </w:r>
            <w:r>
              <w:rPr>
                <w:rFonts w:ascii="Times New Roman" w:hAnsi="Times New Roman" w:cs="Times New Roman"/>
                <w:vertAlign w:val="superscript"/>
              </w:rPr>
              <w:t>b</w:t>
            </w:r>
            <w:proofErr w:type="spellEnd"/>
          </w:p>
          <w:p w14:paraId="14A467DA" w14:textId="77777777" w:rsidR="00757BB1" w:rsidRPr="00CB75D6" w:rsidRDefault="00757BB1" w:rsidP="00D903E4">
            <w:pPr>
              <w:rPr>
                <w:rFonts w:ascii="Times New Roman" w:hAnsi="Times New Roman" w:cs="Times New Roman"/>
              </w:rPr>
            </w:pPr>
            <w:r>
              <w:rPr>
                <w:rFonts w:ascii="Times New Roman" w:hAnsi="Times New Roman" w:cs="Times New Roman"/>
              </w:rPr>
              <w:t>(USD yr</w:t>
            </w:r>
            <w:r>
              <w:rPr>
                <w:rFonts w:ascii="Times New Roman" w:hAnsi="Times New Roman" w:cs="Times New Roman"/>
                <w:vertAlign w:val="superscript"/>
              </w:rPr>
              <w:t>-1</w:t>
            </w:r>
            <w:r>
              <w:rPr>
                <w:rFonts w:ascii="Times New Roman" w:hAnsi="Times New Roman" w:cs="Times New Roman"/>
              </w:rPr>
              <w:t>)</w:t>
            </w:r>
          </w:p>
        </w:tc>
        <w:tc>
          <w:tcPr>
            <w:tcW w:w="1770" w:type="dxa"/>
          </w:tcPr>
          <w:p w14:paraId="0230DC8F" w14:textId="77777777" w:rsidR="00757BB1" w:rsidRDefault="00757BB1" w:rsidP="00D903E4">
            <w:pPr>
              <w:jc w:val="center"/>
              <w:rPr>
                <w:rFonts w:ascii="Times New Roman" w:hAnsi="Times New Roman" w:cs="Times New Roman"/>
              </w:rPr>
            </w:pPr>
          </w:p>
        </w:tc>
        <w:tc>
          <w:tcPr>
            <w:tcW w:w="1926" w:type="dxa"/>
          </w:tcPr>
          <w:p w14:paraId="2789FC91" w14:textId="77777777" w:rsidR="00757BB1" w:rsidRPr="00B827AC" w:rsidRDefault="00757BB1" w:rsidP="00D903E4">
            <w:pPr>
              <w:jc w:val="center"/>
              <w:rPr>
                <w:rFonts w:ascii="Times New Roman" w:hAnsi="Times New Roman" w:cs="Times New Roman"/>
              </w:rPr>
            </w:pPr>
          </w:p>
        </w:tc>
        <w:tc>
          <w:tcPr>
            <w:tcW w:w="1849" w:type="dxa"/>
          </w:tcPr>
          <w:p w14:paraId="73AB1D5E" w14:textId="77777777" w:rsidR="00757BB1" w:rsidRPr="00B827AC" w:rsidRDefault="00757BB1" w:rsidP="00D903E4">
            <w:pPr>
              <w:jc w:val="center"/>
              <w:rPr>
                <w:rFonts w:ascii="Times New Roman" w:hAnsi="Times New Roman" w:cs="Times New Roman"/>
              </w:rPr>
            </w:pPr>
          </w:p>
        </w:tc>
        <w:tc>
          <w:tcPr>
            <w:tcW w:w="1849" w:type="dxa"/>
          </w:tcPr>
          <w:p w14:paraId="06929610" w14:textId="77777777" w:rsidR="00757BB1" w:rsidRPr="00B827AC" w:rsidRDefault="00757BB1" w:rsidP="00D903E4">
            <w:pPr>
              <w:jc w:val="center"/>
              <w:rPr>
                <w:rFonts w:ascii="Times New Roman" w:hAnsi="Times New Roman" w:cs="Times New Roman"/>
              </w:rPr>
            </w:pPr>
          </w:p>
        </w:tc>
      </w:tr>
      <w:tr w:rsidR="00757BB1" w:rsidRPr="00B827AC" w14:paraId="17B02164" w14:textId="77777777" w:rsidTr="00D903E4">
        <w:tc>
          <w:tcPr>
            <w:tcW w:w="1848" w:type="dxa"/>
          </w:tcPr>
          <w:p w14:paraId="7AA6B1F7" w14:textId="77777777" w:rsidR="00757BB1" w:rsidRPr="002330CD" w:rsidRDefault="00757BB1" w:rsidP="00D903E4">
            <w:pPr>
              <w:rPr>
                <w:rFonts w:ascii="Times New Roman" w:hAnsi="Times New Roman" w:cs="Times New Roman"/>
                <w:vertAlign w:val="superscript"/>
              </w:rPr>
            </w:pPr>
            <w:r>
              <w:rPr>
                <w:rFonts w:ascii="Times New Roman" w:hAnsi="Times New Roman" w:cs="Times New Roman"/>
              </w:rPr>
              <w:t xml:space="preserve">Non-milk farm income </w:t>
            </w:r>
            <w:r>
              <w:rPr>
                <w:rFonts w:ascii="Times New Roman" w:hAnsi="Times New Roman" w:cs="Times New Roman"/>
                <w:vertAlign w:val="superscript"/>
              </w:rPr>
              <w:t>b</w:t>
            </w:r>
          </w:p>
          <w:p w14:paraId="6806391A" w14:textId="77777777" w:rsidR="00757BB1" w:rsidRPr="00CB75D6" w:rsidRDefault="00757BB1" w:rsidP="00D903E4">
            <w:pPr>
              <w:rPr>
                <w:rFonts w:ascii="Times New Roman" w:hAnsi="Times New Roman" w:cs="Times New Roman"/>
              </w:rPr>
            </w:pPr>
            <w:r>
              <w:rPr>
                <w:rFonts w:ascii="Times New Roman" w:hAnsi="Times New Roman" w:cs="Times New Roman"/>
              </w:rPr>
              <w:t>(USD yr</w:t>
            </w:r>
            <w:r>
              <w:rPr>
                <w:rFonts w:ascii="Times New Roman" w:hAnsi="Times New Roman" w:cs="Times New Roman"/>
                <w:vertAlign w:val="superscript"/>
              </w:rPr>
              <w:t>-1</w:t>
            </w:r>
            <w:r>
              <w:rPr>
                <w:rFonts w:ascii="Times New Roman" w:hAnsi="Times New Roman" w:cs="Times New Roman"/>
              </w:rPr>
              <w:t>)</w:t>
            </w:r>
          </w:p>
        </w:tc>
        <w:tc>
          <w:tcPr>
            <w:tcW w:w="1770" w:type="dxa"/>
          </w:tcPr>
          <w:p w14:paraId="51C99BB2" w14:textId="77777777" w:rsidR="00757BB1" w:rsidRDefault="00757BB1" w:rsidP="00D903E4">
            <w:pPr>
              <w:jc w:val="center"/>
              <w:rPr>
                <w:rFonts w:ascii="Times New Roman" w:hAnsi="Times New Roman" w:cs="Times New Roman"/>
              </w:rPr>
            </w:pPr>
          </w:p>
        </w:tc>
        <w:tc>
          <w:tcPr>
            <w:tcW w:w="1926" w:type="dxa"/>
          </w:tcPr>
          <w:p w14:paraId="3E66E22B" w14:textId="77777777" w:rsidR="00757BB1" w:rsidRPr="00B827AC" w:rsidRDefault="00757BB1" w:rsidP="00D903E4">
            <w:pPr>
              <w:jc w:val="center"/>
              <w:rPr>
                <w:rFonts w:ascii="Times New Roman" w:hAnsi="Times New Roman" w:cs="Times New Roman"/>
              </w:rPr>
            </w:pPr>
          </w:p>
        </w:tc>
        <w:tc>
          <w:tcPr>
            <w:tcW w:w="1849" w:type="dxa"/>
          </w:tcPr>
          <w:p w14:paraId="0BFF51AF" w14:textId="77777777" w:rsidR="00757BB1" w:rsidRPr="00B827AC" w:rsidRDefault="00757BB1" w:rsidP="00D903E4">
            <w:pPr>
              <w:jc w:val="center"/>
              <w:rPr>
                <w:rFonts w:ascii="Times New Roman" w:hAnsi="Times New Roman" w:cs="Times New Roman"/>
              </w:rPr>
            </w:pPr>
          </w:p>
        </w:tc>
        <w:tc>
          <w:tcPr>
            <w:tcW w:w="1849" w:type="dxa"/>
          </w:tcPr>
          <w:p w14:paraId="5CED53AE" w14:textId="77777777" w:rsidR="00757BB1" w:rsidRPr="00B827AC" w:rsidRDefault="00757BB1" w:rsidP="00D903E4">
            <w:pPr>
              <w:jc w:val="center"/>
              <w:rPr>
                <w:rFonts w:ascii="Times New Roman" w:hAnsi="Times New Roman" w:cs="Times New Roman"/>
              </w:rPr>
            </w:pPr>
          </w:p>
        </w:tc>
      </w:tr>
      <w:tr w:rsidR="00757BB1" w:rsidRPr="00B827AC" w14:paraId="6DF811C8" w14:textId="77777777" w:rsidTr="00D903E4">
        <w:tc>
          <w:tcPr>
            <w:tcW w:w="1848" w:type="dxa"/>
          </w:tcPr>
          <w:p w14:paraId="5AFDB160" w14:textId="77777777" w:rsidR="00757BB1" w:rsidRPr="002330CD" w:rsidRDefault="00757BB1" w:rsidP="00D903E4">
            <w:pPr>
              <w:rPr>
                <w:rFonts w:ascii="Times New Roman" w:hAnsi="Times New Roman" w:cs="Times New Roman"/>
                <w:vertAlign w:val="superscript"/>
              </w:rPr>
            </w:pPr>
            <w:r w:rsidRPr="00B827AC">
              <w:rPr>
                <w:rFonts w:ascii="Times New Roman" w:hAnsi="Times New Roman" w:cs="Times New Roman"/>
              </w:rPr>
              <w:t xml:space="preserve">Off farm </w:t>
            </w:r>
            <w:proofErr w:type="spellStart"/>
            <w:r w:rsidRPr="00B827AC">
              <w:rPr>
                <w:rFonts w:ascii="Times New Roman" w:hAnsi="Times New Roman" w:cs="Times New Roman"/>
              </w:rPr>
              <w:t>income</w:t>
            </w:r>
            <w:r>
              <w:rPr>
                <w:rFonts w:ascii="Times New Roman" w:hAnsi="Times New Roman" w:cs="Times New Roman"/>
                <w:vertAlign w:val="superscript"/>
              </w:rPr>
              <w:t>b</w:t>
            </w:r>
            <w:proofErr w:type="spellEnd"/>
          </w:p>
          <w:p w14:paraId="518A849E" w14:textId="77777777" w:rsidR="00757BB1" w:rsidRPr="00B827AC" w:rsidRDefault="00757BB1" w:rsidP="00D903E4">
            <w:pPr>
              <w:rPr>
                <w:rFonts w:ascii="Times New Roman" w:hAnsi="Times New Roman" w:cs="Times New Roman"/>
              </w:rPr>
            </w:pPr>
            <w:r>
              <w:rPr>
                <w:rFonts w:ascii="Times New Roman" w:hAnsi="Times New Roman" w:cs="Times New Roman"/>
              </w:rPr>
              <w:t>(USD</w:t>
            </w:r>
            <w:r w:rsidRPr="00B827AC">
              <w:rPr>
                <w:rFonts w:ascii="Times New Roman" w:hAnsi="Times New Roman" w:cs="Times New Roman"/>
              </w:rPr>
              <w:t xml:space="preserve"> yr</w:t>
            </w:r>
            <w:r w:rsidRPr="00B827AC">
              <w:rPr>
                <w:rFonts w:ascii="Times New Roman" w:hAnsi="Times New Roman" w:cs="Times New Roman"/>
                <w:vertAlign w:val="superscript"/>
              </w:rPr>
              <w:t>-1</w:t>
            </w:r>
            <w:r w:rsidRPr="00B827AC">
              <w:rPr>
                <w:rFonts w:ascii="Times New Roman" w:hAnsi="Times New Roman" w:cs="Times New Roman"/>
              </w:rPr>
              <w:t>)</w:t>
            </w:r>
          </w:p>
        </w:tc>
        <w:tc>
          <w:tcPr>
            <w:tcW w:w="1770" w:type="dxa"/>
          </w:tcPr>
          <w:p w14:paraId="4A0E8BF2" w14:textId="77777777" w:rsidR="00757BB1" w:rsidRPr="00B827AC" w:rsidRDefault="00757BB1" w:rsidP="00D903E4">
            <w:pPr>
              <w:jc w:val="center"/>
              <w:rPr>
                <w:rFonts w:ascii="Times New Roman" w:hAnsi="Times New Roman" w:cs="Times New Roman"/>
              </w:rPr>
            </w:pPr>
          </w:p>
        </w:tc>
        <w:tc>
          <w:tcPr>
            <w:tcW w:w="1926" w:type="dxa"/>
          </w:tcPr>
          <w:p w14:paraId="2B1BA7FE" w14:textId="77777777" w:rsidR="00757BB1" w:rsidRPr="00B827AC" w:rsidRDefault="00757BB1" w:rsidP="00D903E4">
            <w:pPr>
              <w:jc w:val="center"/>
              <w:rPr>
                <w:rFonts w:ascii="Times New Roman" w:hAnsi="Times New Roman" w:cs="Times New Roman"/>
              </w:rPr>
            </w:pPr>
          </w:p>
        </w:tc>
        <w:tc>
          <w:tcPr>
            <w:tcW w:w="1849" w:type="dxa"/>
          </w:tcPr>
          <w:p w14:paraId="5F089662" w14:textId="77777777" w:rsidR="00757BB1" w:rsidRPr="00B827AC" w:rsidRDefault="00757BB1" w:rsidP="00D903E4">
            <w:pPr>
              <w:jc w:val="center"/>
              <w:rPr>
                <w:rFonts w:ascii="Times New Roman" w:hAnsi="Times New Roman" w:cs="Times New Roman"/>
              </w:rPr>
            </w:pPr>
          </w:p>
        </w:tc>
        <w:tc>
          <w:tcPr>
            <w:tcW w:w="1849" w:type="dxa"/>
          </w:tcPr>
          <w:p w14:paraId="677E2902" w14:textId="77777777" w:rsidR="00757BB1" w:rsidRPr="00B827AC" w:rsidRDefault="00757BB1" w:rsidP="00D903E4">
            <w:pPr>
              <w:jc w:val="center"/>
              <w:rPr>
                <w:rFonts w:ascii="Times New Roman" w:hAnsi="Times New Roman" w:cs="Times New Roman"/>
              </w:rPr>
            </w:pPr>
          </w:p>
        </w:tc>
      </w:tr>
    </w:tbl>
    <w:p w14:paraId="60CF209D" w14:textId="77777777" w:rsidR="00757BB1" w:rsidRPr="00800CEC" w:rsidRDefault="00757BB1" w:rsidP="00757BB1">
      <w:pPr>
        <w:spacing w:after="0"/>
        <w:rPr>
          <w:rFonts w:ascii="Times New Roman" w:hAnsi="Times New Roman" w:cs="Times New Roman"/>
          <w:sz w:val="18"/>
          <w:szCs w:val="18"/>
        </w:rPr>
      </w:pPr>
      <w:r>
        <w:rPr>
          <w:rFonts w:ascii="Times New Roman" w:hAnsi="Times New Roman" w:cs="Times New Roman"/>
          <w:sz w:val="18"/>
          <w:szCs w:val="18"/>
        </w:rPr>
        <w:t>Source</w:t>
      </w:r>
      <w:r w:rsidRPr="00800CEC">
        <w:rPr>
          <w:rFonts w:ascii="Times New Roman" w:hAnsi="Times New Roman" w:cs="Times New Roman"/>
          <w:sz w:val="18"/>
          <w:szCs w:val="18"/>
        </w:rPr>
        <w:t xml:space="preserve">: </w:t>
      </w:r>
      <w:r>
        <w:rPr>
          <w:rFonts w:ascii="Times New Roman" w:hAnsi="Times New Roman" w:cs="Times New Roman"/>
          <w:sz w:val="18"/>
          <w:szCs w:val="18"/>
        </w:rPr>
        <w:tab/>
      </w:r>
      <w:r>
        <w:rPr>
          <w:rFonts w:ascii="Times New Roman" w:eastAsia="Times New Roman" w:hAnsi="Times New Roman" w:cs="Times New Roman"/>
          <w:sz w:val="18"/>
          <w:szCs w:val="18"/>
        </w:rPr>
        <w:t>GLDH</w:t>
      </w:r>
      <w:r w:rsidRPr="00800CEC">
        <w:rPr>
          <w:rFonts w:ascii="Times New Roman" w:eastAsia="Times New Roman" w:hAnsi="Times New Roman" w:cs="Times New Roman"/>
          <w:sz w:val="18"/>
          <w:szCs w:val="18"/>
        </w:rPr>
        <w:t>S</w:t>
      </w:r>
      <w:r w:rsidRPr="00800CEC">
        <w:rPr>
          <w:rFonts w:ascii="Times New Roman" w:hAnsi="Times New Roman" w:cs="Times New Roman"/>
          <w:sz w:val="18"/>
          <w:szCs w:val="18"/>
        </w:rPr>
        <w:t xml:space="preserve"> (2018)</w:t>
      </w:r>
    </w:p>
    <w:p w14:paraId="052303BA" w14:textId="77777777" w:rsidR="00757BB1" w:rsidRDefault="00757BB1" w:rsidP="00757BB1">
      <w:pPr>
        <w:spacing w:after="0"/>
        <w:rPr>
          <w:rFonts w:ascii="Times New Roman" w:hAnsi="Times New Roman" w:cs="Times New Roman"/>
          <w:sz w:val="18"/>
          <w:szCs w:val="18"/>
        </w:rPr>
      </w:pPr>
      <w:r w:rsidRPr="00800CEC">
        <w:rPr>
          <w:rFonts w:ascii="Times New Roman" w:hAnsi="Times New Roman" w:cs="Times New Roman"/>
          <w:sz w:val="18"/>
          <w:szCs w:val="18"/>
        </w:rPr>
        <w:t xml:space="preserve">Notes: </w:t>
      </w:r>
    </w:p>
    <w:p w14:paraId="2B529E22" w14:textId="77777777" w:rsidR="00757BB1" w:rsidRDefault="00757BB1" w:rsidP="00757BB1">
      <w:pPr>
        <w:spacing w:after="0"/>
        <w:ind w:firstLine="720"/>
        <w:rPr>
          <w:rFonts w:ascii="Times New Roman" w:hAnsi="Times New Roman" w:cs="Times New Roman"/>
          <w:sz w:val="18"/>
          <w:szCs w:val="18"/>
        </w:rPr>
      </w:pPr>
      <w:r w:rsidRPr="00800CEC">
        <w:rPr>
          <w:rFonts w:ascii="Times New Roman" w:hAnsi="Times New Roman" w:cs="Times New Roman"/>
          <w:sz w:val="18"/>
          <w:szCs w:val="18"/>
        </w:rPr>
        <w:t xml:space="preserve">All values are means of sample stratification. </w:t>
      </w:r>
    </w:p>
    <w:p w14:paraId="1B895499" w14:textId="77777777" w:rsidR="00757BB1" w:rsidRDefault="00757BB1" w:rsidP="00757BB1">
      <w:pPr>
        <w:spacing w:after="0"/>
        <w:ind w:left="720"/>
        <w:rPr>
          <w:rFonts w:ascii="Times New Roman" w:hAnsi="Times New Roman" w:cs="Times New Roman"/>
          <w:sz w:val="18"/>
          <w:szCs w:val="18"/>
        </w:rPr>
      </w:pPr>
      <w:r>
        <w:rPr>
          <w:rFonts w:ascii="Times New Roman" w:hAnsi="Times New Roman" w:cs="Times New Roman"/>
          <w:sz w:val="18"/>
          <w:szCs w:val="18"/>
          <w:vertAlign w:val="superscript"/>
        </w:rPr>
        <w:t xml:space="preserve">a </w:t>
      </w:r>
      <w:r>
        <w:rPr>
          <w:rFonts w:ascii="Times New Roman" w:hAnsi="Times New Roman" w:cs="Times New Roman"/>
          <w:sz w:val="18"/>
          <w:szCs w:val="18"/>
        </w:rPr>
        <w:t xml:space="preserve">Total household members are converted to adult male equivalents using the definition of adult male equivalent in </w:t>
      </w:r>
      <w:proofErr w:type="spellStart"/>
      <w:r>
        <w:rPr>
          <w:rFonts w:ascii="Times New Roman" w:hAnsi="Times New Roman" w:cs="Times New Roman"/>
          <w:sz w:val="18"/>
          <w:szCs w:val="18"/>
        </w:rPr>
        <w:t>Weisel</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Dop</w:t>
      </w:r>
      <w:proofErr w:type="spellEnd"/>
      <w:r>
        <w:rPr>
          <w:rFonts w:ascii="Times New Roman" w:hAnsi="Times New Roman" w:cs="Times New Roman"/>
          <w:sz w:val="18"/>
          <w:szCs w:val="18"/>
        </w:rPr>
        <w:t xml:space="preserve"> (2012). These are ___. </w:t>
      </w:r>
    </w:p>
    <w:p w14:paraId="7E7F27AD" w14:textId="77777777" w:rsidR="00757BB1" w:rsidRDefault="00757BB1" w:rsidP="00757BB1">
      <w:pPr>
        <w:spacing w:after="0"/>
        <w:ind w:left="720"/>
        <w:rPr>
          <w:rFonts w:ascii="Times New Roman" w:hAnsi="Times New Roman" w:cs="Times New Roman"/>
          <w:sz w:val="18"/>
          <w:szCs w:val="18"/>
        </w:rPr>
      </w:pPr>
      <w:r>
        <w:rPr>
          <w:rFonts w:ascii="Times New Roman" w:hAnsi="Times New Roman" w:cs="Times New Roman"/>
          <w:sz w:val="18"/>
          <w:szCs w:val="18"/>
          <w:vertAlign w:val="superscript"/>
        </w:rPr>
        <w:t>b</w:t>
      </w:r>
      <w:r>
        <w:rPr>
          <w:rFonts w:ascii="Times New Roman" w:hAnsi="Times New Roman" w:cs="Times New Roman"/>
          <w:sz w:val="18"/>
          <w:szCs w:val="18"/>
        </w:rPr>
        <w:t xml:space="preserve"> Values reported in</w:t>
      </w:r>
      <w:r w:rsidRPr="00800CEC">
        <w:rPr>
          <w:rFonts w:ascii="Times New Roman" w:hAnsi="Times New Roman" w:cs="Times New Roman"/>
          <w:sz w:val="18"/>
          <w:szCs w:val="18"/>
        </w:rPr>
        <w:t xml:space="preserve"> the survey are con</w:t>
      </w:r>
      <w:r>
        <w:rPr>
          <w:rFonts w:ascii="Times New Roman" w:hAnsi="Times New Roman" w:cs="Times New Roman"/>
          <w:sz w:val="18"/>
          <w:szCs w:val="18"/>
        </w:rPr>
        <w:t>verted from Tanzanian Shillings (</w:t>
      </w:r>
      <w:proofErr w:type="spellStart"/>
      <w:r>
        <w:rPr>
          <w:rFonts w:ascii="Times New Roman" w:hAnsi="Times New Roman" w:cs="Times New Roman"/>
          <w:sz w:val="18"/>
          <w:szCs w:val="18"/>
        </w:rPr>
        <w:t>TSh</w:t>
      </w:r>
      <w:proofErr w:type="spellEnd"/>
      <w:r>
        <w:rPr>
          <w:rFonts w:ascii="Times New Roman" w:hAnsi="Times New Roman" w:cs="Times New Roman"/>
          <w:sz w:val="18"/>
          <w:szCs w:val="18"/>
        </w:rPr>
        <w:t>)</w:t>
      </w:r>
      <w:r w:rsidRPr="00800CEC">
        <w:rPr>
          <w:rFonts w:ascii="Times New Roman" w:hAnsi="Times New Roman" w:cs="Times New Roman"/>
          <w:sz w:val="18"/>
          <w:szCs w:val="18"/>
        </w:rPr>
        <w:t xml:space="preserve"> to USD using a</w:t>
      </w:r>
      <w:r>
        <w:rPr>
          <w:rFonts w:ascii="Times New Roman" w:hAnsi="Times New Roman" w:cs="Times New Roman"/>
          <w:sz w:val="18"/>
          <w:szCs w:val="18"/>
        </w:rPr>
        <w:t xml:space="preserve">n exchange rate of 2,254.60 </w:t>
      </w:r>
      <w:proofErr w:type="spellStart"/>
      <w:r>
        <w:rPr>
          <w:rFonts w:ascii="Times New Roman" w:hAnsi="Times New Roman" w:cs="Times New Roman"/>
          <w:sz w:val="18"/>
          <w:szCs w:val="18"/>
        </w:rPr>
        <w:t>TSh</w:t>
      </w:r>
      <w:proofErr w:type="spellEnd"/>
      <w:r>
        <w:rPr>
          <w:rFonts w:ascii="Times New Roman" w:hAnsi="Times New Roman" w:cs="Times New Roman"/>
          <w:sz w:val="18"/>
          <w:szCs w:val="18"/>
        </w:rPr>
        <w:t xml:space="preserve"> </w:t>
      </w:r>
      <w:r w:rsidRPr="00800CEC">
        <w:rPr>
          <w:rFonts w:ascii="Times New Roman" w:hAnsi="Times New Roman" w:cs="Times New Roman"/>
          <w:sz w:val="18"/>
          <w:szCs w:val="18"/>
        </w:rPr>
        <w:t>USD</w:t>
      </w:r>
      <w:r>
        <w:rPr>
          <w:rFonts w:ascii="Times New Roman" w:hAnsi="Times New Roman" w:cs="Times New Roman"/>
          <w:sz w:val="18"/>
          <w:szCs w:val="18"/>
          <w:vertAlign w:val="superscript"/>
        </w:rPr>
        <w:t>-1</w:t>
      </w:r>
      <w:r w:rsidRPr="00800CEC">
        <w:rPr>
          <w:rFonts w:ascii="Times New Roman" w:hAnsi="Times New Roman" w:cs="Times New Roman"/>
          <w:sz w:val="18"/>
          <w:szCs w:val="18"/>
        </w:rPr>
        <w:t xml:space="preserve">, which is the exchange rate effective of the mid-point of the implementation of the survey (February 2018). </w:t>
      </w:r>
    </w:p>
    <w:p w14:paraId="6F221D98" w14:textId="77777777" w:rsidR="00757BB1" w:rsidRPr="002330CD" w:rsidRDefault="00757BB1" w:rsidP="00757BB1">
      <w:pPr>
        <w:spacing w:after="0"/>
        <w:rPr>
          <w:rFonts w:ascii="Times New Roman" w:hAnsi="Times New Roman" w:cs="Times New Roman"/>
          <w:sz w:val="18"/>
          <w:szCs w:val="18"/>
        </w:rPr>
      </w:pPr>
    </w:p>
    <w:p w14:paraId="7A0F80AB" w14:textId="77777777" w:rsidR="00757BB1" w:rsidRDefault="00757BB1" w:rsidP="00600427">
      <w:pPr>
        <w:rPr>
          <w:rFonts w:ascii="Times New Roman" w:hAnsi="Times New Roman" w:cs="Times New Roman"/>
        </w:rPr>
      </w:pPr>
    </w:p>
    <w:p w14:paraId="19882283" w14:textId="6F335AD8" w:rsidR="006F1A2F" w:rsidRPr="00757BB1" w:rsidRDefault="000B78AA" w:rsidP="00757BB1">
      <w:pPr>
        <w:pStyle w:val="ListParagraph"/>
        <w:numPr>
          <w:ilvl w:val="2"/>
          <w:numId w:val="5"/>
        </w:numPr>
        <w:rPr>
          <w:rFonts w:ascii="Times New Roman" w:hAnsi="Times New Roman" w:cs="Times New Roman"/>
          <w:b/>
          <w:sz w:val="24"/>
          <w:szCs w:val="24"/>
        </w:rPr>
      </w:pPr>
      <w:commentRangeStart w:id="142"/>
      <w:r>
        <w:rPr>
          <w:rFonts w:ascii="Times New Roman" w:hAnsi="Times New Roman" w:cs="Times New Roman"/>
          <w:b/>
          <w:sz w:val="24"/>
          <w:szCs w:val="24"/>
        </w:rPr>
        <w:t>Description of h</w:t>
      </w:r>
      <w:r w:rsidR="00B230D9" w:rsidRPr="00B827AC">
        <w:rPr>
          <w:rFonts w:ascii="Times New Roman" w:hAnsi="Times New Roman" w:cs="Times New Roman"/>
          <w:b/>
          <w:sz w:val="24"/>
          <w:szCs w:val="24"/>
        </w:rPr>
        <w:t>ousehold model</w:t>
      </w:r>
      <w:r w:rsidR="009B6071" w:rsidRPr="00B827AC">
        <w:rPr>
          <w:rFonts w:ascii="Times New Roman" w:hAnsi="Times New Roman" w:cs="Times New Roman"/>
          <w:b/>
          <w:sz w:val="24"/>
          <w:szCs w:val="24"/>
        </w:rPr>
        <w:t xml:space="preserve"> </w:t>
      </w:r>
      <w:commentRangeEnd w:id="142"/>
      <w:r w:rsidR="00B44D6E">
        <w:rPr>
          <w:rStyle w:val="CommentReference"/>
        </w:rPr>
        <w:commentReference w:id="142"/>
      </w:r>
    </w:p>
    <w:p w14:paraId="720075D0" w14:textId="2CA89440" w:rsidR="0017764D" w:rsidRDefault="003F5C2E">
      <w:pPr>
        <w:spacing w:line="480" w:lineRule="auto"/>
        <w:rPr>
          <w:rFonts w:ascii="Times New Roman" w:hAnsi="Times New Roman" w:cs="Times New Roman"/>
        </w:rPr>
        <w:pPrChange w:id="144" w:author="Hawkins, James" w:date="2018-10-03T11:17:00Z">
          <w:pPr/>
        </w:pPrChange>
      </w:pPr>
      <w:r>
        <w:rPr>
          <w:rFonts w:ascii="Times New Roman" w:hAnsi="Times New Roman" w:cs="Times New Roman"/>
        </w:rPr>
        <w:t xml:space="preserve">The basic elements of a MP model include an objective </w:t>
      </w:r>
      <w:r w:rsidR="0094798A">
        <w:rPr>
          <w:rFonts w:ascii="Times New Roman" w:hAnsi="Times New Roman" w:cs="Times New Roman"/>
        </w:rPr>
        <w:t>function, a series of</w:t>
      </w:r>
      <w:r>
        <w:rPr>
          <w:rFonts w:ascii="Times New Roman" w:hAnsi="Times New Roman" w:cs="Times New Roman"/>
        </w:rPr>
        <w:t xml:space="preserve"> decision/choice variables over which the model solves, and a series of</w:t>
      </w:r>
      <w:r w:rsidR="00ED21B7">
        <w:rPr>
          <w:rFonts w:ascii="Times New Roman" w:hAnsi="Times New Roman" w:cs="Times New Roman"/>
        </w:rPr>
        <w:t xml:space="preserve"> constraints (Williams, 2013). The model adopted for this study is described as a recursive inter-temporal optimization model (Blanco, </w:t>
      </w:r>
      <w:proofErr w:type="spellStart"/>
      <w:r w:rsidR="00ED21B7">
        <w:rPr>
          <w:rFonts w:ascii="Times New Roman" w:hAnsi="Times New Roman" w:cs="Times New Roman"/>
        </w:rPr>
        <w:t>Flichman</w:t>
      </w:r>
      <w:proofErr w:type="spellEnd"/>
      <w:r w:rsidR="00ED21B7">
        <w:rPr>
          <w:rFonts w:ascii="Times New Roman" w:hAnsi="Times New Roman" w:cs="Times New Roman"/>
        </w:rPr>
        <w:t xml:space="preserve">, and </w:t>
      </w:r>
      <w:proofErr w:type="spellStart"/>
      <w:r w:rsidR="00ED21B7">
        <w:rPr>
          <w:rFonts w:ascii="Times New Roman" w:hAnsi="Times New Roman" w:cs="Times New Roman"/>
        </w:rPr>
        <w:t>Belhouchette</w:t>
      </w:r>
      <w:proofErr w:type="spellEnd"/>
      <w:r w:rsidR="00ED21B7">
        <w:rPr>
          <w:rFonts w:ascii="Times New Roman" w:hAnsi="Times New Roman" w:cs="Times New Roman"/>
        </w:rPr>
        <w:t xml:space="preserve">, 2011). Under this framework, </w:t>
      </w:r>
      <w:r>
        <w:rPr>
          <w:rFonts w:ascii="Times New Roman" w:hAnsi="Times New Roman" w:cs="Times New Roman"/>
        </w:rPr>
        <w:t>t</w:t>
      </w:r>
      <w:r w:rsidR="002F3B39">
        <w:rPr>
          <w:rFonts w:ascii="Times New Roman" w:hAnsi="Times New Roman" w:cs="Times New Roman"/>
        </w:rPr>
        <w:t>he model objective fun</w:t>
      </w:r>
      <w:r w:rsidR="00DC08AC">
        <w:rPr>
          <w:rFonts w:ascii="Times New Roman" w:hAnsi="Times New Roman" w:cs="Times New Roman"/>
        </w:rPr>
        <w:t xml:space="preserve">ction is executed </w:t>
      </w:r>
      <w:r w:rsidR="006F1A2F">
        <w:rPr>
          <w:rFonts w:ascii="Times New Roman" w:hAnsi="Times New Roman" w:cs="Times New Roman"/>
        </w:rPr>
        <w:t xml:space="preserve">sequentially </w:t>
      </w:r>
      <w:r w:rsidR="0094798A">
        <w:rPr>
          <w:rFonts w:ascii="Times New Roman" w:hAnsi="Times New Roman" w:cs="Times New Roman"/>
        </w:rPr>
        <w:t>over a</w:t>
      </w:r>
      <w:r w:rsidR="006C7B92">
        <w:rPr>
          <w:rFonts w:ascii="Times New Roman" w:hAnsi="Times New Roman" w:cs="Times New Roman"/>
        </w:rPr>
        <w:t xml:space="preserve"> </w:t>
      </w:r>
      <w:del w:id="145" w:author="Rufino, Mariana" w:date="2018-07-15T21:43:00Z">
        <w:r w:rsidR="0094798A" w:rsidDel="00B44D6E">
          <w:rPr>
            <w:rFonts w:ascii="Times New Roman" w:hAnsi="Times New Roman" w:cs="Times New Roman"/>
          </w:rPr>
          <w:delText>multi year</w:delText>
        </w:r>
      </w:del>
      <w:ins w:id="146" w:author="Rufino, Mariana" w:date="2018-07-15T21:43:00Z">
        <w:r w:rsidR="00B44D6E">
          <w:rPr>
            <w:rFonts w:ascii="Times New Roman" w:hAnsi="Times New Roman" w:cs="Times New Roman"/>
          </w:rPr>
          <w:t>multi-year</w:t>
        </w:r>
      </w:ins>
      <w:r w:rsidR="0094798A">
        <w:rPr>
          <w:rFonts w:ascii="Times New Roman" w:hAnsi="Times New Roman" w:cs="Times New Roman"/>
        </w:rPr>
        <w:t xml:space="preserve"> time frame, </w:t>
      </w:r>
      <w:r w:rsidR="006C7B92">
        <w:rPr>
          <w:rFonts w:ascii="Times New Roman" w:hAnsi="Times New Roman" w:cs="Times New Roman"/>
        </w:rPr>
        <w:t>with a time step of one year</w:t>
      </w:r>
      <w:r w:rsidR="002F3B39">
        <w:rPr>
          <w:rFonts w:ascii="Times New Roman" w:hAnsi="Times New Roman" w:cs="Times New Roman"/>
        </w:rPr>
        <w:t>.</w:t>
      </w:r>
      <w:r w:rsidR="006F1A2F">
        <w:rPr>
          <w:rFonts w:ascii="Times New Roman" w:hAnsi="Times New Roman" w:cs="Times New Roman"/>
        </w:rPr>
        <w:t xml:space="preserve"> </w:t>
      </w:r>
      <w:r w:rsidR="00825E67">
        <w:rPr>
          <w:rFonts w:ascii="Times New Roman" w:hAnsi="Times New Roman" w:cs="Times New Roman"/>
        </w:rPr>
        <w:t>The model time frame is</w:t>
      </w:r>
      <w:r w:rsidR="0094798A">
        <w:rPr>
          <w:rFonts w:ascii="Times New Roman" w:hAnsi="Times New Roman" w:cs="Times New Roman"/>
        </w:rPr>
        <w:t xml:space="preserve"> set at 8 years, because it was theorized that this is approximately the amount of time over which the returns on </w:t>
      </w:r>
      <w:r w:rsidR="0094798A">
        <w:rPr>
          <w:rFonts w:ascii="Times New Roman" w:hAnsi="Times New Roman" w:cs="Times New Roman"/>
        </w:rPr>
        <w:lastRenderedPageBreak/>
        <w:t xml:space="preserve">investing in improved genetics and/or feeding should pay off </w:t>
      </w:r>
      <w:r w:rsidR="0094798A">
        <w:rPr>
          <w:rStyle w:val="FootnoteReference"/>
          <w:rFonts w:ascii="Times New Roman" w:hAnsi="Times New Roman" w:cs="Times New Roman"/>
        </w:rPr>
        <w:footnoteReference w:id="2"/>
      </w:r>
      <w:r w:rsidR="0094798A">
        <w:rPr>
          <w:rFonts w:ascii="Times New Roman" w:hAnsi="Times New Roman" w:cs="Times New Roman"/>
        </w:rPr>
        <w:t xml:space="preserve">. </w:t>
      </w:r>
      <w:r w:rsidR="006F1A2F">
        <w:rPr>
          <w:rFonts w:ascii="Times New Roman" w:hAnsi="Times New Roman" w:cs="Times New Roman"/>
        </w:rPr>
        <w:t>In each iteration, the model results from the present iteration are used as initializing variables in the subsequent iteration. This approach therefore allows for the assessment of changes in stocks/flows as illustrated in Figure 1 throughout</w:t>
      </w:r>
      <w:r w:rsidR="00755A3A">
        <w:rPr>
          <w:rFonts w:ascii="Times New Roman" w:hAnsi="Times New Roman" w:cs="Times New Roman"/>
        </w:rPr>
        <w:t xml:space="preserve"> the model time period</w:t>
      </w:r>
      <w:r w:rsidR="006F1A2F">
        <w:rPr>
          <w:rFonts w:ascii="Times New Roman" w:hAnsi="Times New Roman" w:cs="Times New Roman"/>
        </w:rPr>
        <w:t xml:space="preserve">. </w:t>
      </w:r>
      <w:r w:rsidR="006C7B92">
        <w:rPr>
          <w:rFonts w:ascii="Times New Roman" w:hAnsi="Times New Roman" w:cs="Times New Roman"/>
        </w:rPr>
        <w:t xml:space="preserve">For each iteration, the model solves </w:t>
      </w:r>
      <w:r w:rsidR="006F1A2F">
        <w:rPr>
          <w:rFonts w:ascii="Times New Roman" w:hAnsi="Times New Roman" w:cs="Times New Roman"/>
        </w:rPr>
        <w:t xml:space="preserve">for the household’s utility function. The </w:t>
      </w:r>
      <w:r w:rsidR="00122493">
        <w:rPr>
          <w:rFonts w:ascii="Times New Roman" w:hAnsi="Times New Roman" w:cs="Times New Roman"/>
        </w:rPr>
        <w:t xml:space="preserve">model </w:t>
      </w:r>
      <w:r w:rsidR="006F1A2F">
        <w:rPr>
          <w:rFonts w:ascii="Times New Roman" w:hAnsi="Times New Roman" w:cs="Times New Roman"/>
        </w:rPr>
        <w:t xml:space="preserve">objective function is </w:t>
      </w:r>
      <w:r w:rsidR="00122493">
        <w:rPr>
          <w:rFonts w:ascii="Times New Roman" w:hAnsi="Times New Roman" w:cs="Times New Roman"/>
        </w:rPr>
        <w:t xml:space="preserve">therefore </w:t>
      </w:r>
      <w:r w:rsidR="006F1A2F">
        <w:rPr>
          <w:rFonts w:ascii="Times New Roman" w:hAnsi="Times New Roman" w:cs="Times New Roman"/>
        </w:rPr>
        <w:t xml:space="preserve">defined as follows: </w:t>
      </w:r>
    </w:p>
    <w:p w14:paraId="0ED7CEA0" w14:textId="77777777" w:rsidR="0017764D" w:rsidRPr="00B827AC" w:rsidRDefault="0017764D">
      <w:pPr>
        <w:spacing w:line="480" w:lineRule="auto"/>
        <w:jc w:val="center"/>
        <w:rPr>
          <w:rFonts w:ascii="Times New Roman" w:hAnsi="Times New Roman" w:cs="Times New Roman"/>
        </w:rPr>
        <w:pPrChange w:id="147" w:author="Hawkins, James" w:date="2018-10-03T11:17:00Z">
          <w:pPr>
            <w:jc w:val="center"/>
          </w:pPr>
        </w:pPrChange>
      </w:pPr>
      <w:r w:rsidRPr="00B827AC">
        <w:rPr>
          <w:rFonts w:ascii="Times New Roman" w:hAnsi="Times New Roman" w:cs="Times New Roman"/>
        </w:rPr>
        <w:t xml:space="preserve">Maximize U = NPV - </w:t>
      </w:r>
      <m:oMath>
        <m:r>
          <w:rPr>
            <w:rFonts w:ascii="Cambria Math" w:hAnsi="Cambria Math" w:cs="Times New Roman"/>
          </w:rPr>
          <m:t>∅×σ</m:t>
        </m:r>
      </m:oMath>
    </w:p>
    <w:p w14:paraId="0AF44653" w14:textId="28ED93A3" w:rsidR="0017764D" w:rsidRPr="00757BB1" w:rsidRDefault="0017764D">
      <w:pPr>
        <w:spacing w:line="480" w:lineRule="auto"/>
        <w:rPr>
          <w:rFonts w:ascii="Times New Roman" w:hAnsi="Times New Roman" w:cs="Times New Roman"/>
          <w:sz w:val="26"/>
          <w:szCs w:val="26"/>
        </w:rPr>
        <w:pPrChange w:id="148" w:author="Hawkins, James" w:date="2018-10-03T11:17:00Z">
          <w:pPr/>
        </w:pPrChange>
      </w:pPr>
      <w:r>
        <w:rPr>
          <w:rFonts w:ascii="Times New Roman" w:hAnsi="Times New Roman" w:cs="Times New Roman"/>
        </w:rPr>
        <w:t xml:space="preserve">Where U is the household’s utility function, </w:t>
      </w:r>
      <w:r w:rsidR="00DD1506">
        <w:rPr>
          <w:rFonts w:ascii="Times New Roman" w:hAnsi="Times New Roman" w:cs="Times New Roman"/>
        </w:rPr>
        <w:t xml:space="preserve">NPV is the </w:t>
      </w:r>
      <w:r w:rsidR="00DD1506" w:rsidRPr="00645E62">
        <w:rPr>
          <w:rFonts w:ascii="Times New Roman" w:hAnsi="Times New Roman" w:cs="Times New Roman"/>
          <w:i/>
          <w:rPrChange w:id="149" w:author="Rufino, Mariana" w:date="2018-07-15T21:50:00Z">
            <w:rPr>
              <w:rFonts w:ascii="Times New Roman" w:hAnsi="Times New Roman" w:cs="Times New Roman"/>
            </w:rPr>
          </w:rPrChange>
        </w:rPr>
        <w:t>net present value</w:t>
      </w:r>
      <w:r w:rsidR="00DD1506">
        <w:rPr>
          <w:rFonts w:ascii="Times New Roman" w:hAnsi="Times New Roman" w:cs="Times New Roman"/>
        </w:rPr>
        <w:t xml:space="preserve"> of the farm enterprise, </w:t>
      </w:r>
      <m:oMath>
        <m:r>
          <w:rPr>
            <w:rFonts w:ascii="Cambria Math" w:hAnsi="Cambria Math" w:cs="Times New Roman"/>
          </w:rPr>
          <m:t>∅</m:t>
        </m:r>
      </m:oMath>
      <w:r w:rsidR="00DD1506">
        <w:rPr>
          <w:rFonts w:ascii="Times New Roman" w:eastAsiaTheme="minorEastAsia" w:hAnsi="Times New Roman" w:cs="Times New Roman"/>
        </w:rPr>
        <w:t xml:space="preserve"> is a risk aversion coefficient, and </w:t>
      </w:r>
      <m:oMath>
        <m:r>
          <w:rPr>
            <w:rFonts w:ascii="Cambria Math" w:hAnsi="Cambria Math" w:cs="Times New Roman"/>
          </w:rPr>
          <m:t>σ</m:t>
        </m:r>
      </m:oMath>
      <w:r w:rsidR="00DD1506">
        <w:rPr>
          <w:rFonts w:ascii="Times New Roman" w:eastAsiaTheme="minorEastAsia" w:hAnsi="Times New Roman" w:cs="Times New Roman"/>
        </w:rPr>
        <w:t xml:space="preserve"> is the </w:t>
      </w:r>
      <w:r w:rsidR="00D36E2A">
        <w:rPr>
          <w:rFonts w:ascii="Times New Roman" w:eastAsiaTheme="minorEastAsia" w:hAnsi="Times New Roman" w:cs="Times New Roman"/>
        </w:rPr>
        <w:t xml:space="preserve">standard deviation </w:t>
      </w:r>
      <w:r w:rsidR="00DD1506">
        <w:rPr>
          <w:rFonts w:ascii="Times New Roman" w:eastAsiaTheme="minorEastAsia" w:hAnsi="Times New Roman" w:cs="Times New Roman"/>
        </w:rPr>
        <w:t xml:space="preserve">of net present value. </w:t>
      </w:r>
      <w:r w:rsidR="00122493">
        <w:rPr>
          <w:rFonts w:ascii="Times New Roman" w:eastAsiaTheme="minorEastAsia" w:hAnsi="Times New Roman" w:cs="Times New Roman"/>
        </w:rPr>
        <w:t xml:space="preserve">The </w:t>
      </w:r>
      <w:r w:rsidR="00122493">
        <w:rPr>
          <w:rFonts w:ascii="Times New Roman" w:hAnsi="Times New Roman" w:cs="Times New Roman"/>
        </w:rPr>
        <w:t>n</w:t>
      </w:r>
      <w:r>
        <w:rPr>
          <w:rFonts w:ascii="Times New Roman" w:hAnsi="Times New Roman" w:cs="Times New Roman"/>
        </w:rPr>
        <w:t>et present value is defined as follows:</w:t>
      </w:r>
    </w:p>
    <w:p w14:paraId="526A14EA" w14:textId="6C46F91C" w:rsidR="001F7F03" w:rsidRPr="00757BB1" w:rsidRDefault="00757BB1">
      <w:pPr>
        <w:spacing w:line="480" w:lineRule="auto"/>
        <w:jc w:val="center"/>
        <w:rPr>
          <w:rFonts w:ascii="Times New Roman" w:hAnsi="Times New Roman" w:cs="Times New Roman"/>
          <w:sz w:val="26"/>
          <w:szCs w:val="26"/>
        </w:rPr>
        <w:pPrChange w:id="150" w:author="Hawkins, James" w:date="2018-10-03T11:17:00Z">
          <w:pPr>
            <w:jc w:val="center"/>
          </w:pPr>
        </w:pPrChange>
      </w:pPr>
      <w:r w:rsidRPr="00757BB1">
        <w:rPr>
          <w:rFonts w:ascii="Times New Roman" w:hAnsi="Times New Roman" w:cs="Times New Roman"/>
        </w:rPr>
        <w:t>NPV</w:t>
      </w:r>
      <w:r w:rsidRPr="00757BB1">
        <w:rPr>
          <w:rFonts w:ascii="Times New Roman" w:hAnsi="Times New Roman" w:cs="Times New Roman"/>
          <w:sz w:val="26"/>
          <w:szCs w:val="26"/>
        </w:rPr>
        <w:t xml:space="preserve"> = </w:t>
      </w:r>
      <m:oMath>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y=1</m:t>
            </m:r>
          </m:sub>
          <m:sup>
            <m:r>
              <m:rPr>
                <m:sty m:val="p"/>
              </m:rPr>
              <w:rPr>
                <w:rFonts w:ascii="Cambria Math" w:hAnsi="Cambria Math" w:cs="Times New Roman"/>
                <w:sz w:val="28"/>
                <w:szCs w:val="28"/>
              </w:rPr>
              <m:t>Y</m:t>
            </m:r>
          </m:sup>
          <m:e>
            <m:f>
              <m:fPr>
                <m:ctrlPr>
                  <w:rPr>
                    <w:rFonts w:ascii="Cambria Math" w:hAnsi="Cambria Math" w:cs="Times New Roman"/>
                    <w:sz w:val="28"/>
                    <w:szCs w:val="28"/>
                  </w:rPr>
                </m:ctrlPr>
              </m:fPr>
              <m:num>
                <m:r>
                  <m:rPr>
                    <m:sty m:val="p"/>
                  </m:rPr>
                  <w:rPr>
                    <w:rFonts w:ascii="Cambria Math" w:hAnsi="Cambria Math" w:cs="Times New Roman"/>
                    <w:sz w:val="28"/>
                    <w:szCs w:val="28"/>
                  </w:rPr>
                  <m:t>Farm Income+Livestock Assets+Value Food Consumption</m:t>
                </m:r>
              </m:num>
              <m:den>
                <m:sSup>
                  <m:sSupPr>
                    <m:ctrlPr>
                      <w:rPr>
                        <w:rFonts w:ascii="Cambria Math" w:hAnsi="Cambria Math" w:cs="Times New Roman"/>
                        <w:sz w:val="28"/>
                        <w:szCs w:val="28"/>
                      </w:rPr>
                    </m:ctrlPr>
                  </m:sSupPr>
                  <m:e>
                    <m:r>
                      <m:rPr>
                        <m:sty m:val="p"/>
                      </m:rPr>
                      <w:rPr>
                        <w:rFonts w:ascii="Cambria Math" w:hAnsi="Cambria Math" w:cs="Times New Roman"/>
                        <w:sz w:val="28"/>
                        <w:szCs w:val="28"/>
                      </w:rPr>
                      <m:t>(1+r)</m:t>
                    </m:r>
                  </m:e>
                  <m:sup>
                    <m:r>
                      <m:rPr>
                        <m:sty m:val="p"/>
                      </m:rPr>
                      <w:rPr>
                        <w:rFonts w:ascii="Cambria Math" w:hAnsi="Cambria Math" w:cs="Times New Roman"/>
                        <w:sz w:val="28"/>
                        <w:szCs w:val="28"/>
                      </w:rPr>
                      <m:t>y</m:t>
                    </m:r>
                  </m:sup>
                </m:sSup>
              </m:den>
            </m:f>
          </m:e>
        </m:nary>
      </m:oMath>
    </w:p>
    <w:p w14:paraId="1F97E99E" w14:textId="21CFD4B7" w:rsidR="00D36E2A" w:rsidRPr="00D36E2A" w:rsidRDefault="00D36E2A">
      <w:pPr>
        <w:spacing w:line="480" w:lineRule="auto"/>
        <w:rPr>
          <w:rFonts w:ascii="Times New Roman" w:eastAsiaTheme="minorEastAsia" w:hAnsi="Times New Roman" w:cs="Times New Roman"/>
        </w:rPr>
        <w:pPrChange w:id="151" w:author="Hawkins, James" w:date="2018-10-03T11:17:00Z">
          <w:pPr/>
        </w:pPrChange>
      </w:pPr>
      <w:r>
        <w:rPr>
          <w:rFonts w:ascii="Times New Roman" w:hAnsi="Times New Roman" w:cs="Times New Roman"/>
        </w:rPr>
        <w:t xml:space="preserve">Where </w:t>
      </w:r>
      <w:r w:rsidRPr="001E0435">
        <w:rPr>
          <w:rFonts w:ascii="Times New Roman" w:hAnsi="Times New Roman" w:cs="Times New Roman"/>
          <w:i/>
          <w:rPrChange w:id="152" w:author="Rufino, Mariana" w:date="2018-07-15T21:46:00Z">
            <w:rPr>
              <w:rFonts w:ascii="Times New Roman" w:hAnsi="Times New Roman" w:cs="Times New Roman"/>
            </w:rPr>
          </w:rPrChange>
        </w:rPr>
        <w:t>Farm Income</w:t>
      </w:r>
      <w:r>
        <w:rPr>
          <w:rFonts w:ascii="Times New Roman" w:hAnsi="Times New Roman" w:cs="Times New Roman"/>
        </w:rPr>
        <w:t xml:space="preserve"> is annual farm income (USD year</w:t>
      </w:r>
      <w:r>
        <w:rPr>
          <w:rFonts w:ascii="Times New Roman" w:hAnsi="Times New Roman" w:cs="Times New Roman"/>
          <w:vertAlign w:val="superscript"/>
        </w:rPr>
        <w:t>-1</w:t>
      </w:r>
      <w:r>
        <w:rPr>
          <w:rFonts w:ascii="Times New Roman" w:hAnsi="Times New Roman" w:cs="Times New Roman"/>
        </w:rPr>
        <w:t xml:space="preserve">), </w:t>
      </w:r>
      <w:del w:id="153" w:author="Rufino, Mariana" w:date="2018-07-15T21:47:00Z">
        <w:r w:rsidRPr="001E0435" w:rsidDel="001E0435">
          <w:rPr>
            <w:rFonts w:ascii="Times New Roman" w:hAnsi="Times New Roman" w:cs="Times New Roman"/>
            <w:i/>
            <w:rPrChange w:id="154" w:author="Rufino, Mariana" w:date="2018-07-15T21:47:00Z">
              <w:rPr>
                <w:rFonts w:ascii="Times New Roman" w:hAnsi="Times New Roman" w:cs="Times New Roman"/>
              </w:rPr>
            </w:rPrChange>
          </w:rPr>
          <w:delText xml:space="preserve">livestock </w:delText>
        </w:r>
      </w:del>
      <w:ins w:id="155" w:author="Rufino, Mariana" w:date="2018-07-15T21:47:00Z">
        <w:r w:rsidR="001E0435">
          <w:rPr>
            <w:rFonts w:ascii="Times New Roman" w:hAnsi="Times New Roman" w:cs="Times New Roman"/>
            <w:i/>
          </w:rPr>
          <w:t>L</w:t>
        </w:r>
        <w:r w:rsidR="001E0435" w:rsidRPr="001E0435">
          <w:rPr>
            <w:rFonts w:ascii="Times New Roman" w:hAnsi="Times New Roman" w:cs="Times New Roman"/>
            <w:i/>
            <w:rPrChange w:id="156" w:author="Rufino, Mariana" w:date="2018-07-15T21:47:00Z">
              <w:rPr>
                <w:rFonts w:ascii="Times New Roman" w:hAnsi="Times New Roman" w:cs="Times New Roman"/>
              </w:rPr>
            </w:rPrChange>
          </w:rPr>
          <w:t xml:space="preserve">ivestock </w:t>
        </w:r>
      </w:ins>
      <w:del w:id="157" w:author="Rufino, Mariana" w:date="2018-07-15T21:47:00Z">
        <w:r w:rsidRPr="001E0435" w:rsidDel="001E0435">
          <w:rPr>
            <w:rFonts w:ascii="Times New Roman" w:hAnsi="Times New Roman" w:cs="Times New Roman"/>
            <w:i/>
            <w:rPrChange w:id="158" w:author="Rufino, Mariana" w:date="2018-07-15T21:47:00Z">
              <w:rPr>
                <w:rFonts w:ascii="Times New Roman" w:hAnsi="Times New Roman" w:cs="Times New Roman"/>
              </w:rPr>
            </w:rPrChange>
          </w:rPr>
          <w:delText>assets</w:delText>
        </w:r>
        <w:r w:rsidDel="001E0435">
          <w:rPr>
            <w:rFonts w:ascii="Times New Roman" w:hAnsi="Times New Roman" w:cs="Times New Roman"/>
          </w:rPr>
          <w:delText xml:space="preserve"> </w:delText>
        </w:r>
      </w:del>
      <w:ins w:id="159" w:author="Rufino, Mariana" w:date="2018-07-15T21:47:00Z">
        <w:r w:rsidR="001E0435">
          <w:rPr>
            <w:rFonts w:ascii="Times New Roman" w:hAnsi="Times New Roman" w:cs="Times New Roman"/>
            <w:i/>
          </w:rPr>
          <w:t>A</w:t>
        </w:r>
        <w:r w:rsidR="001E0435" w:rsidRPr="001E0435">
          <w:rPr>
            <w:rFonts w:ascii="Times New Roman" w:hAnsi="Times New Roman" w:cs="Times New Roman"/>
            <w:i/>
            <w:rPrChange w:id="160" w:author="Rufino, Mariana" w:date="2018-07-15T21:47:00Z">
              <w:rPr>
                <w:rFonts w:ascii="Times New Roman" w:hAnsi="Times New Roman" w:cs="Times New Roman"/>
              </w:rPr>
            </w:rPrChange>
          </w:rPr>
          <w:t>ssets</w:t>
        </w:r>
        <w:r w:rsidR="001E0435">
          <w:rPr>
            <w:rFonts w:ascii="Times New Roman" w:hAnsi="Times New Roman" w:cs="Times New Roman"/>
          </w:rPr>
          <w:t xml:space="preserve"> </w:t>
        </w:r>
      </w:ins>
      <w:r>
        <w:rPr>
          <w:rFonts w:ascii="Times New Roman" w:hAnsi="Times New Roman" w:cs="Times New Roman"/>
        </w:rPr>
        <w:t xml:space="preserve">is the total value of cattle owned by the household (USD), and </w:t>
      </w:r>
      <w:del w:id="161" w:author="Rufino, Mariana" w:date="2018-07-15T21:47:00Z">
        <w:r w:rsidRPr="001E0435" w:rsidDel="001E0435">
          <w:rPr>
            <w:rFonts w:ascii="Times New Roman" w:hAnsi="Times New Roman" w:cs="Times New Roman"/>
            <w:i/>
            <w:rPrChange w:id="162" w:author="Rufino, Mariana" w:date="2018-07-15T21:47:00Z">
              <w:rPr>
                <w:rFonts w:ascii="Times New Roman" w:hAnsi="Times New Roman" w:cs="Times New Roman"/>
              </w:rPr>
            </w:rPrChange>
          </w:rPr>
          <w:delText xml:space="preserve">value </w:delText>
        </w:r>
      </w:del>
      <w:ins w:id="163" w:author="Rufino, Mariana" w:date="2018-07-15T21:47:00Z">
        <w:r w:rsidR="001E0435">
          <w:rPr>
            <w:rFonts w:ascii="Times New Roman" w:hAnsi="Times New Roman" w:cs="Times New Roman"/>
            <w:i/>
          </w:rPr>
          <w:t>V</w:t>
        </w:r>
        <w:r w:rsidR="001E0435" w:rsidRPr="001E0435">
          <w:rPr>
            <w:rFonts w:ascii="Times New Roman" w:hAnsi="Times New Roman" w:cs="Times New Roman"/>
            <w:i/>
            <w:rPrChange w:id="164" w:author="Rufino, Mariana" w:date="2018-07-15T21:47:00Z">
              <w:rPr>
                <w:rFonts w:ascii="Times New Roman" w:hAnsi="Times New Roman" w:cs="Times New Roman"/>
              </w:rPr>
            </w:rPrChange>
          </w:rPr>
          <w:t xml:space="preserve">alue </w:t>
        </w:r>
      </w:ins>
      <w:del w:id="165" w:author="Rufino, Mariana" w:date="2018-07-15T21:47:00Z">
        <w:r w:rsidRPr="001E0435" w:rsidDel="001E0435">
          <w:rPr>
            <w:rFonts w:ascii="Times New Roman" w:hAnsi="Times New Roman" w:cs="Times New Roman"/>
            <w:i/>
            <w:rPrChange w:id="166" w:author="Rufino, Mariana" w:date="2018-07-15T21:47:00Z">
              <w:rPr>
                <w:rFonts w:ascii="Times New Roman" w:hAnsi="Times New Roman" w:cs="Times New Roman"/>
              </w:rPr>
            </w:rPrChange>
          </w:rPr>
          <w:delText xml:space="preserve">food </w:delText>
        </w:r>
      </w:del>
      <w:ins w:id="167" w:author="Rufino, Mariana" w:date="2018-07-15T21:47:00Z">
        <w:r w:rsidR="001E0435">
          <w:rPr>
            <w:rFonts w:ascii="Times New Roman" w:hAnsi="Times New Roman" w:cs="Times New Roman"/>
            <w:i/>
          </w:rPr>
          <w:t>F</w:t>
        </w:r>
        <w:r w:rsidR="001E0435" w:rsidRPr="001E0435">
          <w:rPr>
            <w:rFonts w:ascii="Times New Roman" w:hAnsi="Times New Roman" w:cs="Times New Roman"/>
            <w:i/>
            <w:rPrChange w:id="168" w:author="Rufino, Mariana" w:date="2018-07-15T21:47:00Z">
              <w:rPr>
                <w:rFonts w:ascii="Times New Roman" w:hAnsi="Times New Roman" w:cs="Times New Roman"/>
              </w:rPr>
            </w:rPrChange>
          </w:rPr>
          <w:t xml:space="preserve">ood </w:t>
        </w:r>
      </w:ins>
      <w:del w:id="169" w:author="Rufino, Mariana" w:date="2018-07-15T21:47:00Z">
        <w:r w:rsidRPr="001E0435" w:rsidDel="001E0435">
          <w:rPr>
            <w:rFonts w:ascii="Times New Roman" w:hAnsi="Times New Roman" w:cs="Times New Roman"/>
            <w:i/>
            <w:rPrChange w:id="170" w:author="Rufino, Mariana" w:date="2018-07-15T21:47:00Z">
              <w:rPr>
                <w:rFonts w:ascii="Times New Roman" w:hAnsi="Times New Roman" w:cs="Times New Roman"/>
              </w:rPr>
            </w:rPrChange>
          </w:rPr>
          <w:delText>consumption</w:delText>
        </w:r>
        <w:r w:rsidDel="001E0435">
          <w:rPr>
            <w:rFonts w:ascii="Times New Roman" w:hAnsi="Times New Roman" w:cs="Times New Roman"/>
          </w:rPr>
          <w:delText xml:space="preserve"> </w:delText>
        </w:r>
      </w:del>
      <w:ins w:id="171" w:author="Rufino, Mariana" w:date="2018-07-15T21:47:00Z">
        <w:r w:rsidR="001E0435">
          <w:rPr>
            <w:rFonts w:ascii="Times New Roman" w:hAnsi="Times New Roman" w:cs="Times New Roman"/>
            <w:i/>
          </w:rPr>
          <w:t>C</w:t>
        </w:r>
        <w:r w:rsidR="001E0435" w:rsidRPr="001E0435">
          <w:rPr>
            <w:rFonts w:ascii="Times New Roman" w:hAnsi="Times New Roman" w:cs="Times New Roman"/>
            <w:i/>
            <w:rPrChange w:id="172" w:author="Rufino, Mariana" w:date="2018-07-15T21:47:00Z">
              <w:rPr>
                <w:rFonts w:ascii="Times New Roman" w:hAnsi="Times New Roman" w:cs="Times New Roman"/>
              </w:rPr>
            </w:rPrChange>
          </w:rPr>
          <w:t>onsumption</w:t>
        </w:r>
        <w:r w:rsidR="001E0435">
          <w:rPr>
            <w:rFonts w:ascii="Times New Roman" w:hAnsi="Times New Roman" w:cs="Times New Roman"/>
          </w:rPr>
          <w:t xml:space="preserve"> </w:t>
        </w:r>
      </w:ins>
      <w:r>
        <w:rPr>
          <w:rFonts w:ascii="Times New Roman" w:hAnsi="Times New Roman" w:cs="Times New Roman"/>
        </w:rPr>
        <w:t>is the total market value of household food production (USD). The</w:t>
      </w:r>
      <w:r>
        <w:rPr>
          <w:rFonts w:ascii="Times New Roman" w:eastAsiaTheme="minorEastAsia" w:hAnsi="Times New Roman" w:cs="Times New Roman"/>
        </w:rPr>
        <w:t xml:space="preserve"> </w:t>
      </w:r>
      <w:r w:rsidRPr="00645E62">
        <w:rPr>
          <w:rFonts w:ascii="Times New Roman" w:eastAsiaTheme="minorEastAsia" w:hAnsi="Times New Roman" w:cs="Times New Roman"/>
          <w:i/>
          <w:rPrChange w:id="173" w:author="Rufino, Mariana" w:date="2018-07-15T21:50:00Z">
            <w:rPr>
              <w:rFonts w:ascii="Times New Roman" w:eastAsiaTheme="minorEastAsia" w:hAnsi="Times New Roman" w:cs="Times New Roman"/>
            </w:rPr>
          </w:rPrChange>
        </w:rPr>
        <w:t>standard deviation of net present value</w:t>
      </w:r>
      <w:r>
        <w:rPr>
          <w:rFonts w:ascii="Times New Roman" w:eastAsiaTheme="minorEastAsia" w:hAnsi="Times New Roman" w:cs="Times New Roman"/>
        </w:rPr>
        <w:t xml:space="preserve"> is calculated following Blanco-Gutierrez et al. (2011), based on the standard deviations of input prices and the farm gate milk price. The </w:t>
      </w:r>
      <w:commentRangeStart w:id="174"/>
      <w:r>
        <w:rPr>
          <w:rFonts w:ascii="Times New Roman" w:eastAsiaTheme="minorEastAsia" w:hAnsi="Times New Roman" w:cs="Times New Roman"/>
        </w:rPr>
        <w:t xml:space="preserve">input prices </w:t>
      </w:r>
      <w:commentRangeEnd w:id="174"/>
      <w:r w:rsidR="001E0435">
        <w:rPr>
          <w:rStyle w:val="CommentReference"/>
        </w:rPr>
        <w:commentReference w:id="174"/>
      </w:r>
      <w:r>
        <w:rPr>
          <w:rFonts w:ascii="Times New Roman" w:eastAsiaTheme="minorEastAsia" w:hAnsi="Times New Roman" w:cs="Times New Roman"/>
        </w:rPr>
        <w:t xml:space="preserve">for which risk is accounted for are feed prices, and replacement cattle. </w:t>
      </w:r>
      <w:r w:rsidR="005651E1">
        <w:rPr>
          <w:rFonts w:ascii="Times New Roman" w:eastAsiaTheme="minorEastAsia" w:hAnsi="Times New Roman" w:cs="Times New Roman"/>
        </w:rPr>
        <w:t>Under this approach, t</w:t>
      </w:r>
      <w:r>
        <w:rPr>
          <w:rFonts w:ascii="Times New Roman" w:eastAsiaTheme="minorEastAsia" w:hAnsi="Times New Roman" w:cs="Times New Roman"/>
        </w:rPr>
        <w:t xml:space="preserve">he standard deviation of NPV is calculated </w:t>
      </w:r>
      <w:r w:rsidR="005651E1">
        <w:rPr>
          <w:rFonts w:ascii="Times New Roman" w:eastAsiaTheme="minorEastAsia" w:hAnsi="Times New Roman" w:cs="Times New Roman"/>
        </w:rPr>
        <w:t>using the Monte Carlo method whereby prices are selected randomly from their probability distributions over a series of (</w:t>
      </w:r>
      <w:proofErr w:type="spellStart"/>
      <w:r w:rsidR="005651E1">
        <w:rPr>
          <w:rFonts w:ascii="Times New Roman" w:eastAsiaTheme="minorEastAsia" w:hAnsi="Times New Roman" w:cs="Times New Roman"/>
        </w:rPr>
        <w:t>i</w:t>
      </w:r>
      <w:proofErr w:type="spellEnd"/>
      <w:r w:rsidR="005651E1">
        <w:rPr>
          <w:rFonts w:ascii="Times New Roman" w:eastAsiaTheme="minorEastAsia" w:hAnsi="Times New Roman" w:cs="Times New Roman"/>
        </w:rPr>
        <w:t xml:space="preserve">) iterations, and then the standard deviation of NPV is calculated as follows: </w:t>
      </w:r>
    </w:p>
    <w:p w14:paraId="2591A2BE" w14:textId="5C4A6704" w:rsidR="001F7F03" w:rsidRDefault="00530053">
      <w:pPr>
        <w:spacing w:line="480" w:lineRule="auto"/>
        <w:rPr>
          <w:rFonts w:ascii="Times New Roman" w:hAnsi="Times New Roman" w:cs="Times New Roman"/>
        </w:rPr>
        <w:pPrChange w:id="175" w:author="Hawkins, James" w:date="2018-10-03T11:17:00Z">
          <w:pPr/>
        </w:pPrChange>
      </w:pPr>
      <m:oMathPara>
        <m:oMath>
          <m:sSup>
            <m:sSupPr>
              <m:ctrlPr>
                <w:rPr>
                  <w:rFonts w:ascii="Cambria Math" w:hAnsi="Cambria Math" w:cs="Times New Roman"/>
                  <w:i/>
                </w:rPr>
              </m:ctrlPr>
            </m:sSupPr>
            <m:e>
              <m:r>
                <w:rPr>
                  <w:rFonts w:ascii="Cambria Math" w:hAnsi="Cambria Math" w:cs="Times New Roman"/>
                </w:rPr>
                <m:t>σ=</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NPV</m:t>
                              </m:r>
                            </m:e>
                            <m:sub>
                              <m:r>
                                <w:rPr>
                                  <w:rFonts w:ascii="Cambria Math" w:hAnsi="Cambria Math" w:cs="Times New Roman"/>
                                </w:rPr>
                                <m:t>i</m:t>
                              </m:r>
                            </m:sub>
                          </m:sSub>
                          <m:r>
                            <w:rPr>
                              <w:rFonts w:ascii="Cambria Math" w:hAnsi="Cambria Math" w:cs="Times New Roman"/>
                            </w:rPr>
                            <m:t>-NPV</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e>
                      </m:nary>
                    </m:num>
                    <m:den>
                      <m:r>
                        <w:rPr>
                          <w:rFonts w:ascii="Cambria Math" w:hAnsi="Cambria Math" w:cs="Times New Roman"/>
                        </w:rPr>
                        <m:t>i</m:t>
                      </m:r>
                    </m:den>
                  </m:f>
                </m:e>
              </m:d>
            </m:e>
            <m:sup>
              <m:r>
                <w:rPr>
                  <w:rFonts w:ascii="Cambria Math" w:hAnsi="Cambria Math" w:cs="Times New Roman"/>
                </w:rPr>
                <m:t>1/2</m:t>
              </m:r>
            </m:sup>
          </m:sSup>
        </m:oMath>
      </m:oMathPara>
    </w:p>
    <w:p w14:paraId="2D6362DA" w14:textId="3BB7CBC1" w:rsidR="002F3B39" w:rsidRPr="00AE1C92" w:rsidRDefault="00D36E2A">
      <w:pPr>
        <w:spacing w:line="480" w:lineRule="auto"/>
        <w:rPr>
          <w:rFonts w:ascii="Times New Roman" w:eastAsiaTheme="minorEastAsia" w:hAnsi="Times New Roman" w:cs="Times New Roman"/>
        </w:rPr>
        <w:pPrChange w:id="176" w:author="Hawkins, James" w:date="2018-10-03T11:17:00Z">
          <w:pPr/>
        </w:pPrChange>
      </w:pPr>
      <w:r>
        <w:rPr>
          <w:rFonts w:ascii="Times New Roman" w:hAnsi="Times New Roman" w:cs="Times New Roman"/>
        </w:rPr>
        <w:t xml:space="preserve">Where </w:t>
      </w:r>
      <w:proofErr w:type="spellStart"/>
      <w:r w:rsidRPr="00645E62">
        <w:rPr>
          <w:rFonts w:ascii="Times New Roman" w:hAnsi="Times New Roman" w:cs="Times New Roman"/>
          <w:i/>
          <w:rPrChange w:id="177" w:author="Rufino, Mariana" w:date="2018-07-15T21:49:00Z">
            <w:rPr>
              <w:rFonts w:ascii="Times New Roman" w:hAnsi="Times New Roman" w:cs="Times New Roman"/>
            </w:rPr>
          </w:rPrChange>
        </w:rPr>
        <w:t>i</w:t>
      </w:r>
      <w:proofErr w:type="spellEnd"/>
      <w:r>
        <w:rPr>
          <w:rFonts w:ascii="Times New Roman" w:hAnsi="Times New Roman" w:cs="Times New Roman"/>
        </w:rPr>
        <w:t xml:space="preserve"> represents the </w:t>
      </w:r>
      <w:r w:rsidR="006F1A2F">
        <w:rPr>
          <w:rFonts w:ascii="Times New Roman" w:hAnsi="Times New Roman" w:cs="Times New Roman"/>
        </w:rPr>
        <w:t xml:space="preserve">set over which the Monte Carlo simulations are run, </w:t>
      </w:r>
      <w:r>
        <w:rPr>
          <w:rFonts w:ascii="Times New Roman" w:hAnsi="Times New Roman" w:cs="Times New Roman"/>
        </w:rPr>
        <w:t xml:space="preserve">and </w:t>
      </w:r>
      <w:proofErr w:type="spellStart"/>
      <w:r>
        <w:rPr>
          <w:rFonts w:ascii="Times New Roman" w:hAnsi="Times New Roman" w:cs="Times New Roman"/>
        </w:rPr>
        <w:t>NPV</w:t>
      </w:r>
      <w:r>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 xml:space="preserve">represents the NPV under the prices randomly selected in the </w:t>
      </w:r>
      <w:proofErr w:type="spellStart"/>
      <w:r w:rsidRPr="00645E62">
        <w:rPr>
          <w:rFonts w:ascii="Times New Roman" w:hAnsi="Times New Roman" w:cs="Times New Roman"/>
          <w:i/>
          <w:rPrChange w:id="178" w:author="Rufino, Mariana" w:date="2018-07-15T21:49:00Z">
            <w:rPr>
              <w:rFonts w:ascii="Times New Roman" w:hAnsi="Times New Roman" w:cs="Times New Roman"/>
            </w:rPr>
          </w:rPrChange>
        </w:rPr>
        <w:t>ith</w:t>
      </w:r>
      <w:proofErr w:type="spellEnd"/>
      <w:r>
        <w:rPr>
          <w:rFonts w:ascii="Times New Roman" w:hAnsi="Times New Roman" w:cs="Times New Roman"/>
        </w:rPr>
        <w:t xml:space="preserve"> iteration. </w:t>
      </w:r>
      <w:r>
        <w:rPr>
          <w:rFonts w:ascii="Times New Roman" w:eastAsiaTheme="minorEastAsia" w:hAnsi="Times New Roman" w:cs="Times New Roman"/>
        </w:rPr>
        <w:t xml:space="preserve">The standard deviations of these prices </w:t>
      </w:r>
      <w:r>
        <w:rPr>
          <w:rFonts w:ascii="Times New Roman" w:eastAsiaTheme="minorEastAsia" w:hAnsi="Times New Roman" w:cs="Times New Roman"/>
        </w:rPr>
        <w:lastRenderedPageBreak/>
        <w:t xml:space="preserve">are </w:t>
      </w:r>
      <w:r w:rsidR="00122493">
        <w:rPr>
          <w:rFonts w:ascii="Times New Roman" w:eastAsiaTheme="minorEastAsia" w:hAnsi="Times New Roman" w:cs="Times New Roman"/>
        </w:rPr>
        <w:t>based on farmer reports in the survey</w:t>
      </w:r>
      <w:r>
        <w:rPr>
          <w:rFonts w:ascii="Times New Roman" w:eastAsiaTheme="minorEastAsia" w:hAnsi="Times New Roman" w:cs="Times New Roman"/>
        </w:rPr>
        <w:t xml:space="preserve">. </w:t>
      </w:r>
      <w:r w:rsidR="00122493">
        <w:rPr>
          <w:rFonts w:ascii="Times New Roman" w:hAnsi="Times New Roman" w:cs="Times New Roman"/>
        </w:rPr>
        <w:t xml:space="preserve">The decision </w:t>
      </w:r>
      <w:r w:rsidR="00F0313F" w:rsidRPr="00B827AC">
        <w:rPr>
          <w:rFonts w:ascii="Times New Roman" w:hAnsi="Times New Roman" w:cs="Times New Roman"/>
        </w:rPr>
        <w:t>variables</w:t>
      </w:r>
      <w:r w:rsidR="00122493">
        <w:rPr>
          <w:rFonts w:ascii="Times New Roman" w:hAnsi="Times New Roman" w:cs="Times New Roman"/>
        </w:rPr>
        <w:t xml:space="preserve"> of the model</w:t>
      </w:r>
      <w:r w:rsidR="00F0313F" w:rsidRPr="00B827AC">
        <w:rPr>
          <w:rFonts w:ascii="Times New Roman" w:hAnsi="Times New Roman" w:cs="Times New Roman"/>
        </w:rPr>
        <w:t xml:space="preserve"> are the allocation of available </w:t>
      </w:r>
      <w:r w:rsidR="002F3B39">
        <w:rPr>
          <w:rFonts w:ascii="Times New Roman" w:hAnsi="Times New Roman" w:cs="Times New Roman"/>
        </w:rPr>
        <w:t>arable cropland</w:t>
      </w:r>
      <w:r w:rsidR="002A6C90">
        <w:rPr>
          <w:rFonts w:ascii="Times New Roman" w:hAnsi="Times New Roman" w:cs="Times New Roman"/>
        </w:rPr>
        <w:t xml:space="preserve"> between food, fodder, and cash crops</w:t>
      </w:r>
      <w:r w:rsidR="00984232">
        <w:rPr>
          <w:rFonts w:ascii="Times New Roman" w:hAnsi="Times New Roman" w:cs="Times New Roman"/>
        </w:rPr>
        <w:t xml:space="preserve">, </w:t>
      </w:r>
      <w:r w:rsidR="00122493">
        <w:rPr>
          <w:rFonts w:ascii="Times New Roman" w:hAnsi="Times New Roman" w:cs="Times New Roman"/>
        </w:rPr>
        <w:t>purchase and selling</w:t>
      </w:r>
      <w:r w:rsidR="00AE1C92">
        <w:rPr>
          <w:rFonts w:ascii="Times New Roman" w:hAnsi="Times New Roman" w:cs="Times New Roman"/>
        </w:rPr>
        <w:t xml:space="preserve"> decisions of </w:t>
      </w:r>
      <w:commentRangeStart w:id="179"/>
      <w:r w:rsidR="00AE1C92">
        <w:rPr>
          <w:rFonts w:ascii="Times New Roman" w:hAnsi="Times New Roman" w:cs="Times New Roman"/>
        </w:rPr>
        <w:t>cattle</w:t>
      </w:r>
      <w:r w:rsidR="00984232">
        <w:rPr>
          <w:rFonts w:ascii="Times New Roman" w:hAnsi="Times New Roman" w:cs="Times New Roman"/>
        </w:rPr>
        <w:t>,</w:t>
      </w:r>
      <w:commentRangeEnd w:id="179"/>
      <w:r w:rsidR="00645E62">
        <w:rPr>
          <w:rStyle w:val="CommentReference"/>
        </w:rPr>
        <w:commentReference w:id="179"/>
      </w:r>
      <w:r w:rsidR="00984232">
        <w:rPr>
          <w:rFonts w:ascii="Times New Roman" w:hAnsi="Times New Roman" w:cs="Times New Roman"/>
        </w:rPr>
        <w:t xml:space="preserve"> as well as the </w:t>
      </w:r>
      <w:r w:rsidR="0012326E">
        <w:rPr>
          <w:rFonts w:ascii="Times New Roman" w:hAnsi="Times New Roman" w:cs="Times New Roman"/>
        </w:rPr>
        <w:t>animal</w:t>
      </w:r>
      <w:r w:rsidR="00984232">
        <w:rPr>
          <w:rFonts w:ascii="Times New Roman" w:hAnsi="Times New Roman" w:cs="Times New Roman"/>
        </w:rPr>
        <w:t xml:space="preserve"> diets. </w:t>
      </w:r>
      <w:r w:rsidR="006E6DE4">
        <w:rPr>
          <w:rFonts w:ascii="Times New Roman" w:hAnsi="Times New Roman" w:cs="Times New Roman"/>
        </w:rPr>
        <w:t xml:space="preserve">Production of crops is subject to an upper arable land constraint for the household. </w:t>
      </w:r>
      <w:r w:rsidR="002B19F7">
        <w:rPr>
          <w:rFonts w:ascii="Times New Roman" w:hAnsi="Times New Roman" w:cs="Times New Roman"/>
        </w:rPr>
        <w:t>It is assumed households practice semi-grazing for local cattle, but improved cattle are exclusively stall fed</w:t>
      </w:r>
      <w:r w:rsidR="00984232">
        <w:rPr>
          <w:rFonts w:ascii="Times New Roman" w:hAnsi="Times New Roman" w:cs="Times New Roman"/>
        </w:rPr>
        <w:t xml:space="preserve">, which is </w:t>
      </w:r>
      <w:r w:rsidR="00BB30B1">
        <w:rPr>
          <w:rFonts w:ascii="Times New Roman" w:hAnsi="Times New Roman" w:cs="Times New Roman"/>
        </w:rPr>
        <w:t xml:space="preserve">representative of practices with respect to </w:t>
      </w:r>
      <w:r w:rsidR="00990F1F">
        <w:rPr>
          <w:rFonts w:ascii="Times New Roman" w:hAnsi="Times New Roman" w:cs="Times New Roman"/>
        </w:rPr>
        <w:t>households owning large ruminants</w:t>
      </w:r>
      <w:r w:rsidR="00BB30B1">
        <w:rPr>
          <w:rFonts w:ascii="Times New Roman" w:hAnsi="Times New Roman" w:cs="Times New Roman"/>
        </w:rPr>
        <w:t xml:space="preserve"> in the SHDC.</w:t>
      </w:r>
      <w:r w:rsidR="002B19F7">
        <w:rPr>
          <w:rFonts w:ascii="Times New Roman" w:hAnsi="Times New Roman" w:cs="Times New Roman"/>
        </w:rPr>
        <w:t xml:space="preserve"> </w:t>
      </w:r>
      <w:r w:rsidR="00990F1F">
        <w:rPr>
          <w:rFonts w:ascii="Times New Roman" w:hAnsi="Times New Roman" w:cs="Times New Roman"/>
        </w:rPr>
        <w:t>Cattle diets are comprised of a combination of different feeds, includin</w:t>
      </w:r>
      <w:r w:rsidR="00122493">
        <w:rPr>
          <w:rFonts w:ascii="Times New Roman" w:hAnsi="Times New Roman" w:cs="Times New Roman"/>
        </w:rPr>
        <w:t>g gra</w:t>
      </w:r>
      <w:ins w:id="180" w:author="Rufino, Mariana" w:date="2018-07-15T21:52:00Z">
        <w:r w:rsidR="00645E62">
          <w:rPr>
            <w:rFonts w:ascii="Times New Roman" w:hAnsi="Times New Roman" w:cs="Times New Roman"/>
          </w:rPr>
          <w:t>ss</w:t>
        </w:r>
      </w:ins>
      <w:del w:id="181" w:author="Rufino, Mariana" w:date="2018-07-15T21:52:00Z">
        <w:r w:rsidR="00122493" w:rsidDel="00645E62">
          <w:rPr>
            <w:rFonts w:ascii="Times New Roman" w:hAnsi="Times New Roman" w:cs="Times New Roman"/>
          </w:rPr>
          <w:delText>zed feed intake</w:delText>
        </w:r>
      </w:del>
      <w:r w:rsidR="00122493">
        <w:rPr>
          <w:rFonts w:ascii="Times New Roman" w:hAnsi="Times New Roman" w:cs="Times New Roman"/>
        </w:rPr>
        <w:t xml:space="preserve"> from </w:t>
      </w:r>
      <w:r w:rsidR="00990F1F">
        <w:rPr>
          <w:rFonts w:ascii="Times New Roman" w:hAnsi="Times New Roman" w:cs="Times New Roman"/>
        </w:rPr>
        <w:t>rangelands, as well as crop residues, pasture and improved fodders produced by the household using cut-and-carry production, and supplemental feeds purchased on open markets</w:t>
      </w:r>
      <w:ins w:id="182" w:author="Rufino, Mariana" w:date="2018-07-15T21:52:00Z">
        <w:r w:rsidR="00645E62">
          <w:rPr>
            <w:rFonts w:ascii="Times New Roman" w:hAnsi="Times New Roman" w:cs="Times New Roman"/>
          </w:rPr>
          <w:t xml:space="preserve"> such as XXXX</w:t>
        </w:r>
      </w:ins>
      <w:r w:rsidR="00990F1F">
        <w:rPr>
          <w:rFonts w:ascii="Times New Roman" w:hAnsi="Times New Roman" w:cs="Times New Roman"/>
        </w:rPr>
        <w:t>.</w:t>
      </w:r>
      <w:r w:rsidR="00006710">
        <w:rPr>
          <w:rFonts w:ascii="Times New Roman" w:hAnsi="Times New Roman" w:cs="Times New Roman"/>
        </w:rPr>
        <w:t xml:space="preserve"> </w:t>
      </w:r>
      <w:commentRangeStart w:id="183"/>
      <w:r w:rsidR="00006710">
        <w:rPr>
          <w:rFonts w:ascii="Times New Roman" w:hAnsi="Times New Roman" w:cs="Times New Roman"/>
        </w:rPr>
        <w:t>Rangelands and pasture are distinguished in that the latter involves cultivation, whereas the former does not</w:t>
      </w:r>
      <w:commentRangeEnd w:id="183"/>
      <w:r w:rsidR="00620AC4">
        <w:rPr>
          <w:rStyle w:val="CommentReference"/>
        </w:rPr>
        <w:commentReference w:id="183"/>
      </w:r>
      <w:r w:rsidR="00006710">
        <w:rPr>
          <w:rFonts w:ascii="Times New Roman" w:hAnsi="Times New Roman" w:cs="Times New Roman"/>
        </w:rPr>
        <w:t xml:space="preserve">. </w:t>
      </w:r>
      <w:r w:rsidR="00990F1F">
        <w:rPr>
          <w:rFonts w:ascii="Times New Roman" w:hAnsi="Times New Roman" w:cs="Times New Roman"/>
        </w:rPr>
        <w:t xml:space="preserve"> </w:t>
      </w:r>
      <w:r w:rsidR="004D5884">
        <w:rPr>
          <w:rFonts w:ascii="Times New Roman" w:hAnsi="Times New Roman" w:cs="Times New Roman"/>
        </w:rPr>
        <w:t xml:space="preserve">Income from the dairy enterprise is based on </w:t>
      </w:r>
      <w:r w:rsidR="00984232">
        <w:rPr>
          <w:rFonts w:ascii="Times New Roman" w:hAnsi="Times New Roman" w:cs="Times New Roman"/>
        </w:rPr>
        <w:t xml:space="preserve">the quantity of </w:t>
      </w:r>
      <w:r w:rsidR="004D5884">
        <w:rPr>
          <w:rFonts w:ascii="Times New Roman" w:hAnsi="Times New Roman" w:cs="Times New Roman"/>
        </w:rPr>
        <w:t xml:space="preserve">milk produced </w:t>
      </w:r>
      <w:r w:rsidR="00984232">
        <w:rPr>
          <w:rFonts w:ascii="Times New Roman" w:hAnsi="Times New Roman" w:cs="Times New Roman"/>
        </w:rPr>
        <w:t xml:space="preserve">and marketed </w:t>
      </w:r>
      <w:r w:rsidR="004D5884">
        <w:rPr>
          <w:rFonts w:ascii="Times New Roman" w:hAnsi="Times New Roman" w:cs="Times New Roman"/>
        </w:rPr>
        <w:t>from lactating cows, as well as the sale of live animals and meat from culled animals, which are generally important sources of revenue for</w:t>
      </w:r>
      <w:r w:rsidR="006E6DE4">
        <w:rPr>
          <w:rFonts w:ascii="Times New Roman" w:hAnsi="Times New Roman" w:cs="Times New Roman"/>
        </w:rPr>
        <w:t xml:space="preserve"> dairy producing households</w:t>
      </w:r>
      <w:r w:rsidR="004D5884">
        <w:rPr>
          <w:rFonts w:ascii="Times New Roman" w:hAnsi="Times New Roman" w:cs="Times New Roman"/>
        </w:rPr>
        <w:t xml:space="preserve"> (Omondi and </w:t>
      </w:r>
      <w:proofErr w:type="spellStart"/>
      <w:r w:rsidR="004D5884">
        <w:rPr>
          <w:rFonts w:ascii="Times New Roman" w:hAnsi="Times New Roman" w:cs="Times New Roman"/>
        </w:rPr>
        <w:t>Baltenweck</w:t>
      </w:r>
      <w:proofErr w:type="spellEnd"/>
      <w:r w:rsidR="004D5884">
        <w:rPr>
          <w:rFonts w:ascii="Times New Roman" w:hAnsi="Times New Roman" w:cs="Times New Roman"/>
        </w:rPr>
        <w:t xml:space="preserve">, 2016). In </w:t>
      </w:r>
      <w:r w:rsidR="003B38B2">
        <w:rPr>
          <w:rFonts w:ascii="Times New Roman" w:hAnsi="Times New Roman" w:cs="Times New Roman"/>
        </w:rPr>
        <w:t>the</w:t>
      </w:r>
      <w:r w:rsidR="00DD5CFC" w:rsidRPr="00DD5CFC">
        <w:rPr>
          <w:rFonts w:ascii="Times New Roman" w:hAnsi="Times New Roman" w:cs="Times New Roman"/>
        </w:rPr>
        <w:t xml:space="preserve"> </w:t>
      </w:r>
      <w:r w:rsidR="00DD5CFC">
        <w:rPr>
          <w:rFonts w:ascii="Times New Roman" w:hAnsi="Times New Roman" w:cs="Times New Roman"/>
        </w:rPr>
        <w:t>SHDC</w:t>
      </w:r>
      <w:r w:rsidR="003B38B2">
        <w:rPr>
          <w:rFonts w:ascii="Times New Roman" w:hAnsi="Times New Roman" w:cs="Times New Roman"/>
        </w:rPr>
        <w:t>,</w:t>
      </w:r>
      <w:r w:rsidR="004D5884">
        <w:rPr>
          <w:rFonts w:ascii="Times New Roman" w:hAnsi="Times New Roman" w:cs="Times New Roman"/>
        </w:rPr>
        <w:t xml:space="preserve"> cash crops, including tea, banana, and coffee are commonly produced </w:t>
      </w:r>
      <w:r w:rsidR="003B38B2">
        <w:rPr>
          <w:rFonts w:ascii="Times New Roman" w:hAnsi="Times New Roman" w:cs="Times New Roman"/>
        </w:rPr>
        <w:t xml:space="preserve">in addition to livestock and food crop production. </w:t>
      </w:r>
      <w:r w:rsidR="004D5884">
        <w:rPr>
          <w:rFonts w:ascii="Times New Roman" w:hAnsi="Times New Roman" w:cs="Times New Roman"/>
        </w:rPr>
        <w:t>Therefore, land dedicated to cash crops is considered as a model decision variable</w:t>
      </w:r>
      <w:r w:rsidR="00006710">
        <w:rPr>
          <w:rFonts w:ascii="Times New Roman" w:hAnsi="Times New Roman" w:cs="Times New Roman"/>
        </w:rPr>
        <w:t xml:space="preserve">, </w:t>
      </w:r>
      <w:commentRangeStart w:id="184"/>
      <w:r w:rsidR="00006710">
        <w:rPr>
          <w:rFonts w:ascii="Times New Roman" w:hAnsi="Times New Roman" w:cs="Times New Roman"/>
        </w:rPr>
        <w:t>assuming fixed gross margins, yields, and labour inputs</w:t>
      </w:r>
      <w:r w:rsidR="004D5884">
        <w:rPr>
          <w:rFonts w:ascii="Times New Roman" w:hAnsi="Times New Roman" w:cs="Times New Roman"/>
        </w:rPr>
        <w:t>.</w:t>
      </w:r>
      <w:commentRangeEnd w:id="184"/>
      <w:r w:rsidR="001670C1">
        <w:rPr>
          <w:rStyle w:val="CommentReference"/>
        </w:rPr>
        <w:commentReference w:id="184"/>
      </w:r>
      <w:r w:rsidR="004D5884">
        <w:rPr>
          <w:rFonts w:ascii="Times New Roman" w:hAnsi="Times New Roman" w:cs="Times New Roman"/>
        </w:rPr>
        <w:t xml:space="preserve"> </w:t>
      </w:r>
      <w:r w:rsidR="00DB0E67" w:rsidRPr="00B827AC">
        <w:rPr>
          <w:rFonts w:ascii="Times New Roman" w:hAnsi="Times New Roman" w:cs="Times New Roman"/>
        </w:rPr>
        <w:t>Off</w:t>
      </w:r>
      <w:ins w:id="185" w:author="Rufino, Mariana" w:date="2018-07-15T22:04:00Z">
        <w:r w:rsidR="001670C1">
          <w:rPr>
            <w:rFonts w:ascii="Times New Roman" w:hAnsi="Times New Roman" w:cs="Times New Roman"/>
          </w:rPr>
          <w:t>-</w:t>
        </w:r>
      </w:ins>
      <w:del w:id="186" w:author="Rufino, Mariana" w:date="2018-07-15T22:04:00Z">
        <w:r w:rsidR="00613FC5" w:rsidRPr="00B827AC" w:rsidDel="001670C1">
          <w:rPr>
            <w:rFonts w:ascii="Times New Roman" w:hAnsi="Times New Roman" w:cs="Times New Roman"/>
          </w:rPr>
          <w:delText xml:space="preserve"> </w:delText>
        </w:r>
      </w:del>
      <w:r w:rsidR="00613FC5" w:rsidRPr="00B827AC">
        <w:rPr>
          <w:rFonts w:ascii="Times New Roman" w:hAnsi="Times New Roman" w:cs="Times New Roman"/>
        </w:rPr>
        <w:t xml:space="preserve">farm </w:t>
      </w:r>
      <w:r w:rsidR="009C58EF" w:rsidRPr="00B827AC">
        <w:rPr>
          <w:rFonts w:ascii="Times New Roman" w:hAnsi="Times New Roman" w:cs="Times New Roman"/>
        </w:rPr>
        <w:t>sources</w:t>
      </w:r>
      <w:r w:rsidR="00DB0E67" w:rsidRPr="00B827AC">
        <w:rPr>
          <w:rFonts w:ascii="Times New Roman" w:hAnsi="Times New Roman" w:cs="Times New Roman"/>
        </w:rPr>
        <w:t xml:space="preserve"> of income,</w:t>
      </w:r>
      <w:r w:rsidR="009C58EF" w:rsidRPr="00B827AC">
        <w:rPr>
          <w:rFonts w:ascii="Times New Roman" w:hAnsi="Times New Roman" w:cs="Times New Roman"/>
        </w:rPr>
        <w:t xml:space="preserve"> </w:t>
      </w:r>
      <w:r w:rsidR="00DC08AC">
        <w:rPr>
          <w:rFonts w:ascii="Times New Roman" w:hAnsi="Times New Roman" w:cs="Times New Roman"/>
        </w:rPr>
        <w:t xml:space="preserve">which </w:t>
      </w:r>
      <w:r w:rsidR="00613FC5" w:rsidRPr="00B827AC">
        <w:rPr>
          <w:rFonts w:ascii="Times New Roman" w:hAnsi="Times New Roman" w:cs="Times New Roman"/>
        </w:rPr>
        <w:t>inc</w:t>
      </w:r>
      <w:r w:rsidR="00DC08AC">
        <w:rPr>
          <w:rFonts w:ascii="Times New Roman" w:hAnsi="Times New Roman" w:cs="Times New Roman"/>
        </w:rPr>
        <w:t xml:space="preserve">ludes </w:t>
      </w:r>
      <w:r w:rsidR="00613FC5" w:rsidRPr="00B827AC">
        <w:rPr>
          <w:rFonts w:ascii="Times New Roman" w:hAnsi="Times New Roman" w:cs="Times New Roman"/>
        </w:rPr>
        <w:t>employment in</w:t>
      </w:r>
      <w:r w:rsidR="009C58EF" w:rsidRPr="00B827AC">
        <w:rPr>
          <w:rFonts w:ascii="Times New Roman" w:hAnsi="Times New Roman" w:cs="Times New Roman"/>
        </w:rPr>
        <w:t>come, remittances, and pensions</w:t>
      </w:r>
      <w:r w:rsidR="00DB0E67" w:rsidRPr="00B827AC">
        <w:rPr>
          <w:rFonts w:ascii="Times New Roman" w:hAnsi="Times New Roman" w:cs="Times New Roman"/>
        </w:rPr>
        <w:t xml:space="preserve">, are exogenous </w:t>
      </w:r>
      <w:r w:rsidR="00122493">
        <w:rPr>
          <w:rFonts w:ascii="Times New Roman" w:hAnsi="Times New Roman" w:cs="Times New Roman"/>
        </w:rPr>
        <w:t>(Table 1</w:t>
      </w:r>
      <w:r w:rsidR="00D13139">
        <w:rPr>
          <w:rFonts w:ascii="Times New Roman" w:hAnsi="Times New Roman" w:cs="Times New Roman"/>
        </w:rPr>
        <w:t>)</w:t>
      </w:r>
      <w:r w:rsidR="00DC08AC">
        <w:rPr>
          <w:rFonts w:ascii="Times New Roman" w:hAnsi="Times New Roman" w:cs="Times New Roman"/>
        </w:rPr>
        <w:t xml:space="preserve"> and based on farmer reported values</w:t>
      </w:r>
      <w:r w:rsidR="00006710">
        <w:rPr>
          <w:rFonts w:ascii="Times New Roman" w:hAnsi="Times New Roman" w:cs="Times New Roman"/>
        </w:rPr>
        <w:t xml:space="preserve"> in the survey</w:t>
      </w:r>
      <w:r w:rsidR="009C58EF" w:rsidRPr="00B827AC">
        <w:rPr>
          <w:rFonts w:ascii="Times New Roman" w:hAnsi="Times New Roman" w:cs="Times New Roman"/>
        </w:rPr>
        <w:t xml:space="preserve">. </w:t>
      </w:r>
      <w:r w:rsidR="00DC08AC">
        <w:rPr>
          <w:rFonts w:ascii="Times New Roman" w:hAnsi="Times New Roman" w:cs="Times New Roman"/>
        </w:rPr>
        <w:t xml:space="preserve">For </w:t>
      </w:r>
      <w:r w:rsidR="00A02C13">
        <w:rPr>
          <w:rFonts w:ascii="Times New Roman" w:hAnsi="Times New Roman" w:cs="Times New Roman"/>
        </w:rPr>
        <w:t>a mor</w:t>
      </w:r>
      <w:r w:rsidR="00497E0A">
        <w:rPr>
          <w:rFonts w:ascii="Times New Roman" w:hAnsi="Times New Roman" w:cs="Times New Roman"/>
        </w:rPr>
        <w:t>e complete</w:t>
      </w:r>
      <w:r w:rsidR="00A02C13">
        <w:rPr>
          <w:rFonts w:ascii="Times New Roman" w:hAnsi="Times New Roman" w:cs="Times New Roman"/>
        </w:rPr>
        <w:t xml:space="preserve"> overview of the</w:t>
      </w:r>
      <w:r w:rsidR="002F3B39">
        <w:rPr>
          <w:rFonts w:ascii="Times New Roman" w:hAnsi="Times New Roman" w:cs="Times New Roman"/>
        </w:rPr>
        <w:t xml:space="preserve"> equations</w:t>
      </w:r>
      <w:r w:rsidR="00A02C13">
        <w:rPr>
          <w:rFonts w:ascii="Times New Roman" w:hAnsi="Times New Roman" w:cs="Times New Roman"/>
        </w:rPr>
        <w:t xml:space="preserve"> used,</w:t>
      </w:r>
      <w:r w:rsidR="002F3B39">
        <w:rPr>
          <w:rFonts w:ascii="Times New Roman" w:hAnsi="Times New Roman" w:cs="Times New Roman"/>
        </w:rPr>
        <w:t xml:space="preserve"> </w:t>
      </w:r>
      <w:r w:rsidR="00A02C13">
        <w:rPr>
          <w:rFonts w:ascii="Times New Roman" w:hAnsi="Times New Roman" w:cs="Times New Roman"/>
        </w:rPr>
        <w:t>see</w:t>
      </w:r>
      <w:r w:rsidR="002F3B39" w:rsidRPr="00B827AC">
        <w:rPr>
          <w:rFonts w:ascii="Times New Roman" w:hAnsi="Times New Roman" w:cs="Times New Roman"/>
        </w:rPr>
        <w:t xml:space="preserve"> Appendix B.</w:t>
      </w:r>
    </w:p>
    <w:p w14:paraId="3FE02196" w14:textId="77777777" w:rsidR="002F3B39" w:rsidRPr="00397572" w:rsidRDefault="002F3B39">
      <w:pPr>
        <w:spacing w:line="480" w:lineRule="auto"/>
        <w:rPr>
          <w:rFonts w:ascii="Times New Roman" w:hAnsi="Times New Roman" w:cs="Times New Roman"/>
        </w:rPr>
        <w:pPrChange w:id="187" w:author="Hawkins, James" w:date="2018-10-03T11:17:00Z">
          <w:pPr/>
        </w:pPrChange>
      </w:pPr>
      <w:r>
        <w:rPr>
          <w:rFonts w:ascii="Times New Roman" w:hAnsi="Times New Roman" w:cs="Times New Roman"/>
          <w:i/>
        </w:rPr>
        <w:t>Household resource endowments</w:t>
      </w:r>
    </w:p>
    <w:p w14:paraId="21C46D07" w14:textId="7116BDE5" w:rsidR="00DC08AC" w:rsidRDefault="004C2B38">
      <w:pPr>
        <w:spacing w:line="480" w:lineRule="auto"/>
        <w:rPr>
          <w:rFonts w:ascii="Times New Roman" w:hAnsi="Times New Roman" w:cs="Times New Roman"/>
        </w:rPr>
        <w:pPrChange w:id="188" w:author="Hawkins, James" w:date="2018-10-03T11:17:00Z">
          <w:pPr/>
        </w:pPrChange>
      </w:pPr>
      <w:r w:rsidRPr="00B827AC">
        <w:rPr>
          <w:rFonts w:ascii="Times New Roman" w:hAnsi="Times New Roman" w:cs="Times New Roman"/>
        </w:rPr>
        <w:t xml:space="preserve">The land holdings </w:t>
      </w:r>
      <w:r w:rsidR="00306475">
        <w:rPr>
          <w:rFonts w:ascii="Times New Roman" w:hAnsi="Times New Roman" w:cs="Times New Roman"/>
        </w:rPr>
        <w:t xml:space="preserve">per household </w:t>
      </w:r>
      <w:r w:rsidR="007C72F8">
        <w:rPr>
          <w:rFonts w:ascii="Times New Roman" w:hAnsi="Times New Roman" w:cs="Times New Roman"/>
        </w:rPr>
        <w:t>are based on farmer reported values for</w:t>
      </w:r>
      <w:r w:rsidRPr="00B827AC">
        <w:rPr>
          <w:rFonts w:ascii="Times New Roman" w:hAnsi="Times New Roman" w:cs="Times New Roman"/>
        </w:rPr>
        <w:t xml:space="preserve"> </w:t>
      </w:r>
      <w:r w:rsidR="007C72F8">
        <w:rPr>
          <w:rFonts w:ascii="Times New Roman" w:hAnsi="Times New Roman" w:cs="Times New Roman"/>
        </w:rPr>
        <w:t xml:space="preserve">owned </w:t>
      </w:r>
      <w:r w:rsidRPr="00B827AC">
        <w:rPr>
          <w:rFonts w:ascii="Times New Roman" w:hAnsi="Times New Roman" w:cs="Times New Roman"/>
        </w:rPr>
        <w:t>and rented land in the survey</w:t>
      </w:r>
      <w:r w:rsidR="00122493">
        <w:rPr>
          <w:rFonts w:ascii="Times New Roman" w:hAnsi="Times New Roman" w:cs="Times New Roman"/>
        </w:rPr>
        <w:t xml:space="preserve"> (Table 1</w:t>
      </w:r>
      <w:r w:rsidR="006E6DE4">
        <w:rPr>
          <w:rFonts w:ascii="Times New Roman" w:hAnsi="Times New Roman" w:cs="Times New Roman"/>
        </w:rPr>
        <w:t>)</w:t>
      </w:r>
      <w:r w:rsidR="003B38B2">
        <w:rPr>
          <w:rFonts w:ascii="Times New Roman" w:hAnsi="Times New Roman" w:cs="Times New Roman"/>
        </w:rPr>
        <w:t xml:space="preserve">. Cattle </w:t>
      </w:r>
      <w:r w:rsidR="00006710">
        <w:rPr>
          <w:rFonts w:ascii="Times New Roman" w:hAnsi="Times New Roman" w:cs="Times New Roman"/>
        </w:rPr>
        <w:t xml:space="preserve">in the SHDC </w:t>
      </w:r>
      <w:r w:rsidR="003B38B2">
        <w:rPr>
          <w:rFonts w:ascii="Times New Roman" w:hAnsi="Times New Roman" w:cs="Times New Roman"/>
        </w:rPr>
        <w:t>are grazed on a combination of communal and private grazing land, where private grazing land is either owned by the household or owned by neighbouring farms</w:t>
      </w:r>
      <w:r w:rsidR="00006710">
        <w:rPr>
          <w:rFonts w:ascii="Times New Roman" w:hAnsi="Times New Roman" w:cs="Times New Roman"/>
        </w:rPr>
        <w:t xml:space="preserve"> (</w:t>
      </w:r>
      <w:commentRangeStart w:id="189"/>
      <w:r w:rsidR="00006710">
        <w:rPr>
          <w:rFonts w:ascii="Times New Roman" w:hAnsi="Times New Roman" w:cs="Times New Roman"/>
        </w:rPr>
        <w:t>REF</w:t>
      </w:r>
      <w:commentRangeEnd w:id="189"/>
      <w:r w:rsidR="007E0F2B">
        <w:rPr>
          <w:rStyle w:val="CommentReference"/>
        </w:rPr>
        <w:commentReference w:id="189"/>
      </w:r>
      <w:r w:rsidR="00006710">
        <w:rPr>
          <w:rFonts w:ascii="Times New Roman" w:hAnsi="Times New Roman" w:cs="Times New Roman"/>
        </w:rPr>
        <w:t>)</w:t>
      </w:r>
      <w:r w:rsidR="003B38B2">
        <w:rPr>
          <w:rFonts w:ascii="Times New Roman" w:hAnsi="Times New Roman" w:cs="Times New Roman"/>
        </w:rPr>
        <w:t>. Labour for cropping and livestock activities is obtained from labour provided by household dependents as well as hired in labour paid at market wage rates. The availability of home labour is specified based on the survey reported number of household dependents and their respective labour hours contributed to farm a</w:t>
      </w:r>
      <w:r w:rsidR="0012326E">
        <w:rPr>
          <w:rFonts w:ascii="Times New Roman" w:hAnsi="Times New Roman" w:cs="Times New Roman"/>
        </w:rPr>
        <w:t>ctivities (</w:t>
      </w:r>
      <w:r w:rsidR="00122493">
        <w:rPr>
          <w:rFonts w:ascii="Times New Roman" w:hAnsi="Times New Roman" w:cs="Times New Roman"/>
        </w:rPr>
        <w:t>Table 1</w:t>
      </w:r>
      <w:r w:rsidR="0012326E">
        <w:rPr>
          <w:rFonts w:ascii="Times New Roman" w:hAnsi="Times New Roman" w:cs="Times New Roman"/>
        </w:rPr>
        <w:t>). Hired</w:t>
      </w:r>
      <w:r w:rsidR="003B38B2">
        <w:rPr>
          <w:rFonts w:ascii="Times New Roman" w:hAnsi="Times New Roman" w:cs="Times New Roman"/>
        </w:rPr>
        <w:t xml:space="preserve"> labour is charged at a wage rate that is based on the farmer reported wages paid to workers employed for dairy and cro</w:t>
      </w:r>
      <w:r w:rsidR="00BB30B1">
        <w:rPr>
          <w:rFonts w:ascii="Times New Roman" w:hAnsi="Times New Roman" w:cs="Times New Roman"/>
        </w:rPr>
        <w:t>p</w:t>
      </w:r>
      <w:r w:rsidR="003B38B2">
        <w:rPr>
          <w:rFonts w:ascii="Times New Roman" w:hAnsi="Times New Roman" w:cs="Times New Roman"/>
        </w:rPr>
        <w:t>p</w:t>
      </w:r>
      <w:r w:rsidR="0012326E">
        <w:rPr>
          <w:rFonts w:ascii="Times New Roman" w:hAnsi="Times New Roman" w:cs="Times New Roman"/>
        </w:rPr>
        <w:t>ing</w:t>
      </w:r>
      <w:r w:rsidR="003B38B2">
        <w:rPr>
          <w:rFonts w:ascii="Times New Roman" w:hAnsi="Times New Roman" w:cs="Times New Roman"/>
        </w:rPr>
        <w:t xml:space="preserve"> related activities in the </w:t>
      </w:r>
      <w:r w:rsidR="00AB0C34">
        <w:rPr>
          <w:rFonts w:ascii="Times New Roman" w:hAnsi="Times New Roman" w:cs="Times New Roman"/>
        </w:rPr>
        <w:lastRenderedPageBreak/>
        <w:t>survey. These values are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AB0C34">
        <w:rPr>
          <w:rFonts w:ascii="Times New Roman" w:hAnsi="Times New Roman" w:cs="Times New Roman"/>
        </w:rPr>
        <w:t xml:space="preserve"> for dairy labour, and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4365DB">
        <w:rPr>
          <w:rFonts w:ascii="Times New Roman" w:hAnsi="Times New Roman" w:cs="Times New Roman"/>
        </w:rPr>
        <w:t xml:space="preserve"> for crop labour. A cash constraint</w:t>
      </w:r>
      <w:r w:rsidR="003B38B2">
        <w:rPr>
          <w:rFonts w:ascii="Times New Roman" w:hAnsi="Times New Roman" w:cs="Times New Roman"/>
        </w:rPr>
        <w:t xml:space="preserve"> equation </w:t>
      </w:r>
      <w:r w:rsidR="006E6DE4">
        <w:rPr>
          <w:rFonts w:ascii="Times New Roman" w:hAnsi="Times New Roman" w:cs="Times New Roman"/>
        </w:rPr>
        <w:t xml:space="preserve">specifies </w:t>
      </w:r>
      <w:r w:rsidR="003B38B2">
        <w:rPr>
          <w:rFonts w:ascii="Times New Roman" w:hAnsi="Times New Roman" w:cs="Times New Roman"/>
        </w:rPr>
        <w:t>the availability</w:t>
      </w:r>
      <w:r w:rsidR="006E6DE4">
        <w:rPr>
          <w:rFonts w:ascii="Times New Roman" w:hAnsi="Times New Roman" w:cs="Times New Roman"/>
        </w:rPr>
        <w:t xml:space="preserve"> of cash from farm and off</w:t>
      </w:r>
      <w:ins w:id="190" w:author="Rufino, Mariana" w:date="2018-07-15T22:06:00Z">
        <w:r w:rsidR="00FD73EF">
          <w:rPr>
            <w:rFonts w:ascii="Times New Roman" w:hAnsi="Times New Roman" w:cs="Times New Roman"/>
          </w:rPr>
          <w:t>-</w:t>
        </w:r>
      </w:ins>
      <w:del w:id="191" w:author="Rufino, Mariana" w:date="2018-07-15T22:06:00Z">
        <w:r w:rsidR="006E6DE4" w:rsidDel="00FD73EF">
          <w:rPr>
            <w:rFonts w:ascii="Times New Roman" w:hAnsi="Times New Roman" w:cs="Times New Roman"/>
          </w:rPr>
          <w:delText xml:space="preserve"> </w:delText>
        </w:r>
      </w:del>
      <w:r w:rsidR="006E6DE4">
        <w:rPr>
          <w:rFonts w:ascii="Times New Roman" w:hAnsi="Times New Roman" w:cs="Times New Roman"/>
        </w:rPr>
        <w:t>farm sources on a monthly time step</w:t>
      </w:r>
      <w:r w:rsidR="003B38B2">
        <w:rPr>
          <w:rFonts w:ascii="Times New Roman" w:hAnsi="Times New Roman" w:cs="Times New Roman"/>
        </w:rPr>
        <w:t xml:space="preserve"> (Appendix B). This equation specifies that total cash income from off fa</w:t>
      </w:r>
      <w:r w:rsidR="00BB30B1">
        <w:rPr>
          <w:rFonts w:ascii="Times New Roman" w:hAnsi="Times New Roman" w:cs="Times New Roman"/>
        </w:rPr>
        <w:t xml:space="preserve">rm </w:t>
      </w:r>
      <w:r w:rsidR="00006710">
        <w:rPr>
          <w:rFonts w:ascii="Times New Roman" w:hAnsi="Times New Roman" w:cs="Times New Roman"/>
        </w:rPr>
        <w:t>sources, from farm production</w:t>
      </w:r>
      <w:r w:rsidR="001D7611">
        <w:rPr>
          <w:rFonts w:ascii="Times New Roman" w:hAnsi="Times New Roman" w:cs="Times New Roman"/>
        </w:rPr>
        <w:t>, and</w:t>
      </w:r>
      <w:r w:rsidR="00006710">
        <w:rPr>
          <w:rFonts w:ascii="Times New Roman" w:hAnsi="Times New Roman" w:cs="Times New Roman"/>
        </w:rPr>
        <w:t xml:space="preserve"> loans</w:t>
      </w:r>
      <w:r w:rsidR="000D6D84">
        <w:rPr>
          <w:rFonts w:ascii="Times New Roman" w:hAnsi="Times New Roman" w:cs="Times New Roman"/>
        </w:rPr>
        <w:t xml:space="preserve"> are </w:t>
      </w:r>
      <w:r w:rsidR="00006710">
        <w:rPr>
          <w:rFonts w:ascii="Times New Roman" w:hAnsi="Times New Roman" w:cs="Times New Roman"/>
        </w:rPr>
        <w:t xml:space="preserve">less than </w:t>
      </w:r>
      <w:commentRangeStart w:id="192"/>
      <w:r w:rsidR="00006710">
        <w:rPr>
          <w:rFonts w:ascii="Times New Roman" w:hAnsi="Times New Roman" w:cs="Times New Roman"/>
        </w:rPr>
        <w:t xml:space="preserve">or equal </w:t>
      </w:r>
      <w:commentRangeEnd w:id="192"/>
      <w:r w:rsidR="0024109A">
        <w:rPr>
          <w:rStyle w:val="CommentReference"/>
        </w:rPr>
        <w:commentReference w:id="192"/>
      </w:r>
      <w:r w:rsidR="00006710">
        <w:rPr>
          <w:rFonts w:ascii="Times New Roman" w:hAnsi="Times New Roman" w:cs="Times New Roman"/>
        </w:rPr>
        <w:t xml:space="preserve">to </w:t>
      </w:r>
      <w:r w:rsidR="000D6D84">
        <w:rPr>
          <w:rFonts w:ascii="Times New Roman" w:hAnsi="Times New Roman" w:cs="Times New Roman"/>
        </w:rPr>
        <w:t>cash expenditure on farm and household related expenses in each month</w:t>
      </w:r>
      <w:r w:rsidR="00006710">
        <w:rPr>
          <w:rFonts w:ascii="Times New Roman" w:hAnsi="Times New Roman" w:cs="Times New Roman"/>
        </w:rPr>
        <w:t xml:space="preserve"> </w:t>
      </w:r>
      <w:del w:id="193" w:author="Rufino, Mariana" w:date="2018-07-15T22:07:00Z">
        <w:r w:rsidR="00006710" w:rsidDel="0024109A">
          <w:rPr>
            <w:rFonts w:ascii="Times New Roman" w:hAnsi="Times New Roman" w:cs="Times New Roman"/>
          </w:rPr>
          <w:delText xml:space="preserve"> </w:delText>
        </w:r>
      </w:del>
      <w:r w:rsidR="00006710">
        <w:rPr>
          <w:rFonts w:ascii="Times New Roman" w:hAnsi="Times New Roman" w:cs="Times New Roman"/>
        </w:rPr>
        <w:t>(Appendix B)</w:t>
      </w:r>
      <w:r w:rsidR="000D6D84">
        <w:rPr>
          <w:rFonts w:ascii="Times New Roman" w:hAnsi="Times New Roman" w:cs="Times New Roman"/>
        </w:rPr>
        <w:t xml:space="preserve">. </w:t>
      </w:r>
      <w:r w:rsidR="00006710">
        <w:rPr>
          <w:rFonts w:ascii="Times New Roman" w:hAnsi="Times New Roman" w:cs="Times New Roman"/>
        </w:rPr>
        <w:t>Non-farm h</w:t>
      </w:r>
      <w:r w:rsidR="000D6D84">
        <w:rPr>
          <w:rFonts w:ascii="Times New Roman" w:hAnsi="Times New Roman" w:cs="Times New Roman"/>
        </w:rPr>
        <w:t>ousehold expenditure is</w:t>
      </w:r>
      <w:r w:rsidRPr="00B827AC">
        <w:rPr>
          <w:rFonts w:ascii="Times New Roman" w:hAnsi="Times New Roman" w:cs="Times New Roman"/>
        </w:rPr>
        <w:t xml:space="preserve"> divided into tw</w:t>
      </w:r>
      <w:r w:rsidR="00006710">
        <w:rPr>
          <w:rFonts w:ascii="Times New Roman" w:hAnsi="Times New Roman" w:cs="Times New Roman"/>
        </w:rPr>
        <w:t xml:space="preserve">o categories: food and non-food. The amount of money spent on each is calculated using a </w:t>
      </w:r>
      <w:r w:rsidRPr="00B827AC">
        <w:rPr>
          <w:rFonts w:ascii="Times New Roman" w:hAnsi="Times New Roman" w:cs="Times New Roman"/>
        </w:rPr>
        <w:t>linear expenditure system</w:t>
      </w:r>
      <w:r w:rsidR="000D6D84">
        <w:rPr>
          <w:rFonts w:ascii="Times New Roman" w:hAnsi="Times New Roman" w:cs="Times New Roman"/>
        </w:rPr>
        <w:t xml:space="preserve"> </w:t>
      </w:r>
      <w:r w:rsidR="007B0EFE">
        <w:rPr>
          <w:rFonts w:ascii="Times New Roman" w:hAnsi="Times New Roman" w:cs="Times New Roman"/>
        </w:rPr>
        <w:t>(</w:t>
      </w:r>
      <w:proofErr w:type="spellStart"/>
      <w:r w:rsidR="007B0EFE">
        <w:rPr>
          <w:rFonts w:ascii="Times New Roman" w:hAnsi="Times New Roman" w:cs="Times New Roman"/>
        </w:rPr>
        <w:t>Louhichi</w:t>
      </w:r>
      <w:proofErr w:type="spellEnd"/>
      <w:r w:rsidR="007B0EFE">
        <w:rPr>
          <w:rFonts w:ascii="Times New Roman" w:hAnsi="Times New Roman" w:cs="Times New Roman"/>
        </w:rPr>
        <w:t xml:space="preserve"> and Gomez y Paloma, </w:t>
      </w:r>
      <w:r w:rsidR="000D6D84">
        <w:rPr>
          <w:rFonts w:ascii="Times New Roman" w:hAnsi="Times New Roman" w:cs="Times New Roman"/>
        </w:rPr>
        <w:t>2014)</w:t>
      </w:r>
      <w:r w:rsidRPr="00B827AC">
        <w:rPr>
          <w:rFonts w:ascii="Times New Roman" w:hAnsi="Times New Roman" w:cs="Times New Roman"/>
        </w:rPr>
        <w:t xml:space="preserve"> (Appendix B.4). </w:t>
      </w:r>
      <w:r w:rsidR="00006710">
        <w:rPr>
          <w:rFonts w:ascii="Times New Roman" w:hAnsi="Times New Roman" w:cs="Times New Roman"/>
        </w:rPr>
        <w:t xml:space="preserve">This linear expenditure equation </w:t>
      </w:r>
      <w:r w:rsidR="000D6D84">
        <w:rPr>
          <w:rFonts w:ascii="Times New Roman" w:hAnsi="Times New Roman" w:cs="Times New Roman"/>
        </w:rPr>
        <w:t xml:space="preserve"> </w:t>
      </w:r>
      <w:r w:rsidR="00006710">
        <w:rPr>
          <w:rFonts w:ascii="Times New Roman" w:hAnsi="Times New Roman" w:cs="Times New Roman"/>
        </w:rPr>
        <w:t>specifies food consumption</w:t>
      </w:r>
      <w:r w:rsidR="000D6D84">
        <w:rPr>
          <w:rFonts w:ascii="Times New Roman" w:hAnsi="Times New Roman" w:cs="Times New Roman"/>
        </w:rPr>
        <w:t xml:space="preserve"> based on </w:t>
      </w:r>
      <w:r w:rsidR="00BB30B1">
        <w:rPr>
          <w:rFonts w:ascii="Times New Roman" w:hAnsi="Times New Roman" w:cs="Times New Roman"/>
        </w:rPr>
        <w:t xml:space="preserve">the </w:t>
      </w:r>
      <w:r w:rsidR="000D6D84">
        <w:rPr>
          <w:rFonts w:ascii="Times New Roman" w:hAnsi="Times New Roman" w:cs="Times New Roman"/>
        </w:rPr>
        <w:t xml:space="preserve">own price and income </w:t>
      </w:r>
      <w:r w:rsidR="00006710">
        <w:rPr>
          <w:rFonts w:ascii="Times New Roman" w:hAnsi="Times New Roman" w:cs="Times New Roman"/>
        </w:rPr>
        <w:t xml:space="preserve">elasticities of </w:t>
      </w:r>
      <w:r w:rsidR="000D6D84">
        <w:rPr>
          <w:rFonts w:ascii="Times New Roman" w:hAnsi="Times New Roman" w:cs="Times New Roman"/>
        </w:rPr>
        <w:t xml:space="preserve"> demand, with prices of food based on ___, and </w:t>
      </w:r>
      <w:r w:rsidR="000D6D84" w:rsidRPr="00B827AC">
        <w:rPr>
          <w:rFonts w:ascii="Times New Roman" w:hAnsi="Times New Roman" w:cs="Times New Roman"/>
        </w:rPr>
        <w:t xml:space="preserve">own price and income elasticities of food demand based on </w:t>
      </w:r>
      <w:commentRangeStart w:id="194"/>
      <w:proofErr w:type="spellStart"/>
      <w:r w:rsidR="000D6D84" w:rsidRPr="00B827AC">
        <w:rPr>
          <w:rFonts w:ascii="Times New Roman" w:hAnsi="Times New Roman" w:cs="Times New Roman"/>
        </w:rPr>
        <w:t>Chongela</w:t>
      </w:r>
      <w:commentRangeEnd w:id="194"/>
      <w:proofErr w:type="spellEnd"/>
      <w:r w:rsidR="007B597F">
        <w:rPr>
          <w:rStyle w:val="CommentReference"/>
        </w:rPr>
        <w:commentReference w:id="194"/>
      </w:r>
      <w:r w:rsidR="000D6D84" w:rsidRPr="00B827AC">
        <w:rPr>
          <w:rFonts w:ascii="Times New Roman" w:hAnsi="Times New Roman" w:cs="Times New Roman"/>
        </w:rPr>
        <w:t xml:space="preserve"> et al</w:t>
      </w:r>
      <w:r w:rsidR="000D6D84">
        <w:rPr>
          <w:rFonts w:ascii="Times New Roman" w:hAnsi="Times New Roman" w:cs="Times New Roman"/>
        </w:rPr>
        <w:t>.</w:t>
      </w:r>
      <w:r w:rsidR="000D6D84" w:rsidRPr="00B827AC">
        <w:rPr>
          <w:rFonts w:ascii="Times New Roman" w:hAnsi="Times New Roman" w:cs="Times New Roman"/>
        </w:rPr>
        <w:t xml:space="preserve"> (2014).</w:t>
      </w:r>
      <w:r w:rsidR="006E6DE4">
        <w:rPr>
          <w:rFonts w:ascii="Times New Roman" w:hAnsi="Times New Roman" w:cs="Times New Roman"/>
        </w:rPr>
        <w:t xml:space="preserve"> </w:t>
      </w:r>
    </w:p>
    <w:p w14:paraId="6B7EF6FA" w14:textId="0C0BD66F" w:rsidR="00DD0449" w:rsidRPr="00B827AC" w:rsidRDefault="00DD0449">
      <w:pPr>
        <w:spacing w:line="480" w:lineRule="auto"/>
        <w:rPr>
          <w:rFonts w:ascii="Times New Roman" w:hAnsi="Times New Roman" w:cs="Times New Roman"/>
        </w:rPr>
        <w:sectPr w:rsidR="00DD0449" w:rsidRPr="00B827AC" w:rsidSect="00757BB1">
          <w:pgSz w:w="11906" w:h="16838"/>
          <w:pgMar w:top="1440" w:right="1440" w:bottom="1440" w:left="1440" w:header="709" w:footer="709" w:gutter="0"/>
          <w:lnNumType w:countBy="1" w:restart="continuous"/>
          <w:cols w:space="708"/>
          <w:docGrid w:linePitch="360"/>
        </w:sectPr>
        <w:pPrChange w:id="195" w:author="Hawkins, James" w:date="2018-10-03T11:17:00Z">
          <w:pPr/>
        </w:pPrChange>
      </w:pPr>
    </w:p>
    <w:p w14:paraId="42403880" w14:textId="50276291" w:rsidR="004129B9" w:rsidRPr="00B827AC" w:rsidRDefault="00AB5861">
      <w:pPr>
        <w:spacing w:line="480" w:lineRule="auto"/>
        <w:rPr>
          <w:rFonts w:ascii="Times New Roman" w:hAnsi="Times New Roman" w:cs="Times New Roman"/>
          <w:b/>
        </w:rPr>
        <w:pPrChange w:id="196" w:author="Hawkins, James" w:date="2018-10-03T11:17:00Z">
          <w:pPr/>
        </w:pPrChange>
      </w:pPr>
      <w:r>
        <w:rPr>
          <w:rFonts w:ascii="Times New Roman" w:hAnsi="Times New Roman" w:cs="Times New Roman"/>
          <w:b/>
        </w:rPr>
        <w:t>2.1.2</w:t>
      </w:r>
      <w:r w:rsidR="004129B9" w:rsidRPr="00B827AC">
        <w:rPr>
          <w:rFonts w:ascii="Times New Roman" w:hAnsi="Times New Roman" w:cs="Times New Roman"/>
          <w:b/>
        </w:rPr>
        <w:t xml:space="preserve"> Cropping and Grazing </w:t>
      </w:r>
    </w:p>
    <w:p w14:paraId="1899A804" w14:textId="4CDB9F2E" w:rsidR="004129B9" w:rsidRDefault="00006710">
      <w:pPr>
        <w:spacing w:line="480" w:lineRule="auto"/>
        <w:rPr>
          <w:rFonts w:ascii="Times New Roman" w:hAnsi="Times New Roman" w:cs="Times New Roman"/>
        </w:rPr>
        <w:pPrChange w:id="197" w:author="Hawkins, James" w:date="2018-10-03T11:17:00Z">
          <w:pPr/>
        </w:pPrChange>
      </w:pPr>
      <w:r>
        <w:rPr>
          <w:rFonts w:ascii="Times New Roman" w:hAnsi="Times New Roman" w:cs="Times New Roman"/>
        </w:rPr>
        <w:t>Allocation of the household’s arable land to food, fodder (including pasture), and cash crops is an endogenous decision variable of the model. The avai</w:t>
      </w:r>
      <w:r w:rsidR="001D7611">
        <w:rPr>
          <w:rFonts w:ascii="Times New Roman" w:hAnsi="Times New Roman" w:cs="Times New Roman"/>
        </w:rPr>
        <w:t>lability of arable land (Table 1</w:t>
      </w:r>
      <w:r>
        <w:rPr>
          <w:rFonts w:ascii="Times New Roman" w:hAnsi="Times New Roman" w:cs="Times New Roman"/>
        </w:rPr>
        <w:t xml:space="preserve">) determines the upper level of these types of crops that can be produced. The additional land owned by the household represents land available for grazing, which in addition to household available communal grazing land, represents the total amount of </w:t>
      </w:r>
      <w:r w:rsidR="00A527A7">
        <w:rPr>
          <w:rFonts w:ascii="Times New Roman" w:hAnsi="Times New Roman" w:cs="Times New Roman"/>
        </w:rPr>
        <w:t>grazing land</w:t>
      </w:r>
      <w:r>
        <w:rPr>
          <w:rFonts w:ascii="Times New Roman" w:hAnsi="Times New Roman" w:cs="Times New Roman"/>
        </w:rPr>
        <w:t xml:space="preserve"> available for the cattle. </w:t>
      </w:r>
      <w:r w:rsidR="004129B9">
        <w:rPr>
          <w:rFonts w:ascii="Times New Roman" w:hAnsi="Times New Roman" w:cs="Times New Roman"/>
        </w:rPr>
        <w:t>The available crops to be grown are the most common types of crops for the three categories in the SHDC</w:t>
      </w:r>
      <w:r w:rsidR="00006177">
        <w:rPr>
          <w:rFonts w:ascii="Times New Roman" w:hAnsi="Times New Roman" w:cs="Times New Roman"/>
        </w:rPr>
        <w:t xml:space="preserve"> (Table 2</w:t>
      </w:r>
      <w:r w:rsidR="00A527A7">
        <w:rPr>
          <w:rFonts w:ascii="Times New Roman" w:hAnsi="Times New Roman" w:cs="Times New Roman"/>
        </w:rPr>
        <w:t>)</w:t>
      </w:r>
      <w:r w:rsidR="004129B9">
        <w:rPr>
          <w:rFonts w:ascii="Times New Roman" w:hAnsi="Times New Roman" w:cs="Times New Roman"/>
        </w:rPr>
        <w:t xml:space="preserve">. These include maize, beans, groundnut, sorghum, […] for food crops, coffee, tea, bananas, […] for cash crops, and. </w:t>
      </w:r>
      <w:proofErr w:type="spellStart"/>
      <w:r w:rsidR="004129B9">
        <w:rPr>
          <w:rFonts w:ascii="Times New Roman" w:hAnsi="Times New Roman" w:cs="Times New Roman"/>
        </w:rPr>
        <w:t>napier</w:t>
      </w:r>
      <w:proofErr w:type="spellEnd"/>
      <w:r w:rsidR="004129B9">
        <w:rPr>
          <w:rFonts w:ascii="Times New Roman" w:hAnsi="Times New Roman" w:cs="Times New Roman"/>
        </w:rPr>
        <w:t xml:space="preserve">, </w:t>
      </w:r>
      <w:proofErr w:type="spellStart"/>
      <w:r w:rsidR="004129B9">
        <w:rPr>
          <w:rFonts w:ascii="Times New Roman" w:hAnsi="Times New Roman" w:cs="Times New Roman"/>
        </w:rPr>
        <w:t>desmodium</w:t>
      </w:r>
      <w:proofErr w:type="spellEnd"/>
      <w:r w:rsidR="004129B9">
        <w:rPr>
          <w:rFonts w:ascii="Times New Roman" w:hAnsi="Times New Roman" w:cs="Times New Roman"/>
        </w:rPr>
        <w:t xml:space="preserve">, […] for fodder crops. The food crops are exclusively produced for household food consumption, whereas cash crops are exclusively assumed to be sold at market prices. The prices reported by farmers for the three cash crops are __, ___, and ___ for </w:t>
      </w:r>
      <w:r w:rsidR="00CC12BB">
        <w:rPr>
          <w:rFonts w:ascii="Times New Roman" w:hAnsi="Times New Roman" w:cs="Times New Roman"/>
        </w:rPr>
        <w:t xml:space="preserve">coffee, tea, and bananas, respectively. Because these crops are perennials, the assumption is that the acreage decisions are made on a </w:t>
      </w:r>
      <w:commentRangeStart w:id="198"/>
      <w:r w:rsidR="00CC12BB">
        <w:rPr>
          <w:rFonts w:ascii="Times New Roman" w:hAnsi="Times New Roman" w:cs="Times New Roman"/>
        </w:rPr>
        <w:t>3-year time step</w:t>
      </w:r>
      <w:commentRangeEnd w:id="198"/>
      <w:r w:rsidR="00BC04F3">
        <w:rPr>
          <w:rStyle w:val="CommentReference"/>
        </w:rPr>
        <w:commentReference w:id="198"/>
      </w:r>
      <w:r w:rsidR="00CC12BB">
        <w:rPr>
          <w:rFonts w:ascii="Times New Roman" w:hAnsi="Times New Roman" w:cs="Times New Roman"/>
        </w:rPr>
        <w:t xml:space="preserve">, beginning in the first year of the model. For food crops, </w:t>
      </w:r>
      <w:del w:id="199" w:author="Rufino, Mariana" w:date="2018-07-26T06:53:00Z">
        <w:r w:rsidR="00CC12BB" w:rsidDel="00B301C6">
          <w:rPr>
            <w:rFonts w:ascii="Times New Roman" w:hAnsi="Times New Roman" w:cs="Times New Roman"/>
          </w:rPr>
          <w:delText xml:space="preserve">it is assumed that </w:delText>
        </w:r>
      </w:del>
      <w:ins w:id="200" w:author="Rufino, Mariana" w:date="2018-07-26T06:53:00Z">
        <w:r w:rsidR="00B301C6">
          <w:rPr>
            <w:rFonts w:ascii="Times New Roman" w:hAnsi="Times New Roman" w:cs="Times New Roman"/>
          </w:rPr>
          <w:t xml:space="preserve">crop </w:t>
        </w:r>
      </w:ins>
      <w:r w:rsidR="00CC12BB">
        <w:rPr>
          <w:rFonts w:ascii="Times New Roman" w:hAnsi="Times New Roman" w:cs="Times New Roman"/>
        </w:rPr>
        <w:t xml:space="preserve">residues are either harvested and provided as livestock feed, or allowed to stay on the field, where they are either consumed by grazing livestock or decompose and therefore form part of the fertility management of the soil. </w:t>
      </w:r>
    </w:p>
    <w:p w14:paraId="7A8C9ABD" w14:textId="17A6B590" w:rsidR="004129B9" w:rsidRDefault="00CC12BB">
      <w:pPr>
        <w:spacing w:line="480" w:lineRule="auto"/>
        <w:rPr>
          <w:rFonts w:ascii="Times New Roman" w:hAnsi="Times New Roman" w:cs="Times New Roman"/>
        </w:rPr>
        <w:pPrChange w:id="201" w:author="Hawkins, James" w:date="2018-10-03T11:17:00Z">
          <w:pPr/>
        </w:pPrChange>
      </w:pPr>
      <w:r>
        <w:rPr>
          <w:rFonts w:ascii="Times New Roman" w:hAnsi="Times New Roman" w:cs="Times New Roman"/>
        </w:rPr>
        <w:lastRenderedPageBreak/>
        <w:t xml:space="preserve">The </w:t>
      </w:r>
      <w:r w:rsidR="0041674F">
        <w:rPr>
          <w:rFonts w:ascii="Times New Roman" w:hAnsi="Times New Roman" w:cs="Times New Roman"/>
        </w:rPr>
        <w:t xml:space="preserve">household </w:t>
      </w:r>
      <w:r>
        <w:rPr>
          <w:rFonts w:ascii="Times New Roman" w:hAnsi="Times New Roman" w:cs="Times New Roman"/>
        </w:rPr>
        <w:t>survey was used to develop crop labour schedules for each crop and in each month of the season (Appendix A). From these crop labour schedules, t</w:t>
      </w:r>
      <w:r w:rsidR="004129B9">
        <w:rPr>
          <w:rFonts w:ascii="Times New Roman" w:hAnsi="Times New Roman" w:cs="Times New Roman"/>
        </w:rPr>
        <w:t>he total labour requirements for the crop enterprise are calculated as follows:</w:t>
      </w:r>
    </w:p>
    <w:p w14:paraId="7F194934" w14:textId="65B251E3" w:rsidR="004129B9" w:rsidRDefault="00D369C2">
      <w:pPr>
        <w:spacing w:line="480" w:lineRule="auto"/>
        <w:jc w:val="center"/>
        <w:rPr>
          <w:rFonts w:ascii="Times New Roman" w:hAnsi="Times New Roman" w:cs="Times New Roman"/>
        </w:rPr>
        <w:pPrChange w:id="202" w:author="Hawkins, James" w:date="2018-10-03T11:17:00Z">
          <w:pPr>
            <w:jc w:val="center"/>
          </w:pPr>
        </w:pPrChange>
      </w:pPr>
      <w:r>
        <w:rPr>
          <w:rFonts w:ascii="Times New Roman" w:eastAsiaTheme="minorEastAsia" w:hAnsi="Times New Roman" w:cs="Times New Roman"/>
          <w:color w:val="000000"/>
          <w:lang w:eastAsia="en-GB"/>
        </w:rPr>
        <w:t xml:space="preserve"> </w:t>
      </w: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Labour_Crop</m:t>
            </m:r>
          </m:e>
          <m:sub>
            <m:r>
              <m:rPr>
                <m:sty m:val="p"/>
              </m:rPr>
              <w:rPr>
                <w:rFonts w:ascii="Cambria Math" w:eastAsiaTheme="minorEastAsia" w:hAnsi="Cambria Math" w:cs="Times New Roman"/>
                <w:color w:val="000000"/>
                <w:lang w:eastAsia="en-GB"/>
              </w:rPr>
              <m:t>m</m:t>
            </m:r>
          </m:sub>
        </m:sSub>
        <m: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Area_Crop</m:t>
                </m:r>
              </m:e>
              <m:sub>
                <m:r>
                  <m:rPr>
                    <m:sty m:val="p"/>
                  </m:rPr>
                  <w:rPr>
                    <w:rFonts w:ascii="Cambria Math" w:eastAsia="Times New Roman" w:hAnsi="Cambria Math" w:cs="Times New Roman"/>
                    <w:color w:val="000000"/>
                    <w:lang w:eastAsia="en-GB"/>
                  </w:rPr>
                  <m:t>c,m</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Labour_Input</m:t>
            </m:r>
          </m:e>
          <m:sub>
            <m:r>
              <m:rPr>
                <m:sty m:val="p"/>
              </m:rPr>
              <w:rPr>
                <w:rFonts w:ascii="Cambria Math" w:eastAsia="Times New Roman" w:hAnsi="Cambria Math" w:cs="Times New Roman"/>
                <w:color w:val="000000"/>
                <w:lang w:eastAsia="en-GB"/>
              </w:rPr>
              <m:t>c,m</m:t>
            </m:r>
          </m:sub>
        </m:sSub>
      </m:oMath>
    </w:p>
    <w:p w14:paraId="08639B4B" w14:textId="43BC901E" w:rsidR="005E0AAC" w:rsidRDefault="004129B9">
      <w:pPr>
        <w:spacing w:line="480" w:lineRule="auto"/>
        <w:rPr>
          <w:rFonts w:ascii="Times New Roman" w:hAnsi="Times New Roman" w:cs="Times New Roman"/>
        </w:rPr>
        <w:pPrChange w:id="203" w:author="Hawkins, James" w:date="2018-10-03T11:17:00Z">
          <w:pPr/>
        </w:pPrChange>
      </w:pPr>
      <w:r>
        <w:rPr>
          <w:rFonts w:ascii="Times New Roman" w:hAnsi="Times New Roman" w:cs="Times New Roman"/>
        </w:rPr>
        <w:t>Where</w:t>
      </w:r>
      <w:r w:rsidR="003154A0">
        <w:rPr>
          <w:rFonts w:ascii="Times New Roman" w:hAnsi="Times New Roman" w:cs="Times New Roman"/>
        </w:rPr>
        <w:t xml:space="preserve"> </w:t>
      </w:r>
      <w:proofErr w:type="spellStart"/>
      <w:r w:rsidR="003154A0">
        <w:rPr>
          <w:rFonts w:ascii="Times New Roman" w:hAnsi="Times New Roman" w:cs="Times New Roman"/>
        </w:rPr>
        <w:t>Labour_Crop</w:t>
      </w:r>
      <w:r w:rsidR="003154A0">
        <w:rPr>
          <w:rFonts w:ascii="Times New Roman" w:hAnsi="Times New Roman" w:cs="Times New Roman"/>
          <w:vertAlign w:val="subscript"/>
        </w:rPr>
        <w:t>m</w:t>
      </w:r>
      <w:proofErr w:type="spellEnd"/>
      <w:r w:rsidR="003154A0">
        <w:rPr>
          <w:rFonts w:ascii="Times New Roman" w:hAnsi="Times New Roman" w:cs="Times New Roman"/>
        </w:rPr>
        <w:t xml:space="preserve"> </w:t>
      </w:r>
      <w:r w:rsidRPr="003154A0">
        <w:rPr>
          <w:rFonts w:ascii="Times New Roman" w:hAnsi="Times New Roman" w:cs="Times New Roman"/>
        </w:rPr>
        <w:t>is the</w:t>
      </w:r>
      <w:r>
        <w:rPr>
          <w:rFonts w:ascii="Times New Roman" w:hAnsi="Times New Roman" w:cs="Times New Roman"/>
        </w:rPr>
        <w:t xml:space="preserve"> total labour requirements for the crop enterprise in a given month (person-days month</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Area_Crop</w:t>
      </w:r>
      <w:r>
        <w:rPr>
          <w:rFonts w:ascii="Times New Roman" w:hAnsi="Times New Roman" w:cs="Times New Roman"/>
          <w:vertAlign w:val="subscript"/>
        </w:rPr>
        <w:t>c</w:t>
      </w:r>
      <w:r w:rsidR="003154A0">
        <w:rPr>
          <w:rFonts w:ascii="Times New Roman" w:hAnsi="Times New Roman" w:cs="Times New Roman"/>
          <w:vertAlign w:val="subscript"/>
        </w:rPr>
        <w:t>,</w:t>
      </w:r>
      <w:r w:rsidR="004F3636">
        <w:rPr>
          <w:rFonts w:ascii="Times New Roman" w:hAnsi="Times New Roman" w:cs="Times New Roman"/>
          <w:vertAlign w:val="subscript"/>
        </w:rPr>
        <w:t>m</w:t>
      </w:r>
      <w:proofErr w:type="spellEnd"/>
      <w:r>
        <w:rPr>
          <w:rFonts w:ascii="Times New Roman" w:hAnsi="Times New Roman" w:cs="Times New Roman"/>
        </w:rPr>
        <w:t xml:space="preserve"> is the area dedicated to a given crop, c, </w:t>
      </w:r>
      <w:r w:rsidR="00CC12BB">
        <w:rPr>
          <w:rFonts w:ascii="Times New Roman" w:hAnsi="Times New Roman" w:cs="Times New Roman"/>
        </w:rPr>
        <w:t xml:space="preserve">in month, m, </w:t>
      </w:r>
      <w:r>
        <w:rPr>
          <w:rFonts w:ascii="Times New Roman" w:hAnsi="Times New Roman" w:cs="Times New Roman"/>
        </w:rPr>
        <w:t xml:space="preserve">and </w:t>
      </w:r>
      <w:proofErr w:type="spellStart"/>
      <w:r>
        <w:rPr>
          <w:rFonts w:ascii="Times New Roman" w:hAnsi="Times New Roman" w:cs="Times New Roman"/>
        </w:rPr>
        <w:t>Labour_Crop</w:t>
      </w:r>
      <w:r w:rsidR="004F3636">
        <w:rPr>
          <w:rFonts w:ascii="Times New Roman" w:hAnsi="Times New Roman" w:cs="Times New Roman"/>
          <w:vertAlign w:val="subscript"/>
        </w:rPr>
        <w:t>c,m</w:t>
      </w:r>
      <w:proofErr w:type="spellEnd"/>
      <w:r>
        <w:rPr>
          <w:rFonts w:ascii="Times New Roman" w:hAnsi="Times New Roman" w:cs="Times New Roman"/>
        </w:rPr>
        <w:t xml:space="preserve"> is the labour-input for crop, c, in a given month. </w:t>
      </w:r>
      <w:r w:rsidR="005E0AAC">
        <w:rPr>
          <w:rFonts w:ascii="Times New Roman" w:hAnsi="Times New Roman" w:cs="Times New Roman"/>
        </w:rPr>
        <w:t>The planting and harvesting dates fo</w:t>
      </w:r>
      <w:r w:rsidR="00006177">
        <w:rPr>
          <w:rFonts w:ascii="Times New Roman" w:hAnsi="Times New Roman" w:cs="Times New Roman"/>
        </w:rPr>
        <w:t>r each crop are shown in Table 2</w:t>
      </w:r>
      <w:r w:rsidR="005E0AAC">
        <w:rPr>
          <w:rFonts w:ascii="Times New Roman" w:hAnsi="Times New Roman" w:cs="Times New Roman"/>
        </w:rPr>
        <w:t xml:space="preserve">. For a more complete description of the crop labour schedules, see Appendix A. The household survey was used to ascertain expenses </w:t>
      </w:r>
      <w:r w:rsidR="005E765D">
        <w:rPr>
          <w:rFonts w:ascii="Times New Roman" w:hAnsi="Times New Roman" w:cs="Times New Roman"/>
        </w:rPr>
        <w:t xml:space="preserve">on </w:t>
      </w:r>
      <w:r w:rsidR="005E0AAC">
        <w:rPr>
          <w:rFonts w:ascii="Times New Roman" w:hAnsi="Times New Roman" w:cs="Times New Roman"/>
        </w:rPr>
        <w:t xml:space="preserve">purchased inputs for crop production, including inorganic fertilizer, seeds, herbicides, and pesticides. These reported crop inputs along with the prices specified were then used to estimate gross </w:t>
      </w:r>
      <w:r w:rsidR="005E765D">
        <w:rPr>
          <w:rFonts w:ascii="Times New Roman" w:hAnsi="Times New Roman" w:cs="Times New Roman"/>
        </w:rPr>
        <w:t>margins for each crop</w:t>
      </w:r>
      <w:r w:rsidR="005E0AAC">
        <w:rPr>
          <w:rFonts w:ascii="Times New Roman" w:hAnsi="Times New Roman" w:cs="Times New Roman"/>
        </w:rPr>
        <w:t>, by subtracting the quantity of</w:t>
      </w:r>
      <w:r w:rsidR="005E765D">
        <w:rPr>
          <w:rFonts w:ascii="Times New Roman" w:hAnsi="Times New Roman" w:cs="Times New Roman"/>
        </w:rPr>
        <w:t xml:space="preserve"> variable inputs per hectare multiplied by their </w:t>
      </w:r>
      <w:r w:rsidR="005E0AAC">
        <w:rPr>
          <w:rFonts w:ascii="Times New Roman" w:hAnsi="Times New Roman" w:cs="Times New Roman"/>
        </w:rPr>
        <w:t>respective market prices from the product of the crops’</w:t>
      </w:r>
      <w:r w:rsidR="001D7611">
        <w:rPr>
          <w:rFonts w:ascii="Times New Roman" w:hAnsi="Times New Roman" w:cs="Times New Roman"/>
        </w:rPr>
        <w:t xml:space="preserve"> yield and market price (Table 2</w:t>
      </w:r>
      <w:r w:rsidR="005E0AAC">
        <w:rPr>
          <w:rFonts w:ascii="Times New Roman" w:hAnsi="Times New Roman" w:cs="Times New Roman"/>
        </w:rPr>
        <w:t xml:space="preserve">). </w:t>
      </w:r>
    </w:p>
    <w:p w14:paraId="622E931C" w14:textId="2ACDBF0D" w:rsidR="004129B9" w:rsidRDefault="00757BB1" w:rsidP="004129B9">
      <w:pPr>
        <w:rPr>
          <w:rFonts w:ascii="Times New Roman" w:hAnsi="Times New Roman" w:cs="Times New Roman"/>
        </w:rPr>
      </w:pPr>
      <w:r>
        <w:rPr>
          <w:rFonts w:ascii="Times New Roman" w:hAnsi="Times New Roman" w:cs="Times New Roman"/>
        </w:rPr>
        <w:t>Table 2</w:t>
      </w:r>
      <w:r w:rsidR="004129B9">
        <w:rPr>
          <w:rFonts w:ascii="Times New Roman" w:hAnsi="Times New Roman" w:cs="Times New Roman"/>
        </w:rPr>
        <w:t xml:space="preserve">: Crop </w:t>
      </w:r>
      <w:r w:rsidR="007000CF">
        <w:rPr>
          <w:rFonts w:ascii="Times New Roman" w:hAnsi="Times New Roman" w:cs="Times New Roman"/>
        </w:rPr>
        <w:t xml:space="preserve">and forage </w:t>
      </w:r>
      <w:r w:rsidR="00227A8D">
        <w:rPr>
          <w:rFonts w:ascii="Times New Roman" w:hAnsi="Times New Roman" w:cs="Times New Roman"/>
        </w:rPr>
        <w:t xml:space="preserve">gross margins, </w:t>
      </w:r>
      <w:r w:rsidR="004129B9">
        <w:rPr>
          <w:rFonts w:ascii="Times New Roman" w:hAnsi="Times New Roman" w:cs="Times New Roman"/>
        </w:rPr>
        <w:t xml:space="preserve">yields and </w:t>
      </w:r>
      <w:r w:rsidR="00227A8D">
        <w:rPr>
          <w:rFonts w:ascii="Times New Roman" w:hAnsi="Times New Roman" w:cs="Times New Roman"/>
        </w:rPr>
        <w:t xml:space="preserve">labour </w:t>
      </w:r>
      <w:r w:rsidR="004129B9">
        <w:rPr>
          <w:rFonts w:ascii="Times New Roman" w:hAnsi="Times New Roman" w:cs="Times New Roman"/>
        </w:rPr>
        <w:t>schedules</w:t>
      </w:r>
    </w:p>
    <w:tbl>
      <w:tblPr>
        <w:tblStyle w:val="TableGrid"/>
        <w:tblW w:w="9889" w:type="dxa"/>
        <w:tblLayout w:type="fixed"/>
        <w:tblLook w:val="04A0" w:firstRow="1" w:lastRow="0" w:firstColumn="1" w:lastColumn="0" w:noHBand="0" w:noVBand="1"/>
      </w:tblPr>
      <w:tblGrid>
        <w:gridCol w:w="1242"/>
        <w:gridCol w:w="1021"/>
        <w:gridCol w:w="1031"/>
        <w:gridCol w:w="1031"/>
        <w:gridCol w:w="908"/>
        <w:gridCol w:w="404"/>
        <w:gridCol w:w="404"/>
        <w:gridCol w:w="405"/>
        <w:gridCol w:w="404"/>
        <w:gridCol w:w="404"/>
        <w:gridCol w:w="404"/>
        <w:gridCol w:w="405"/>
        <w:gridCol w:w="404"/>
        <w:gridCol w:w="404"/>
        <w:gridCol w:w="271"/>
        <w:gridCol w:w="270"/>
        <w:gridCol w:w="477"/>
      </w:tblGrid>
      <w:tr w:rsidR="005E0AAC" w14:paraId="091B15B6" w14:textId="77777777" w:rsidTr="003403D1">
        <w:trPr>
          <w:cantSplit/>
          <w:trHeight w:val="641"/>
        </w:trPr>
        <w:tc>
          <w:tcPr>
            <w:tcW w:w="1242" w:type="dxa"/>
            <w:vMerge w:val="restart"/>
          </w:tcPr>
          <w:p w14:paraId="2B2B2D09" w14:textId="5A02A3C2" w:rsidR="005E0AAC" w:rsidRDefault="005E0AAC" w:rsidP="005E0AAC">
            <w:pPr>
              <w:jc w:val="center"/>
              <w:rPr>
                <w:rFonts w:ascii="Times New Roman" w:hAnsi="Times New Roman" w:cs="Times New Roman"/>
              </w:rPr>
            </w:pPr>
            <w:r>
              <w:rPr>
                <w:rFonts w:ascii="Times New Roman" w:hAnsi="Times New Roman" w:cs="Times New Roman"/>
              </w:rPr>
              <w:t>Crop</w:t>
            </w:r>
          </w:p>
        </w:tc>
        <w:tc>
          <w:tcPr>
            <w:tcW w:w="1021" w:type="dxa"/>
            <w:vMerge w:val="restart"/>
          </w:tcPr>
          <w:p w14:paraId="06B85C4D" w14:textId="0EA8A3C0" w:rsidR="005E0AAC" w:rsidRDefault="005E0AAC" w:rsidP="005E0AAC">
            <w:pPr>
              <w:jc w:val="center"/>
              <w:rPr>
                <w:rFonts w:ascii="Times New Roman" w:hAnsi="Times New Roman" w:cs="Times New Roman"/>
              </w:rPr>
            </w:pPr>
            <w:r>
              <w:rPr>
                <w:rFonts w:ascii="Times New Roman" w:hAnsi="Times New Roman" w:cs="Times New Roman"/>
              </w:rPr>
              <w:t>Selling price</w:t>
            </w:r>
          </w:p>
          <w:p w14:paraId="386D88DE" w14:textId="77777777" w:rsidR="005E765D" w:rsidRDefault="005E0AAC" w:rsidP="005E0AAC">
            <w:pPr>
              <w:jc w:val="center"/>
              <w:rPr>
                <w:rFonts w:ascii="Times New Roman" w:hAnsi="Times New Roman" w:cs="Times New Roman"/>
              </w:rPr>
            </w:pPr>
            <w:r>
              <w:rPr>
                <w:rFonts w:ascii="Times New Roman" w:hAnsi="Times New Roman" w:cs="Times New Roman"/>
              </w:rPr>
              <w:t>(</w:t>
            </w:r>
            <w:r w:rsidR="005E765D">
              <w:rPr>
                <w:rFonts w:ascii="Times New Roman" w:hAnsi="Times New Roman" w:cs="Times New Roman"/>
              </w:rPr>
              <w:t xml:space="preserve">USD </w:t>
            </w:r>
          </w:p>
          <w:p w14:paraId="769EC68D" w14:textId="2BAB84C7" w:rsidR="005E0AAC" w:rsidRDefault="00883E90" w:rsidP="005E0AAC">
            <w:pPr>
              <w:jc w:val="center"/>
              <w:rPr>
                <w:rFonts w:ascii="Times New Roman" w:hAnsi="Times New Roman" w:cs="Times New Roman"/>
              </w:rPr>
            </w:pPr>
            <w:r>
              <w:rPr>
                <w:rFonts w:ascii="Times New Roman" w:hAnsi="Times New Roman" w:cs="Times New Roman"/>
              </w:rPr>
              <w:t>Mg</w:t>
            </w:r>
            <w:r w:rsidR="005E0AAC">
              <w:rPr>
                <w:rFonts w:ascii="Times New Roman" w:hAnsi="Times New Roman" w:cs="Times New Roman"/>
                <w:vertAlign w:val="superscript"/>
              </w:rPr>
              <w:t>-1</w:t>
            </w:r>
            <w:r w:rsidR="005E0AAC">
              <w:rPr>
                <w:rFonts w:ascii="Times New Roman" w:hAnsi="Times New Roman" w:cs="Times New Roman"/>
              </w:rPr>
              <w:t>)</w:t>
            </w:r>
          </w:p>
          <w:p w14:paraId="4EA45018" w14:textId="2FB325A8" w:rsidR="005E0AAC" w:rsidRDefault="005E0AAC" w:rsidP="005E0AAC">
            <w:pPr>
              <w:jc w:val="center"/>
              <w:rPr>
                <w:rFonts w:ascii="Times New Roman" w:hAnsi="Times New Roman" w:cs="Times New Roman"/>
              </w:rPr>
            </w:pPr>
          </w:p>
        </w:tc>
        <w:tc>
          <w:tcPr>
            <w:tcW w:w="1031" w:type="dxa"/>
            <w:vMerge w:val="restart"/>
          </w:tcPr>
          <w:p w14:paraId="66962D6E" w14:textId="77777777" w:rsidR="005E0AAC" w:rsidRDefault="005E0AAC" w:rsidP="005E0AAC">
            <w:pPr>
              <w:jc w:val="center"/>
              <w:rPr>
                <w:rFonts w:ascii="Times New Roman" w:hAnsi="Times New Roman" w:cs="Times New Roman"/>
              </w:rPr>
            </w:pPr>
            <w:r>
              <w:rPr>
                <w:rFonts w:ascii="Times New Roman" w:hAnsi="Times New Roman" w:cs="Times New Roman"/>
              </w:rPr>
              <w:t>Yield</w:t>
            </w:r>
          </w:p>
          <w:p w14:paraId="5C64AB02" w14:textId="2A59D098" w:rsidR="005E0AAC" w:rsidRDefault="005E0AAC" w:rsidP="005E0AAC">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1031" w:type="dxa"/>
            <w:vMerge w:val="restart"/>
          </w:tcPr>
          <w:p w14:paraId="326B6991" w14:textId="4D624956" w:rsidR="005E0AAC" w:rsidRDefault="005E0AAC" w:rsidP="005E0AAC">
            <w:pPr>
              <w:jc w:val="center"/>
              <w:rPr>
                <w:rFonts w:ascii="Times New Roman" w:hAnsi="Times New Roman" w:cs="Times New Roman"/>
              </w:rPr>
            </w:pPr>
            <w:r>
              <w:rPr>
                <w:rFonts w:ascii="Times New Roman" w:hAnsi="Times New Roman" w:cs="Times New Roman"/>
              </w:rPr>
              <w:t>Gross margin (USD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908" w:type="dxa"/>
            <w:vMerge w:val="restart"/>
          </w:tcPr>
          <w:p w14:paraId="52CD8B43" w14:textId="6AA312F1" w:rsidR="005E0AAC" w:rsidRDefault="005E0AAC" w:rsidP="005E0AAC">
            <w:pPr>
              <w:ind w:left="113" w:right="113"/>
              <w:jc w:val="center"/>
              <w:rPr>
                <w:rFonts w:ascii="Times New Roman" w:hAnsi="Times New Roman" w:cs="Times New Roman"/>
              </w:rPr>
            </w:pPr>
            <w:r>
              <w:rPr>
                <w:rFonts w:ascii="Times New Roman" w:hAnsi="Times New Roman" w:cs="Times New Roman"/>
              </w:rPr>
              <w:t>Harvest ratio</w:t>
            </w:r>
          </w:p>
        </w:tc>
        <w:tc>
          <w:tcPr>
            <w:tcW w:w="4656" w:type="dxa"/>
            <w:gridSpan w:val="12"/>
          </w:tcPr>
          <w:p w14:paraId="35900D4D" w14:textId="310D0963" w:rsidR="005E0AAC" w:rsidRPr="004C2648" w:rsidRDefault="005E0AAC" w:rsidP="005E0AAC">
            <w:pPr>
              <w:jc w:val="center"/>
              <w:rPr>
                <w:rFonts w:ascii="Times New Roman" w:hAnsi="Times New Roman" w:cs="Times New Roman"/>
                <w:vertAlign w:val="superscript"/>
              </w:rPr>
            </w:pPr>
            <w:r>
              <w:rPr>
                <w:rFonts w:ascii="Times New Roman" w:hAnsi="Times New Roman" w:cs="Times New Roman"/>
              </w:rPr>
              <w:t xml:space="preserve">Crop labour schedules </w:t>
            </w:r>
            <w:r>
              <w:rPr>
                <w:rFonts w:ascii="Times New Roman" w:hAnsi="Times New Roman" w:cs="Times New Roman"/>
                <w:vertAlign w:val="superscript"/>
              </w:rPr>
              <w:t>2</w:t>
            </w:r>
          </w:p>
          <w:p w14:paraId="04108716" w14:textId="1034E4F9" w:rsidR="005E0AAC" w:rsidRDefault="005E0AAC" w:rsidP="005E0AAC">
            <w:pPr>
              <w:jc w:val="center"/>
              <w:rPr>
                <w:rFonts w:ascii="Times New Roman" w:hAnsi="Times New Roman" w:cs="Times New Roman"/>
              </w:rPr>
            </w:pPr>
            <w:r>
              <w:rPr>
                <w:rFonts w:ascii="Times New Roman" w:hAnsi="Times New Roman" w:cs="Times New Roman"/>
              </w:rPr>
              <w:t>( O = planting dates, X = harvest dates)</w:t>
            </w:r>
          </w:p>
        </w:tc>
      </w:tr>
      <w:tr w:rsidR="003403D1" w14:paraId="01FC30CF" w14:textId="1C51EC49" w:rsidTr="003403D1">
        <w:trPr>
          <w:cantSplit/>
          <w:trHeight w:val="1143"/>
        </w:trPr>
        <w:tc>
          <w:tcPr>
            <w:tcW w:w="1242" w:type="dxa"/>
            <w:vMerge/>
          </w:tcPr>
          <w:p w14:paraId="2FCE7D81" w14:textId="1B6DAFEC" w:rsidR="005E0AAC" w:rsidRDefault="005E0AAC" w:rsidP="005E0AAC">
            <w:pPr>
              <w:jc w:val="center"/>
              <w:rPr>
                <w:rFonts w:ascii="Times New Roman" w:hAnsi="Times New Roman" w:cs="Times New Roman"/>
              </w:rPr>
            </w:pPr>
          </w:p>
        </w:tc>
        <w:tc>
          <w:tcPr>
            <w:tcW w:w="1021" w:type="dxa"/>
            <w:vMerge/>
          </w:tcPr>
          <w:p w14:paraId="0F1083EE" w14:textId="77777777" w:rsidR="005E0AAC" w:rsidRPr="0045655E" w:rsidRDefault="005E0AAC" w:rsidP="005E0AAC">
            <w:pPr>
              <w:jc w:val="center"/>
              <w:rPr>
                <w:rFonts w:ascii="Times New Roman" w:hAnsi="Times New Roman" w:cs="Times New Roman"/>
              </w:rPr>
            </w:pPr>
          </w:p>
        </w:tc>
        <w:tc>
          <w:tcPr>
            <w:tcW w:w="1031" w:type="dxa"/>
            <w:vMerge/>
          </w:tcPr>
          <w:p w14:paraId="5577961B" w14:textId="77777777" w:rsidR="005E0AAC" w:rsidRPr="0045655E" w:rsidRDefault="005E0AAC" w:rsidP="005E0AAC">
            <w:pPr>
              <w:jc w:val="center"/>
              <w:rPr>
                <w:rFonts w:ascii="Times New Roman" w:hAnsi="Times New Roman" w:cs="Times New Roman"/>
              </w:rPr>
            </w:pPr>
          </w:p>
        </w:tc>
        <w:tc>
          <w:tcPr>
            <w:tcW w:w="1031" w:type="dxa"/>
            <w:vMerge/>
          </w:tcPr>
          <w:p w14:paraId="5976BC62" w14:textId="1DB049EB" w:rsidR="005E0AAC" w:rsidRPr="0045655E" w:rsidRDefault="005E0AAC" w:rsidP="005E0AAC">
            <w:pPr>
              <w:jc w:val="center"/>
              <w:rPr>
                <w:rFonts w:ascii="Times New Roman" w:hAnsi="Times New Roman" w:cs="Times New Roman"/>
              </w:rPr>
            </w:pPr>
          </w:p>
        </w:tc>
        <w:tc>
          <w:tcPr>
            <w:tcW w:w="908" w:type="dxa"/>
            <w:vMerge/>
          </w:tcPr>
          <w:p w14:paraId="39B4F415" w14:textId="7FE4705A" w:rsidR="005E0AAC" w:rsidRDefault="005E0AAC" w:rsidP="005E0AAC">
            <w:pPr>
              <w:ind w:left="113" w:right="113"/>
              <w:jc w:val="center"/>
              <w:rPr>
                <w:rFonts w:ascii="Times New Roman" w:hAnsi="Times New Roman" w:cs="Times New Roman"/>
              </w:rPr>
            </w:pPr>
          </w:p>
        </w:tc>
        <w:tc>
          <w:tcPr>
            <w:tcW w:w="404" w:type="dxa"/>
            <w:textDirection w:val="tbRl"/>
          </w:tcPr>
          <w:p w14:paraId="7694F9EB" w14:textId="555BB17D"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Jan</w:t>
            </w:r>
          </w:p>
        </w:tc>
        <w:tc>
          <w:tcPr>
            <w:tcW w:w="404" w:type="dxa"/>
            <w:textDirection w:val="tbRl"/>
          </w:tcPr>
          <w:p w14:paraId="4C44AF0C" w14:textId="6E621993"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Feb</w:t>
            </w:r>
          </w:p>
        </w:tc>
        <w:tc>
          <w:tcPr>
            <w:tcW w:w="405" w:type="dxa"/>
            <w:textDirection w:val="tbRl"/>
          </w:tcPr>
          <w:p w14:paraId="01BA6294" w14:textId="447C1C9B"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Mar</w:t>
            </w:r>
          </w:p>
        </w:tc>
        <w:tc>
          <w:tcPr>
            <w:tcW w:w="404" w:type="dxa"/>
            <w:textDirection w:val="tbRl"/>
          </w:tcPr>
          <w:p w14:paraId="66648102" w14:textId="6862380E"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Apr</w:t>
            </w:r>
          </w:p>
        </w:tc>
        <w:tc>
          <w:tcPr>
            <w:tcW w:w="404" w:type="dxa"/>
            <w:textDirection w:val="tbRl"/>
          </w:tcPr>
          <w:p w14:paraId="66633975" w14:textId="1B0D5172"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May</w:t>
            </w:r>
          </w:p>
        </w:tc>
        <w:tc>
          <w:tcPr>
            <w:tcW w:w="404" w:type="dxa"/>
            <w:textDirection w:val="tbRl"/>
          </w:tcPr>
          <w:p w14:paraId="07A02D87" w14:textId="68FA4C8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June</w:t>
            </w:r>
          </w:p>
        </w:tc>
        <w:tc>
          <w:tcPr>
            <w:tcW w:w="405" w:type="dxa"/>
            <w:textDirection w:val="tbRl"/>
          </w:tcPr>
          <w:p w14:paraId="26FF365D" w14:textId="65565671"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July</w:t>
            </w:r>
          </w:p>
        </w:tc>
        <w:tc>
          <w:tcPr>
            <w:tcW w:w="404" w:type="dxa"/>
            <w:textDirection w:val="tbRl"/>
          </w:tcPr>
          <w:p w14:paraId="27D5489B" w14:textId="3C3F1BDF"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Aug</w:t>
            </w:r>
          </w:p>
        </w:tc>
        <w:tc>
          <w:tcPr>
            <w:tcW w:w="404" w:type="dxa"/>
            <w:textDirection w:val="tbRl"/>
          </w:tcPr>
          <w:p w14:paraId="0DE27D72" w14:textId="5C1D064A"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Sept</w:t>
            </w:r>
          </w:p>
        </w:tc>
        <w:tc>
          <w:tcPr>
            <w:tcW w:w="271" w:type="dxa"/>
            <w:textDirection w:val="tbRl"/>
          </w:tcPr>
          <w:p w14:paraId="44F3387C" w14:textId="60871B46"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Oct</w:t>
            </w:r>
          </w:p>
        </w:tc>
        <w:tc>
          <w:tcPr>
            <w:tcW w:w="270" w:type="dxa"/>
            <w:textDirection w:val="tbRl"/>
          </w:tcPr>
          <w:p w14:paraId="41CABE1F" w14:textId="3A2E36D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Nov</w:t>
            </w:r>
          </w:p>
        </w:tc>
        <w:tc>
          <w:tcPr>
            <w:tcW w:w="477" w:type="dxa"/>
            <w:textDirection w:val="tbRl"/>
          </w:tcPr>
          <w:p w14:paraId="19EC7345" w14:textId="19FA3A29"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Dec</w:t>
            </w:r>
          </w:p>
        </w:tc>
      </w:tr>
      <w:tr w:rsidR="00883E90" w14:paraId="39CE3A7C" w14:textId="1F0EE6E6" w:rsidTr="00916F4F">
        <w:trPr>
          <w:trHeight w:val="254"/>
        </w:trPr>
        <w:tc>
          <w:tcPr>
            <w:tcW w:w="1242" w:type="dxa"/>
          </w:tcPr>
          <w:p w14:paraId="047031E5" w14:textId="77777777" w:rsidR="00883E90" w:rsidRDefault="00883E90" w:rsidP="005E0AAC">
            <w:pPr>
              <w:rPr>
                <w:rFonts w:ascii="Times New Roman" w:hAnsi="Times New Roman" w:cs="Times New Roman"/>
              </w:rPr>
            </w:pPr>
            <w:r>
              <w:rPr>
                <w:rFonts w:ascii="Times New Roman" w:hAnsi="Times New Roman" w:cs="Times New Roman"/>
              </w:rPr>
              <w:t>Maize</w:t>
            </w:r>
          </w:p>
        </w:tc>
        <w:tc>
          <w:tcPr>
            <w:tcW w:w="1021" w:type="dxa"/>
            <w:vAlign w:val="bottom"/>
          </w:tcPr>
          <w:p w14:paraId="489FE92E" w14:textId="77F55DFA"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226.2</w:t>
            </w:r>
          </w:p>
        </w:tc>
        <w:tc>
          <w:tcPr>
            <w:tcW w:w="1031" w:type="dxa"/>
          </w:tcPr>
          <w:p w14:paraId="40C16ACA" w14:textId="52A425D1" w:rsidR="00883E90" w:rsidRDefault="00883E90" w:rsidP="005E765D">
            <w:pPr>
              <w:jc w:val="center"/>
              <w:rPr>
                <w:rFonts w:ascii="Times New Roman" w:hAnsi="Times New Roman" w:cs="Times New Roman"/>
              </w:rPr>
            </w:pPr>
            <w:r>
              <w:rPr>
                <w:rFonts w:ascii="Times New Roman" w:hAnsi="Times New Roman" w:cs="Times New Roman"/>
              </w:rPr>
              <w:t>3,574</w:t>
            </w:r>
          </w:p>
        </w:tc>
        <w:tc>
          <w:tcPr>
            <w:tcW w:w="1031" w:type="dxa"/>
          </w:tcPr>
          <w:p w14:paraId="391A97F3" w14:textId="6DED6DF3" w:rsidR="00883E90" w:rsidRDefault="00883E90" w:rsidP="005E0AAC">
            <w:pPr>
              <w:jc w:val="center"/>
              <w:rPr>
                <w:rFonts w:ascii="Times New Roman" w:hAnsi="Times New Roman" w:cs="Times New Roman"/>
              </w:rPr>
            </w:pPr>
          </w:p>
        </w:tc>
        <w:tc>
          <w:tcPr>
            <w:tcW w:w="908" w:type="dxa"/>
          </w:tcPr>
          <w:p w14:paraId="4319E31A" w14:textId="77777777" w:rsidR="00883E90" w:rsidRDefault="00883E90" w:rsidP="005E0AAC">
            <w:pPr>
              <w:jc w:val="center"/>
              <w:rPr>
                <w:rFonts w:ascii="Times New Roman" w:hAnsi="Times New Roman" w:cs="Times New Roman"/>
              </w:rPr>
            </w:pPr>
          </w:p>
        </w:tc>
        <w:tc>
          <w:tcPr>
            <w:tcW w:w="404" w:type="dxa"/>
          </w:tcPr>
          <w:p w14:paraId="533C1421" w14:textId="42B8D120"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42DD2B2D" w14:textId="78B7A749" w:rsidR="00883E90" w:rsidRDefault="00883E90" w:rsidP="005E0AAC">
            <w:pPr>
              <w:jc w:val="center"/>
              <w:rPr>
                <w:rFonts w:ascii="Times New Roman" w:hAnsi="Times New Roman" w:cs="Times New Roman"/>
              </w:rPr>
            </w:pPr>
          </w:p>
        </w:tc>
        <w:tc>
          <w:tcPr>
            <w:tcW w:w="405" w:type="dxa"/>
          </w:tcPr>
          <w:p w14:paraId="3E260723" w14:textId="77777777" w:rsidR="00883E90" w:rsidRDefault="00883E90" w:rsidP="005E0AAC">
            <w:pPr>
              <w:jc w:val="center"/>
              <w:rPr>
                <w:rFonts w:ascii="Times New Roman" w:hAnsi="Times New Roman" w:cs="Times New Roman"/>
              </w:rPr>
            </w:pPr>
          </w:p>
        </w:tc>
        <w:tc>
          <w:tcPr>
            <w:tcW w:w="404" w:type="dxa"/>
          </w:tcPr>
          <w:p w14:paraId="53ECABB8" w14:textId="2985902B" w:rsidR="00883E90" w:rsidRDefault="00883E90" w:rsidP="005E0AAC">
            <w:pPr>
              <w:jc w:val="center"/>
              <w:rPr>
                <w:rFonts w:ascii="Times New Roman" w:hAnsi="Times New Roman" w:cs="Times New Roman"/>
              </w:rPr>
            </w:pPr>
          </w:p>
        </w:tc>
        <w:tc>
          <w:tcPr>
            <w:tcW w:w="404" w:type="dxa"/>
          </w:tcPr>
          <w:p w14:paraId="4464CAC4" w14:textId="4CD2EF34" w:rsidR="00883E90" w:rsidRDefault="00883E90" w:rsidP="005E0AAC">
            <w:pPr>
              <w:jc w:val="center"/>
              <w:rPr>
                <w:rFonts w:ascii="Times New Roman" w:hAnsi="Times New Roman" w:cs="Times New Roman"/>
              </w:rPr>
            </w:pPr>
          </w:p>
        </w:tc>
        <w:tc>
          <w:tcPr>
            <w:tcW w:w="404" w:type="dxa"/>
          </w:tcPr>
          <w:p w14:paraId="69C38DC7" w14:textId="6E0EE99C" w:rsidR="00883E90" w:rsidRDefault="00883E90" w:rsidP="005E0AAC">
            <w:pPr>
              <w:jc w:val="center"/>
              <w:rPr>
                <w:rFonts w:ascii="Times New Roman" w:hAnsi="Times New Roman" w:cs="Times New Roman"/>
              </w:rPr>
            </w:pPr>
            <w:r>
              <w:rPr>
                <w:rFonts w:ascii="Times New Roman" w:hAnsi="Times New Roman" w:cs="Times New Roman"/>
              </w:rPr>
              <w:t>X</w:t>
            </w:r>
          </w:p>
        </w:tc>
        <w:tc>
          <w:tcPr>
            <w:tcW w:w="405" w:type="dxa"/>
          </w:tcPr>
          <w:p w14:paraId="0E22FD90" w14:textId="01795EF5"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F6630DC" w14:textId="77777777" w:rsidR="00883E90" w:rsidRDefault="00883E90" w:rsidP="005E0AAC">
            <w:pPr>
              <w:jc w:val="center"/>
              <w:rPr>
                <w:rFonts w:ascii="Times New Roman" w:hAnsi="Times New Roman" w:cs="Times New Roman"/>
              </w:rPr>
            </w:pPr>
          </w:p>
        </w:tc>
        <w:tc>
          <w:tcPr>
            <w:tcW w:w="404" w:type="dxa"/>
          </w:tcPr>
          <w:p w14:paraId="19BCCE50" w14:textId="77777777" w:rsidR="00883E90" w:rsidRDefault="00883E90" w:rsidP="005E0AAC">
            <w:pPr>
              <w:jc w:val="center"/>
              <w:rPr>
                <w:rFonts w:ascii="Times New Roman" w:hAnsi="Times New Roman" w:cs="Times New Roman"/>
              </w:rPr>
            </w:pPr>
          </w:p>
        </w:tc>
        <w:tc>
          <w:tcPr>
            <w:tcW w:w="271" w:type="dxa"/>
          </w:tcPr>
          <w:p w14:paraId="7B4394D9" w14:textId="77777777" w:rsidR="00883E90" w:rsidRDefault="00883E90" w:rsidP="005E0AAC">
            <w:pPr>
              <w:jc w:val="center"/>
              <w:rPr>
                <w:rFonts w:ascii="Times New Roman" w:hAnsi="Times New Roman" w:cs="Times New Roman"/>
              </w:rPr>
            </w:pPr>
          </w:p>
        </w:tc>
        <w:tc>
          <w:tcPr>
            <w:tcW w:w="270" w:type="dxa"/>
          </w:tcPr>
          <w:p w14:paraId="6AB2351A" w14:textId="77777777" w:rsidR="00883E90" w:rsidRDefault="00883E90" w:rsidP="005E0AAC">
            <w:pPr>
              <w:jc w:val="center"/>
              <w:rPr>
                <w:rFonts w:ascii="Times New Roman" w:hAnsi="Times New Roman" w:cs="Times New Roman"/>
              </w:rPr>
            </w:pPr>
          </w:p>
        </w:tc>
        <w:tc>
          <w:tcPr>
            <w:tcW w:w="477" w:type="dxa"/>
          </w:tcPr>
          <w:p w14:paraId="51AC126B" w14:textId="77777777" w:rsidR="00883E90" w:rsidRDefault="00883E90" w:rsidP="005E0AAC">
            <w:pPr>
              <w:jc w:val="center"/>
              <w:rPr>
                <w:rFonts w:ascii="Times New Roman" w:hAnsi="Times New Roman" w:cs="Times New Roman"/>
              </w:rPr>
            </w:pPr>
          </w:p>
        </w:tc>
      </w:tr>
      <w:tr w:rsidR="00883E90" w14:paraId="75FFCC53" w14:textId="514B62E5" w:rsidTr="00916F4F">
        <w:trPr>
          <w:trHeight w:val="254"/>
        </w:trPr>
        <w:tc>
          <w:tcPr>
            <w:tcW w:w="1242" w:type="dxa"/>
          </w:tcPr>
          <w:p w14:paraId="37A6786B" w14:textId="77777777" w:rsidR="00883E90" w:rsidRDefault="00883E90" w:rsidP="005E0AAC">
            <w:pPr>
              <w:rPr>
                <w:rFonts w:ascii="Times New Roman" w:hAnsi="Times New Roman" w:cs="Times New Roman"/>
              </w:rPr>
            </w:pPr>
            <w:r>
              <w:rPr>
                <w:rFonts w:ascii="Times New Roman" w:hAnsi="Times New Roman" w:cs="Times New Roman"/>
              </w:rPr>
              <w:t>Beans</w:t>
            </w:r>
          </w:p>
        </w:tc>
        <w:tc>
          <w:tcPr>
            <w:tcW w:w="1021" w:type="dxa"/>
            <w:vAlign w:val="bottom"/>
          </w:tcPr>
          <w:p w14:paraId="60C46DD4" w14:textId="4DAE813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575.3</w:t>
            </w:r>
          </w:p>
        </w:tc>
        <w:tc>
          <w:tcPr>
            <w:tcW w:w="1031" w:type="dxa"/>
          </w:tcPr>
          <w:p w14:paraId="168C7B02" w14:textId="7E4BB184" w:rsidR="00883E90" w:rsidRDefault="00883E90" w:rsidP="005E765D">
            <w:pPr>
              <w:jc w:val="center"/>
              <w:rPr>
                <w:rFonts w:ascii="Times New Roman" w:hAnsi="Times New Roman" w:cs="Times New Roman"/>
              </w:rPr>
            </w:pPr>
            <w:commentRangeStart w:id="204"/>
            <w:r>
              <w:rPr>
                <w:rFonts w:ascii="Times New Roman" w:hAnsi="Times New Roman" w:cs="Times New Roman"/>
              </w:rPr>
              <w:t>5,104</w:t>
            </w:r>
            <w:commentRangeEnd w:id="204"/>
            <w:r w:rsidR="00584BF6">
              <w:rPr>
                <w:rStyle w:val="CommentReference"/>
              </w:rPr>
              <w:commentReference w:id="204"/>
            </w:r>
          </w:p>
        </w:tc>
        <w:tc>
          <w:tcPr>
            <w:tcW w:w="1031" w:type="dxa"/>
          </w:tcPr>
          <w:p w14:paraId="6E16E04C" w14:textId="4B42E7D3" w:rsidR="00883E90" w:rsidRDefault="00883E90" w:rsidP="005E0AAC">
            <w:pPr>
              <w:jc w:val="center"/>
              <w:rPr>
                <w:rFonts w:ascii="Times New Roman" w:hAnsi="Times New Roman" w:cs="Times New Roman"/>
              </w:rPr>
            </w:pPr>
          </w:p>
        </w:tc>
        <w:tc>
          <w:tcPr>
            <w:tcW w:w="908" w:type="dxa"/>
          </w:tcPr>
          <w:p w14:paraId="1593DEA4" w14:textId="77777777" w:rsidR="00883E90" w:rsidRDefault="00883E90" w:rsidP="005E0AAC">
            <w:pPr>
              <w:jc w:val="center"/>
              <w:rPr>
                <w:rFonts w:ascii="Times New Roman" w:hAnsi="Times New Roman" w:cs="Times New Roman"/>
              </w:rPr>
            </w:pPr>
          </w:p>
        </w:tc>
        <w:tc>
          <w:tcPr>
            <w:tcW w:w="404" w:type="dxa"/>
          </w:tcPr>
          <w:p w14:paraId="5FFF9875" w14:textId="570CBA63"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B88B11E" w14:textId="79426B27" w:rsidR="00883E90" w:rsidRDefault="00883E90" w:rsidP="005E0AAC">
            <w:pPr>
              <w:jc w:val="center"/>
              <w:rPr>
                <w:rFonts w:ascii="Times New Roman" w:hAnsi="Times New Roman" w:cs="Times New Roman"/>
              </w:rPr>
            </w:pPr>
          </w:p>
        </w:tc>
        <w:tc>
          <w:tcPr>
            <w:tcW w:w="405" w:type="dxa"/>
          </w:tcPr>
          <w:p w14:paraId="304DE373" w14:textId="77777777" w:rsidR="00883E90" w:rsidRDefault="00883E90" w:rsidP="005E0AAC">
            <w:pPr>
              <w:jc w:val="center"/>
              <w:rPr>
                <w:rFonts w:ascii="Times New Roman" w:hAnsi="Times New Roman" w:cs="Times New Roman"/>
              </w:rPr>
            </w:pPr>
          </w:p>
        </w:tc>
        <w:tc>
          <w:tcPr>
            <w:tcW w:w="404" w:type="dxa"/>
          </w:tcPr>
          <w:p w14:paraId="371B837A" w14:textId="77777777" w:rsidR="00883E90" w:rsidRDefault="00883E90" w:rsidP="005E0AAC">
            <w:pPr>
              <w:jc w:val="center"/>
              <w:rPr>
                <w:rFonts w:ascii="Times New Roman" w:hAnsi="Times New Roman" w:cs="Times New Roman"/>
              </w:rPr>
            </w:pPr>
          </w:p>
        </w:tc>
        <w:tc>
          <w:tcPr>
            <w:tcW w:w="404" w:type="dxa"/>
          </w:tcPr>
          <w:p w14:paraId="06126772" w14:textId="77777777" w:rsidR="00883E90" w:rsidRDefault="00883E90" w:rsidP="005E0AAC">
            <w:pPr>
              <w:jc w:val="center"/>
              <w:rPr>
                <w:rFonts w:ascii="Times New Roman" w:hAnsi="Times New Roman" w:cs="Times New Roman"/>
              </w:rPr>
            </w:pPr>
          </w:p>
        </w:tc>
        <w:tc>
          <w:tcPr>
            <w:tcW w:w="404" w:type="dxa"/>
          </w:tcPr>
          <w:p w14:paraId="0B172F9F" w14:textId="77777777" w:rsidR="00883E90" w:rsidRDefault="00883E90" w:rsidP="005E0AAC">
            <w:pPr>
              <w:jc w:val="center"/>
              <w:rPr>
                <w:rFonts w:ascii="Times New Roman" w:hAnsi="Times New Roman" w:cs="Times New Roman"/>
              </w:rPr>
            </w:pPr>
          </w:p>
        </w:tc>
        <w:tc>
          <w:tcPr>
            <w:tcW w:w="405" w:type="dxa"/>
          </w:tcPr>
          <w:p w14:paraId="138AAAE0" w14:textId="77777777" w:rsidR="00883E90" w:rsidRDefault="00883E90" w:rsidP="005E0AAC">
            <w:pPr>
              <w:jc w:val="center"/>
              <w:rPr>
                <w:rFonts w:ascii="Times New Roman" w:hAnsi="Times New Roman" w:cs="Times New Roman"/>
              </w:rPr>
            </w:pPr>
          </w:p>
        </w:tc>
        <w:tc>
          <w:tcPr>
            <w:tcW w:w="404" w:type="dxa"/>
          </w:tcPr>
          <w:p w14:paraId="49CA0B1F" w14:textId="77777777" w:rsidR="00883E90" w:rsidRDefault="00883E90" w:rsidP="005E0AAC">
            <w:pPr>
              <w:jc w:val="center"/>
              <w:rPr>
                <w:rFonts w:ascii="Times New Roman" w:hAnsi="Times New Roman" w:cs="Times New Roman"/>
              </w:rPr>
            </w:pPr>
          </w:p>
        </w:tc>
        <w:tc>
          <w:tcPr>
            <w:tcW w:w="404" w:type="dxa"/>
          </w:tcPr>
          <w:p w14:paraId="541DC4BB" w14:textId="29076873" w:rsidR="00883E90" w:rsidRDefault="00883E90" w:rsidP="005E0AAC">
            <w:pPr>
              <w:jc w:val="center"/>
              <w:rPr>
                <w:rFonts w:ascii="Times New Roman" w:hAnsi="Times New Roman" w:cs="Times New Roman"/>
              </w:rPr>
            </w:pPr>
            <w:r>
              <w:rPr>
                <w:rFonts w:ascii="Times New Roman" w:hAnsi="Times New Roman" w:cs="Times New Roman"/>
              </w:rPr>
              <w:t>O</w:t>
            </w:r>
          </w:p>
        </w:tc>
        <w:tc>
          <w:tcPr>
            <w:tcW w:w="271" w:type="dxa"/>
          </w:tcPr>
          <w:p w14:paraId="15111619" w14:textId="16CA9584" w:rsidR="00883E90" w:rsidRDefault="00883E90" w:rsidP="005E0AAC">
            <w:pPr>
              <w:jc w:val="center"/>
              <w:rPr>
                <w:rFonts w:ascii="Times New Roman" w:hAnsi="Times New Roman" w:cs="Times New Roman"/>
              </w:rPr>
            </w:pPr>
            <w:r>
              <w:rPr>
                <w:rFonts w:ascii="Times New Roman" w:hAnsi="Times New Roman" w:cs="Times New Roman"/>
              </w:rPr>
              <w:t>O</w:t>
            </w:r>
          </w:p>
        </w:tc>
        <w:tc>
          <w:tcPr>
            <w:tcW w:w="270" w:type="dxa"/>
          </w:tcPr>
          <w:p w14:paraId="4B898098" w14:textId="77777777" w:rsidR="00883E90" w:rsidRDefault="00883E90" w:rsidP="005E0AAC">
            <w:pPr>
              <w:jc w:val="center"/>
              <w:rPr>
                <w:rFonts w:ascii="Times New Roman" w:hAnsi="Times New Roman" w:cs="Times New Roman"/>
              </w:rPr>
            </w:pPr>
          </w:p>
        </w:tc>
        <w:tc>
          <w:tcPr>
            <w:tcW w:w="477" w:type="dxa"/>
          </w:tcPr>
          <w:p w14:paraId="751713F1" w14:textId="751B5B3E" w:rsidR="00883E90" w:rsidRDefault="00883E90" w:rsidP="005E0AAC">
            <w:pPr>
              <w:jc w:val="center"/>
              <w:rPr>
                <w:rFonts w:ascii="Times New Roman" w:hAnsi="Times New Roman" w:cs="Times New Roman"/>
              </w:rPr>
            </w:pPr>
            <w:r>
              <w:rPr>
                <w:rFonts w:ascii="Times New Roman" w:hAnsi="Times New Roman" w:cs="Times New Roman"/>
              </w:rPr>
              <w:t>X</w:t>
            </w:r>
          </w:p>
        </w:tc>
      </w:tr>
      <w:tr w:rsidR="00883E90" w14:paraId="20C232A1" w14:textId="116504C2" w:rsidTr="00916F4F">
        <w:trPr>
          <w:trHeight w:val="254"/>
        </w:trPr>
        <w:tc>
          <w:tcPr>
            <w:tcW w:w="1242" w:type="dxa"/>
          </w:tcPr>
          <w:p w14:paraId="714E72E0" w14:textId="77777777" w:rsidR="00883E90" w:rsidRDefault="00883E90" w:rsidP="005E0AAC">
            <w:pPr>
              <w:rPr>
                <w:rFonts w:ascii="Times New Roman" w:hAnsi="Times New Roman" w:cs="Times New Roman"/>
              </w:rPr>
            </w:pPr>
            <w:r>
              <w:rPr>
                <w:rFonts w:ascii="Times New Roman" w:hAnsi="Times New Roman" w:cs="Times New Roman"/>
              </w:rPr>
              <w:t>Sorghum</w:t>
            </w:r>
          </w:p>
        </w:tc>
        <w:tc>
          <w:tcPr>
            <w:tcW w:w="1021" w:type="dxa"/>
            <w:vAlign w:val="bottom"/>
          </w:tcPr>
          <w:p w14:paraId="57BAD90B" w14:textId="3D2AA46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307.4</w:t>
            </w:r>
          </w:p>
        </w:tc>
        <w:tc>
          <w:tcPr>
            <w:tcW w:w="1031" w:type="dxa"/>
          </w:tcPr>
          <w:p w14:paraId="0C7074FF" w14:textId="38E6190D" w:rsidR="00883E90" w:rsidRDefault="00883E90" w:rsidP="005E765D">
            <w:pPr>
              <w:jc w:val="center"/>
              <w:rPr>
                <w:rFonts w:ascii="Times New Roman" w:hAnsi="Times New Roman" w:cs="Times New Roman"/>
              </w:rPr>
            </w:pPr>
            <w:r>
              <w:rPr>
                <w:rFonts w:ascii="Times New Roman" w:hAnsi="Times New Roman" w:cs="Times New Roman"/>
              </w:rPr>
              <w:t>967</w:t>
            </w:r>
          </w:p>
        </w:tc>
        <w:tc>
          <w:tcPr>
            <w:tcW w:w="1031" w:type="dxa"/>
          </w:tcPr>
          <w:p w14:paraId="04F5F58D" w14:textId="7071C5B6" w:rsidR="00883E90" w:rsidRDefault="00883E90" w:rsidP="005E0AAC">
            <w:pPr>
              <w:jc w:val="center"/>
              <w:rPr>
                <w:rFonts w:ascii="Times New Roman" w:hAnsi="Times New Roman" w:cs="Times New Roman"/>
              </w:rPr>
            </w:pPr>
          </w:p>
        </w:tc>
        <w:tc>
          <w:tcPr>
            <w:tcW w:w="908" w:type="dxa"/>
          </w:tcPr>
          <w:p w14:paraId="42281576" w14:textId="77777777" w:rsidR="00883E90" w:rsidRDefault="00883E90" w:rsidP="005E0AAC">
            <w:pPr>
              <w:jc w:val="center"/>
              <w:rPr>
                <w:rFonts w:ascii="Times New Roman" w:hAnsi="Times New Roman" w:cs="Times New Roman"/>
              </w:rPr>
            </w:pPr>
          </w:p>
        </w:tc>
        <w:tc>
          <w:tcPr>
            <w:tcW w:w="404" w:type="dxa"/>
          </w:tcPr>
          <w:p w14:paraId="53832C71" w14:textId="64D107E0" w:rsidR="00883E90" w:rsidRDefault="00883E90" w:rsidP="005E0AAC">
            <w:pPr>
              <w:jc w:val="center"/>
              <w:rPr>
                <w:rFonts w:ascii="Times New Roman" w:hAnsi="Times New Roman" w:cs="Times New Roman"/>
              </w:rPr>
            </w:pPr>
          </w:p>
        </w:tc>
        <w:tc>
          <w:tcPr>
            <w:tcW w:w="404" w:type="dxa"/>
          </w:tcPr>
          <w:p w14:paraId="6A4CD632" w14:textId="70E53856" w:rsidR="00883E90" w:rsidRDefault="00883E90" w:rsidP="005E0AAC">
            <w:pPr>
              <w:jc w:val="center"/>
              <w:rPr>
                <w:rFonts w:ascii="Times New Roman" w:hAnsi="Times New Roman" w:cs="Times New Roman"/>
              </w:rPr>
            </w:pPr>
            <w:r>
              <w:rPr>
                <w:rFonts w:ascii="Times New Roman" w:hAnsi="Times New Roman" w:cs="Times New Roman"/>
              </w:rPr>
              <w:t>O</w:t>
            </w:r>
          </w:p>
        </w:tc>
        <w:tc>
          <w:tcPr>
            <w:tcW w:w="405" w:type="dxa"/>
          </w:tcPr>
          <w:p w14:paraId="639A2444" w14:textId="446909E2"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2B6E31F3" w14:textId="77777777" w:rsidR="00883E90" w:rsidRDefault="00883E90" w:rsidP="005E0AAC">
            <w:pPr>
              <w:jc w:val="center"/>
              <w:rPr>
                <w:rFonts w:ascii="Times New Roman" w:hAnsi="Times New Roman" w:cs="Times New Roman"/>
              </w:rPr>
            </w:pPr>
          </w:p>
        </w:tc>
        <w:tc>
          <w:tcPr>
            <w:tcW w:w="404" w:type="dxa"/>
          </w:tcPr>
          <w:p w14:paraId="58D673CE" w14:textId="77777777" w:rsidR="00883E90" w:rsidRDefault="00883E90" w:rsidP="005E0AAC">
            <w:pPr>
              <w:jc w:val="center"/>
              <w:rPr>
                <w:rFonts w:ascii="Times New Roman" w:hAnsi="Times New Roman" w:cs="Times New Roman"/>
              </w:rPr>
            </w:pPr>
          </w:p>
        </w:tc>
        <w:tc>
          <w:tcPr>
            <w:tcW w:w="404" w:type="dxa"/>
          </w:tcPr>
          <w:p w14:paraId="3625896B" w14:textId="77777777" w:rsidR="00883E90" w:rsidRDefault="00883E90" w:rsidP="005E0AAC">
            <w:pPr>
              <w:jc w:val="center"/>
              <w:rPr>
                <w:rFonts w:ascii="Times New Roman" w:hAnsi="Times New Roman" w:cs="Times New Roman"/>
              </w:rPr>
            </w:pPr>
          </w:p>
        </w:tc>
        <w:tc>
          <w:tcPr>
            <w:tcW w:w="405" w:type="dxa"/>
          </w:tcPr>
          <w:p w14:paraId="591590B5" w14:textId="77777777" w:rsidR="00883E90" w:rsidRDefault="00883E90" w:rsidP="005E0AAC">
            <w:pPr>
              <w:jc w:val="center"/>
              <w:rPr>
                <w:rFonts w:ascii="Times New Roman" w:hAnsi="Times New Roman" w:cs="Times New Roman"/>
              </w:rPr>
            </w:pPr>
          </w:p>
        </w:tc>
        <w:tc>
          <w:tcPr>
            <w:tcW w:w="404" w:type="dxa"/>
          </w:tcPr>
          <w:p w14:paraId="2B5D4A7E" w14:textId="77777777" w:rsidR="00883E90" w:rsidRDefault="00883E90" w:rsidP="005E0AAC">
            <w:pPr>
              <w:jc w:val="center"/>
              <w:rPr>
                <w:rFonts w:ascii="Times New Roman" w:hAnsi="Times New Roman" w:cs="Times New Roman"/>
              </w:rPr>
            </w:pPr>
          </w:p>
        </w:tc>
        <w:tc>
          <w:tcPr>
            <w:tcW w:w="404" w:type="dxa"/>
          </w:tcPr>
          <w:p w14:paraId="6B7431DC" w14:textId="77777777" w:rsidR="00883E90" w:rsidRDefault="00883E90" w:rsidP="005E0AAC">
            <w:pPr>
              <w:jc w:val="center"/>
              <w:rPr>
                <w:rFonts w:ascii="Times New Roman" w:hAnsi="Times New Roman" w:cs="Times New Roman"/>
              </w:rPr>
            </w:pPr>
          </w:p>
        </w:tc>
        <w:tc>
          <w:tcPr>
            <w:tcW w:w="271" w:type="dxa"/>
          </w:tcPr>
          <w:p w14:paraId="63A9A547" w14:textId="77777777" w:rsidR="00883E90" w:rsidRDefault="00883E90" w:rsidP="005E0AAC">
            <w:pPr>
              <w:jc w:val="center"/>
              <w:rPr>
                <w:rFonts w:ascii="Times New Roman" w:hAnsi="Times New Roman" w:cs="Times New Roman"/>
              </w:rPr>
            </w:pPr>
          </w:p>
        </w:tc>
        <w:tc>
          <w:tcPr>
            <w:tcW w:w="270" w:type="dxa"/>
          </w:tcPr>
          <w:p w14:paraId="7E368568" w14:textId="21FDFECB" w:rsidR="00883E90" w:rsidRDefault="00883E90" w:rsidP="005E0AAC">
            <w:pPr>
              <w:jc w:val="center"/>
              <w:rPr>
                <w:rFonts w:ascii="Times New Roman" w:hAnsi="Times New Roman" w:cs="Times New Roman"/>
              </w:rPr>
            </w:pPr>
            <w:r>
              <w:rPr>
                <w:rFonts w:ascii="Times New Roman" w:hAnsi="Times New Roman" w:cs="Times New Roman"/>
              </w:rPr>
              <w:t>X</w:t>
            </w:r>
          </w:p>
        </w:tc>
        <w:tc>
          <w:tcPr>
            <w:tcW w:w="477" w:type="dxa"/>
          </w:tcPr>
          <w:p w14:paraId="0CA8E736" w14:textId="77777777" w:rsidR="00883E90" w:rsidRDefault="00883E90" w:rsidP="005E0AAC">
            <w:pPr>
              <w:jc w:val="center"/>
              <w:rPr>
                <w:rFonts w:ascii="Times New Roman" w:hAnsi="Times New Roman" w:cs="Times New Roman"/>
              </w:rPr>
            </w:pPr>
          </w:p>
        </w:tc>
      </w:tr>
      <w:tr w:rsidR="00D84FE2" w14:paraId="470B4640" w14:textId="77777777" w:rsidTr="00916F4F">
        <w:trPr>
          <w:trHeight w:val="254"/>
        </w:trPr>
        <w:tc>
          <w:tcPr>
            <w:tcW w:w="1242" w:type="dxa"/>
          </w:tcPr>
          <w:p w14:paraId="6CB9FB60" w14:textId="653D7192" w:rsidR="00D84FE2" w:rsidRDefault="00D84FE2" w:rsidP="005E0AAC">
            <w:pPr>
              <w:rPr>
                <w:rFonts w:ascii="Times New Roman" w:hAnsi="Times New Roman" w:cs="Times New Roman"/>
              </w:rPr>
            </w:pPr>
            <w:r>
              <w:rPr>
                <w:rFonts w:ascii="Times New Roman" w:hAnsi="Times New Roman" w:cs="Times New Roman"/>
              </w:rPr>
              <w:t>Millet</w:t>
            </w:r>
          </w:p>
        </w:tc>
        <w:tc>
          <w:tcPr>
            <w:tcW w:w="1021" w:type="dxa"/>
            <w:vAlign w:val="bottom"/>
          </w:tcPr>
          <w:p w14:paraId="35ED887D" w14:textId="013ACD34" w:rsidR="00D84FE2" w:rsidRDefault="00D84FE2" w:rsidP="005E0AAC">
            <w:pPr>
              <w:jc w:val="center"/>
              <w:rPr>
                <w:rFonts w:ascii="Times New Roman" w:hAnsi="Times New Roman" w:cs="Times New Roman"/>
                <w:color w:val="000000"/>
              </w:rPr>
            </w:pPr>
            <w:r>
              <w:rPr>
                <w:rFonts w:ascii="Times New Roman" w:hAnsi="Times New Roman" w:cs="Times New Roman"/>
                <w:color w:val="000000"/>
              </w:rPr>
              <w:t>329.1</w:t>
            </w:r>
          </w:p>
        </w:tc>
        <w:tc>
          <w:tcPr>
            <w:tcW w:w="1031" w:type="dxa"/>
          </w:tcPr>
          <w:p w14:paraId="7499EB90" w14:textId="47DEEB3A" w:rsidR="00D84FE2" w:rsidRDefault="00D84FE2" w:rsidP="005E765D">
            <w:pPr>
              <w:jc w:val="center"/>
              <w:rPr>
                <w:rFonts w:ascii="Times New Roman" w:hAnsi="Times New Roman" w:cs="Times New Roman"/>
              </w:rPr>
            </w:pPr>
            <w:r>
              <w:rPr>
                <w:rFonts w:ascii="Times New Roman" w:hAnsi="Times New Roman" w:cs="Times New Roman"/>
              </w:rPr>
              <w:t>917</w:t>
            </w:r>
          </w:p>
        </w:tc>
        <w:tc>
          <w:tcPr>
            <w:tcW w:w="1031" w:type="dxa"/>
          </w:tcPr>
          <w:p w14:paraId="4FEEF071" w14:textId="77777777" w:rsidR="00D84FE2" w:rsidRDefault="00D84FE2" w:rsidP="005E0AAC">
            <w:pPr>
              <w:jc w:val="center"/>
              <w:rPr>
                <w:rFonts w:ascii="Times New Roman" w:hAnsi="Times New Roman" w:cs="Times New Roman"/>
              </w:rPr>
            </w:pPr>
          </w:p>
        </w:tc>
        <w:tc>
          <w:tcPr>
            <w:tcW w:w="908" w:type="dxa"/>
          </w:tcPr>
          <w:p w14:paraId="1C8B0614" w14:textId="77777777" w:rsidR="00D84FE2" w:rsidRDefault="00D84FE2" w:rsidP="005E0AAC">
            <w:pPr>
              <w:jc w:val="center"/>
              <w:rPr>
                <w:rFonts w:ascii="Times New Roman" w:hAnsi="Times New Roman" w:cs="Times New Roman"/>
              </w:rPr>
            </w:pPr>
          </w:p>
        </w:tc>
        <w:tc>
          <w:tcPr>
            <w:tcW w:w="404" w:type="dxa"/>
          </w:tcPr>
          <w:p w14:paraId="1C74FDBE" w14:textId="77777777" w:rsidR="00D84FE2" w:rsidRDefault="00D84FE2" w:rsidP="005E0AAC">
            <w:pPr>
              <w:jc w:val="center"/>
              <w:rPr>
                <w:rFonts w:ascii="Times New Roman" w:hAnsi="Times New Roman" w:cs="Times New Roman"/>
              </w:rPr>
            </w:pPr>
          </w:p>
        </w:tc>
        <w:tc>
          <w:tcPr>
            <w:tcW w:w="404" w:type="dxa"/>
          </w:tcPr>
          <w:p w14:paraId="4F3718A5" w14:textId="77777777" w:rsidR="00D84FE2" w:rsidRDefault="00D84FE2" w:rsidP="005E0AAC">
            <w:pPr>
              <w:jc w:val="center"/>
              <w:rPr>
                <w:rFonts w:ascii="Times New Roman" w:hAnsi="Times New Roman" w:cs="Times New Roman"/>
              </w:rPr>
            </w:pPr>
          </w:p>
        </w:tc>
        <w:tc>
          <w:tcPr>
            <w:tcW w:w="405" w:type="dxa"/>
          </w:tcPr>
          <w:p w14:paraId="0FB95BBE" w14:textId="4DF2F7C6"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55014DC8" w14:textId="7D1834D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2E11CF9E" w14:textId="77777777" w:rsidR="00D84FE2" w:rsidRDefault="00D84FE2" w:rsidP="005E0AAC">
            <w:pPr>
              <w:jc w:val="center"/>
              <w:rPr>
                <w:rFonts w:ascii="Times New Roman" w:hAnsi="Times New Roman" w:cs="Times New Roman"/>
              </w:rPr>
            </w:pPr>
          </w:p>
        </w:tc>
        <w:tc>
          <w:tcPr>
            <w:tcW w:w="404" w:type="dxa"/>
          </w:tcPr>
          <w:p w14:paraId="7C56B1B1" w14:textId="77777777" w:rsidR="00D84FE2" w:rsidRDefault="00D84FE2" w:rsidP="005E0AAC">
            <w:pPr>
              <w:jc w:val="center"/>
              <w:rPr>
                <w:rFonts w:ascii="Times New Roman" w:hAnsi="Times New Roman" w:cs="Times New Roman"/>
              </w:rPr>
            </w:pPr>
          </w:p>
        </w:tc>
        <w:tc>
          <w:tcPr>
            <w:tcW w:w="405" w:type="dxa"/>
          </w:tcPr>
          <w:p w14:paraId="24EBD694" w14:textId="77777777" w:rsidR="00D84FE2" w:rsidRDefault="00D84FE2" w:rsidP="005E0AAC">
            <w:pPr>
              <w:jc w:val="center"/>
              <w:rPr>
                <w:rFonts w:ascii="Times New Roman" w:hAnsi="Times New Roman" w:cs="Times New Roman"/>
              </w:rPr>
            </w:pPr>
          </w:p>
        </w:tc>
        <w:tc>
          <w:tcPr>
            <w:tcW w:w="404" w:type="dxa"/>
          </w:tcPr>
          <w:p w14:paraId="0693A83D" w14:textId="77777777" w:rsidR="00D84FE2" w:rsidRDefault="00D84FE2" w:rsidP="005E0AAC">
            <w:pPr>
              <w:jc w:val="center"/>
              <w:rPr>
                <w:rFonts w:ascii="Times New Roman" w:hAnsi="Times New Roman" w:cs="Times New Roman"/>
              </w:rPr>
            </w:pPr>
          </w:p>
        </w:tc>
        <w:tc>
          <w:tcPr>
            <w:tcW w:w="404" w:type="dxa"/>
          </w:tcPr>
          <w:p w14:paraId="69A9CFAD" w14:textId="77777777" w:rsidR="00D84FE2" w:rsidRDefault="00D84FE2" w:rsidP="005E0AAC">
            <w:pPr>
              <w:jc w:val="center"/>
              <w:rPr>
                <w:rFonts w:ascii="Times New Roman" w:hAnsi="Times New Roman" w:cs="Times New Roman"/>
              </w:rPr>
            </w:pPr>
          </w:p>
        </w:tc>
        <w:tc>
          <w:tcPr>
            <w:tcW w:w="271" w:type="dxa"/>
          </w:tcPr>
          <w:p w14:paraId="3290FD6F" w14:textId="77777777" w:rsidR="00D84FE2" w:rsidRDefault="00D84FE2" w:rsidP="005E0AAC">
            <w:pPr>
              <w:jc w:val="center"/>
              <w:rPr>
                <w:rFonts w:ascii="Times New Roman" w:hAnsi="Times New Roman" w:cs="Times New Roman"/>
              </w:rPr>
            </w:pPr>
          </w:p>
        </w:tc>
        <w:tc>
          <w:tcPr>
            <w:tcW w:w="270" w:type="dxa"/>
          </w:tcPr>
          <w:p w14:paraId="7F576024" w14:textId="77777777" w:rsidR="00D84FE2" w:rsidRDefault="00D84FE2" w:rsidP="005E0AAC">
            <w:pPr>
              <w:jc w:val="center"/>
              <w:rPr>
                <w:rFonts w:ascii="Times New Roman" w:hAnsi="Times New Roman" w:cs="Times New Roman"/>
              </w:rPr>
            </w:pPr>
          </w:p>
        </w:tc>
        <w:tc>
          <w:tcPr>
            <w:tcW w:w="477" w:type="dxa"/>
          </w:tcPr>
          <w:p w14:paraId="56103698" w14:textId="24B08BCE" w:rsidR="00D84FE2" w:rsidRDefault="00D84FE2" w:rsidP="005E0AAC">
            <w:pPr>
              <w:jc w:val="center"/>
              <w:rPr>
                <w:rFonts w:ascii="Times New Roman" w:hAnsi="Times New Roman" w:cs="Times New Roman"/>
              </w:rPr>
            </w:pPr>
            <w:r>
              <w:rPr>
                <w:rFonts w:ascii="Times New Roman" w:hAnsi="Times New Roman" w:cs="Times New Roman"/>
              </w:rPr>
              <w:t>O</w:t>
            </w:r>
          </w:p>
        </w:tc>
      </w:tr>
      <w:tr w:rsidR="00D84FE2" w14:paraId="604A8E02" w14:textId="76F51D21" w:rsidTr="00916F4F">
        <w:trPr>
          <w:trHeight w:val="254"/>
        </w:trPr>
        <w:tc>
          <w:tcPr>
            <w:tcW w:w="1242" w:type="dxa"/>
          </w:tcPr>
          <w:p w14:paraId="7E3A2849" w14:textId="3363D88E" w:rsidR="00D84FE2" w:rsidRDefault="00D84FE2" w:rsidP="005E0AAC">
            <w:pPr>
              <w:rPr>
                <w:rFonts w:ascii="Times New Roman" w:hAnsi="Times New Roman" w:cs="Times New Roman"/>
              </w:rPr>
            </w:pPr>
            <w:r>
              <w:rPr>
                <w:rFonts w:ascii="Times New Roman" w:hAnsi="Times New Roman" w:cs="Times New Roman"/>
              </w:rPr>
              <w:t>Groundnut</w:t>
            </w:r>
          </w:p>
        </w:tc>
        <w:tc>
          <w:tcPr>
            <w:tcW w:w="1021" w:type="dxa"/>
            <w:vAlign w:val="bottom"/>
          </w:tcPr>
          <w:p w14:paraId="6148789E" w14:textId="3BD623D8"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399.2</w:t>
            </w:r>
          </w:p>
        </w:tc>
        <w:tc>
          <w:tcPr>
            <w:tcW w:w="1031" w:type="dxa"/>
          </w:tcPr>
          <w:p w14:paraId="29C45E14" w14:textId="5FFF84AE" w:rsidR="00D84FE2" w:rsidRDefault="00D84FE2" w:rsidP="005E765D">
            <w:pPr>
              <w:jc w:val="center"/>
              <w:rPr>
                <w:rFonts w:ascii="Times New Roman" w:hAnsi="Times New Roman" w:cs="Times New Roman"/>
              </w:rPr>
            </w:pPr>
            <w:r>
              <w:rPr>
                <w:rFonts w:ascii="Times New Roman" w:hAnsi="Times New Roman" w:cs="Times New Roman"/>
              </w:rPr>
              <w:t>705</w:t>
            </w:r>
          </w:p>
        </w:tc>
        <w:tc>
          <w:tcPr>
            <w:tcW w:w="1031" w:type="dxa"/>
          </w:tcPr>
          <w:p w14:paraId="3ED46117" w14:textId="05A33582" w:rsidR="00D84FE2" w:rsidRDefault="00D84FE2" w:rsidP="005E0AAC">
            <w:pPr>
              <w:jc w:val="center"/>
              <w:rPr>
                <w:rFonts w:ascii="Times New Roman" w:hAnsi="Times New Roman" w:cs="Times New Roman"/>
              </w:rPr>
            </w:pPr>
          </w:p>
        </w:tc>
        <w:tc>
          <w:tcPr>
            <w:tcW w:w="908" w:type="dxa"/>
          </w:tcPr>
          <w:p w14:paraId="0D63437A" w14:textId="77777777" w:rsidR="00D84FE2" w:rsidRDefault="00D84FE2" w:rsidP="005E0AAC">
            <w:pPr>
              <w:jc w:val="center"/>
              <w:rPr>
                <w:rFonts w:ascii="Times New Roman" w:hAnsi="Times New Roman" w:cs="Times New Roman"/>
              </w:rPr>
            </w:pPr>
          </w:p>
        </w:tc>
        <w:tc>
          <w:tcPr>
            <w:tcW w:w="404" w:type="dxa"/>
          </w:tcPr>
          <w:p w14:paraId="65B74B6A" w14:textId="3BF3A73B" w:rsidR="00D84FE2" w:rsidRDefault="00D84FE2" w:rsidP="005E0AAC">
            <w:pPr>
              <w:jc w:val="center"/>
              <w:rPr>
                <w:rFonts w:ascii="Times New Roman" w:hAnsi="Times New Roman" w:cs="Times New Roman"/>
              </w:rPr>
            </w:pPr>
          </w:p>
        </w:tc>
        <w:tc>
          <w:tcPr>
            <w:tcW w:w="404" w:type="dxa"/>
          </w:tcPr>
          <w:p w14:paraId="43D51319" w14:textId="1E8DE7CA" w:rsidR="00D84FE2" w:rsidRDefault="00D84FE2" w:rsidP="005E0AAC">
            <w:pPr>
              <w:jc w:val="center"/>
              <w:rPr>
                <w:rFonts w:ascii="Times New Roman" w:hAnsi="Times New Roman" w:cs="Times New Roman"/>
              </w:rPr>
            </w:pPr>
          </w:p>
        </w:tc>
        <w:tc>
          <w:tcPr>
            <w:tcW w:w="405" w:type="dxa"/>
          </w:tcPr>
          <w:p w14:paraId="3DAC0075" w14:textId="439B118B"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0A9A5BD4" w14:textId="36DBB3E1"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5D31211F" w14:textId="77777777" w:rsidR="00D84FE2" w:rsidRDefault="00D84FE2" w:rsidP="005E0AAC">
            <w:pPr>
              <w:jc w:val="center"/>
              <w:rPr>
                <w:rFonts w:ascii="Times New Roman" w:hAnsi="Times New Roman" w:cs="Times New Roman"/>
              </w:rPr>
            </w:pPr>
          </w:p>
        </w:tc>
        <w:tc>
          <w:tcPr>
            <w:tcW w:w="404" w:type="dxa"/>
          </w:tcPr>
          <w:p w14:paraId="40D07D99" w14:textId="77777777" w:rsidR="00D84FE2" w:rsidRDefault="00D84FE2" w:rsidP="005E0AAC">
            <w:pPr>
              <w:jc w:val="center"/>
              <w:rPr>
                <w:rFonts w:ascii="Times New Roman" w:hAnsi="Times New Roman" w:cs="Times New Roman"/>
              </w:rPr>
            </w:pPr>
          </w:p>
        </w:tc>
        <w:tc>
          <w:tcPr>
            <w:tcW w:w="405" w:type="dxa"/>
          </w:tcPr>
          <w:p w14:paraId="196F4089" w14:textId="77777777" w:rsidR="00D84FE2" w:rsidRDefault="00D84FE2" w:rsidP="005E0AAC">
            <w:pPr>
              <w:jc w:val="center"/>
              <w:rPr>
                <w:rFonts w:ascii="Times New Roman" w:hAnsi="Times New Roman" w:cs="Times New Roman"/>
              </w:rPr>
            </w:pPr>
          </w:p>
        </w:tc>
        <w:tc>
          <w:tcPr>
            <w:tcW w:w="404" w:type="dxa"/>
          </w:tcPr>
          <w:p w14:paraId="5C0B751A" w14:textId="77777777" w:rsidR="00D84FE2" w:rsidRDefault="00D84FE2" w:rsidP="005E0AAC">
            <w:pPr>
              <w:jc w:val="center"/>
              <w:rPr>
                <w:rFonts w:ascii="Times New Roman" w:hAnsi="Times New Roman" w:cs="Times New Roman"/>
              </w:rPr>
            </w:pPr>
          </w:p>
        </w:tc>
        <w:tc>
          <w:tcPr>
            <w:tcW w:w="404" w:type="dxa"/>
          </w:tcPr>
          <w:p w14:paraId="346B8227" w14:textId="77777777" w:rsidR="00D84FE2" w:rsidRDefault="00D84FE2" w:rsidP="005E0AAC">
            <w:pPr>
              <w:jc w:val="center"/>
              <w:rPr>
                <w:rFonts w:ascii="Times New Roman" w:hAnsi="Times New Roman" w:cs="Times New Roman"/>
              </w:rPr>
            </w:pPr>
          </w:p>
        </w:tc>
        <w:tc>
          <w:tcPr>
            <w:tcW w:w="271" w:type="dxa"/>
          </w:tcPr>
          <w:p w14:paraId="1B6CF30E" w14:textId="77777777" w:rsidR="00D84FE2" w:rsidRDefault="00D84FE2" w:rsidP="005E0AAC">
            <w:pPr>
              <w:jc w:val="center"/>
              <w:rPr>
                <w:rFonts w:ascii="Times New Roman" w:hAnsi="Times New Roman" w:cs="Times New Roman"/>
              </w:rPr>
            </w:pPr>
          </w:p>
        </w:tc>
        <w:tc>
          <w:tcPr>
            <w:tcW w:w="270" w:type="dxa"/>
          </w:tcPr>
          <w:p w14:paraId="3DB50E3E" w14:textId="77777777" w:rsidR="00D84FE2" w:rsidRDefault="00D84FE2" w:rsidP="005E0AAC">
            <w:pPr>
              <w:jc w:val="center"/>
              <w:rPr>
                <w:rFonts w:ascii="Times New Roman" w:hAnsi="Times New Roman" w:cs="Times New Roman"/>
              </w:rPr>
            </w:pPr>
          </w:p>
        </w:tc>
        <w:tc>
          <w:tcPr>
            <w:tcW w:w="477" w:type="dxa"/>
          </w:tcPr>
          <w:p w14:paraId="65F0362A" w14:textId="35518D6D" w:rsidR="00D84FE2" w:rsidRDefault="00D84FE2" w:rsidP="005E0AAC">
            <w:pPr>
              <w:jc w:val="center"/>
              <w:rPr>
                <w:rFonts w:ascii="Times New Roman" w:hAnsi="Times New Roman" w:cs="Times New Roman"/>
              </w:rPr>
            </w:pPr>
            <w:r>
              <w:rPr>
                <w:rFonts w:ascii="Times New Roman" w:hAnsi="Times New Roman" w:cs="Times New Roman"/>
              </w:rPr>
              <w:t>X</w:t>
            </w:r>
          </w:p>
        </w:tc>
      </w:tr>
      <w:tr w:rsidR="00D84FE2" w14:paraId="7157DA07" w14:textId="77777777" w:rsidTr="00916F4F">
        <w:trPr>
          <w:trHeight w:val="254"/>
        </w:trPr>
        <w:tc>
          <w:tcPr>
            <w:tcW w:w="1242" w:type="dxa"/>
          </w:tcPr>
          <w:p w14:paraId="436E3891" w14:textId="77BA661B" w:rsidR="00D84FE2" w:rsidRDefault="00D84FE2" w:rsidP="005E0AAC">
            <w:pPr>
              <w:rPr>
                <w:rFonts w:ascii="Times New Roman" w:hAnsi="Times New Roman" w:cs="Times New Roman"/>
              </w:rPr>
            </w:pPr>
            <w:r>
              <w:rPr>
                <w:rFonts w:ascii="Times New Roman" w:hAnsi="Times New Roman" w:cs="Times New Roman"/>
              </w:rPr>
              <w:t>Cowpea</w:t>
            </w:r>
          </w:p>
        </w:tc>
        <w:tc>
          <w:tcPr>
            <w:tcW w:w="1021" w:type="dxa"/>
            <w:vAlign w:val="bottom"/>
          </w:tcPr>
          <w:p w14:paraId="767CEA44" w14:textId="389E0BAC"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440.9</w:t>
            </w:r>
          </w:p>
        </w:tc>
        <w:tc>
          <w:tcPr>
            <w:tcW w:w="1031" w:type="dxa"/>
          </w:tcPr>
          <w:p w14:paraId="31341982" w14:textId="48C0D94A" w:rsidR="00D84FE2" w:rsidRDefault="00D84FE2" w:rsidP="005E765D">
            <w:pPr>
              <w:jc w:val="center"/>
              <w:rPr>
                <w:rFonts w:ascii="Times New Roman" w:hAnsi="Times New Roman" w:cs="Times New Roman"/>
              </w:rPr>
            </w:pPr>
            <w:r>
              <w:rPr>
                <w:rFonts w:ascii="Times New Roman" w:hAnsi="Times New Roman" w:cs="Times New Roman"/>
              </w:rPr>
              <w:t>600</w:t>
            </w:r>
          </w:p>
        </w:tc>
        <w:tc>
          <w:tcPr>
            <w:tcW w:w="1031" w:type="dxa"/>
          </w:tcPr>
          <w:p w14:paraId="36C34BCC" w14:textId="3DB20420" w:rsidR="00D84FE2" w:rsidRDefault="00D84FE2" w:rsidP="005E0AAC">
            <w:pPr>
              <w:jc w:val="center"/>
              <w:rPr>
                <w:rFonts w:ascii="Times New Roman" w:hAnsi="Times New Roman" w:cs="Times New Roman"/>
              </w:rPr>
            </w:pPr>
          </w:p>
        </w:tc>
        <w:tc>
          <w:tcPr>
            <w:tcW w:w="908" w:type="dxa"/>
          </w:tcPr>
          <w:p w14:paraId="7D3F9418" w14:textId="77777777" w:rsidR="00D84FE2" w:rsidRDefault="00D84FE2" w:rsidP="005E0AAC">
            <w:pPr>
              <w:jc w:val="center"/>
              <w:rPr>
                <w:rFonts w:ascii="Times New Roman" w:hAnsi="Times New Roman" w:cs="Times New Roman"/>
              </w:rPr>
            </w:pPr>
          </w:p>
        </w:tc>
        <w:tc>
          <w:tcPr>
            <w:tcW w:w="404" w:type="dxa"/>
          </w:tcPr>
          <w:p w14:paraId="0B214566" w14:textId="77777777" w:rsidR="00D84FE2" w:rsidRDefault="00D84FE2" w:rsidP="005E0AAC">
            <w:pPr>
              <w:jc w:val="center"/>
              <w:rPr>
                <w:rFonts w:ascii="Times New Roman" w:hAnsi="Times New Roman" w:cs="Times New Roman"/>
              </w:rPr>
            </w:pPr>
          </w:p>
        </w:tc>
        <w:tc>
          <w:tcPr>
            <w:tcW w:w="404" w:type="dxa"/>
          </w:tcPr>
          <w:p w14:paraId="16700418" w14:textId="77777777" w:rsidR="00D84FE2" w:rsidRDefault="00D84FE2" w:rsidP="005E0AAC">
            <w:pPr>
              <w:jc w:val="center"/>
              <w:rPr>
                <w:rFonts w:ascii="Times New Roman" w:hAnsi="Times New Roman" w:cs="Times New Roman"/>
              </w:rPr>
            </w:pPr>
          </w:p>
        </w:tc>
        <w:tc>
          <w:tcPr>
            <w:tcW w:w="405" w:type="dxa"/>
          </w:tcPr>
          <w:p w14:paraId="6259BC5F" w14:textId="20C7B0C0"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279C766F" w14:textId="16A7DC76"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387845B5" w14:textId="7C798DC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7917123C" w14:textId="77B1D69E" w:rsidR="00D84FE2" w:rsidRDefault="00D84FE2" w:rsidP="005E0AAC">
            <w:pPr>
              <w:jc w:val="center"/>
              <w:rPr>
                <w:rFonts w:ascii="Times New Roman" w:hAnsi="Times New Roman" w:cs="Times New Roman"/>
              </w:rPr>
            </w:pPr>
            <w:r>
              <w:rPr>
                <w:rFonts w:ascii="Times New Roman" w:hAnsi="Times New Roman" w:cs="Times New Roman"/>
              </w:rPr>
              <w:t>X</w:t>
            </w:r>
          </w:p>
        </w:tc>
        <w:tc>
          <w:tcPr>
            <w:tcW w:w="405" w:type="dxa"/>
          </w:tcPr>
          <w:p w14:paraId="05236DB4" w14:textId="583F9628"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3B344711" w14:textId="77777777" w:rsidR="00D84FE2" w:rsidRDefault="00D84FE2" w:rsidP="005E0AAC">
            <w:pPr>
              <w:jc w:val="center"/>
              <w:rPr>
                <w:rFonts w:ascii="Times New Roman" w:hAnsi="Times New Roman" w:cs="Times New Roman"/>
              </w:rPr>
            </w:pPr>
          </w:p>
        </w:tc>
        <w:tc>
          <w:tcPr>
            <w:tcW w:w="404" w:type="dxa"/>
          </w:tcPr>
          <w:p w14:paraId="5F972540" w14:textId="77777777" w:rsidR="00D84FE2" w:rsidRDefault="00D84FE2" w:rsidP="005E0AAC">
            <w:pPr>
              <w:jc w:val="center"/>
              <w:rPr>
                <w:rFonts w:ascii="Times New Roman" w:hAnsi="Times New Roman" w:cs="Times New Roman"/>
              </w:rPr>
            </w:pPr>
          </w:p>
        </w:tc>
        <w:tc>
          <w:tcPr>
            <w:tcW w:w="271" w:type="dxa"/>
          </w:tcPr>
          <w:p w14:paraId="447CEC6E" w14:textId="77777777" w:rsidR="00D84FE2" w:rsidRDefault="00D84FE2" w:rsidP="005E0AAC">
            <w:pPr>
              <w:jc w:val="center"/>
              <w:rPr>
                <w:rFonts w:ascii="Times New Roman" w:hAnsi="Times New Roman" w:cs="Times New Roman"/>
              </w:rPr>
            </w:pPr>
          </w:p>
        </w:tc>
        <w:tc>
          <w:tcPr>
            <w:tcW w:w="270" w:type="dxa"/>
          </w:tcPr>
          <w:p w14:paraId="07870C2F" w14:textId="77777777" w:rsidR="00D84FE2" w:rsidRDefault="00D84FE2" w:rsidP="005E0AAC">
            <w:pPr>
              <w:jc w:val="center"/>
              <w:rPr>
                <w:rFonts w:ascii="Times New Roman" w:hAnsi="Times New Roman" w:cs="Times New Roman"/>
              </w:rPr>
            </w:pPr>
          </w:p>
        </w:tc>
        <w:tc>
          <w:tcPr>
            <w:tcW w:w="477" w:type="dxa"/>
          </w:tcPr>
          <w:p w14:paraId="62EB20D8" w14:textId="77777777" w:rsidR="00D84FE2" w:rsidRDefault="00D84FE2" w:rsidP="005E0AAC">
            <w:pPr>
              <w:jc w:val="center"/>
              <w:rPr>
                <w:rFonts w:ascii="Times New Roman" w:hAnsi="Times New Roman" w:cs="Times New Roman"/>
              </w:rPr>
            </w:pPr>
          </w:p>
        </w:tc>
      </w:tr>
      <w:tr w:rsidR="00D84FE2" w14:paraId="7BA8A446" w14:textId="546A37BD" w:rsidTr="00916F4F">
        <w:trPr>
          <w:trHeight w:val="242"/>
        </w:trPr>
        <w:tc>
          <w:tcPr>
            <w:tcW w:w="1242" w:type="dxa"/>
          </w:tcPr>
          <w:p w14:paraId="47BE1392" w14:textId="77777777" w:rsidR="00D84FE2" w:rsidRDefault="00D84FE2" w:rsidP="005E0AAC">
            <w:pPr>
              <w:rPr>
                <w:rFonts w:ascii="Times New Roman" w:hAnsi="Times New Roman" w:cs="Times New Roman"/>
              </w:rPr>
            </w:pPr>
            <w:r>
              <w:rPr>
                <w:rFonts w:ascii="Times New Roman" w:hAnsi="Times New Roman" w:cs="Times New Roman"/>
              </w:rPr>
              <w:t>Banana</w:t>
            </w:r>
          </w:p>
        </w:tc>
        <w:tc>
          <w:tcPr>
            <w:tcW w:w="1021" w:type="dxa"/>
            <w:vAlign w:val="bottom"/>
          </w:tcPr>
          <w:p w14:paraId="07041C59" w14:textId="6E311BA2"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383.7</w:t>
            </w:r>
          </w:p>
        </w:tc>
        <w:tc>
          <w:tcPr>
            <w:tcW w:w="1031" w:type="dxa"/>
          </w:tcPr>
          <w:p w14:paraId="659B8AF2" w14:textId="230A2D53" w:rsidR="00D84FE2" w:rsidRDefault="00D84FE2" w:rsidP="005E765D">
            <w:pPr>
              <w:jc w:val="center"/>
              <w:rPr>
                <w:rFonts w:ascii="Times New Roman" w:hAnsi="Times New Roman" w:cs="Times New Roman"/>
              </w:rPr>
            </w:pPr>
            <w:r>
              <w:rPr>
                <w:rFonts w:ascii="Times New Roman" w:hAnsi="Times New Roman" w:cs="Times New Roman"/>
              </w:rPr>
              <w:t>7,598</w:t>
            </w:r>
          </w:p>
        </w:tc>
        <w:tc>
          <w:tcPr>
            <w:tcW w:w="1031" w:type="dxa"/>
          </w:tcPr>
          <w:p w14:paraId="103D4CE6" w14:textId="23B70EAE" w:rsidR="00D84FE2" w:rsidRDefault="00D84FE2" w:rsidP="005E0AAC">
            <w:pPr>
              <w:jc w:val="center"/>
              <w:rPr>
                <w:rFonts w:ascii="Times New Roman" w:hAnsi="Times New Roman" w:cs="Times New Roman"/>
              </w:rPr>
            </w:pPr>
          </w:p>
        </w:tc>
        <w:tc>
          <w:tcPr>
            <w:tcW w:w="908" w:type="dxa"/>
          </w:tcPr>
          <w:p w14:paraId="4A0977F5" w14:textId="77777777" w:rsidR="00D84FE2" w:rsidRDefault="00D84FE2" w:rsidP="005E0AAC">
            <w:pPr>
              <w:rPr>
                <w:rFonts w:ascii="Times New Roman" w:hAnsi="Times New Roman" w:cs="Times New Roman"/>
              </w:rPr>
            </w:pPr>
          </w:p>
        </w:tc>
        <w:tc>
          <w:tcPr>
            <w:tcW w:w="404" w:type="dxa"/>
          </w:tcPr>
          <w:p w14:paraId="75D6CD73" w14:textId="1B7747C8" w:rsidR="00D84FE2" w:rsidRDefault="00D84FE2" w:rsidP="005E0AAC">
            <w:pPr>
              <w:rPr>
                <w:rFonts w:ascii="Times New Roman" w:hAnsi="Times New Roman" w:cs="Times New Roman"/>
              </w:rPr>
            </w:pPr>
          </w:p>
        </w:tc>
        <w:tc>
          <w:tcPr>
            <w:tcW w:w="404" w:type="dxa"/>
          </w:tcPr>
          <w:p w14:paraId="4C94986E" w14:textId="77777777" w:rsidR="00D84FE2" w:rsidRDefault="00D84FE2" w:rsidP="005E0AAC">
            <w:pPr>
              <w:rPr>
                <w:rFonts w:ascii="Times New Roman" w:hAnsi="Times New Roman" w:cs="Times New Roman"/>
              </w:rPr>
            </w:pPr>
          </w:p>
        </w:tc>
        <w:tc>
          <w:tcPr>
            <w:tcW w:w="405" w:type="dxa"/>
          </w:tcPr>
          <w:p w14:paraId="38D88F57" w14:textId="77777777" w:rsidR="00D84FE2" w:rsidRDefault="00D84FE2" w:rsidP="005E0AAC">
            <w:pPr>
              <w:rPr>
                <w:rFonts w:ascii="Times New Roman" w:hAnsi="Times New Roman" w:cs="Times New Roman"/>
              </w:rPr>
            </w:pPr>
          </w:p>
        </w:tc>
        <w:tc>
          <w:tcPr>
            <w:tcW w:w="404" w:type="dxa"/>
          </w:tcPr>
          <w:p w14:paraId="66FFC1E9" w14:textId="77777777" w:rsidR="00D84FE2" w:rsidRDefault="00D84FE2" w:rsidP="005E0AAC">
            <w:pPr>
              <w:rPr>
                <w:rFonts w:ascii="Times New Roman" w:hAnsi="Times New Roman" w:cs="Times New Roman"/>
              </w:rPr>
            </w:pPr>
          </w:p>
        </w:tc>
        <w:tc>
          <w:tcPr>
            <w:tcW w:w="404" w:type="dxa"/>
          </w:tcPr>
          <w:p w14:paraId="6AB51F94" w14:textId="77777777" w:rsidR="00D84FE2" w:rsidRDefault="00D84FE2" w:rsidP="005E0AAC">
            <w:pPr>
              <w:rPr>
                <w:rFonts w:ascii="Times New Roman" w:hAnsi="Times New Roman" w:cs="Times New Roman"/>
              </w:rPr>
            </w:pPr>
          </w:p>
        </w:tc>
        <w:tc>
          <w:tcPr>
            <w:tcW w:w="404" w:type="dxa"/>
          </w:tcPr>
          <w:p w14:paraId="41896953" w14:textId="77777777" w:rsidR="00D84FE2" w:rsidRDefault="00D84FE2" w:rsidP="005E0AAC">
            <w:pPr>
              <w:rPr>
                <w:rFonts w:ascii="Times New Roman" w:hAnsi="Times New Roman" w:cs="Times New Roman"/>
              </w:rPr>
            </w:pPr>
          </w:p>
        </w:tc>
        <w:tc>
          <w:tcPr>
            <w:tcW w:w="405" w:type="dxa"/>
          </w:tcPr>
          <w:p w14:paraId="4F9A78F5" w14:textId="77777777" w:rsidR="00D84FE2" w:rsidRDefault="00D84FE2" w:rsidP="005E0AAC">
            <w:pPr>
              <w:rPr>
                <w:rFonts w:ascii="Times New Roman" w:hAnsi="Times New Roman" w:cs="Times New Roman"/>
              </w:rPr>
            </w:pPr>
          </w:p>
        </w:tc>
        <w:tc>
          <w:tcPr>
            <w:tcW w:w="404" w:type="dxa"/>
          </w:tcPr>
          <w:p w14:paraId="741F26BE" w14:textId="77777777" w:rsidR="00D84FE2" w:rsidRDefault="00D84FE2" w:rsidP="005E0AAC">
            <w:pPr>
              <w:rPr>
                <w:rFonts w:ascii="Times New Roman" w:hAnsi="Times New Roman" w:cs="Times New Roman"/>
              </w:rPr>
            </w:pPr>
          </w:p>
        </w:tc>
        <w:tc>
          <w:tcPr>
            <w:tcW w:w="404" w:type="dxa"/>
          </w:tcPr>
          <w:p w14:paraId="09E92DCC" w14:textId="77777777" w:rsidR="00D84FE2" w:rsidRDefault="00D84FE2" w:rsidP="005E0AAC">
            <w:pPr>
              <w:rPr>
                <w:rFonts w:ascii="Times New Roman" w:hAnsi="Times New Roman" w:cs="Times New Roman"/>
              </w:rPr>
            </w:pPr>
          </w:p>
        </w:tc>
        <w:tc>
          <w:tcPr>
            <w:tcW w:w="271" w:type="dxa"/>
          </w:tcPr>
          <w:p w14:paraId="518EA04F" w14:textId="77777777" w:rsidR="00D84FE2" w:rsidRDefault="00D84FE2" w:rsidP="005E0AAC">
            <w:pPr>
              <w:rPr>
                <w:rFonts w:ascii="Times New Roman" w:hAnsi="Times New Roman" w:cs="Times New Roman"/>
              </w:rPr>
            </w:pPr>
          </w:p>
        </w:tc>
        <w:tc>
          <w:tcPr>
            <w:tcW w:w="270" w:type="dxa"/>
          </w:tcPr>
          <w:p w14:paraId="67A8CF30" w14:textId="77777777" w:rsidR="00D84FE2" w:rsidRDefault="00D84FE2" w:rsidP="005E0AAC">
            <w:pPr>
              <w:rPr>
                <w:rFonts w:ascii="Times New Roman" w:hAnsi="Times New Roman" w:cs="Times New Roman"/>
              </w:rPr>
            </w:pPr>
          </w:p>
        </w:tc>
        <w:tc>
          <w:tcPr>
            <w:tcW w:w="477" w:type="dxa"/>
          </w:tcPr>
          <w:p w14:paraId="52215222" w14:textId="77777777" w:rsidR="00D84FE2" w:rsidRDefault="00D84FE2" w:rsidP="005E0AAC">
            <w:pPr>
              <w:rPr>
                <w:rFonts w:ascii="Times New Roman" w:hAnsi="Times New Roman" w:cs="Times New Roman"/>
              </w:rPr>
            </w:pPr>
          </w:p>
        </w:tc>
      </w:tr>
      <w:tr w:rsidR="00D84FE2" w14:paraId="45313D0B" w14:textId="0B09B630" w:rsidTr="003403D1">
        <w:trPr>
          <w:trHeight w:val="254"/>
        </w:trPr>
        <w:tc>
          <w:tcPr>
            <w:tcW w:w="1242" w:type="dxa"/>
          </w:tcPr>
          <w:p w14:paraId="48AAE52D" w14:textId="65814C5C" w:rsidR="00D84FE2" w:rsidRPr="00D929AC" w:rsidRDefault="00D84FE2" w:rsidP="005E0AAC">
            <w:pPr>
              <w:rPr>
                <w:rFonts w:ascii="Times New Roman" w:hAnsi="Times New Roman" w:cs="Times New Roman"/>
              </w:rPr>
            </w:pPr>
            <w:r>
              <w:rPr>
                <w:rFonts w:ascii="Times New Roman" w:hAnsi="Times New Roman" w:cs="Times New Roman"/>
              </w:rPr>
              <w:t>Pasture</w:t>
            </w:r>
            <w:r>
              <w:rPr>
                <w:rFonts w:ascii="Times New Roman" w:hAnsi="Times New Roman" w:cs="Times New Roman"/>
                <w:vertAlign w:val="superscript"/>
              </w:rPr>
              <w:t>3</w:t>
            </w:r>
          </w:p>
        </w:tc>
        <w:tc>
          <w:tcPr>
            <w:tcW w:w="1021" w:type="dxa"/>
          </w:tcPr>
          <w:p w14:paraId="220EBDAE" w14:textId="4494FE5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5A280B93" w14:textId="58798492" w:rsidR="00D84FE2" w:rsidRDefault="00D84FE2" w:rsidP="005E765D">
            <w:pPr>
              <w:jc w:val="center"/>
              <w:rPr>
                <w:rFonts w:ascii="Times New Roman" w:hAnsi="Times New Roman" w:cs="Times New Roman"/>
              </w:rPr>
            </w:pPr>
            <w:commentRangeStart w:id="205"/>
            <w:r>
              <w:rPr>
                <w:rFonts w:ascii="Times New Roman" w:hAnsi="Times New Roman" w:cs="Times New Roman"/>
              </w:rPr>
              <w:t>1,500</w:t>
            </w:r>
            <w:commentRangeEnd w:id="205"/>
            <w:r w:rsidR="00584BF6">
              <w:rPr>
                <w:rStyle w:val="CommentReference"/>
              </w:rPr>
              <w:commentReference w:id="205"/>
            </w:r>
          </w:p>
        </w:tc>
        <w:tc>
          <w:tcPr>
            <w:tcW w:w="1031" w:type="dxa"/>
          </w:tcPr>
          <w:p w14:paraId="300BD860" w14:textId="65A5F0DB"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3D9BBD5E" w14:textId="77777777" w:rsidR="00D84FE2" w:rsidRDefault="00D84FE2" w:rsidP="005E0AAC">
            <w:pPr>
              <w:rPr>
                <w:rFonts w:ascii="Times New Roman" w:hAnsi="Times New Roman" w:cs="Times New Roman"/>
              </w:rPr>
            </w:pPr>
          </w:p>
        </w:tc>
        <w:tc>
          <w:tcPr>
            <w:tcW w:w="404" w:type="dxa"/>
          </w:tcPr>
          <w:p w14:paraId="6D4ED020" w14:textId="684BC399" w:rsidR="00D84FE2" w:rsidRDefault="00D84FE2" w:rsidP="005E0AAC">
            <w:pPr>
              <w:rPr>
                <w:rFonts w:ascii="Times New Roman" w:hAnsi="Times New Roman" w:cs="Times New Roman"/>
              </w:rPr>
            </w:pPr>
          </w:p>
        </w:tc>
        <w:tc>
          <w:tcPr>
            <w:tcW w:w="404" w:type="dxa"/>
          </w:tcPr>
          <w:p w14:paraId="03934E58" w14:textId="77777777" w:rsidR="00D84FE2" w:rsidRDefault="00D84FE2" w:rsidP="005E0AAC">
            <w:pPr>
              <w:rPr>
                <w:rFonts w:ascii="Times New Roman" w:hAnsi="Times New Roman" w:cs="Times New Roman"/>
              </w:rPr>
            </w:pPr>
          </w:p>
        </w:tc>
        <w:tc>
          <w:tcPr>
            <w:tcW w:w="405" w:type="dxa"/>
          </w:tcPr>
          <w:p w14:paraId="3E000212" w14:textId="77777777" w:rsidR="00D84FE2" w:rsidRDefault="00D84FE2" w:rsidP="005E0AAC">
            <w:pPr>
              <w:rPr>
                <w:rFonts w:ascii="Times New Roman" w:hAnsi="Times New Roman" w:cs="Times New Roman"/>
              </w:rPr>
            </w:pPr>
          </w:p>
        </w:tc>
        <w:tc>
          <w:tcPr>
            <w:tcW w:w="404" w:type="dxa"/>
          </w:tcPr>
          <w:p w14:paraId="215C3F43" w14:textId="77777777" w:rsidR="00D84FE2" w:rsidRDefault="00D84FE2" w:rsidP="005E0AAC">
            <w:pPr>
              <w:rPr>
                <w:rFonts w:ascii="Times New Roman" w:hAnsi="Times New Roman" w:cs="Times New Roman"/>
              </w:rPr>
            </w:pPr>
          </w:p>
        </w:tc>
        <w:tc>
          <w:tcPr>
            <w:tcW w:w="404" w:type="dxa"/>
          </w:tcPr>
          <w:p w14:paraId="5D2ECB2A" w14:textId="77777777" w:rsidR="00D84FE2" w:rsidRDefault="00D84FE2" w:rsidP="005E0AAC">
            <w:pPr>
              <w:rPr>
                <w:rFonts w:ascii="Times New Roman" w:hAnsi="Times New Roman" w:cs="Times New Roman"/>
              </w:rPr>
            </w:pPr>
          </w:p>
        </w:tc>
        <w:tc>
          <w:tcPr>
            <w:tcW w:w="404" w:type="dxa"/>
          </w:tcPr>
          <w:p w14:paraId="6734F21B" w14:textId="77777777" w:rsidR="00D84FE2" w:rsidRDefault="00D84FE2" w:rsidP="005E0AAC">
            <w:pPr>
              <w:rPr>
                <w:rFonts w:ascii="Times New Roman" w:hAnsi="Times New Roman" w:cs="Times New Roman"/>
              </w:rPr>
            </w:pPr>
          </w:p>
        </w:tc>
        <w:tc>
          <w:tcPr>
            <w:tcW w:w="405" w:type="dxa"/>
          </w:tcPr>
          <w:p w14:paraId="7538EC91" w14:textId="77777777" w:rsidR="00D84FE2" w:rsidRDefault="00D84FE2" w:rsidP="005E0AAC">
            <w:pPr>
              <w:rPr>
                <w:rFonts w:ascii="Times New Roman" w:hAnsi="Times New Roman" w:cs="Times New Roman"/>
              </w:rPr>
            </w:pPr>
          </w:p>
        </w:tc>
        <w:tc>
          <w:tcPr>
            <w:tcW w:w="404" w:type="dxa"/>
          </w:tcPr>
          <w:p w14:paraId="23D8730F" w14:textId="77777777" w:rsidR="00D84FE2" w:rsidRDefault="00D84FE2" w:rsidP="005E0AAC">
            <w:pPr>
              <w:rPr>
                <w:rFonts w:ascii="Times New Roman" w:hAnsi="Times New Roman" w:cs="Times New Roman"/>
              </w:rPr>
            </w:pPr>
          </w:p>
        </w:tc>
        <w:tc>
          <w:tcPr>
            <w:tcW w:w="404" w:type="dxa"/>
          </w:tcPr>
          <w:p w14:paraId="0E9F12BA" w14:textId="77777777" w:rsidR="00D84FE2" w:rsidRDefault="00D84FE2" w:rsidP="005E0AAC">
            <w:pPr>
              <w:rPr>
                <w:rFonts w:ascii="Times New Roman" w:hAnsi="Times New Roman" w:cs="Times New Roman"/>
              </w:rPr>
            </w:pPr>
          </w:p>
        </w:tc>
        <w:tc>
          <w:tcPr>
            <w:tcW w:w="271" w:type="dxa"/>
          </w:tcPr>
          <w:p w14:paraId="079E2165" w14:textId="77777777" w:rsidR="00D84FE2" w:rsidRDefault="00D84FE2" w:rsidP="005E0AAC">
            <w:pPr>
              <w:rPr>
                <w:rFonts w:ascii="Times New Roman" w:hAnsi="Times New Roman" w:cs="Times New Roman"/>
              </w:rPr>
            </w:pPr>
          </w:p>
        </w:tc>
        <w:tc>
          <w:tcPr>
            <w:tcW w:w="270" w:type="dxa"/>
          </w:tcPr>
          <w:p w14:paraId="5873DF87" w14:textId="77777777" w:rsidR="00D84FE2" w:rsidRDefault="00D84FE2" w:rsidP="005E0AAC">
            <w:pPr>
              <w:rPr>
                <w:rFonts w:ascii="Times New Roman" w:hAnsi="Times New Roman" w:cs="Times New Roman"/>
              </w:rPr>
            </w:pPr>
          </w:p>
        </w:tc>
        <w:tc>
          <w:tcPr>
            <w:tcW w:w="477" w:type="dxa"/>
          </w:tcPr>
          <w:p w14:paraId="705334F4" w14:textId="77777777" w:rsidR="00D84FE2" w:rsidRDefault="00D84FE2" w:rsidP="005E0AAC">
            <w:pPr>
              <w:rPr>
                <w:rFonts w:ascii="Times New Roman" w:hAnsi="Times New Roman" w:cs="Times New Roman"/>
              </w:rPr>
            </w:pPr>
          </w:p>
        </w:tc>
      </w:tr>
      <w:tr w:rsidR="00D84FE2" w14:paraId="22C66721" w14:textId="43235898" w:rsidTr="003403D1">
        <w:trPr>
          <w:trHeight w:val="520"/>
        </w:trPr>
        <w:tc>
          <w:tcPr>
            <w:tcW w:w="1242" w:type="dxa"/>
          </w:tcPr>
          <w:p w14:paraId="0CFF95E2" w14:textId="4BB2F37E" w:rsidR="00D84FE2" w:rsidRPr="00F53D40" w:rsidRDefault="00D84FE2" w:rsidP="005E0AAC">
            <w:pPr>
              <w:rPr>
                <w:rFonts w:ascii="Times New Roman" w:hAnsi="Times New Roman" w:cs="Times New Roman"/>
                <w:vertAlign w:val="superscript"/>
              </w:rPr>
            </w:pPr>
            <w:r>
              <w:rPr>
                <w:rFonts w:ascii="Times New Roman" w:hAnsi="Times New Roman" w:cs="Times New Roman"/>
              </w:rPr>
              <w:t>Napier</w:t>
            </w:r>
            <w:r>
              <w:rPr>
                <w:rFonts w:ascii="Times New Roman" w:hAnsi="Times New Roman" w:cs="Times New Roman"/>
                <w:vertAlign w:val="superscript"/>
              </w:rPr>
              <w:t>4</w:t>
            </w:r>
          </w:p>
        </w:tc>
        <w:tc>
          <w:tcPr>
            <w:tcW w:w="1021" w:type="dxa"/>
          </w:tcPr>
          <w:p w14:paraId="49F73870" w14:textId="056C064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34D9A3A0" w14:textId="68E3C008" w:rsidR="00D84FE2" w:rsidRDefault="00D84FE2" w:rsidP="005E765D">
            <w:pPr>
              <w:jc w:val="center"/>
              <w:rPr>
                <w:rFonts w:ascii="Times New Roman" w:hAnsi="Times New Roman" w:cs="Times New Roman"/>
              </w:rPr>
            </w:pPr>
            <w:commentRangeStart w:id="206"/>
            <w:r>
              <w:rPr>
                <w:rFonts w:ascii="Times New Roman" w:hAnsi="Times New Roman" w:cs="Times New Roman"/>
              </w:rPr>
              <w:t>15,500</w:t>
            </w:r>
            <w:commentRangeEnd w:id="206"/>
            <w:r w:rsidR="00584BF6">
              <w:rPr>
                <w:rStyle w:val="CommentReference"/>
              </w:rPr>
              <w:commentReference w:id="206"/>
            </w:r>
          </w:p>
        </w:tc>
        <w:tc>
          <w:tcPr>
            <w:tcW w:w="1031" w:type="dxa"/>
          </w:tcPr>
          <w:p w14:paraId="1AA910F9" w14:textId="59FE3315"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4F268084" w14:textId="77777777" w:rsidR="00D84FE2" w:rsidRDefault="00D84FE2" w:rsidP="005E0AAC">
            <w:pPr>
              <w:rPr>
                <w:rFonts w:ascii="Times New Roman" w:hAnsi="Times New Roman" w:cs="Times New Roman"/>
              </w:rPr>
            </w:pPr>
          </w:p>
        </w:tc>
        <w:tc>
          <w:tcPr>
            <w:tcW w:w="404" w:type="dxa"/>
          </w:tcPr>
          <w:p w14:paraId="7449748E" w14:textId="1ABC917F" w:rsidR="00D84FE2" w:rsidRDefault="00D84FE2" w:rsidP="005E0AAC">
            <w:pPr>
              <w:rPr>
                <w:rFonts w:ascii="Times New Roman" w:hAnsi="Times New Roman" w:cs="Times New Roman"/>
              </w:rPr>
            </w:pPr>
          </w:p>
        </w:tc>
        <w:tc>
          <w:tcPr>
            <w:tcW w:w="404" w:type="dxa"/>
          </w:tcPr>
          <w:p w14:paraId="4109747B" w14:textId="77777777" w:rsidR="00D84FE2" w:rsidRDefault="00D84FE2" w:rsidP="005E0AAC">
            <w:pPr>
              <w:rPr>
                <w:rFonts w:ascii="Times New Roman" w:hAnsi="Times New Roman" w:cs="Times New Roman"/>
              </w:rPr>
            </w:pPr>
          </w:p>
        </w:tc>
        <w:tc>
          <w:tcPr>
            <w:tcW w:w="405" w:type="dxa"/>
          </w:tcPr>
          <w:p w14:paraId="227B206C" w14:textId="77777777" w:rsidR="00D84FE2" w:rsidRDefault="00D84FE2" w:rsidP="005E0AAC">
            <w:pPr>
              <w:rPr>
                <w:rFonts w:ascii="Times New Roman" w:hAnsi="Times New Roman" w:cs="Times New Roman"/>
              </w:rPr>
            </w:pPr>
          </w:p>
        </w:tc>
        <w:tc>
          <w:tcPr>
            <w:tcW w:w="404" w:type="dxa"/>
          </w:tcPr>
          <w:p w14:paraId="6897A061" w14:textId="77777777" w:rsidR="00D84FE2" w:rsidRDefault="00D84FE2" w:rsidP="005E0AAC">
            <w:pPr>
              <w:rPr>
                <w:rFonts w:ascii="Times New Roman" w:hAnsi="Times New Roman" w:cs="Times New Roman"/>
              </w:rPr>
            </w:pPr>
          </w:p>
        </w:tc>
        <w:tc>
          <w:tcPr>
            <w:tcW w:w="404" w:type="dxa"/>
          </w:tcPr>
          <w:p w14:paraId="6965E81C" w14:textId="77777777" w:rsidR="00D84FE2" w:rsidRDefault="00D84FE2" w:rsidP="005E0AAC">
            <w:pPr>
              <w:rPr>
                <w:rFonts w:ascii="Times New Roman" w:hAnsi="Times New Roman" w:cs="Times New Roman"/>
              </w:rPr>
            </w:pPr>
          </w:p>
        </w:tc>
        <w:tc>
          <w:tcPr>
            <w:tcW w:w="404" w:type="dxa"/>
          </w:tcPr>
          <w:p w14:paraId="05865BA8" w14:textId="77777777" w:rsidR="00D84FE2" w:rsidRDefault="00D84FE2" w:rsidP="005E0AAC">
            <w:pPr>
              <w:rPr>
                <w:rFonts w:ascii="Times New Roman" w:hAnsi="Times New Roman" w:cs="Times New Roman"/>
              </w:rPr>
            </w:pPr>
          </w:p>
        </w:tc>
        <w:tc>
          <w:tcPr>
            <w:tcW w:w="405" w:type="dxa"/>
          </w:tcPr>
          <w:p w14:paraId="0E76FB93" w14:textId="77777777" w:rsidR="00D84FE2" w:rsidRDefault="00D84FE2" w:rsidP="005E0AAC">
            <w:pPr>
              <w:rPr>
                <w:rFonts w:ascii="Times New Roman" w:hAnsi="Times New Roman" w:cs="Times New Roman"/>
              </w:rPr>
            </w:pPr>
          </w:p>
        </w:tc>
        <w:tc>
          <w:tcPr>
            <w:tcW w:w="404" w:type="dxa"/>
          </w:tcPr>
          <w:p w14:paraId="059DEB15" w14:textId="77777777" w:rsidR="00D84FE2" w:rsidRDefault="00D84FE2" w:rsidP="005E0AAC">
            <w:pPr>
              <w:rPr>
                <w:rFonts w:ascii="Times New Roman" w:hAnsi="Times New Roman" w:cs="Times New Roman"/>
              </w:rPr>
            </w:pPr>
          </w:p>
        </w:tc>
        <w:tc>
          <w:tcPr>
            <w:tcW w:w="404" w:type="dxa"/>
          </w:tcPr>
          <w:p w14:paraId="3E0AA50C" w14:textId="77777777" w:rsidR="00D84FE2" w:rsidRDefault="00D84FE2" w:rsidP="005E0AAC">
            <w:pPr>
              <w:rPr>
                <w:rFonts w:ascii="Times New Roman" w:hAnsi="Times New Roman" w:cs="Times New Roman"/>
              </w:rPr>
            </w:pPr>
          </w:p>
        </w:tc>
        <w:tc>
          <w:tcPr>
            <w:tcW w:w="271" w:type="dxa"/>
          </w:tcPr>
          <w:p w14:paraId="396A916E" w14:textId="77777777" w:rsidR="00D84FE2" w:rsidRDefault="00D84FE2" w:rsidP="005E0AAC">
            <w:pPr>
              <w:rPr>
                <w:rFonts w:ascii="Times New Roman" w:hAnsi="Times New Roman" w:cs="Times New Roman"/>
              </w:rPr>
            </w:pPr>
          </w:p>
        </w:tc>
        <w:tc>
          <w:tcPr>
            <w:tcW w:w="270" w:type="dxa"/>
          </w:tcPr>
          <w:p w14:paraId="4859FB28" w14:textId="77777777" w:rsidR="00D84FE2" w:rsidRDefault="00D84FE2" w:rsidP="005E0AAC">
            <w:pPr>
              <w:rPr>
                <w:rFonts w:ascii="Times New Roman" w:hAnsi="Times New Roman" w:cs="Times New Roman"/>
              </w:rPr>
            </w:pPr>
          </w:p>
        </w:tc>
        <w:tc>
          <w:tcPr>
            <w:tcW w:w="477" w:type="dxa"/>
          </w:tcPr>
          <w:p w14:paraId="3F051156" w14:textId="77777777" w:rsidR="00D84FE2" w:rsidRDefault="00D84FE2" w:rsidP="005E0AAC">
            <w:pPr>
              <w:rPr>
                <w:rFonts w:ascii="Times New Roman" w:hAnsi="Times New Roman" w:cs="Times New Roman"/>
              </w:rPr>
            </w:pPr>
          </w:p>
        </w:tc>
      </w:tr>
    </w:tbl>
    <w:p w14:paraId="144935E1" w14:textId="77777777" w:rsidR="004129B9" w:rsidRPr="00CC12BB" w:rsidRDefault="004129B9" w:rsidP="004129B9">
      <w:pPr>
        <w:spacing w:after="0"/>
        <w:rPr>
          <w:rFonts w:ascii="Times New Roman" w:hAnsi="Times New Roman" w:cs="Times New Roman"/>
          <w:sz w:val="20"/>
          <w:szCs w:val="20"/>
        </w:rPr>
      </w:pPr>
      <w:r w:rsidRPr="00CC12BB">
        <w:rPr>
          <w:rFonts w:ascii="Times New Roman" w:hAnsi="Times New Roman" w:cs="Times New Roman"/>
          <w:sz w:val="20"/>
          <w:szCs w:val="20"/>
        </w:rPr>
        <w:t xml:space="preserve">Sources: </w:t>
      </w:r>
    </w:p>
    <w:p w14:paraId="25E4F61A" w14:textId="2B5968E3" w:rsidR="003403D1" w:rsidRPr="00CC12BB" w:rsidRDefault="003403D1" w:rsidP="004129B9">
      <w:pPr>
        <w:spacing w:after="0"/>
        <w:ind w:left="720"/>
        <w:rPr>
          <w:rFonts w:ascii="Times New Roman" w:hAnsi="Times New Roman" w:cs="Times New Roman"/>
          <w:sz w:val="20"/>
          <w:szCs w:val="20"/>
        </w:rPr>
      </w:pPr>
      <w:r>
        <w:rPr>
          <w:rFonts w:ascii="Times New Roman" w:hAnsi="Times New Roman" w:cs="Times New Roman"/>
          <w:sz w:val="20"/>
          <w:szCs w:val="20"/>
          <w:vertAlign w:val="superscript"/>
        </w:rPr>
        <w:t>1</w:t>
      </w:r>
      <w:r>
        <w:rPr>
          <w:rFonts w:ascii="Times New Roman" w:hAnsi="Times New Roman" w:cs="Times New Roman"/>
          <w:sz w:val="20"/>
          <w:szCs w:val="20"/>
        </w:rPr>
        <w:t xml:space="preserve"> NBS (2016)</w:t>
      </w:r>
    </w:p>
    <w:p w14:paraId="62C31369" w14:textId="77777777" w:rsidR="004129B9" w:rsidRPr="00DB61EF" w:rsidRDefault="004129B9" w:rsidP="004129B9">
      <w:pPr>
        <w:spacing w:after="0"/>
        <w:ind w:firstLine="720"/>
        <w:rPr>
          <w:rFonts w:ascii="Times New Roman" w:hAnsi="Times New Roman" w:cs="Times New Roman"/>
          <w:sz w:val="20"/>
          <w:szCs w:val="20"/>
          <w:lang w:val="it-IT"/>
        </w:rPr>
      </w:pPr>
      <w:r w:rsidRPr="00DB61EF">
        <w:rPr>
          <w:rFonts w:ascii="Times New Roman" w:hAnsi="Times New Roman" w:cs="Times New Roman"/>
          <w:sz w:val="20"/>
          <w:szCs w:val="20"/>
          <w:vertAlign w:val="superscript"/>
          <w:lang w:val="it-IT"/>
        </w:rPr>
        <w:t xml:space="preserve">2 </w:t>
      </w:r>
      <w:r w:rsidRPr="00DB61EF">
        <w:rPr>
          <w:rFonts w:ascii="Times New Roman" w:hAnsi="Times New Roman" w:cs="Times New Roman"/>
          <w:sz w:val="20"/>
          <w:szCs w:val="20"/>
          <w:lang w:val="it-IT"/>
        </w:rPr>
        <w:t>FAO CC (2017)</w:t>
      </w:r>
    </w:p>
    <w:p w14:paraId="78DB8901" w14:textId="17E1FB57" w:rsidR="004C2648" w:rsidRPr="00F53D40" w:rsidRDefault="00F53D40" w:rsidP="00F53D40">
      <w:pPr>
        <w:spacing w:after="0"/>
        <w:ind w:left="360" w:firstLine="360"/>
        <w:rPr>
          <w:rFonts w:ascii="Times New Roman" w:hAnsi="Times New Roman" w:cs="Times New Roman"/>
          <w:sz w:val="20"/>
          <w:szCs w:val="20"/>
        </w:rPr>
      </w:pPr>
      <w:r w:rsidRPr="00F53D40">
        <w:rPr>
          <w:rFonts w:ascii="Times New Roman" w:hAnsi="Times New Roman" w:cs="Times New Roman"/>
          <w:sz w:val="20"/>
          <w:szCs w:val="20"/>
          <w:vertAlign w:val="superscript"/>
          <w:lang w:val="it-IT"/>
        </w:rPr>
        <w:t>3</w:t>
      </w:r>
      <w:r>
        <w:rPr>
          <w:rFonts w:ascii="Times New Roman" w:hAnsi="Times New Roman" w:cs="Times New Roman"/>
          <w:sz w:val="20"/>
          <w:szCs w:val="20"/>
          <w:vertAlign w:val="superscript"/>
          <w:lang w:val="it-IT"/>
        </w:rPr>
        <w:t xml:space="preserve"> </w:t>
      </w:r>
      <w:r w:rsidRPr="00F53D40">
        <w:rPr>
          <w:rFonts w:ascii="Times New Roman" w:hAnsi="Times New Roman" w:cs="Times New Roman"/>
          <w:sz w:val="20"/>
          <w:szCs w:val="20"/>
          <w:lang w:val="it-IT"/>
        </w:rPr>
        <w:t xml:space="preserve"> </w:t>
      </w:r>
      <w:r w:rsidR="004C2648" w:rsidRPr="00F53D40">
        <w:rPr>
          <w:rFonts w:ascii="Times New Roman" w:hAnsi="Times New Roman" w:cs="Times New Roman"/>
          <w:sz w:val="20"/>
          <w:szCs w:val="20"/>
          <w:lang w:val="it-IT"/>
        </w:rPr>
        <w:t xml:space="preserve">Rubanza et al. </w:t>
      </w:r>
      <w:r w:rsidR="004C2648" w:rsidRPr="00F53D40">
        <w:rPr>
          <w:rFonts w:ascii="Times New Roman" w:hAnsi="Times New Roman" w:cs="Times New Roman"/>
          <w:sz w:val="20"/>
          <w:szCs w:val="20"/>
        </w:rPr>
        <w:t>(2006)</w:t>
      </w:r>
    </w:p>
    <w:p w14:paraId="0549933A" w14:textId="3BA8213B" w:rsidR="00F53D40" w:rsidRPr="00F53D40" w:rsidRDefault="00F53D40" w:rsidP="00F53D40">
      <w:pPr>
        <w:pStyle w:val="ListParagraph"/>
        <w:spacing w:after="0"/>
        <w:rPr>
          <w:rFonts w:ascii="Times New Roman" w:hAnsi="Times New Roman" w:cs="Times New Roman"/>
          <w:sz w:val="20"/>
          <w:szCs w:val="20"/>
        </w:rPr>
      </w:pPr>
      <w:r>
        <w:rPr>
          <w:rFonts w:ascii="Times New Roman" w:hAnsi="Times New Roman" w:cs="Times New Roman"/>
          <w:sz w:val="20"/>
          <w:szCs w:val="20"/>
          <w:vertAlign w:val="superscript"/>
        </w:rPr>
        <w:t xml:space="preserve">4  </w:t>
      </w:r>
      <w:proofErr w:type="spellStart"/>
      <w:r>
        <w:rPr>
          <w:rFonts w:ascii="Times New Roman" w:hAnsi="Times New Roman" w:cs="Times New Roman"/>
          <w:sz w:val="20"/>
          <w:szCs w:val="20"/>
        </w:rPr>
        <w:t>Nyambati</w:t>
      </w:r>
      <w:proofErr w:type="spellEnd"/>
      <w:r>
        <w:rPr>
          <w:rFonts w:ascii="Times New Roman" w:hAnsi="Times New Roman" w:cs="Times New Roman"/>
          <w:sz w:val="20"/>
          <w:szCs w:val="20"/>
        </w:rPr>
        <w:t xml:space="preserve"> et al. (2010)</w:t>
      </w:r>
    </w:p>
    <w:p w14:paraId="01DBE147" w14:textId="77777777" w:rsidR="005A6100" w:rsidRDefault="005A6100" w:rsidP="00B37627">
      <w:pPr>
        <w:rPr>
          <w:rFonts w:ascii="Times New Roman" w:hAnsi="Times New Roman" w:cs="Times New Roman"/>
          <w:b/>
        </w:rPr>
      </w:pPr>
    </w:p>
    <w:p w14:paraId="796115B7" w14:textId="3B5AB133" w:rsidR="00B37627" w:rsidRDefault="00AB5861" w:rsidP="00B37627">
      <w:pPr>
        <w:rPr>
          <w:rFonts w:ascii="Times New Roman" w:hAnsi="Times New Roman" w:cs="Times New Roman"/>
          <w:b/>
        </w:rPr>
      </w:pPr>
      <w:r>
        <w:rPr>
          <w:rFonts w:ascii="Times New Roman" w:hAnsi="Times New Roman" w:cs="Times New Roman"/>
          <w:b/>
        </w:rPr>
        <w:lastRenderedPageBreak/>
        <w:t>2.1.3</w:t>
      </w:r>
      <w:r w:rsidR="00B37627" w:rsidRPr="00B827AC">
        <w:rPr>
          <w:rFonts w:ascii="Times New Roman" w:hAnsi="Times New Roman" w:cs="Times New Roman"/>
          <w:b/>
        </w:rPr>
        <w:t xml:space="preserve"> </w:t>
      </w:r>
      <w:r w:rsidR="00B37627">
        <w:rPr>
          <w:rFonts w:ascii="Times New Roman" w:hAnsi="Times New Roman" w:cs="Times New Roman"/>
          <w:b/>
        </w:rPr>
        <w:t>Dairy cattle</w:t>
      </w:r>
    </w:p>
    <w:p w14:paraId="314C4451" w14:textId="77777777" w:rsidR="003B0CA3" w:rsidRDefault="003B0CA3" w:rsidP="003B0CA3">
      <w:pPr>
        <w:rPr>
          <w:rFonts w:ascii="Times New Roman" w:hAnsi="Times New Roman" w:cs="Times New Roman"/>
          <w:i/>
        </w:rPr>
      </w:pPr>
      <w:commentRangeStart w:id="207"/>
      <w:r>
        <w:rPr>
          <w:rFonts w:ascii="Times New Roman" w:hAnsi="Times New Roman" w:cs="Times New Roman"/>
          <w:i/>
        </w:rPr>
        <w:t>Herd model</w:t>
      </w:r>
      <w:commentRangeEnd w:id="207"/>
      <w:r w:rsidR="002D1CFA">
        <w:rPr>
          <w:rStyle w:val="CommentReference"/>
        </w:rPr>
        <w:commentReference w:id="207"/>
      </w:r>
    </w:p>
    <w:p w14:paraId="55E59E3B" w14:textId="6653B7A3" w:rsidR="003B0CA3" w:rsidRDefault="005E52C4">
      <w:pPr>
        <w:spacing w:line="480" w:lineRule="auto"/>
        <w:rPr>
          <w:rFonts w:ascii="Times New Roman" w:hAnsi="Times New Roman" w:cs="Times New Roman"/>
        </w:rPr>
        <w:pPrChange w:id="208" w:author="Hawkins, James" w:date="2018-10-03T11:17:00Z">
          <w:pPr/>
        </w:pPrChange>
      </w:pPr>
      <w:r>
        <w:rPr>
          <w:rFonts w:ascii="Times New Roman" w:hAnsi="Times New Roman" w:cs="Times New Roman"/>
        </w:rPr>
        <w:t>Cattle have important multi-faceted roles in smallholder livelihoods (</w:t>
      </w:r>
      <w:proofErr w:type="spellStart"/>
      <w:r>
        <w:rPr>
          <w:rFonts w:ascii="Times New Roman" w:hAnsi="Times New Roman" w:cs="Times New Roman"/>
        </w:rPr>
        <w:t>Weiler</w:t>
      </w:r>
      <w:proofErr w:type="spellEnd"/>
      <w:r>
        <w:rPr>
          <w:rFonts w:ascii="Times New Roman" w:hAnsi="Times New Roman" w:cs="Times New Roman"/>
        </w:rPr>
        <w:t xml:space="preserve"> et al. 2004), and therefore a change in </w:t>
      </w:r>
      <w:r w:rsidR="002B7BB3">
        <w:rPr>
          <w:rFonts w:ascii="Times New Roman" w:hAnsi="Times New Roman" w:cs="Times New Roman"/>
        </w:rPr>
        <w:t xml:space="preserve">the </w:t>
      </w:r>
      <w:r w:rsidR="001D7611">
        <w:rPr>
          <w:rFonts w:ascii="Times New Roman" w:hAnsi="Times New Roman" w:cs="Times New Roman"/>
        </w:rPr>
        <w:t xml:space="preserve">size or structure </w:t>
      </w:r>
      <w:r>
        <w:rPr>
          <w:rFonts w:ascii="Times New Roman" w:hAnsi="Times New Roman" w:cs="Times New Roman"/>
        </w:rPr>
        <w:t xml:space="preserve">of the herd has important implications for household welfare. </w:t>
      </w:r>
      <w:r w:rsidR="001D7611">
        <w:rPr>
          <w:rFonts w:ascii="Times New Roman" w:hAnsi="Times New Roman" w:cs="Times New Roman"/>
        </w:rPr>
        <w:t>The aim of the herd model is t</w:t>
      </w:r>
      <w:r>
        <w:rPr>
          <w:rFonts w:ascii="Times New Roman" w:hAnsi="Times New Roman" w:cs="Times New Roman"/>
        </w:rPr>
        <w:t xml:space="preserve">o assess the </w:t>
      </w:r>
      <w:r w:rsidR="000D57D6">
        <w:rPr>
          <w:rFonts w:ascii="Times New Roman" w:hAnsi="Times New Roman" w:cs="Times New Roman"/>
        </w:rPr>
        <w:t>r</w:t>
      </w:r>
      <w:r w:rsidR="001F3F25">
        <w:rPr>
          <w:rFonts w:ascii="Times New Roman" w:hAnsi="Times New Roman" w:cs="Times New Roman"/>
        </w:rPr>
        <w:t>ole of the stocking rate</w:t>
      </w:r>
      <w:r w:rsidR="001F3F25">
        <w:rPr>
          <w:rStyle w:val="FootnoteReference"/>
          <w:rFonts w:ascii="Times New Roman" w:hAnsi="Times New Roman" w:cs="Times New Roman"/>
        </w:rPr>
        <w:footnoteReference w:id="3"/>
      </w:r>
      <w:r w:rsidR="001F3F25">
        <w:rPr>
          <w:rFonts w:ascii="Times New Roman" w:hAnsi="Times New Roman" w:cs="Times New Roman"/>
        </w:rPr>
        <w:t xml:space="preserve"> on the CF of milk produced by the household.</w:t>
      </w:r>
      <w:r>
        <w:rPr>
          <w:rFonts w:ascii="Times New Roman" w:hAnsi="Times New Roman" w:cs="Times New Roman"/>
        </w:rPr>
        <w:t xml:space="preserve"> Since l</w:t>
      </w:r>
      <w:r w:rsidR="000D57D6">
        <w:rPr>
          <w:rFonts w:ascii="Times New Roman" w:hAnsi="Times New Roman" w:cs="Times New Roman"/>
        </w:rPr>
        <w:t xml:space="preserve">ow input livestock production systems generally have a low ratio of producing </w:t>
      </w:r>
      <w:r>
        <w:rPr>
          <w:rFonts w:ascii="Times New Roman" w:hAnsi="Times New Roman" w:cs="Times New Roman"/>
        </w:rPr>
        <w:t>to non-producing animals (</w:t>
      </w:r>
      <w:proofErr w:type="spellStart"/>
      <w:r w:rsidR="002B7BB3">
        <w:rPr>
          <w:rFonts w:ascii="Times New Roman" w:hAnsi="Times New Roman" w:cs="Times New Roman"/>
        </w:rPr>
        <w:t>Bebe</w:t>
      </w:r>
      <w:proofErr w:type="spellEnd"/>
      <w:r w:rsidR="002B7BB3">
        <w:rPr>
          <w:rFonts w:ascii="Times New Roman" w:hAnsi="Times New Roman" w:cs="Times New Roman"/>
        </w:rPr>
        <w:t xml:space="preserve"> et al. 2002</w:t>
      </w:r>
      <w:r>
        <w:rPr>
          <w:rFonts w:ascii="Times New Roman" w:hAnsi="Times New Roman" w:cs="Times New Roman"/>
        </w:rPr>
        <w:t>),</w:t>
      </w:r>
      <w:r w:rsidR="000D57D6">
        <w:rPr>
          <w:rFonts w:ascii="Times New Roman" w:hAnsi="Times New Roman" w:cs="Times New Roman"/>
        </w:rPr>
        <w:t xml:space="preserve"> reducing the associated ‘maintenance cost’ of the herd is proposed as </w:t>
      </w:r>
      <w:r w:rsidR="002B7BB3">
        <w:rPr>
          <w:rFonts w:ascii="Times New Roman" w:hAnsi="Times New Roman" w:cs="Times New Roman"/>
        </w:rPr>
        <w:t xml:space="preserve">a </w:t>
      </w:r>
      <w:r w:rsidR="000D57D6">
        <w:rPr>
          <w:rFonts w:ascii="Times New Roman" w:hAnsi="Times New Roman" w:cs="Times New Roman"/>
        </w:rPr>
        <w:t>strategy for reducing the CF of dairy production systems (</w:t>
      </w:r>
      <w:proofErr w:type="spellStart"/>
      <w:r>
        <w:rPr>
          <w:rFonts w:ascii="Times New Roman" w:hAnsi="Times New Roman" w:cs="Times New Roman"/>
        </w:rPr>
        <w:t>Mottet</w:t>
      </w:r>
      <w:proofErr w:type="spellEnd"/>
      <w:r>
        <w:rPr>
          <w:rFonts w:ascii="Times New Roman" w:hAnsi="Times New Roman" w:cs="Times New Roman"/>
        </w:rPr>
        <w:t xml:space="preserve"> et al. 2015</w:t>
      </w:r>
      <w:r w:rsidR="000D57D6">
        <w:rPr>
          <w:rFonts w:ascii="Times New Roman" w:hAnsi="Times New Roman" w:cs="Times New Roman"/>
        </w:rPr>
        <w:t xml:space="preserve">). </w:t>
      </w:r>
      <w:r>
        <w:rPr>
          <w:rFonts w:ascii="Times New Roman" w:hAnsi="Times New Roman" w:cs="Times New Roman"/>
        </w:rPr>
        <w:t>Livestock numbers are accounted for</w:t>
      </w:r>
      <w:r w:rsidR="000D57D6">
        <w:rPr>
          <w:rFonts w:ascii="Times New Roman" w:hAnsi="Times New Roman" w:cs="Times New Roman"/>
        </w:rPr>
        <w:t xml:space="preserve"> using stage structured demographic equations (</w:t>
      </w:r>
      <w:proofErr w:type="spellStart"/>
      <w:r w:rsidR="000D57D6">
        <w:rPr>
          <w:rFonts w:ascii="Times New Roman" w:hAnsi="Times New Roman" w:cs="Times New Roman"/>
        </w:rPr>
        <w:t>Hary</w:t>
      </w:r>
      <w:proofErr w:type="spellEnd"/>
      <w:r w:rsidR="000D57D6">
        <w:rPr>
          <w:rFonts w:ascii="Times New Roman" w:hAnsi="Times New Roman" w:cs="Times New Roman"/>
        </w:rPr>
        <w:t xml:space="preserve">, 2004). </w:t>
      </w:r>
      <w:r w:rsidR="003B0CA3">
        <w:rPr>
          <w:rFonts w:ascii="Times New Roman" w:hAnsi="Times New Roman" w:cs="Times New Roman"/>
        </w:rPr>
        <w:t>Cattle are disaggregated</w:t>
      </w:r>
      <w:r w:rsidR="003B0CA3" w:rsidRPr="00B827AC">
        <w:rPr>
          <w:rFonts w:ascii="Times New Roman" w:hAnsi="Times New Roman" w:cs="Times New Roman"/>
        </w:rPr>
        <w:t xml:space="preserve"> by breed (local and improved), sex</w:t>
      </w:r>
      <w:r w:rsidR="003B0CA3">
        <w:rPr>
          <w:rFonts w:ascii="Times New Roman" w:hAnsi="Times New Roman" w:cs="Times New Roman"/>
        </w:rPr>
        <w:t xml:space="preserve"> (male and female)</w:t>
      </w:r>
      <w:r w:rsidR="003B0CA3" w:rsidRPr="00B827AC">
        <w:rPr>
          <w:rFonts w:ascii="Times New Roman" w:hAnsi="Times New Roman" w:cs="Times New Roman"/>
        </w:rPr>
        <w:t xml:space="preserve">, and </w:t>
      </w:r>
      <w:r w:rsidR="003B0CA3">
        <w:rPr>
          <w:rFonts w:ascii="Times New Roman" w:hAnsi="Times New Roman" w:cs="Times New Roman"/>
        </w:rPr>
        <w:t>cohorts representing different production stages of the animal’s life cycle. For females, these cohorts include</w:t>
      </w:r>
      <w:r w:rsidR="003B0CA3" w:rsidRPr="00B827AC">
        <w:rPr>
          <w:rFonts w:ascii="Times New Roman" w:hAnsi="Times New Roman" w:cs="Times New Roman"/>
        </w:rPr>
        <w:t xml:space="preserve"> </w:t>
      </w:r>
      <w:r w:rsidR="003B0CA3">
        <w:rPr>
          <w:rFonts w:ascii="Times New Roman" w:hAnsi="Times New Roman" w:cs="Times New Roman"/>
        </w:rPr>
        <w:t xml:space="preserve">female </w:t>
      </w:r>
      <w:r w:rsidR="003B0CA3" w:rsidRPr="00B827AC">
        <w:rPr>
          <w:rFonts w:ascii="Times New Roman" w:hAnsi="Times New Roman" w:cs="Times New Roman"/>
        </w:rPr>
        <w:t xml:space="preserve">calves, heifers, </w:t>
      </w:r>
      <w:r w:rsidR="003B0CA3">
        <w:rPr>
          <w:rFonts w:ascii="Times New Roman" w:hAnsi="Times New Roman" w:cs="Times New Roman"/>
        </w:rPr>
        <w:t xml:space="preserve">and cows. The male cohorts includes male calves, steers, bulls, and </w:t>
      </w:r>
      <w:r w:rsidR="003B0CA3" w:rsidRPr="00B827AC">
        <w:rPr>
          <w:rFonts w:ascii="Times New Roman" w:hAnsi="Times New Roman" w:cs="Times New Roman"/>
        </w:rPr>
        <w:t>castrated adult males.</w:t>
      </w:r>
      <w:r w:rsidR="003B0CA3">
        <w:rPr>
          <w:rFonts w:ascii="Times New Roman" w:hAnsi="Times New Roman" w:cs="Times New Roman"/>
        </w:rPr>
        <w:t xml:space="preserve"> </w:t>
      </w:r>
      <w:r w:rsidR="008A38D2">
        <w:rPr>
          <w:rFonts w:ascii="Times New Roman" w:hAnsi="Times New Roman" w:cs="Times New Roman"/>
        </w:rPr>
        <w:t>The q</w:t>
      </w:r>
      <w:r w:rsidR="003B0CA3">
        <w:rPr>
          <w:rFonts w:ascii="Times New Roman" w:hAnsi="Times New Roman" w:cs="Times New Roman"/>
        </w:rPr>
        <w:t>uantity of animals in each cohort are considered in tropical livestock units (TLU) where one TLU is equal to 250 kg live weight. The amount of animals in each cohort are initially calibrated to fa</w:t>
      </w:r>
      <w:r w:rsidR="001D7611">
        <w:rPr>
          <w:rFonts w:ascii="Times New Roman" w:hAnsi="Times New Roman" w:cs="Times New Roman"/>
        </w:rPr>
        <w:t>rmer reports</w:t>
      </w:r>
      <w:r w:rsidR="003B0CA3">
        <w:rPr>
          <w:rFonts w:ascii="Times New Roman" w:hAnsi="Times New Roman" w:cs="Times New Roman"/>
        </w:rPr>
        <w:t xml:space="preserve">. In each period after period 1 of the simulation, these values are calculated based on </w:t>
      </w:r>
      <w:r w:rsidR="0041674F">
        <w:rPr>
          <w:rFonts w:ascii="Times New Roman" w:hAnsi="Times New Roman" w:cs="Times New Roman"/>
        </w:rPr>
        <w:t>net entries into the cohort (total entries minus exits)</w:t>
      </w:r>
      <w:r w:rsidR="003B0CA3">
        <w:rPr>
          <w:rFonts w:ascii="Times New Roman" w:hAnsi="Times New Roman" w:cs="Times New Roman"/>
        </w:rPr>
        <w:t xml:space="preserve"> (Appendix C</w:t>
      </w:r>
      <w:r w:rsidR="008A1D68">
        <w:rPr>
          <w:rFonts w:ascii="Times New Roman" w:hAnsi="Times New Roman" w:cs="Times New Roman"/>
        </w:rPr>
        <w:t>.1</w:t>
      </w:r>
      <w:r w:rsidR="003B0CA3">
        <w:rPr>
          <w:rFonts w:ascii="Times New Roman" w:hAnsi="Times New Roman" w:cs="Times New Roman"/>
        </w:rPr>
        <w:t xml:space="preserve">). </w:t>
      </w:r>
      <w:r w:rsidR="008A1D68">
        <w:rPr>
          <w:rFonts w:ascii="Times New Roman" w:hAnsi="Times New Roman" w:cs="Times New Roman"/>
        </w:rPr>
        <w:t>The quantity of animals in a given cohort is therefore equal to those in the previous period, minus those that transitioned to the next cohort, plus those that entered the cohort from a younger production stage. Additional sources of exits/entries include mortality,</w:t>
      </w:r>
      <w:r w:rsidR="008A38D2">
        <w:rPr>
          <w:rFonts w:ascii="Times New Roman" w:hAnsi="Times New Roman" w:cs="Times New Roman"/>
        </w:rPr>
        <w:t xml:space="preserve"> calf</w:t>
      </w:r>
      <w:r w:rsidR="008A1D68">
        <w:rPr>
          <w:rFonts w:ascii="Times New Roman" w:hAnsi="Times New Roman" w:cs="Times New Roman"/>
        </w:rPr>
        <w:t xml:space="preserve"> births</w:t>
      </w:r>
      <w:r w:rsidR="008A38D2">
        <w:rPr>
          <w:rFonts w:ascii="Times New Roman" w:hAnsi="Times New Roman" w:cs="Times New Roman"/>
        </w:rPr>
        <w:t xml:space="preserve"> from adult females</w:t>
      </w:r>
      <w:r w:rsidR="008A1D68">
        <w:rPr>
          <w:rFonts w:ascii="Times New Roman" w:hAnsi="Times New Roman" w:cs="Times New Roman"/>
        </w:rPr>
        <w:t xml:space="preserve">, sales/purchases, and culling due to old age. The assumption is made that all adult females are culled at the end of life and either consumed as meat or sold. Because local cows generally reproduce via natural mating, the assumption </w:t>
      </w:r>
      <w:commentRangeStart w:id="209"/>
      <w:r w:rsidR="008A1D68">
        <w:rPr>
          <w:rFonts w:ascii="Times New Roman" w:hAnsi="Times New Roman" w:cs="Times New Roman"/>
        </w:rPr>
        <w:t>was made that one b</w:t>
      </w:r>
      <w:r w:rsidR="008A38D2">
        <w:rPr>
          <w:rFonts w:ascii="Times New Roman" w:hAnsi="Times New Roman" w:cs="Times New Roman"/>
        </w:rPr>
        <w:t>ull for every five cows was maintained by the household</w:t>
      </w:r>
      <w:r w:rsidR="008A1D68">
        <w:rPr>
          <w:rFonts w:ascii="Times New Roman" w:hAnsi="Times New Roman" w:cs="Times New Roman"/>
        </w:rPr>
        <w:t>.</w:t>
      </w:r>
      <w:commentRangeEnd w:id="209"/>
      <w:r w:rsidR="00091B93">
        <w:rPr>
          <w:rStyle w:val="CommentReference"/>
        </w:rPr>
        <w:commentReference w:id="209"/>
      </w:r>
      <w:r w:rsidR="008A1D68">
        <w:rPr>
          <w:rFonts w:ascii="Times New Roman" w:hAnsi="Times New Roman" w:cs="Times New Roman"/>
        </w:rPr>
        <w:t xml:space="preserve"> Improved cattle are assumed to reproduce using AI, and therefore no specification is made related to the quantity of </w:t>
      </w:r>
      <w:r w:rsidR="0036674C">
        <w:rPr>
          <w:rFonts w:ascii="Times New Roman" w:hAnsi="Times New Roman" w:cs="Times New Roman"/>
        </w:rPr>
        <w:t>crossbred</w:t>
      </w:r>
      <w:r w:rsidR="008A38D2">
        <w:rPr>
          <w:rFonts w:ascii="Times New Roman" w:hAnsi="Times New Roman" w:cs="Times New Roman"/>
        </w:rPr>
        <w:t xml:space="preserve"> </w:t>
      </w:r>
      <w:r w:rsidR="008A1D68">
        <w:rPr>
          <w:rFonts w:ascii="Times New Roman" w:hAnsi="Times New Roman" w:cs="Times New Roman"/>
        </w:rPr>
        <w:t xml:space="preserve">bulls. </w:t>
      </w:r>
      <w:r w:rsidR="003B0CA3">
        <w:rPr>
          <w:rFonts w:ascii="Times New Roman" w:hAnsi="Times New Roman" w:cs="Times New Roman"/>
        </w:rPr>
        <w:t xml:space="preserve">The parameters used </w:t>
      </w:r>
      <w:r w:rsidR="008A1D68">
        <w:rPr>
          <w:rFonts w:ascii="Times New Roman" w:hAnsi="Times New Roman" w:cs="Times New Roman"/>
        </w:rPr>
        <w:t>in the equations for herd demog</w:t>
      </w:r>
      <w:r w:rsidR="001D7611">
        <w:rPr>
          <w:rFonts w:ascii="Times New Roman" w:hAnsi="Times New Roman" w:cs="Times New Roman"/>
        </w:rPr>
        <w:t>raphics are specified in Table 3.</w:t>
      </w:r>
      <w:r w:rsidR="008A1D68">
        <w:rPr>
          <w:rFonts w:ascii="Times New Roman" w:hAnsi="Times New Roman" w:cs="Times New Roman"/>
        </w:rPr>
        <w:t xml:space="preserve"> </w:t>
      </w:r>
    </w:p>
    <w:p w14:paraId="64F43039" w14:textId="77777777" w:rsidR="003B0CA3" w:rsidRDefault="003B0CA3">
      <w:pPr>
        <w:spacing w:line="480" w:lineRule="auto"/>
        <w:rPr>
          <w:rFonts w:ascii="Times New Roman" w:hAnsi="Times New Roman" w:cs="Times New Roman"/>
        </w:rPr>
        <w:pPrChange w:id="210" w:author="Hawkins, James" w:date="2018-10-03T11:17:00Z">
          <w:pPr/>
        </w:pPrChange>
      </w:pPr>
      <w:r>
        <w:rPr>
          <w:rFonts w:ascii="Times New Roman" w:hAnsi="Times New Roman" w:cs="Times New Roman"/>
        </w:rPr>
        <w:lastRenderedPageBreak/>
        <w:t>The labour requirements for dairy cattle were estimated based on the dairy labour survey module (Appendix A). Total labour required for the herd is estimated based on required labour inputs per animal (person-days TLU</w:t>
      </w:r>
      <w:r>
        <w:rPr>
          <w:rFonts w:ascii="Times New Roman" w:hAnsi="Times New Roman" w:cs="Times New Roman"/>
          <w:vertAlign w:val="superscript"/>
        </w:rPr>
        <w:t>-1</w:t>
      </w:r>
      <w:r>
        <w:rPr>
          <w:rFonts w:ascii="Times New Roman" w:hAnsi="Times New Roman" w:cs="Times New Roman"/>
        </w:rPr>
        <w:t xml:space="preserve"> month</w:t>
      </w:r>
      <w:r>
        <w:rPr>
          <w:rFonts w:ascii="Times New Roman" w:hAnsi="Times New Roman" w:cs="Times New Roman"/>
          <w:vertAlign w:val="superscript"/>
        </w:rPr>
        <w:t>-1</w:t>
      </w:r>
      <w:r>
        <w:rPr>
          <w:rFonts w:ascii="Times New Roman" w:hAnsi="Times New Roman" w:cs="Times New Roman"/>
        </w:rPr>
        <w:t>). The total labour requirements for the dairy herd is therefore included in the model using the following equation:</w:t>
      </w:r>
    </w:p>
    <w:p w14:paraId="06EADF0A" w14:textId="0B4C5E13" w:rsidR="003B0CA3" w:rsidRPr="00A74BC0" w:rsidRDefault="00530053">
      <w:pPr>
        <w:spacing w:line="480" w:lineRule="auto"/>
        <w:jc w:val="center"/>
        <w:rPr>
          <w:rFonts w:ascii="Times New Roman" w:eastAsiaTheme="minorEastAsia" w:hAnsi="Times New Roman" w:cs="Times New Roman"/>
          <w:color w:val="000000"/>
          <w:lang w:eastAsia="en-GB"/>
        </w:rPr>
        <w:pPrChange w:id="211" w:author="Hawkins, James" w:date="2018-10-03T11:17:00Z">
          <w:pPr>
            <w:jc w:val="center"/>
          </w:pPr>
        </w:pPrChange>
      </w:pP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Labour_Dairy</m:t>
            </m:r>
          </m:e>
          <m:sub>
            <m:r>
              <m:rPr>
                <m:sty m:val="p"/>
              </m:rPr>
              <w:rPr>
                <w:rFonts w:ascii="Cambria Math" w:eastAsiaTheme="minorEastAsia" w:hAnsi="Cambria Math" w:cs="Times New Roman"/>
                <w:color w:val="000000"/>
                <w:lang w:eastAsia="en-GB"/>
              </w:rPr>
              <m:t>m</m:t>
            </m:r>
          </m:sub>
        </m:sSub>
        <m:r>
          <m:rPr>
            <m:sty m:val="p"/>
          </m:rP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a</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Quant_Animal</m:t>
                </m:r>
              </m:e>
              <m:sub>
                <m:r>
                  <m:rPr>
                    <m:sty m:val="p"/>
                  </m:rPr>
                  <w:rPr>
                    <w:rFonts w:ascii="Cambria Math" w:eastAsia="Times New Roman" w:hAnsi="Cambria Math" w:cs="Times New Roman"/>
                    <w:color w:val="000000"/>
                    <w:lang w:eastAsia="en-GB"/>
                  </w:rPr>
                  <m:t>a</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Labour_Animal</m:t>
            </m:r>
          </m:e>
          <m:sub>
            <m:r>
              <m:rPr>
                <m:sty m:val="p"/>
              </m:rPr>
              <w:rPr>
                <w:rFonts w:ascii="Cambria Math" w:eastAsia="Times New Roman" w:hAnsi="Cambria Math" w:cs="Times New Roman"/>
                <w:color w:val="000000"/>
                <w:lang w:eastAsia="en-GB"/>
              </w:rPr>
              <m:t>a</m:t>
            </m:r>
          </m:sub>
        </m:sSub>
      </m:oMath>
      <w:r w:rsidR="003B0CA3">
        <w:rPr>
          <w:rFonts w:ascii="Times New Roman" w:eastAsiaTheme="minorEastAsia" w:hAnsi="Times New Roman" w:cs="Times New Roman"/>
          <w:color w:val="000000"/>
          <w:lang w:eastAsia="en-GB"/>
        </w:rPr>
        <w:t xml:space="preserve"> </w:t>
      </w:r>
    </w:p>
    <w:p w14:paraId="7B7B3E6C" w14:textId="1DB01524" w:rsidR="003B0CA3" w:rsidRPr="00E0642C" w:rsidRDefault="003B0CA3">
      <w:pPr>
        <w:spacing w:line="480" w:lineRule="auto"/>
        <w:rPr>
          <w:rFonts w:ascii="Times New Roman" w:hAnsi="Times New Roman" w:cs="Times New Roman"/>
        </w:rPr>
        <w:pPrChange w:id="212" w:author="Hawkins, James" w:date="2018-10-03T11:17:00Z">
          <w:pPr/>
        </w:pPrChange>
      </w:pPr>
      <w:r>
        <w:rPr>
          <w:rFonts w:ascii="Times New Roman" w:eastAsiaTheme="minorEastAsia" w:hAnsi="Times New Roman" w:cs="Times New Roman"/>
          <w:color w:val="000000"/>
          <w:lang w:eastAsia="en-GB"/>
        </w:rPr>
        <w:t xml:space="preserve">Where </w:t>
      </w:r>
      <w:proofErr w:type="spellStart"/>
      <w:r w:rsidR="00D369C2">
        <w:rPr>
          <w:rFonts w:ascii="Times New Roman" w:eastAsiaTheme="minorEastAsia" w:hAnsi="Times New Roman" w:cs="Times New Roman"/>
          <w:color w:val="000000"/>
          <w:lang w:eastAsia="en-GB"/>
        </w:rPr>
        <w:t>Labour_Dairy</w:t>
      </w:r>
      <w:r w:rsidR="00D369C2">
        <w:rPr>
          <w:rFonts w:ascii="Times New Roman" w:eastAsiaTheme="minorEastAsia" w:hAnsi="Times New Roman" w:cs="Times New Roman"/>
          <w:color w:val="000000"/>
          <w:vertAlign w:val="subscript"/>
          <w:lang w:eastAsia="en-GB"/>
        </w:rPr>
        <w:t>m</w:t>
      </w:r>
      <w:proofErr w:type="spellEnd"/>
      <w:r w:rsidR="00D369C2">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is the total labour requirements for the dairy enterprise</w:t>
      </w:r>
      <w:r w:rsidR="001D7611">
        <w:rPr>
          <w:rFonts w:ascii="Times New Roman" w:eastAsiaTheme="minorEastAsia" w:hAnsi="Times New Roman" w:cs="Times New Roman"/>
          <w:color w:val="000000"/>
          <w:lang w:eastAsia="en-GB"/>
        </w:rPr>
        <w:t xml:space="preserve"> in a given month</w:t>
      </w:r>
      <w:r>
        <w:rPr>
          <w:rFonts w:ascii="Times New Roman" w:eastAsiaTheme="minorEastAsia" w:hAnsi="Times New Roman" w:cs="Times New Roman"/>
          <w:color w:val="000000"/>
          <w:lang w:eastAsia="en-GB"/>
        </w:rPr>
        <w:t xml:space="preserve">, </w:t>
      </w:r>
      <w:proofErr w:type="spellStart"/>
      <w:r>
        <w:rPr>
          <w:rFonts w:ascii="Times New Roman" w:eastAsiaTheme="minorEastAsia" w:hAnsi="Times New Roman" w:cs="Times New Roman"/>
          <w:color w:val="000000"/>
          <w:lang w:eastAsia="en-GB"/>
        </w:rPr>
        <w:t>Quant_Animal</w:t>
      </w:r>
      <w:r>
        <w:rPr>
          <w:rFonts w:ascii="Times New Roman" w:eastAsiaTheme="minorEastAsia" w:hAnsi="Times New Roman" w:cs="Times New Roman"/>
          <w:color w:val="000000"/>
          <w:vertAlign w:val="subscript"/>
          <w:lang w:eastAsia="en-GB"/>
        </w:rPr>
        <w:t>a</w:t>
      </w:r>
      <w:proofErr w:type="spellEnd"/>
      <w:r>
        <w:rPr>
          <w:rFonts w:ascii="Times New Roman" w:eastAsiaTheme="minorEastAsia" w:hAnsi="Times New Roman" w:cs="Times New Roman"/>
          <w:color w:val="000000"/>
          <w:lang w:eastAsia="en-GB"/>
        </w:rPr>
        <w:t xml:space="preserve"> is the quantity of animals of a given cohort, a, and </w:t>
      </w:r>
      <w:proofErr w:type="spellStart"/>
      <w:r>
        <w:rPr>
          <w:rFonts w:ascii="Times New Roman" w:eastAsiaTheme="minorEastAsia" w:hAnsi="Times New Roman" w:cs="Times New Roman"/>
          <w:color w:val="000000"/>
          <w:lang w:eastAsia="en-GB"/>
        </w:rPr>
        <w:t>Labour_Animal</w:t>
      </w:r>
      <w:r>
        <w:rPr>
          <w:rFonts w:ascii="Times New Roman" w:eastAsiaTheme="minorEastAsia" w:hAnsi="Times New Roman" w:cs="Times New Roman"/>
          <w:color w:val="000000"/>
          <w:vertAlign w:val="subscript"/>
          <w:lang w:eastAsia="en-GB"/>
        </w:rPr>
        <w:t>a</w:t>
      </w:r>
      <w:proofErr w:type="spellEnd"/>
      <w:r>
        <w:rPr>
          <w:rFonts w:ascii="Times New Roman" w:eastAsiaTheme="minorEastAsia" w:hAnsi="Times New Roman" w:cs="Times New Roman"/>
          <w:color w:val="000000"/>
          <w:lang w:eastAsia="en-GB"/>
        </w:rPr>
        <w:t xml:space="preserve"> is the labour required per animal in cohort a. </w:t>
      </w:r>
    </w:p>
    <w:p w14:paraId="3584AB83" w14:textId="7FBB3E46" w:rsidR="003B0CA3" w:rsidRPr="008A1D68" w:rsidRDefault="003B0CA3">
      <w:pPr>
        <w:spacing w:line="480" w:lineRule="auto"/>
        <w:rPr>
          <w:rFonts w:ascii="Times New Roman" w:hAnsi="Times New Roman" w:cs="Times New Roman"/>
        </w:rPr>
        <w:pPrChange w:id="213" w:author="Hawkins, James" w:date="2018-10-03T11:17:00Z">
          <w:pPr/>
        </w:pPrChange>
      </w:pPr>
      <w:r>
        <w:rPr>
          <w:rFonts w:ascii="Times New Roman" w:hAnsi="Times New Roman" w:cs="Times New Roman"/>
        </w:rPr>
        <w:t>The expenses related to the dairy enterprise are disaggregated into feed expenses, animal maintenance expenses (including for reproduction and health/veterinary services), and labour. Expenses on purchased feeds are based on the monthly amount purchased and the respective market price of the feed. The feed prices were obtained from farmer reports. These values are ___ , ___, ___, and ___ USD kg</w:t>
      </w:r>
      <w:r>
        <w:rPr>
          <w:rFonts w:ascii="Times New Roman" w:hAnsi="Times New Roman" w:cs="Times New Roman"/>
          <w:vertAlign w:val="superscript"/>
        </w:rPr>
        <w:t xml:space="preserve">-1 </w:t>
      </w:r>
      <w:r>
        <w:rPr>
          <w:rFonts w:ascii="Times New Roman" w:hAnsi="Times New Roman" w:cs="Times New Roman"/>
        </w:rPr>
        <w:t>for cottonseed meal, sunflower seed cake, maize grain, and maize bran, respectively. Farmers were asked to specify the amount of cash spent per year on reproductive services and health related services for their cattle. These reported expenses are used to estimate an annual expense per tropical livestock unit (USD TLU</w:t>
      </w:r>
      <w:r>
        <w:rPr>
          <w:rFonts w:ascii="Times New Roman" w:hAnsi="Times New Roman" w:cs="Times New Roman"/>
          <w:vertAlign w:val="superscript"/>
        </w:rPr>
        <w:t>-1</w:t>
      </w:r>
      <w:r>
        <w:rPr>
          <w:rFonts w:ascii="Times New Roman" w:hAnsi="Times New Roman" w:cs="Times New Roman"/>
        </w:rPr>
        <w:t xml:space="preserve"> yr</w:t>
      </w:r>
      <w:r>
        <w:rPr>
          <w:rFonts w:ascii="Times New Roman" w:hAnsi="Times New Roman" w:cs="Times New Roman"/>
          <w:vertAlign w:val="superscript"/>
        </w:rPr>
        <w:t>-1</w:t>
      </w:r>
      <w:r>
        <w:rPr>
          <w:rFonts w:ascii="Times New Roman" w:hAnsi="Times New Roman" w:cs="Times New Roman"/>
        </w:rPr>
        <w:t>), which is then aggregated to determine the total expenses for the herd.  Livestock labour required over and above that provided by household members is charged based on farmer reported wage rates paid to agricultural workers for the dairy enterprise ( __ USD person-day</w:t>
      </w:r>
      <w:r>
        <w:rPr>
          <w:rFonts w:ascii="Times New Roman" w:hAnsi="Times New Roman" w:cs="Times New Roman"/>
          <w:vertAlign w:val="superscript"/>
        </w:rPr>
        <w:t>-1</w:t>
      </w:r>
      <w:r>
        <w:rPr>
          <w:rFonts w:ascii="Times New Roman" w:hAnsi="Times New Roman" w:cs="Times New Roman"/>
        </w:rPr>
        <w:t xml:space="preserve">). </w:t>
      </w:r>
    </w:p>
    <w:p w14:paraId="08400E43" w14:textId="5878A2A6" w:rsidR="00307725" w:rsidRPr="00743862" w:rsidRDefault="00307725">
      <w:pPr>
        <w:spacing w:line="480" w:lineRule="auto"/>
        <w:rPr>
          <w:rFonts w:ascii="Times New Roman" w:hAnsi="Times New Roman" w:cs="Times New Roman"/>
          <w:i/>
        </w:rPr>
        <w:pPrChange w:id="214" w:author="Hawkins, James" w:date="2018-10-03T11:17:00Z">
          <w:pPr/>
        </w:pPrChange>
      </w:pPr>
      <w:r w:rsidRPr="00307725">
        <w:rPr>
          <w:rFonts w:ascii="Times New Roman" w:hAnsi="Times New Roman" w:cs="Times New Roman"/>
          <w:i/>
        </w:rPr>
        <w:t>Animal model</w:t>
      </w:r>
    </w:p>
    <w:p w14:paraId="2D797E66" w14:textId="7D60BF6A" w:rsidR="007A7E67" w:rsidRDefault="001D7611">
      <w:pPr>
        <w:spacing w:line="480" w:lineRule="auto"/>
        <w:rPr>
          <w:rFonts w:ascii="Times New Roman" w:hAnsi="Times New Roman" w:cs="Times New Roman"/>
        </w:rPr>
        <w:pPrChange w:id="215" w:author="Hawkins, James" w:date="2018-10-03T11:17:00Z">
          <w:pPr/>
        </w:pPrChange>
      </w:pPr>
      <w:r>
        <w:rPr>
          <w:rFonts w:ascii="Times New Roman" w:hAnsi="Times New Roman" w:cs="Times New Roman"/>
        </w:rPr>
        <w:t>Nutrition</w:t>
      </w:r>
      <w:r w:rsidR="00577F8F">
        <w:rPr>
          <w:rFonts w:ascii="Times New Roman" w:hAnsi="Times New Roman" w:cs="Times New Roman"/>
        </w:rPr>
        <w:t xml:space="preserve"> is the primary </w:t>
      </w:r>
      <w:r w:rsidR="0041674F">
        <w:rPr>
          <w:rFonts w:ascii="Times New Roman" w:hAnsi="Times New Roman" w:cs="Times New Roman"/>
        </w:rPr>
        <w:t xml:space="preserve">determinant of </w:t>
      </w:r>
      <w:commentRangeStart w:id="216"/>
      <w:r w:rsidR="0041674F">
        <w:rPr>
          <w:rFonts w:ascii="Times New Roman" w:hAnsi="Times New Roman" w:cs="Times New Roman"/>
        </w:rPr>
        <w:t>productivity</w:t>
      </w:r>
      <w:commentRangeEnd w:id="216"/>
      <w:r w:rsidR="00091B93">
        <w:rPr>
          <w:rStyle w:val="CommentReference"/>
        </w:rPr>
        <w:commentReference w:id="216"/>
      </w:r>
      <w:r w:rsidR="0041674F">
        <w:rPr>
          <w:rFonts w:ascii="Times New Roman" w:hAnsi="Times New Roman" w:cs="Times New Roman"/>
        </w:rPr>
        <w:t xml:space="preserve"> per animal of</w:t>
      </w:r>
      <w:r w:rsidR="0036674C">
        <w:rPr>
          <w:rFonts w:ascii="Times New Roman" w:hAnsi="Times New Roman" w:cs="Times New Roman"/>
        </w:rPr>
        <w:t xml:space="preserve"> </w:t>
      </w:r>
      <w:r w:rsidR="00800CEC">
        <w:rPr>
          <w:rFonts w:ascii="Times New Roman" w:hAnsi="Times New Roman" w:cs="Times New Roman"/>
        </w:rPr>
        <w:t>a given breed.</w:t>
      </w:r>
      <w:r w:rsidR="00984D34">
        <w:rPr>
          <w:rFonts w:ascii="Times New Roman" w:hAnsi="Times New Roman" w:cs="Times New Roman"/>
        </w:rPr>
        <w:t xml:space="preserve"> Because nat</w:t>
      </w:r>
      <w:r w:rsidR="002B7BB3">
        <w:rPr>
          <w:rFonts w:ascii="Times New Roman" w:hAnsi="Times New Roman" w:cs="Times New Roman"/>
        </w:rPr>
        <w:t>ive</w:t>
      </w:r>
      <w:r w:rsidR="00197575">
        <w:rPr>
          <w:rFonts w:ascii="Times New Roman" w:hAnsi="Times New Roman" w:cs="Times New Roman"/>
        </w:rPr>
        <w:t xml:space="preserve"> pastures, crop residues</w:t>
      </w:r>
      <w:r w:rsidR="00984D34">
        <w:rPr>
          <w:rFonts w:ascii="Times New Roman" w:hAnsi="Times New Roman" w:cs="Times New Roman"/>
        </w:rPr>
        <w:t xml:space="preserve"> and </w:t>
      </w:r>
      <w:commentRangeStart w:id="217"/>
      <w:r>
        <w:rPr>
          <w:rFonts w:ascii="Times New Roman" w:hAnsi="Times New Roman" w:cs="Times New Roman"/>
        </w:rPr>
        <w:t xml:space="preserve">household </w:t>
      </w:r>
      <w:r w:rsidR="00984D34">
        <w:rPr>
          <w:rFonts w:ascii="Times New Roman" w:hAnsi="Times New Roman" w:cs="Times New Roman"/>
        </w:rPr>
        <w:t xml:space="preserve">scraps </w:t>
      </w:r>
      <w:commentRangeEnd w:id="217"/>
      <w:r w:rsidR="00A66B5B">
        <w:rPr>
          <w:rStyle w:val="CommentReference"/>
        </w:rPr>
        <w:commentReference w:id="217"/>
      </w:r>
      <w:r w:rsidR="00984D34">
        <w:rPr>
          <w:rFonts w:ascii="Times New Roman" w:hAnsi="Times New Roman" w:cs="Times New Roman"/>
        </w:rPr>
        <w:t>generally have insufficient energy and protein to meet maximum potential productivity</w:t>
      </w:r>
      <w:r w:rsidR="00BC4773">
        <w:rPr>
          <w:rFonts w:ascii="Times New Roman" w:hAnsi="Times New Roman" w:cs="Times New Roman"/>
        </w:rPr>
        <w:t>,</w:t>
      </w:r>
      <w:r w:rsidR="00800CEC">
        <w:rPr>
          <w:rFonts w:ascii="Times New Roman" w:hAnsi="Times New Roman" w:cs="Times New Roman"/>
        </w:rPr>
        <w:t xml:space="preserve"> </w:t>
      </w:r>
      <w:r w:rsidR="00BC4773">
        <w:rPr>
          <w:rFonts w:ascii="Times New Roman" w:hAnsi="Times New Roman" w:cs="Times New Roman"/>
        </w:rPr>
        <w:t>s</w:t>
      </w:r>
      <w:r w:rsidR="004E28D6">
        <w:rPr>
          <w:rFonts w:ascii="Times New Roman" w:hAnsi="Times New Roman" w:cs="Times New Roman"/>
        </w:rPr>
        <w:t>upplementing</w:t>
      </w:r>
      <w:r w:rsidR="00E50F9E">
        <w:rPr>
          <w:rFonts w:ascii="Times New Roman" w:hAnsi="Times New Roman" w:cs="Times New Roman"/>
        </w:rPr>
        <w:t xml:space="preserve"> with </w:t>
      </w:r>
      <w:r w:rsidR="00984D34">
        <w:rPr>
          <w:rFonts w:ascii="Times New Roman" w:hAnsi="Times New Roman" w:cs="Times New Roman"/>
        </w:rPr>
        <w:t xml:space="preserve">improved fodders and/or </w:t>
      </w:r>
      <w:r w:rsidR="00E50F9E">
        <w:rPr>
          <w:rFonts w:ascii="Times New Roman" w:hAnsi="Times New Roman" w:cs="Times New Roman"/>
        </w:rPr>
        <w:t>concentrate feeds</w:t>
      </w:r>
      <w:r w:rsidR="004E28D6">
        <w:rPr>
          <w:rFonts w:ascii="Times New Roman" w:hAnsi="Times New Roman" w:cs="Times New Roman"/>
        </w:rPr>
        <w:t xml:space="preserve"> </w:t>
      </w:r>
      <w:r w:rsidR="008A1D68">
        <w:rPr>
          <w:rFonts w:ascii="Times New Roman" w:hAnsi="Times New Roman" w:cs="Times New Roman"/>
        </w:rPr>
        <w:t xml:space="preserve">is necessary </w:t>
      </w:r>
      <w:r w:rsidR="00BC4773">
        <w:rPr>
          <w:rFonts w:ascii="Times New Roman" w:hAnsi="Times New Roman" w:cs="Times New Roman"/>
        </w:rPr>
        <w:t xml:space="preserve">to meet potential </w:t>
      </w:r>
      <w:r w:rsidR="008A1D68">
        <w:rPr>
          <w:rFonts w:ascii="Times New Roman" w:hAnsi="Times New Roman" w:cs="Times New Roman"/>
        </w:rPr>
        <w:t xml:space="preserve">animal productivity. </w:t>
      </w:r>
      <w:r w:rsidR="0041674F">
        <w:rPr>
          <w:rFonts w:ascii="Times New Roman" w:hAnsi="Times New Roman" w:cs="Times New Roman"/>
        </w:rPr>
        <w:t>S</w:t>
      </w:r>
      <w:r w:rsidR="008A1D68">
        <w:rPr>
          <w:rFonts w:ascii="Times New Roman" w:hAnsi="Times New Roman" w:cs="Times New Roman"/>
        </w:rPr>
        <w:t>upplemental feeding</w:t>
      </w:r>
      <w:r w:rsidR="00BC4773">
        <w:rPr>
          <w:rFonts w:ascii="Times New Roman" w:hAnsi="Times New Roman" w:cs="Times New Roman"/>
        </w:rPr>
        <w:t xml:space="preserve"> </w:t>
      </w:r>
      <w:r w:rsidR="004E28D6">
        <w:rPr>
          <w:rFonts w:ascii="Times New Roman" w:hAnsi="Times New Roman" w:cs="Times New Roman"/>
        </w:rPr>
        <w:t>increase</w:t>
      </w:r>
      <w:r w:rsidR="008A1D68">
        <w:rPr>
          <w:rFonts w:ascii="Times New Roman" w:hAnsi="Times New Roman" w:cs="Times New Roman"/>
        </w:rPr>
        <w:t>s</w:t>
      </w:r>
      <w:r w:rsidR="004E28D6">
        <w:rPr>
          <w:rFonts w:ascii="Times New Roman" w:hAnsi="Times New Roman" w:cs="Times New Roman"/>
        </w:rPr>
        <w:t xml:space="preserve"> milk yield</w:t>
      </w:r>
      <w:r w:rsidR="00E50F9E">
        <w:rPr>
          <w:rFonts w:ascii="Times New Roman" w:hAnsi="Times New Roman" w:cs="Times New Roman"/>
        </w:rPr>
        <w:t xml:space="preserve">s during lactation (Shem et al. 2003, </w:t>
      </w:r>
      <w:proofErr w:type="spellStart"/>
      <w:r w:rsidR="00E50F9E">
        <w:rPr>
          <w:rFonts w:ascii="Times New Roman" w:hAnsi="Times New Roman" w:cs="Times New Roman"/>
        </w:rPr>
        <w:t>Muinga</w:t>
      </w:r>
      <w:proofErr w:type="spellEnd"/>
      <w:r w:rsidR="00E50F9E">
        <w:rPr>
          <w:rFonts w:ascii="Times New Roman" w:hAnsi="Times New Roman" w:cs="Times New Roman"/>
        </w:rPr>
        <w:t xml:space="preserve"> et al. </w:t>
      </w:r>
      <w:commentRangeStart w:id="218"/>
      <w:r w:rsidR="00E50F9E">
        <w:rPr>
          <w:rFonts w:ascii="Times New Roman" w:hAnsi="Times New Roman" w:cs="Times New Roman"/>
        </w:rPr>
        <w:t>1992</w:t>
      </w:r>
      <w:commentRangeEnd w:id="218"/>
      <w:r w:rsidR="004E1557">
        <w:rPr>
          <w:rStyle w:val="CommentReference"/>
        </w:rPr>
        <w:commentReference w:id="218"/>
      </w:r>
      <w:r w:rsidR="00E50F9E">
        <w:rPr>
          <w:rFonts w:ascii="Times New Roman" w:hAnsi="Times New Roman" w:cs="Times New Roman"/>
        </w:rPr>
        <w:t>)</w:t>
      </w:r>
      <w:r w:rsidR="004E28D6">
        <w:rPr>
          <w:rFonts w:ascii="Times New Roman" w:hAnsi="Times New Roman" w:cs="Times New Roman"/>
        </w:rPr>
        <w:t>,</w:t>
      </w:r>
      <w:r w:rsidR="00E50F9E">
        <w:rPr>
          <w:rFonts w:ascii="Times New Roman" w:hAnsi="Times New Roman" w:cs="Times New Roman"/>
        </w:rPr>
        <w:t xml:space="preserve"> and</w:t>
      </w:r>
      <w:r w:rsidR="0041674F">
        <w:rPr>
          <w:rFonts w:ascii="Times New Roman" w:hAnsi="Times New Roman" w:cs="Times New Roman"/>
        </w:rPr>
        <w:t xml:space="preserve"> daily </w:t>
      </w:r>
      <w:proofErr w:type="spellStart"/>
      <w:r w:rsidR="0041674F">
        <w:rPr>
          <w:rFonts w:ascii="Times New Roman" w:hAnsi="Times New Roman" w:cs="Times New Roman"/>
        </w:rPr>
        <w:t>liveweight</w:t>
      </w:r>
      <w:proofErr w:type="spellEnd"/>
      <w:r w:rsidR="0041674F">
        <w:rPr>
          <w:rFonts w:ascii="Times New Roman" w:hAnsi="Times New Roman" w:cs="Times New Roman"/>
        </w:rPr>
        <w:t xml:space="preserve"> gain</w:t>
      </w:r>
      <w:r w:rsidR="00E50F9E">
        <w:rPr>
          <w:rFonts w:ascii="Times New Roman" w:hAnsi="Times New Roman" w:cs="Times New Roman"/>
        </w:rPr>
        <w:t xml:space="preserve"> for growing cattle </w:t>
      </w:r>
      <w:r w:rsidR="002028C8">
        <w:rPr>
          <w:rFonts w:ascii="Times New Roman" w:hAnsi="Times New Roman" w:cs="Times New Roman"/>
        </w:rPr>
        <w:t>(</w:t>
      </w:r>
      <w:proofErr w:type="spellStart"/>
      <w:r w:rsidR="002028C8">
        <w:rPr>
          <w:rFonts w:ascii="Times New Roman" w:hAnsi="Times New Roman" w:cs="Times New Roman"/>
        </w:rPr>
        <w:t>Snijders</w:t>
      </w:r>
      <w:proofErr w:type="spellEnd"/>
      <w:r w:rsidR="002028C8">
        <w:rPr>
          <w:rFonts w:ascii="Times New Roman" w:hAnsi="Times New Roman" w:cs="Times New Roman"/>
        </w:rPr>
        <w:t xml:space="preserve"> et al. 2011)</w:t>
      </w:r>
      <w:r w:rsidR="00E50F9E">
        <w:rPr>
          <w:rFonts w:ascii="Times New Roman" w:hAnsi="Times New Roman" w:cs="Times New Roman"/>
        </w:rPr>
        <w:t>.</w:t>
      </w:r>
      <w:r w:rsidR="004E28D6">
        <w:rPr>
          <w:rFonts w:ascii="Times New Roman" w:hAnsi="Times New Roman" w:cs="Times New Roman"/>
        </w:rPr>
        <w:t xml:space="preserve"> </w:t>
      </w:r>
      <w:r w:rsidR="00E50F9E">
        <w:rPr>
          <w:rFonts w:ascii="Times New Roman" w:hAnsi="Times New Roman" w:cs="Times New Roman"/>
        </w:rPr>
        <w:t xml:space="preserve"> Improved feeding of young cattle is proposed for</w:t>
      </w:r>
      <w:r w:rsidR="0041674F">
        <w:rPr>
          <w:rFonts w:ascii="Times New Roman" w:hAnsi="Times New Roman" w:cs="Times New Roman"/>
        </w:rPr>
        <w:t xml:space="preserve"> reducing time to maturity and</w:t>
      </w:r>
      <w:r w:rsidR="00E50F9E">
        <w:rPr>
          <w:rFonts w:ascii="Times New Roman" w:hAnsi="Times New Roman" w:cs="Times New Roman"/>
        </w:rPr>
        <w:t xml:space="preserve"> </w:t>
      </w:r>
      <w:r w:rsidR="00E50F9E">
        <w:rPr>
          <w:rFonts w:ascii="Times New Roman" w:hAnsi="Times New Roman" w:cs="Times New Roman"/>
        </w:rPr>
        <w:lastRenderedPageBreak/>
        <w:t xml:space="preserve">increasing productive lifetime per animal </w:t>
      </w:r>
      <w:r w:rsidR="007A7E67">
        <w:rPr>
          <w:rFonts w:ascii="Times New Roman" w:hAnsi="Times New Roman" w:cs="Times New Roman"/>
        </w:rPr>
        <w:t xml:space="preserve">(e.g. </w:t>
      </w:r>
      <w:r w:rsidR="007A7E67" w:rsidRPr="00501922">
        <w:rPr>
          <w:rFonts w:ascii="Times New Roman" w:hAnsi="Times New Roman" w:cs="Times New Roman"/>
        </w:rPr>
        <w:t>Ba</w:t>
      </w:r>
      <w:r w:rsidR="00E50F9E">
        <w:rPr>
          <w:rFonts w:ascii="Times New Roman" w:hAnsi="Times New Roman" w:cs="Times New Roman"/>
        </w:rPr>
        <w:t xml:space="preserve">gley, 1993; Osuji et al., 2005). </w:t>
      </w:r>
      <w:r w:rsidR="005B6BCF">
        <w:rPr>
          <w:rFonts w:ascii="Times New Roman" w:hAnsi="Times New Roman" w:cs="Times New Roman"/>
        </w:rPr>
        <w:t>Lactation milk yield of up to 2,200</w:t>
      </w:r>
      <w:r w:rsidR="00B0411F">
        <w:rPr>
          <w:rFonts w:ascii="Times New Roman" w:hAnsi="Times New Roman" w:cs="Times New Roman"/>
        </w:rPr>
        <w:t xml:space="preserve"> and </w:t>
      </w:r>
      <w:commentRangeStart w:id="219"/>
      <w:r w:rsidR="00B0411F">
        <w:rPr>
          <w:rFonts w:ascii="Times New Roman" w:hAnsi="Times New Roman" w:cs="Times New Roman"/>
        </w:rPr>
        <w:t>2,700</w:t>
      </w:r>
      <w:r w:rsidR="000A4182">
        <w:rPr>
          <w:rFonts w:ascii="Times New Roman" w:hAnsi="Times New Roman" w:cs="Times New Roman"/>
        </w:rPr>
        <w:t xml:space="preserve"> litres </w:t>
      </w:r>
      <w:commentRangeEnd w:id="219"/>
      <w:r w:rsidR="004E1557">
        <w:rPr>
          <w:rStyle w:val="CommentReference"/>
        </w:rPr>
        <w:commentReference w:id="219"/>
      </w:r>
      <w:r w:rsidR="000A4182">
        <w:rPr>
          <w:rFonts w:ascii="Times New Roman" w:hAnsi="Times New Roman" w:cs="Times New Roman"/>
        </w:rPr>
        <w:t>can be achieved for local and improved cattle respectively</w:t>
      </w:r>
      <w:r w:rsidR="00497E0A">
        <w:rPr>
          <w:rFonts w:ascii="Times New Roman" w:hAnsi="Times New Roman" w:cs="Times New Roman"/>
        </w:rPr>
        <w:t xml:space="preserve"> under optimal feeding conditions</w:t>
      </w:r>
      <w:r w:rsidR="000A4182">
        <w:rPr>
          <w:rFonts w:ascii="Times New Roman" w:hAnsi="Times New Roman" w:cs="Times New Roman"/>
        </w:rPr>
        <w:t xml:space="preserve"> (</w:t>
      </w:r>
      <w:proofErr w:type="spellStart"/>
      <w:r w:rsidR="00B0411F">
        <w:rPr>
          <w:rFonts w:ascii="Times New Roman" w:hAnsi="Times New Roman" w:cs="Times New Roman"/>
        </w:rPr>
        <w:t>Mruttu</w:t>
      </w:r>
      <w:proofErr w:type="spellEnd"/>
      <w:r w:rsidR="00B0411F">
        <w:rPr>
          <w:rFonts w:ascii="Times New Roman" w:hAnsi="Times New Roman" w:cs="Times New Roman"/>
        </w:rPr>
        <w:t xml:space="preserve"> et al. 2016</w:t>
      </w:r>
      <w:r w:rsidR="00E50F9E">
        <w:rPr>
          <w:rFonts w:ascii="Times New Roman" w:hAnsi="Times New Roman" w:cs="Times New Roman"/>
        </w:rPr>
        <w:t>) and maximum</w:t>
      </w:r>
      <w:r w:rsidR="00AD0199">
        <w:rPr>
          <w:rFonts w:ascii="Times New Roman" w:hAnsi="Times New Roman" w:cs="Times New Roman"/>
        </w:rPr>
        <w:t xml:space="preserve"> growth rates </w:t>
      </w:r>
      <w:r w:rsidR="00E50F9E">
        <w:rPr>
          <w:rFonts w:ascii="Times New Roman" w:hAnsi="Times New Roman" w:cs="Times New Roman"/>
        </w:rPr>
        <w:t xml:space="preserve">of up to </w:t>
      </w:r>
      <w:r w:rsidR="00AD0199">
        <w:rPr>
          <w:rFonts w:ascii="Times New Roman" w:hAnsi="Times New Roman" w:cs="Times New Roman"/>
        </w:rPr>
        <w:t xml:space="preserve">890 </w:t>
      </w:r>
      <w:r w:rsidR="000A4182">
        <w:rPr>
          <w:rFonts w:ascii="Times New Roman" w:hAnsi="Times New Roman" w:cs="Times New Roman"/>
        </w:rPr>
        <w:t xml:space="preserve">and </w:t>
      </w:r>
      <w:r w:rsidR="00AD0199">
        <w:rPr>
          <w:rFonts w:ascii="Times New Roman" w:hAnsi="Times New Roman" w:cs="Times New Roman"/>
        </w:rPr>
        <w:t>1,060 g day</w:t>
      </w:r>
      <w:r w:rsidR="00AD0199">
        <w:rPr>
          <w:rFonts w:ascii="Times New Roman" w:hAnsi="Times New Roman" w:cs="Times New Roman"/>
          <w:vertAlign w:val="superscript"/>
        </w:rPr>
        <w:t xml:space="preserve">-1 </w:t>
      </w:r>
      <w:r w:rsidR="00AD0199">
        <w:rPr>
          <w:rFonts w:ascii="Times New Roman" w:hAnsi="Times New Roman" w:cs="Times New Roman"/>
        </w:rPr>
        <w:t xml:space="preserve"> are attainable, </w:t>
      </w:r>
      <w:r w:rsidR="000A4182" w:rsidRPr="00AD0199">
        <w:rPr>
          <w:rFonts w:ascii="Times New Roman" w:hAnsi="Times New Roman" w:cs="Times New Roman"/>
        </w:rPr>
        <w:t>for</w:t>
      </w:r>
      <w:r w:rsidR="000A4182">
        <w:rPr>
          <w:rFonts w:ascii="Times New Roman" w:hAnsi="Times New Roman" w:cs="Times New Roman"/>
        </w:rPr>
        <w:t xml:space="preserve"> local and</w:t>
      </w:r>
      <w:r w:rsidR="00800CEC">
        <w:rPr>
          <w:rFonts w:ascii="Times New Roman" w:hAnsi="Times New Roman" w:cs="Times New Roman"/>
        </w:rPr>
        <w:t xml:space="preserve"> improved animals respectively </w:t>
      </w:r>
      <w:r w:rsidR="000A4182">
        <w:rPr>
          <w:rFonts w:ascii="Times New Roman" w:hAnsi="Times New Roman" w:cs="Times New Roman"/>
        </w:rPr>
        <w:t>(</w:t>
      </w:r>
      <w:proofErr w:type="spellStart"/>
      <w:r w:rsidR="00AD0199">
        <w:rPr>
          <w:rFonts w:ascii="Times New Roman" w:hAnsi="Times New Roman" w:cs="Times New Roman"/>
        </w:rPr>
        <w:t>Tebug</w:t>
      </w:r>
      <w:proofErr w:type="spellEnd"/>
      <w:r w:rsidR="00AD0199">
        <w:rPr>
          <w:rFonts w:ascii="Times New Roman" w:hAnsi="Times New Roman" w:cs="Times New Roman"/>
        </w:rPr>
        <w:t xml:space="preserve"> et al</w:t>
      </w:r>
      <w:r w:rsidR="006034C4">
        <w:rPr>
          <w:rFonts w:ascii="Times New Roman" w:hAnsi="Times New Roman" w:cs="Times New Roman"/>
        </w:rPr>
        <w:t>.</w:t>
      </w:r>
      <w:r w:rsidR="00AD0199">
        <w:rPr>
          <w:rFonts w:ascii="Times New Roman" w:hAnsi="Times New Roman" w:cs="Times New Roman"/>
        </w:rPr>
        <w:t xml:space="preserve"> 2017</w:t>
      </w:r>
      <w:r w:rsidR="00F7294E">
        <w:rPr>
          <w:rFonts w:ascii="Times New Roman" w:hAnsi="Times New Roman" w:cs="Times New Roman"/>
        </w:rPr>
        <w:t xml:space="preserve">). </w:t>
      </w:r>
      <w:commentRangeStart w:id="220"/>
      <w:r w:rsidR="007A7E67">
        <w:rPr>
          <w:rFonts w:ascii="Times New Roman" w:hAnsi="Times New Roman" w:cs="Times New Roman"/>
        </w:rPr>
        <w:t xml:space="preserve">Such </w:t>
      </w:r>
      <w:r w:rsidR="002028C8">
        <w:rPr>
          <w:rFonts w:ascii="Times New Roman" w:hAnsi="Times New Roman" w:cs="Times New Roman"/>
        </w:rPr>
        <w:t>productivity improvements</w:t>
      </w:r>
      <w:r w:rsidR="007A7E67">
        <w:rPr>
          <w:rFonts w:ascii="Times New Roman" w:hAnsi="Times New Roman" w:cs="Times New Roman"/>
        </w:rPr>
        <w:t xml:space="preserve"> may redu</w:t>
      </w:r>
      <w:r w:rsidR="00A74BC0">
        <w:rPr>
          <w:rFonts w:ascii="Times New Roman" w:hAnsi="Times New Roman" w:cs="Times New Roman"/>
        </w:rPr>
        <w:t xml:space="preserve">ce GHG emissions intensities by reducing methane emissions intensity for lactating females, and </w:t>
      </w:r>
      <w:r w:rsidR="006034C4">
        <w:rPr>
          <w:rFonts w:ascii="Times New Roman" w:hAnsi="Times New Roman" w:cs="Times New Roman"/>
        </w:rPr>
        <w:t xml:space="preserve">by reducing the </w:t>
      </w:r>
      <w:r w:rsidR="000C55AA">
        <w:rPr>
          <w:rFonts w:ascii="Times New Roman" w:hAnsi="Times New Roman" w:cs="Times New Roman"/>
        </w:rPr>
        <w:t xml:space="preserve">ratio </w:t>
      </w:r>
      <w:r w:rsidR="006034C4">
        <w:rPr>
          <w:rFonts w:ascii="Times New Roman" w:hAnsi="Times New Roman" w:cs="Times New Roman"/>
        </w:rPr>
        <w:t xml:space="preserve">of non-producing </w:t>
      </w:r>
      <w:r w:rsidR="000C55AA">
        <w:rPr>
          <w:rFonts w:ascii="Times New Roman" w:hAnsi="Times New Roman" w:cs="Times New Roman"/>
        </w:rPr>
        <w:t xml:space="preserve">to producing </w:t>
      </w:r>
      <w:r w:rsidR="006034C4">
        <w:rPr>
          <w:rFonts w:ascii="Times New Roman" w:hAnsi="Times New Roman" w:cs="Times New Roman"/>
        </w:rPr>
        <w:t>animals</w:t>
      </w:r>
      <w:r w:rsidR="00F2402B">
        <w:rPr>
          <w:rFonts w:ascii="Times New Roman" w:hAnsi="Times New Roman" w:cs="Times New Roman"/>
        </w:rPr>
        <w:t xml:space="preserve">, </w:t>
      </w:r>
      <w:r w:rsidR="00E50F9E">
        <w:rPr>
          <w:rFonts w:ascii="Times New Roman" w:hAnsi="Times New Roman" w:cs="Times New Roman"/>
        </w:rPr>
        <w:t xml:space="preserve">and </w:t>
      </w:r>
      <w:r w:rsidR="00F2402B">
        <w:rPr>
          <w:rFonts w:ascii="Times New Roman" w:hAnsi="Times New Roman" w:cs="Times New Roman"/>
        </w:rPr>
        <w:t xml:space="preserve">therefore reducing the ‘maintenance cost’ </w:t>
      </w:r>
      <w:r w:rsidR="0036674C">
        <w:rPr>
          <w:rFonts w:ascii="Times New Roman" w:hAnsi="Times New Roman" w:cs="Times New Roman"/>
        </w:rPr>
        <w:t xml:space="preserve">of the herd </w:t>
      </w:r>
      <w:r w:rsidR="007A7E67">
        <w:rPr>
          <w:rFonts w:ascii="Times New Roman" w:hAnsi="Times New Roman" w:cs="Times New Roman"/>
        </w:rPr>
        <w:t>(</w:t>
      </w:r>
      <w:proofErr w:type="spellStart"/>
      <w:r w:rsidR="007A7E67">
        <w:rPr>
          <w:rFonts w:ascii="Times New Roman" w:hAnsi="Times New Roman" w:cs="Times New Roman"/>
        </w:rPr>
        <w:t>Mottet</w:t>
      </w:r>
      <w:proofErr w:type="spellEnd"/>
      <w:r w:rsidR="007A7E67">
        <w:rPr>
          <w:rFonts w:ascii="Times New Roman" w:hAnsi="Times New Roman" w:cs="Times New Roman"/>
        </w:rPr>
        <w:t xml:space="preserve"> et al. 2015).</w:t>
      </w:r>
      <w:commentRangeEnd w:id="220"/>
      <w:r w:rsidR="00543843">
        <w:rPr>
          <w:rStyle w:val="CommentReference"/>
        </w:rPr>
        <w:commentReference w:id="220"/>
      </w:r>
    </w:p>
    <w:p w14:paraId="224688EF" w14:textId="5C6A45EC" w:rsidR="00904AD1" w:rsidRDefault="00BC4773">
      <w:pPr>
        <w:spacing w:line="480" w:lineRule="auto"/>
        <w:rPr>
          <w:rFonts w:ascii="Times New Roman" w:hAnsi="Times New Roman" w:cs="Times New Roman"/>
        </w:rPr>
        <w:pPrChange w:id="221" w:author="Hawkins, James" w:date="2018-10-03T11:17:00Z">
          <w:pPr/>
        </w:pPrChange>
      </w:pPr>
      <w:r>
        <w:rPr>
          <w:rFonts w:ascii="Times New Roman" w:hAnsi="Times New Roman" w:cs="Times New Roman"/>
        </w:rPr>
        <w:t>The</w:t>
      </w:r>
      <w:r w:rsidR="00A74BC0">
        <w:rPr>
          <w:rFonts w:ascii="Times New Roman" w:hAnsi="Times New Roman" w:cs="Times New Roman"/>
        </w:rPr>
        <w:t xml:space="preserve"> impact of </w:t>
      </w:r>
      <w:r>
        <w:rPr>
          <w:rFonts w:ascii="Times New Roman" w:hAnsi="Times New Roman" w:cs="Times New Roman"/>
        </w:rPr>
        <w:t xml:space="preserve">higher intake of energy and protein </w:t>
      </w:r>
      <w:r w:rsidR="00A74BC0">
        <w:rPr>
          <w:rFonts w:ascii="Times New Roman" w:hAnsi="Times New Roman" w:cs="Times New Roman"/>
        </w:rPr>
        <w:t xml:space="preserve">is considered by estimating the changes in milk yields </w:t>
      </w:r>
      <w:r w:rsidR="00B0411F">
        <w:rPr>
          <w:rFonts w:ascii="Times New Roman" w:hAnsi="Times New Roman" w:cs="Times New Roman"/>
        </w:rPr>
        <w:t xml:space="preserve">and live weight gains for </w:t>
      </w:r>
      <w:r w:rsidR="00A74BC0">
        <w:rPr>
          <w:rFonts w:ascii="Times New Roman" w:hAnsi="Times New Roman" w:cs="Times New Roman"/>
        </w:rPr>
        <w:t>both breeds</w:t>
      </w:r>
      <w:r w:rsidR="000C55AA">
        <w:rPr>
          <w:rFonts w:ascii="Times New Roman" w:hAnsi="Times New Roman" w:cs="Times New Roman"/>
        </w:rPr>
        <w:t xml:space="preserve"> based on the total </w:t>
      </w:r>
      <w:r w:rsidR="00984D34">
        <w:rPr>
          <w:rFonts w:ascii="Times New Roman" w:hAnsi="Times New Roman" w:cs="Times New Roman"/>
        </w:rPr>
        <w:t>supply of</w:t>
      </w:r>
      <w:r w:rsidR="000C55AA">
        <w:rPr>
          <w:rFonts w:ascii="Times New Roman" w:hAnsi="Times New Roman" w:cs="Times New Roman"/>
        </w:rPr>
        <w:t xml:space="preserve"> </w:t>
      </w:r>
      <w:proofErr w:type="spellStart"/>
      <w:r w:rsidR="000C55AA">
        <w:rPr>
          <w:rFonts w:ascii="Times New Roman" w:hAnsi="Times New Roman" w:cs="Times New Roman"/>
        </w:rPr>
        <w:t>metabolisable</w:t>
      </w:r>
      <w:proofErr w:type="spellEnd"/>
      <w:r w:rsidR="000C55AA">
        <w:rPr>
          <w:rFonts w:ascii="Times New Roman" w:hAnsi="Times New Roman" w:cs="Times New Roman"/>
        </w:rPr>
        <w:t xml:space="preserve"> energy and protein</w:t>
      </w:r>
      <w:r w:rsidR="008A2524">
        <w:rPr>
          <w:rFonts w:ascii="Times New Roman" w:hAnsi="Times New Roman" w:cs="Times New Roman"/>
        </w:rPr>
        <w:t>.</w:t>
      </w:r>
      <w:r w:rsidR="00A74BC0">
        <w:rPr>
          <w:rFonts w:ascii="Times New Roman" w:hAnsi="Times New Roman" w:cs="Times New Roman"/>
        </w:rPr>
        <w:t xml:space="preserve"> </w:t>
      </w:r>
      <w:r w:rsidR="006034C4">
        <w:rPr>
          <w:rFonts w:ascii="Times New Roman" w:hAnsi="Times New Roman" w:cs="Times New Roman"/>
        </w:rPr>
        <w:t xml:space="preserve">Available </w:t>
      </w:r>
      <w:proofErr w:type="spellStart"/>
      <w:r w:rsidR="006034C4">
        <w:rPr>
          <w:rFonts w:ascii="Times New Roman" w:hAnsi="Times New Roman" w:cs="Times New Roman"/>
        </w:rPr>
        <w:t>metabolisable</w:t>
      </w:r>
      <w:proofErr w:type="spellEnd"/>
      <w:r w:rsidR="006034C4">
        <w:rPr>
          <w:rFonts w:ascii="Times New Roman" w:hAnsi="Times New Roman" w:cs="Times New Roman"/>
        </w:rPr>
        <w:t xml:space="preserve"> energy and protein is calculated based on the </w:t>
      </w:r>
      <w:r w:rsidR="00F7294E">
        <w:rPr>
          <w:rFonts w:ascii="Times New Roman" w:hAnsi="Times New Roman" w:cs="Times New Roman"/>
        </w:rPr>
        <w:t xml:space="preserve">dry matter </w:t>
      </w:r>
      <w:r w:rsidR="006034C4">
        <w:rPr>
          <w:rFonts w:ascii="Times New Roman" w:hAnsi="Times New Roman" w:cs="Times New Roman"/>
        </w:rPr>
        <w:t xml:space="preserve">intake of individual feeds and their respective energy and protein contents (Table </w:t>
      </w:r>
      <w:r w:rsidR="001D7611">
        <w:rPr>
          <w:rFonts w:ascii="Times New Roman" w:hAnsi="Times New Roman" w:cs="Times New Roman"/>
        </w:rPr>
        <w:t>4</w:t>
      </w:r>
      <w:r w:rsidR="006034C4">
        <w:rPr>
          <w:rFonts w:ascii="Times New Roman" w:hAnsi="Times New Roman" w:cs="Times New Roman"/>
        </w:rPr>
        <w:t xml:space="preserve">). </w:t>
      </w:r>
      <w:r w:rsidR="00904AD1">
        <w:rPr>
          <w:rFonts w:ascii="Times New Roman" w:hAnsi="Times New Roman" w:cs="Times New Roman"/>
        </w:rPr>
        <w:t>Energy requirements are calculated as the sum of maintenance, growth, lactation, pregnancy, and activity</w:t>
      </w:r>
      <w:r w:rsidR="00197575">
        <w:rPr>
          <w:rFonts w:ascii="Times New Roman" w:hAnsi="Times New Roman" w:cs="Times New Roman"/>
        </w:rPr>
        <w:t xml:space="preserve">. </w:t>
      </w:r>
      <w:r w:rsidR="00904AD1">
        <w:rPr>
          <w:rFonts w:ascii="Times New Roman" w:hAnsi="Times New Roman" w:cs="Times New Roman"/>
        </w:rPr>
        <w:t>Because improved animals are zero-grazed, energy requirements for activity are set at zero. Protein requirements are calculated as the requirements for g</w:t>
      </w:r>
      <w:r w:rsidR="001D7611">
        <w:rPr>
          <w:rFonts w:ascii="Times New Roman" w:hAnsi="Times New Roman" w:cs="Times New Roman"/>
        </w:rPr>
        <w:t xml:space="preserve">rowth, lactation, and pregnancy (Appendix C). </w:t>
      </w:r>
      <w:r w:rsidR="00904AD1">
        <w:rPr>
          <w:rFonts w:ascii="Times New Roman" w:hAnsi="Times New Roman" w:cs="Times New Roman"/>
        </w:rPr>
        <w:t xml:space="preserve"> </w:t>
      </w:r>
    </w:p>
    <w:p w14:paraId="547A3FDA" w14:textId="07698775" w:rsidR="001D7611" w:rsidRPr="003D54FA" w:rsidRDefault="00E50F9E">
      <w:pPr>
        <w:spacing w:line="480" w:lineRule="auto"/>
        <w:rPr>
          <w:rFonts w:ascii="Times New Roman" w:hAnsi="Times New Roman" w:cs="Times New Roman"/>
        </w:rPr>
        <w:pPrChange w:id="222" w:author="Hawkins, James" w:date="2018-10-03T11:17:00Z">
          <w:pPr/>
        </w:pPrChange>
      </w:pPr>
      <w:r>
        <w:rPr>
          <w:rFonts w:ascii="Times New Roman" w:hAnsi="Times New Roman" w:cs="Times New Roman"/>
        </w:rPr>
        <w:t>For l</w:t>
      </w:r>
      <w:r w:rsidR="00AE0AED">
        <w:rPr>
          <w:rFonts w:ascii="Times New Roman" w:hAnsi="Times New Roman" w:cs="Times New Roman"/>
        </w:rPr>
        <w:t>ocal animals, the assumption is</w:t>
      </w:r>
      <w:r>
        <w:rPr>
          <w:rFonts w:ascii="Times New Roman" w:hAnsi="Times New Roman" w:cs="Times New Roman"/>
        </w:rPr>
        <w:t xml:space="preserve"> that the animal receives part of its diet in fixed proportions provided during stall feeding, and part consumed </w:t>
      </w:r>
      <w:r w:rsidRPr="00E82DD7">
        <w:rPr>
          <w:rFonts w:ascii="Times New Roman" w:hAnsi="Times New Roman" w:cs="Times New Roman"/>
          <w:i/>
        </w:rPr>
        <w:t>ad libitum</w:t>
      </w:r>
      <w:r>
        <w:rPr>
          <w:rFonts w:ascii="Times New Roman" w:hAnsi="Times New Roman" w:cs="Times New Roman"/>
        </w:rPr>
        <w:t xml:space="preserve"> during grazing. </w:t>
      </w:r>
      <w:r w:rsidR="008A2524">
        <w:rPr>
          <w:rFonts w:ascii="Times New Roman" w:hAnsi="Times New Roman" w:cs="Times New Roman"/>
        </w:rPr>
        <w:t xml:space="preserve">Since </w:t>
      </w:r>
      <w:r>
        <w:rPr>
          <w:rFonts w:ascii="Times New Roman" w:hAnsi="Times New Roman" w:cs="Times New Roman"/>
        </w:rPr>
        <w:t>impro</w:t>
      </w:r>
      <w:r w:rsidR="00AE0AED">
        <w:rPr>
          <w:rFonts w:ascii="Times New Roman" w:hAnsi="Times New Roman" w:cs="Times New Roman"/>
        </w:rPr>
        <w:t>ved animals</w:t>
      </w:r>
      <w:r w:rsidR="008A2524">
        <w:rPr>
          <w:rFonts w:ascii="Times New Roman" w:hAnsi="Times New Roman" w:cs="Times New Roman"/>
        </w:rPr>
        <w:t xml:space="preserve"> are exclusively stall-fed</w:t>
      </w:r>
      <w:r w:rsidR="00AE0AED">
        <w:rPr>
          <w:rFonts w:ascii="Times New Roman" w:hAnsi="Times New Roman" w:cs="Times New Roman"/>
        </w:rPr>
        <w:t xml:space="preserve">, the assumption is </w:t>
      </w:r>
      <w:r>
        <w:rPr>
          <w:rFonts w:ascii="Times New Roman" w:hAnsi="Times New Roman" w:cs="Times New Roman"/>
        </w:rPr>
        <w:t>that the diet is exclusive</w:t>
      </w:r>
      <w:r w:rsidR="008A2524">
        <w:rPr>
          <w:rFonts w:ascii="Times New Roman" w:hAnsi="Times New Roman" w:cs="Times New Roman"/>
        </w:rPr>
        <w:t xml:space="preserve">ly obtained from a mixed ration. </w:t>
      </w:r>
      <w:r w:rsidR="00AE0AED">
        <w:rPr>
          <w:rFonts w:ascii="Times New Roman" w:hAnsi="Times New Roman" w:cs="Times New Roman"/>
        </w:rPr>
        <w:t>Because</w:t>
      </w:r>
      <w:r>
        <w:rPr>
          <w:rFonts w:ascii="Times New Roman" w:hAnsi="Times New Roman" w:cs="Times New Roman"/>
        </w:rPr>
        <w:t xml:space="preserve"> voluntary dry matter intake is dependent on the nutritive properties of the diet, </w:t>
      </w:r>
      <w:r w:rsidR="00F7294E">
        <w:rPr>
          <w:rFonts w:ascii="Times New Roman" w:hAnsi="Times New Roman" w:cs="Times New Roman"/>
        </w:rPr>
        <w:t>dry matter intake per animal i</w:t>
      </w:r>
      <w:r w:rsidR="00AE0AED">
        <w:rPr>
          <w:rFonts w:ascii="Times New Roman" w:hAnsi="Times New Roman" w:cs="Times New Roman"/>
        </w:rPr>
        <w:t>s estimated based on the diet’s</w:t>
      </w:r>
      <w:r w:rsidR="00F7294E">
        <w:rPr>
          <w:rFonts w:ascii="Times New Roman" w:hAnsi="Times New Roman" w:cs="Times New Roman"/>
        </w:rPr>
        <w:t xml:space="preserve"> dry m</w:t>
      </w:r>
      <w:r w:rsidR="00AE0AED">
        <w:rPr>
          <w:rFonts w:ascii="Times New Roman" w:hAnsi="Times New Roman" w:cs="Times New Roman"/>
        </w:rPr>
        <w:t>atter digestibility</w:t>
      </w:r>
      <w:r w:rsidR="00842759">
        <w:rPr>
          <w:rFonts w:ascii="Times New Roman" w:hAnsi="Times New Roman" w:cs="Times New Roman"/>
        </w:rPr>
        <w:t xml:space="preserve">, </w:t>
      </w:r>
      <w:r w:rsidR="00FD58A4">
        <w:rPr>
          <w:rFonts w:ascii="Times New Roman" w:hAnsi="Times New Roman" w:cs="Times New Roman"/>
        </w:rPr>
        <w:t xml:space="preserve">which is calculated based on the nutritive value all feeds consumed. </w:t>
      </w:r>
    </w:p>
    <w:p w14:paraId="6BA94679" w14:textId="1B4E5DBE" w:rsidR="00C07C49" w:rsidRDefault="00F10831">
      <w:pPr>
        <w:spacing w:line="480" w:lineRule="auto"/>
        <w:rPr>
          <w:rFonts w:ascii="Times New Roman" w:hAnsi="Times New Roman" w:cs="Times New Roman"/>
        </w:rPr>
        <w:pPrChange w:id="223" w:author="Hawkins, James" w:date="2018-10-03T11:17:00Z">
          <w:pPr/>
        </w:pPrChange>
      </w:pPr>
      <w:r>
        <w:rPr>
          <w:rFonts w:ascii="Times New Roman" w:hAnsi="Times New Roman" w:cs="Times New Roman"/>
        </w:rPr>
        <w:t xml:space="preserve">The </w:t>
      </w:r>
      <w:r w:rsidR="00842759">
        <w:rPr>
          <w:rFonts w:ascii="Times New Roman" w:hAnsi="Times New Roman" w:cs="Times New Roman"/>
        </w:rPr>
        <w:t xml:space="preserve">required grazing land under changing dietary regimens is calculated from the total grazed </w:t>
      </w:r>
      <w:r w:rsidR="00842759" w:rsidRPr="00BC4773">
        <w:rPr>
          <w:rFonts w:ascii="Times New Roman" w:hAnsi="Times New Roman" w:cs="Times New Roman"/>
          <w:i/>
        </w:rPr>
        <w:t>a</w:t>
      </w:r>
      <w:r w:rsidR="00C07C49" w:rsidRPr="00BC4773">
        <w:rPr>
          <w:rFonts w:ascii="Times New Roman" w:hAnsi="Times New Roman" w:cs="Times New Roman"/>
          <w:i/>
        </w:rPr>
        <w:t xml:space="preserve">d </w:t>
      </w:r>
      <w:r w:rsidR="00B72B7E" w:rsidRPr="00B72B7E">
        <w:rPr>
          <w:rFonts w:ascii="Times New Roman" w:hAnsi="Times New Roman" w:cs="Times New Roman"/>
          <w:i/>
        </w:rPr>
        <w:t xml:space="preserve">libitum </w:t>
      </w:r>
      <w:r w:rsidR="00B72B7E">
        <w:rPr>
          <w:rFonts w:ascii="Times New Roman" w:hAnsi="Times New Roman" w:cs="Times New Roman"/>
        </w:rPr>
        <w:t xml:space="preserve">pasture intake and </w:t>
      </w:r>
      <w:r w:rsidR="00FD58A4">
        <w:rPr>
          <w:rFonts w:ascii="Times New Roman" w:hAnsi="Times New Roman" w:cs="Times New Roman"/>
        </w:rPr>
        <w:t xml:space="preserve">the </w:t>
      </w:r>
      <w:r w:rsidR="00B72B7E">
        <w:rPr>
          <w:rFonts w:ascii="Times New Roman" w:hAnsi="Times New Roman" w:cs="Times New Roman"/>
        </w:rPr>
        <w:t xml:space="preserve">yields of </w:t>
      </w:r>
      <w:r w:rsidR="00C07C49">
        <w:rPr>
          <w:rFonts w:ascii="Times New Roman" w:hAnsi="Times New Roman" w:cs="Times New Roman"/>
        </w:rPr>
        <w:t>grazing lands</w:t>
      </w:r>
      <w:r w:rsidR="00B72B7E">
        <w:rPr>
          <w:rFonts w:ascii="Times New Roman" w:hAnsi="Times New Roman" w:cs="Times New Roman"/>
        </w:rPr>
        <w:t xml:space="preserve"> in</w:t>
      </w:r>
      <w:r w:rsidR="00090BB7">
        <w:rPr>
          <w:rFonts w:ascii="Times New Roman" w:hAnsi="Times New Roman" w:cs="Times New Roman"/>
        </w:rPr>
        <w:t xml:space="preserve"> the</w:t>
      </w:r>
      <w:r w:rsidR="00C07C49">
        <w:rPr>
          <w:rFonts w:ascii="Times New Roman" w:hAnsi="Times New Roman" w:cs="Times New Roman"/>
        </w:rPr>
        <w:t xml:space="preserve"> SHDC</w:t>
      </w:r>
      <w:r w:rsidR="00090BB7">
        <w:rPr>
          <w:rFonts w:ascii="Times New Roman" w:hAnsi="Times New Roman" w:cs="Times New Roman"/>
        </w:rPr>
        <w:t xml:space="preserve"> (</w:t>
      </w:r>
      <w:proofErr w:type="spellStart"/>
      <w:r w:rsidR="00090BB7">
        <w:rPr>
          <w:rFonts w:ascii="Times New Roman" w:hAnsi="Times New Roman" w:cs="Times New Roman"/>
        </w:rPr>
        <w:t>Rubanza</w:t>
      </w:r>
      <w:proofErr w:type="spellEnd"/>
      <w:r w:rsidR="00090BB7">
        <w:rPr>
          <w:rFonts w:ascii="Times New Roman" w:hAnsi="Times New Roman" w:cs="Times New Roman"/>
        </w:rPr>
        <w:t xml:space="preserve"> et al. 2006</w:t>
      </w:r>
      <w:r w:rsidR="00C07C49">
        <w:rPr>
          <w:rFonts w:ascii="Times New Roman" w:hAnsi="Times New Roman" w:cs="Times New Roman"/>
        </w:rPr>
        <w:t>)</w:t>
      </w:r>
      <w:r w:rsidR="008A2524">
        <w:rPr>
          <w:rFonts w:ascii="Times New Roman" w:hAnsi="Times New Roman" w:cs="Times New Roman"/>
        </w:rPr>
        <w:t xml:space="preserve"> as follows</w:t>
      </w:r>
      <w:r w:rsidR="00C07C49">
        <w:rPr>
          <w:rFonts w:ascii="Times New Roman" w:hAnsi="Times New Roman" w:cs="Times New Roman"/>
        </w:rPr>
        <w:t>:</w:t>
      </w:r>
    </w:p>
    <w:p w14:paraId="3226C4C9" w14:textId="79CB9786" w:rsidR="00C07C49" w:rsidRPr="00B827AC" w:rsidRDefault="004744AF">
      <w:pPr>
        <w:spacing w:line="480" w:lineRule="auto"/>
        <w:jc w:val="center"/>
        <w:rPr>
          <w:rStyle w:val="mathspan"/>
          <w:rFonts w:ascii="Times New Roman" w:eastAsiaTheme="minorEastAsia" w:hAnsi="Times New Roman" w:cs="Times New Roman"/>
          <w:sz w:val="28"/>
          <w:szCs w:val="28"/>
        </w:rPr>
        <w:pPrChange w:id="224" w:author="Hawkins, James" w:date="2018-10-03T11:17:00Z">
          <w:pPr>
            <w:jc w:val="center"/>
          </w:pPr>
        </w:pPrChange>
      </w:pPr>
      <w:proofErr w:type="spellStart"/>
      <w:r>
        <w:rPr>
          <w:rStyle w:val="mathspan"/>
          <w:rFonts w:ascii="Times New Roman" w:hAnsi="Times New Roman" w:cs="Times New Roman"/>
        </w:rPr>
        <w:t>Grazing_</w:t>
      </w:r>
      <w:r w:rsidR="00C07C49">
        <w:rPr>
          <w:rStyle w:val="mathspan"/>
          <w:rFonts w:ascii="Times New Roman" w:hAnsi="Times New Roman" w:cs="Times New Roman"/>
        </w:rPr>
        <w:t>Land</w:t>
      </w:r>
      <w:r w:rsidR="008A2524">
        <w:rPr>
          <w:rStyle w:val="mathspan"/>
          <w:rFonts w:ascii="Times New Roman" w:hAnsi="Times New Roman" w:cs="Times New Roman"/>
          <w:vertAlign w:val="subscript"/>
        </w:rPr>
        <w:t>y</w:t>
      </w:r>
      <w:proofErr w:type="spellEnd"/>
      <w:r w:rsidR="00C07C49" w:rsidRPr="00B827AC">
        <w:rPr>
          <w:rStyle w:val="mathspan"/>
          <w:rFonts w:ascii="Times New Roman" w:hAnsi="Times New Roman" w:cs="Times New Roman"/>
        </w:rPr>
        <w:t xml:space="preserve">  =</w:t>
      </w:r>
      <w:r w:rsidR="00C07C49" w:rsidRPr="00B827AC">
        <w:rPr>
          <w:rStyle w:val="mathspan"/>
          <w:rFonts w:ascii="Times New Roman" w:hAnsi="Times New Roman" w:cs="Times New Roman"/>
          <w:sz w:val="28"/>
          <w:szCs w:val="28"/>
        </w:rPr>
        <w:t xml:space="preserve"> </w:t>
      </w:r>
      <m:oMath>
        <m:f>
          <m:fPr>
            <m:ctrlPr>
              <w:rPr>
                <w:rStyle w:val="mathspan"/>
                <w:rFonts w:ascii="Cambria Math" w:hAnsi="Cambria Math" w:cs="Times New Roman"/>
                <w:sz w:val="28"/>
                <w:szCs w:val="28"/>
              </w:rPr>
            </m:ctrlPr>
          </m:fPr>
          <m:num>
            <m:nary>
              <m:naryPr>
                <m:chr m:val="∑"/>
                <m:limLoc m:val="subSup"/>
                <m:supHide m:val="1"/>
                <m:ctrlPr>
                  <w:rPr>
                    <w:rStyle w:val="mathspan"/>
                    <w:rFonts w:ascii="Cambria Math" w:hAnsi="Cambria Math" w:cs="Times New Roman"/>
                    <w:sz w:val="28"/>
                    <w:szCs w:val="28"/>
                  </w:rPr>
                </m:ctrlPr>
              </m:naryPr>
              <m:sub>
                <m:r>
                  <m:rPr>
                    <m:sty m:val="p"/>
                  </m:rPr>
                  <w:rPr>
                    <w:rStyle w:val="mathspan"/>
                    <w:rFonts w:ascii="Cambria Math" w:hAnsi="Cambria Math" w:cs="Times New Roman"/>
                    <w:sz w:val="28"/>
                    <w:szCs w:val="28"/>
                  </w:rPr>
                  <m:t>a</m:t>
                </m:r>
              </m:sub>
              <m:sup/>
              <m:e>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Quant_Animal</m:t>
                    </m:r>
                  </m:e>
                  <m:sub>
                    <m:r>
                      <m:rPr>
                        <m:sty m:val="p"/>
                      </m:rPr>
                      <w:rPr>
                        <w:rStyle w:val="mathspan"/>
                        <w:rFonts w:ascii="Cambria Math" w:hAnsi="Cambria Math" w:cs="Times New Roman"/>
                        <w:sz w:val="28"/>
                        <w:szCs w:val="28"/>
                      </w:rPr>
                      <m:t xml:space="preserve">a </m:t>
                    </m:r>
                  </m:sub>
                </m:sSub>
                <m:r>
                  <m:rPr>
                    <m:sty m:val="p"/>
                  </m:rPr>
                  <w:rPr>
                    <w:rStyle w:val="mathspan"/>
                    <w:rFonts w:ascii="Cambria Math" w:hAnsi="Cambria Math" w:cs="Times New Roman"/>
                    <w:sz w:val="28"/>
                    <w:szCs w:val="28"/>
                  </w:rPr>
                  <m:t>×</m:t>
                </m:r>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 xml:space="preserve"> Grazed DM Intake</m:t>
                    </m:r>
                  </m:e>
                  <m:sub>
                    <m:r>
                      <m:rPr>
                        <m:sty m:val="p"/>
                      </m:rPr>
                      <w:rPr>
                        <w:rStyle w:val="mathspan"/>
                        <w:rFonts w:ascii="Cambria Math" w:hAnsi="Cambria Math" w:cs="Times New Roman"/>
                        <w:sz w:val="28"/>
                        <w:szCs w:val="28"/>
                      </w:rPr>
                      <m:t>a</m:t>
                    </m:r>
                  </m:sub>
                </m:sSub>
              </m:e>
            </m:nary>
          </m:num>
          <m:den>
            <m:r>
              <m:rPr>
                <m:sty m:val="p"/>
              </m:rPr>
              <w:rPr>
                <w:rStyle w:val="mathspan"/>
                <w:rFonts w:ascii="Cambria Math" w:hAnsi="Cambria Math" w:cs="Times New Roman"/>
                <w:sz w:val="28"/>
                <w:szCs w:val="28"/>
              </w:rPr>
              <m:t>Pasture Yield</m:t>
            </m:r>
          </m:den>
        </m:f>
      </m:oMath>
    </w:p>
    <w:p w14:paraId="758A3B92" w14:textId="2EB7EFD7" w:rsidR="00CC12BB" w:rsidRDefault="00C07C49">
      <w:pPr>
        <w:spacing w:line="480" w:lineRule="auto"/>
        <w:rPr>
          <w:rStyle w:val="mathspan"/>
          <w:rFonts w:ascii="Times New Roman" w:hAnsi="Times New Roman" w:cs="Times New Roman"/>
        </w:rPr>
        <w:pPrChange w:id="225" w:author="Hawkins, James" w:date="2018-10-03T11:17:00Z">
          <w:pPr/>
        </w:pPrChange>
      </w:pPr>
      <w:r w:rsidRPr="00B827AC">
        <w:rPr>
          <w:rStyle w:val="mathspan"/>
          <w:rFonts w:ascii="Times New Roman" w:eastAsiaTheme="minorEastAsia" w:hAnsi="Times New Roman" w:cs="Times New Roman"/>
        </w:rPr>
        <w:lastRenderedPageBreak/>
        <w:t>Where</w:t>
      </w:r>
      <w:r w:rsidRPr="00C07C49">
        <w:rPr>
          <w:rStyle w:val="mathspan"/>
          <w:rFonts w:ascii="Times New Roman" w:hAnsi="Times New Roman" w:cs="Times New Roman"/>
        </w:rPr>
        <w:t xml:space="preserve"> </w:t>
      </w:r>
      <w:r>
        <w:rPr>
          <w:rStyle w:val="mathspan"/>
          <w:rFonts w:ascii="Times New Roman" w:hAnsi="Times New Roman" w:cs="Times New Roman"/>
        </w:rPr>
        <w:t>Grazing Land</w:t>
      </w:r>
      <w:r w:rsidR="008A2524">
        <w:rPr>
          <w:rStyle w:val="mathspan"/>
          <w:rFonts w:ascii="Times New Roman" w:hAnsi="Times New Roman" w:cs="Times New Roman"/>
          <w:vertAlign w:val="subscript"/>
        </w:rPr>
        <w:t>y</w:t>
      </w:r>
      <w:r w:rsidRPr="00B827AC">
        <w:rPr>
          <w:rStyle w:val="mathspan"/>
          <w:rFonts w:ascii="Times New Roman" w:hAnsi="Times New Roman" w:cs="Times New Roman"/>
        </w:rPr>
        <w:t xml:space="preserve">  </w:t>
      </w:r>
      <w:r>
        <w:rPr>
          <w:rStyle w:val="mathspan"/>
          <w:rFonts w:ascii="Times New Roman" w:hAnsi="Times New Roman" w:cs="Times New Roman"/>
        </w:rPr>
        <w:t>is the total required land for grazing by the an</w:t>
      </w:r>
      <w:r w:rsidR="00F10831">
        <w:rPr>
          <w:rStyle w:val="mathspan"/>
          <w:rFonts w:ascii="Times New Roman" w:hAnsi="Times New Roman" w:cs="Times New Roman"/>
        </w:rPr>
        <w:t xml:space="preserve">imals in a given </w:t>
      </w:r>
      <w:r w:rsidR="008A2524">
        <w:rPr>
          <w:rStyle w:val="mathspan"/>
          <w:rFonts w:ascii="Times New Roman" w:hAnsi="Times New Roman" w:cs="Times New Roman"/>
        </w:rPr>
        <w:t>year</w:t>
      </w:r>
      <w:r w:rsidR="00F10831">
        <w:rPr>
          <w:rStyle w:val="mathspan"/>
          <w:rFonts w:ascii="Times New Roman" w:hAnsi="Times New Roman" w:cs="Times New Roman"/>
        </w:rPr>
        <w:t xml:space="preserve"> (ha </w:t>
      </w:r>
      <w:r w:rsidR="008A2524">
        <w:rPr>
          <w:rStyle w:val="mathspan"/>
          <w:rFonts w:ascii="Times New Roman" w:hAnsi="Times New Roman" w:cs="Times New Roman"/>
        </w:rPr>
        <w:t>hh</w:t>
      </w:r>
      <w:r w:rsidR="008A2524">
        <w:rPr>
          <w:rStyle w:val="mathspan"/>
          <w:rFonts w:ascii="Times New Roman" w:hAnsi="Times New Roman" w:cs="Times New Roman"/>
          <w:vertAlign w:val="superscript"/>
        </w:rPr>
        <w:t>-1</w:t>
      </w:r>
      <w:r w:rsidR="008A2524">
        <w:rPr>
          <w:rStyle w:val="mathspan"/>
          <w:rFonts w:ascii="Times New Roman" w:hAnsi="Times New Roman" w:cs="Times New Roman"/>
        </w:rPr>
        <w:t xml:space="preserve"> </w:t>
      </w:r>
      <w:r w:rsidR="00F10831">
        <w:rPr>
          <w:rStyle w:val="mathspan"/>
          <w:rFonts w:ascii="Times New Roman" w:hAnsi="Times New Roman" w:cs="Times New Roman"/>
        </w:rPr>
        <w:t>year</w:t>
      </w:r>
      <w:r>
        <w:rPr>
          <w:rStyle w:val="mathspan"/>
          <w:rFonts w:ascii="Times New Roman" w:hAnsi="Times New Roman" w:cs="Times New Roman"/>
          <w:vertAlign w:val="superscript"/>
        </w:rPr>
        <w:t>-1</w:t>
      </w:r>
      <w:r>
        <w:rPr>
          <w:rStyle w:val="mathspan"/>
          <w:rFonts w:ascii="Times New Roman" w:hAnsi="Times New Roman" w:cs="Times New Roman"/>
        </w:rPr>
        <w:t xml:space="preserve">), </w:t>
      </w:r>
      <w:commentRangeStart w:id="226"/>
      <w:r w:rsidRPr="00B827AC">
        <w:rPr>
          <w:rStyle w:val="mathspan"/>
          <w:rFonts w:ascii="Times New Roman" w:hAnsi="Times New Roman" w:cs="Times New Roman"/>
        </w:rPr>
        <w:t xml:space="preserve">DM Intake is the </w:t>
      </w:r>
      <w:r w:rsidRPr="00B827AC">
        <w:rPr>
          <w:rStyle w:val="mathspan"/>
          <w:rFonts w:ascii="Times New Roman" w:hAnsi="Times New Roman" w:cs="Times New Roman"/>
          <w:i/>
        </w:rPr>
        <w:t>ad libitum</w:t>
      </w:r>
      <w:r w:rsidRPr="00B827AC">
        <w:rPr>
          <w:rStyle w:val="mathspan"/>
          <w:rFonts w:ascii="Times New Roman" w:hAnsi="Times New Roman" w:cs="Times New Roman"/>
        </w:rPr>
        <w:t xml:space="preserve"> dry matter intake of grazed pasture for animals in cohort a</w:t>
      </w:r>
      <w:commentRangeEnd w:id="226"/>
      <w:r w:rsidR="00F417A5">
        <w:rPr>
          <w:rStyle w:val="CommentReference"/>
        </w:rPr>
        <w:commentReference w:id="226"/>
      </w:r>
      <w:r w:rsidRPr="00B827AC">
        <w:rPr>
          <w:rStyle w:val="mathspan"/>
          <w:rFonts w:ascii="Times New Roman" w:hAnsi="Times New Roman" w:cs="Times New Roman"/>
        </w:rPr>
        <w:t xml:space="preserve"> (Mg TLU</w:t>
      </w:r>
      <w:r w:rsidRPr="00B827AC">
        <w:rPr>
          <w:rStyle w:val="mathspan"/>
          <w:rFonts w:ascii="Times New Roman" w:hAnsi="Times New Roman" w:cs="Times New Roman"/>
          <w:vertAlign w:val="superscript"/>
        </w:rPr>
        <w:t xml:space="preserve">-1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sidRPr="00B827AC">
        <w:rPr>
          <w:rStyle w:val="mathspan"/>
          <w:rFonts w:ascii="Times New Roman" w:hAnsi="Times New Roman" w:cs="Times New Roman"/>
        </w:rPr>
        <w:t>)</w:t>
      </w:r>
      <w:r w:rsidRPr="00B827AC">
        <w:rPr>
          <w:rStyle w:val="FootnoteReference"/>
          <w:rFonts w:ascii="Times New Roman" w:hAnsi="Times New Roman" w:cs="Times New Roman"/>
        </w:rPr>
        <w:footnoteReference w:id="4"/>
      </w:r>
      <w:r>
        <w:rPr>
          <w:rStyle w:val="mathspan"/>
          <w:rFonts w:ascii="Times New Roman" w:hAnsi="Times New Roman" w:cs="Times New Roman"/>
        </w:rPr>
        <w:t>, and p</w:t>
      </w:r>
      <w:r w:rsidRPr="00B827AC">
        <w:rPr>
          <w:rStyle w:val="mathspan"/>
          <w:rFonts w:ascii="Times New Roman" w:hAnsi="Times New Roman" w:cs="Times New Roman"/>
        </w:rPr>
        <w:t>asture yield is the average dry matter yield of pasture land (Mg</w:t>
      </w:r>
      <w:r w:rsidR="008A2524">
        <w:rPr>
          <w:rStyle w:val="mathspan"/>
          <w:rFonts w:ascii="Times New Roman" w:hAnsi="Times New Roman" w:cs="Times New Roman"/>
        </w:rPr>
        <w:t xml:space="preserve"> DM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Pr>
          <w:rStyle w:val="mathspan"/>
          <w:rFonts w:ascii="Times New Roman" w:hAnsi="Times New Roman" w:cs="Times New Roman"/>
        </w:rPr>
        <w:t>).</w:t>
      </w:r>
    </w:p>
    <w:p w14:paraId="4586762A" w14:textId="24259A72" w:rsidR="00A16868" w:rsidRPr="00B827AC" w:rsidRDefault="00757BB1" w:rsidP="00A16868">
      <w:pPr>
        <w:rPr>
          <w:rFonts w:ascii="Times New Roman" w:hAnsi="Times New Roman" w:cs="Times New Roman"/>
        </w:rPr>
      </w:pPr>
      <w:r>
        <w:rPr>
          <w:rFonts w:ascii="Times New Roman" w:hAnsi="Times New Roman" w:cs="Times New Roman"/>
        </w:rPr>
        <w:t>Table 3</w:t>
      </w:r>
      <w:r w:rsidR="00A16868" w:rsidRPr="00B827AC">
        <w:rPr>
          <w:rFonts w:ascii="Times New Roman" w:hAnsi="Times New Roman" w:cs="Times New Roman"/>
        </w:rPr>
        <w:t xml:space="preserve">: </w:t>
      </w:r>
      <w:r w:rsidR="00A16868">
        <w:rPr>
          <w:rFonts w:ascii="Times New Roman" w:hAnsi="Times New Roman" w:cs="Times New Roman"/>
        </w:rPr>
        <w:t>Production</w:t>
      </w:r>
      <w:r w:rsidR="00A16868" w:rsidRPr="00B827AC">
        <w:rPr>
          <w:rFonts w:ascii="Times New Roman" w:hAnsi="Times New Roman" w:cs="Times New Roman"/>
        </w:rPr>
        <w:t xml:space="preserve"> parameters for local and improved cattle </w:t>
      </w:r>
    </w:p>
    <w:tbl>
      <w:tblPr>
        <w:tblStyle w:val="TableGrid"/>
        <w:tblW w:w="0" w:type="auto"/>
        <w:tblLook w:val="04A0" w:firstRow="1" w:lastRow="0" w:firstColumn="1" w:lastColumn="0" w:noHBand="0" w:noVBand="1"/>
      </w:tblPr>
      <w:tblGrid>
        <w:gridCol w:w="5753"/>
        <w:gridCol w:w="1645"/>
        <w:gridCol w:w="1844"/>
      </w:tblGrid>
      <w:tr w:rsidR="00A16868" w:rsidRPr="00B827AC" w14:paraId="030EC136" w14:textId="77777777" w:rsidTr="007A7E67">
        <w:tc>
          <w:tcPr>
            <w:tcW w:w="5753" w:type="dxa"/>
          </w:tcPr>
          <w:p w14:paraId="526FF0AA"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Parameter</w:t>
            </w:r>
          </w:p>
        </w:tc>
        <w:tc>
          <w:tcPr>
            <w:tcW w:w="1645" w:type="dxa"/>
          </w:tcPr>
          <w:p w14:paraId="2B708792"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 xml:space="preserve">Local </w:t>
            </w:r>
          </w:p>
        </w:tc>
        <w:tc>
          <w:tcPr>
            <w:tcW w:w="1844" w:type="dxa"/>
          </w:tcPr>
          <w:p w14:paraId="170DAF67"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Improved</w:t>
            </w:r>
          </w:p>
        </w:tc>
      </w:tr>
      <w:tr w:rsidR="00EA288E" w:rsidRPr="00B827AC" w14:paraId="1AC7E65F" w14:textId="77777777" w:rsidTr="007A7E67">
        <w:tc>
          <w:tcPr>
            <w:tcW w:w="5753" w:type="dxa"/>
          </w:tcPr>
          <w:p w14:paraId="47E87213" w14:textId="772252B7" w:rsidR="00EA288E" w:rsidRPr="00B827AC" w:rsidRDefault="00EA288E" w:rsidP="00EA288E">
            <w:pPr>
              <w:rPr>
                <w:rFonts w:ascii="Times New Roman" w:hAnsi="Times New Roman" w:cs="Times New Roman"/>
              </w:rPr>
            </w:pPr>
            <w:r>
              <w:rPr>
                <w:rFonts w:ascii="Times New Roman" w:hAnsi="Times New Roman" w:cs="Times New Roman"/>
              </w:rPr>
              <w:t xml:space="preserve">Maximum </w:t>
            </w:r>
            <w:proofErr w:type="spellStart"/>
            <w:r>
              <w:rPr>
                <w:rFonts w:ascii="Times New Roman" w:hAnsi="Times New Roman" w:cs="Times New Roman"/>
              </w:rPr>
              <w:t>lifetime</w:t>
            </w:r>
            <w:r>
              <w:rPr>
                <w:rFonts w:ascii="Times New Roman" w:hAnsi="Times New Roman" w:cs="Times New Roman"/>
                <w:vertAlign w:val="superscript"/>
              </w:rPr>
              <w:t>a</w:t>
            </w:r>
            <w:proofErr w:type="spellEnd"/>
            <w:r>
              <w:rPr>
                <w:rFonts w:ascii="Times New Roman" w:hAnsi="Times New Roman" w:cs="Times New Roman"/>
              </w:rPr>
              <w:t xml:space="preserve"> (years)</w:t>
            </w:r>
          </w:p>
        </w:tc>
        <w:tc>
          <w:tcPr>
            <w:tcW w:w="1645" w:type="dxa"/>
          </w:tcPr>
          <w:p w14:paraId="3B6D20A3" w14:textId="2AFE16FC" w:rsidR="00EA288E" w:rsidRPr="00B827AC" w:rsidRDefault="00EA288E" w:rsidP="00A16868">
            <w:pPr>
              <w:jc w:val="center"/>
              <w:rPr>
                <w:rFonts w:ascii="Times New Roman" w:hAnsi="Times New Roman" w:cs="Times New Roman"/>
              </w:rPr>
            </w:pPr>
            <w:r>
              <w:rPr>
                <w:rFonts w:ascii="Times New Roman" w:hAnsi="Times New Roman" w:cs="Times New Roman"/>
              </w:rPr>
              <w:t xml:space="preserve">13 </w:t>
            </w:r>
          </w:p>
        </w:tc>
        <w:tc>
          <w:tcPr>
            <w:tcW w:w="1844" w:type="dxa"/>
          </w:tcPr>
          <w:p w14:paraId="6489EFF8" w14:textId="2630DCA7" w:rsidR="00EA288E" w:rsidRPr="00B827AC" w:rsidRDefault="004C41AE" w:rsidP="00A16868">
            <w:pPr>
              <w:jc w:val="center"/>
              <w:rPr>
                <w:rFonts w:ascii="Times New Roman" w:hAnsi="Times New Roman" w:cs="Times New Roman"/>
              </w:rPr>
            </w:pPr>
            <w:r>
              <w:rPr>
                <w:rFonts w:ascii="Times New Roman" w:hAnsi="Times New Roman" w:cs="Times New Roman"/>
              </w:rPr>
              <w:t>13</w:t>
            </w:r>
          </w:p>
        </w:tc>
      </w:tr>
      <w:tr w:rsidR="004C41AE" w:rsidRPr="00B827AC" w14:paraId="7334890D" w14:textId="77777777" w:rsidTr="007A7E67">
        <w:tc>
          <w:tcPr>
            <w:tcW w:w="5753" w:type="dxa"/>
          </w:tcPr>
          <w:p w14:paraId="7171CCD7" w14:textId="32D1225E" w:rsidR="004C41AE" w:rsidRDefault="004C41AE" w:rsidP="00EA288E">
            <w:pPr>
              <w:rPr>
                <w:rFonts w:ascii="Times New Roman" w:hAnsi="Times New Roman" w:cs="Times New Roman"/>
              </w:rPr>
            </w:pPr>
            <w:r>
              <w:rPr>
                <w:rFonts w:ascii="Times New Roman" w:hAnsi="Times New Roman" w:cs="Times New Roman"/>
              </w:rPr>
              <w:t xml:space="preserve">Calving </w:t>
            </w:r>
            <w:proofErr w:type="spellStart"/>
            <w:r>
              <w:rPr>
                <w:rFonts w:ascii="Times New Roman" w:hAnsi="Times New Roman" w:cs="Times New Roman"/>
              </w:rPr>
              <w:t>interval</w:t>
            </w:r>
            <w:r>
              <w:rPr>
                <w:rFonts w:ascii="Times New Roman" w:hAnsi="Times New Roman" w:cs="Times New Roman"/>
                <w:vertAlign w:val="superscript"/>
              </w:rPr>
              <w:t>c</w:t>
            </w:r>
            <w:proofErr w:type="spellEnd"/>
            <w:r>
              <w:rPr>
                <w:rFonts w:ascii="Times New Roman" w:hAnsi="Times New Roman" w:cs="Times New Roman"/>
              </w:rPr>
              <w:t xml:space="preserve"> (months)</w:t>
            </w:r>
          </w:p>
        </w:tc>
        <w:tc>
          <w:tcPr>
            <w:tcW w:w="1645" w:type="dxa"/>
          </w:tcPr>
          <w:p w14:paraId="35CC5210" w14:textId="6B122D2E" w:rsidR="004C41AE" w:rsidRDefault="004C41AE" w:rsidP="00A16868">
            <w:pPr>
              <w:jc w:val="center"/>
              <w:rPr>
                <w:rFonts w:ascii="Times New Roman" w:hAnsi="Times New Roman" w:cs="Times New Roman"/>
              </w:rPr>
            </w:pPr>
            <w:r>
              <w:rPr>
                <w:rFonts w:ascii="Times New Roman" w:hAnsi="Times New Roman" w:cs="Times New Roman"/>
              </w:rPr>
              <w:t>18-24</w:t>
            </w:r>
          </w:p>
        </w:tc>
        <w:tc>
          <w:tcPr>
            <w:tcW w:w="1844" w:type="dxa"/>
          </w:tcPr>
          <w:p w14:paraId="7A74F053" w14:textId="57CF841B" w:rsidR="004C41AE" w:rsidRDefault="004C41AE" w:rsidP="00A16868">
            <w:pPr>
              <w:jc w:val="center"/>
              <w:rPr>
                <w:rFonts w:ascii="Times New Roman" w:hAnsi="Times New Roman" w:cs="Times New Roman"/>
              </w:rPr>
            </w:pPr>
            <w:r>
              <w:rPr>
                <w:rFonts w:ascii="Times New Roman" w:hAnsi="Times New Roman" w:cs="Times New Roman"/>
              </w:rPr>
              <w:t>15-21</w:t>
            </w:r>
          </w:p>
        </w:tc>
      </w:tr>
      <w:tr w:rsidR="00EA288E" w:rsidRPr="00B827AC" w14:paraId="0D2F630A" w14:textId="77777777" w:rsidTr="007A7E67">
        <w:tc>
          <w:tcPr>
            <w:tcW w:w="5753" w:type="dxa"/>
          </w:tcPr>
          <w:p w14:paraId="067C9C58" w14:textId="31E2918A" w:rsidR="00EA288E" w:rsidRDefault="00EA288E" w:rsidP="00A16868">
            <w:pPr>
              <w:rPr>
                <w:rFonts w:ascii="Times New Roman" w:hAnsi="Times New Roman" w:cs="Times New Roman"/>
              </w:rPr>
            </w:pPr>
            <w:r>
              <w:rPr>
                <w:rFonts w:ascii="Times New Roman" w:hAnsi="Times New Roman" w:cs="Times New Roman"/>
              </w:rPr>
              <w:t>Daily live weight gain</w:t>
            </w:r>
            <w:r>
              <w:rPr>
                <w:rFonts w:ascii="Times New Roman" w:hAnsi="Times New Roman" w:cs="Times New Roman"/>
                <w:vertAlign w:val="superscript"/>
              </w:rPr>
              <w:t>1</w:t>
            </w:r>
            <w:r w:rsidR="004C41AE">
              <w:rPr>
                <w:rFonts w:ascii="Times New Roman" w:hAnsi="Times New Roman" w:cs="Times New Roman"/>
                <w:vertAlign w:val="superscript"/>
              </w:rPr>
              <w:t>,</w:t>
            </w:r>
            <w:r w:rsidRPr="00B827AC">
              <w:rPr>
                <w:rFonts w:ascii="Times New Roman" w:hAnsi="Times New Roman" w:cs="Times New Roman"/>
                <w:b/>
                <w:vertAlign w:val="superscript"/>
              </w:rPr>
              <w:t xml:space="preserve"> </w:t>
            </w:r>
            <w:r>
              <w:rPr>
                <w:rFonts w:ascii="Times New Roman" w:hAnsi="Times New Roman" w:cs="Times New Roman"/>
              </w:rPr>
              <w:t>(</w:t>
            </w:r>
            <w:r w:rsidRPr="00B827AC">
              <w:rPr>
                <w:rFonts w:ascii="Times New Roman" w:hAnsi="Times New Roman" w:cs="Times New Roman"/>
              </w:rPr>
              <w:t>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5868A32" w14:textId="43911433" w:rsidR="00EA288E" w:rsidRDefault="00EA288E" w:rsidP="00A16868">
            <w:pPr>
              <w:jc w:val="center"/>
              <w:rPr>
                <w:rFonts w:ascii="Times New Roman" w:hAnsi="Times New Roman" w:cs="Times New Roman"/>
              </w:rPr>
            </w:pPr>
            <w:r>
              <w:rPr>
                <w:rFonts w:ascii="Times New Roman" w:hAnsi="Times New Roman" w:cs="Times New Roman"/>
              </w:rPr>
              <w:t>250-890</w:t>
            </w:r>
          </w:p>
        </w:tc>
        <w:tc>
          <w:tcPr>
            <w:tcW w:w="1844" w:type="dxa"/>
          </w:tcPr>
          <w:p w14:paraId="4570A324" w14:textId="2FC0C4C4" w:rsidR="00EA288E" w:rsidRDefault="00EA288E" w:rsidP="00A16868">
            <w:pPr>
              <w:jc w:val="center"/>
              <w:rPr>
                <w:rFonts w:ascii="Times New Roman" w:hAnsi="Times New Roman" w:cs="Times New Roman"/>
              </w:rPr>
            </w:pPr>
            <w:r>
              <w:rPr>
                <w:rFonts w:ascii="Times New Roman" w:hAnsi="Times New Roman" w:cs="Times New Roman"/>
              </w:rPr>
              <w:t>250-1,060</w:t>
            </w:r>
          </w:p>
        </w:tc>
      </w:tr>
      <w:tr w:rsidR="00EA288E" w:rsidRPr="00B827AC" w14:paraId="42EB53AB" w14:textId="77777777" w:rsidTr="007A7E67">
        <w:tc>
          <w:tcPr>
            <w:tcW w:w="5753" w:type="dxa"/>
          </w:tcPr>
          <w:p w14:paraId="2649D6CB" w14:textId="4DBB0826"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Calf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79C1FE30" w14:textId="73AD539D" w:rsidR="00EA288E" w:rsidRPr="00B827AC" w:rsidRDefault="004C41AE" w:rsidP="00A16868">
            <w:pPr>
              <w:jc w:val="center"/>
              <w:rPr>
                <w:rFonts w:ascii="Times New Roman" w:hAnsi="Times New Roman" w:cs="Times New Roman"/>
              </w:rPr>
            </w:pPr>
            <w:r>
              <w:rPr>
                <w:rFonts w:ascii="Times New Roman" w:hAnsi="Times New Roman" w:cs="Times New Roman"/>
              </w:rPr>
              <w:t>25</w:t>
            </w:r>
          </w:p>
        </w:tc>
        <w:tc>
          <w:tcPr>
            <w:tcW w:w="1844" w:type="dxa"/>
          </w:tcPr>
          <w:p w14:paraId="22416C7A" w14:textId="5FE026D3" w:rsidR="00EA288E" w:rsidRPr="00B827AC" w:rsidRDefault="004C41AE" w:rsidP="004C41AE">
            <w:pPr>
              <w:jc w:val="center"/>
              <w:rPr>
                <w:rFonts w:ascii="Times New Roman" w:hAnsi="Times New Roman" w:cs="Times New Roman"/>
              </w:rPr>
            </w:pPr>
            <w:r>
              <w:rPr>
                <w:rFonts w:ascii="Times New Roman" w:hAnsi="Times New Roman" w:cs="Times New Roman"/>
              </w:rPr>
              <w:t>10</w:t>
            </w:r>
          </w:p>
        </w:tc>
      </w:tr>
      <w:tr w:rsidR="00EA288E" w:rsidRPr="00B827AC" w14:paraId="0708E584" w14:textId="77777777" w:rsidTr="007A7E67">
        <w:tc>
          <w:tcPr>
            <w:tcW w:w="5753" w:type="dxa"/>
          </w:tcPr>
          <w:p w14:paraId="58F5AEAC" w14:textId="5C1B7475"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Heifer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643AD75F" w14:textId="7E6EE6AE" w:rsidR="00EA288E" w:rsidRPr="00B827AC" w:rsidRDefault="004C41AE" w:rsidP="00A16868">
            <w:pPr>
              <w:jc w:val="center"/>
              <w:rPr>
                <w:rFonts w:ascii="Times New Roman" w:hAnsi="Times New Roman" w:cs="Times New Roman"/>
              </w:rPr>
            </w:pPr>
            <w:r>
              <w:rPr>
                <w:rFonts w:ascii="Times New Roman" w:hAnsi="Times New Roman" w:cs="Times New Roman"/>
              </w:rPr>
              <w:t>13</w:t>
            </w:r>
          </w:p>
        </w:tc>
        <w:tc>
          <w:tcPr>
            <w:tcW w:w="1844" w:type="dxa"/>
          </w:tcPr>
          <w:p w14:paraId="40653E04" w14:textId="56F4C562"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7BF9C861" w14:textId="77777777" w:rsidTr="007A7E67">
        <w:trPr>
          <w:trHeight w:val="127"/>
        </w:trPr>
        <w:tc>
          <w:tcPr>
            <w:tcW w:w="5753" w:type="dxa"/>
          </w:tcPr>
          <w:p w14:paraId="7B59A60F" w14:textId="7B1B91A8"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Cow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394474A0" w14:textId="255BDB6F" w:rsidR="00EA288E" w:rsidRPr="00B827AC" w:rsidRDefault="004C41AE" w:rsidP="00A16868">
            <w:pPr>
              <w:jc w:val="center"/>
              <w:rPr>
                <w:rFonts w:ascii="Times New Roman" w:hAnsi="Times New Roman" w:cs="Times New Roman"/>
              </w:rPr>
            </w:pPr>
            <w:r>
              <w:rPr>
                <w:rFonts w:ascii="Times New Roman" w:hAnsi="Times New Roman" w:cs="Times New Roman"/>
              </w:rPr>
              <w:t>7</w:t>
            </w:r>
          </w:p>
        </w:tc>
        <w:tc>
          <w:tcPr>
            <w:tcW w:w="1844" w:type="dxa"/>
          </w:tcPr>
          <w:p w14:paraId="123AFC9D" w14:textId="1AA40B33"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43F986C3" w14:textId="77777777" w:rsidTr="007A7E67">
        <w:tc>
          <w:tcPr>
            <w:tcW w:w="5753" w:type="dxa"/>
          </w:tcPr>
          <w:p w14:paraId="38893E08" w14:textId="39BC5B21" w:rsidR="00EA288E" w:rsidRPr="00B827AC" w:rsidRDefault="00EA288E" w:rsidP="00A16868">
            <w:pPr>
              <w:rPr>
                <w:rFonts w:ascii="Times New Roman" w:hAnsi="Times New Roman" w:cs="Times New Roman"/>
                <w:b/>
              </w:rPr>
            </w:pPr>
            <w:r w:rsidRPr="00B827AC">
              <w:rPr>
                <w:rFonts w:ascii="Times New Roman" w:hAnsi="Times New Roman" w:cs="Times New Roman"/>
              </w:rPr>
              <w:t>Age to maturity</w:t>
            </w:r>
            <w:r>
              <w:rPr>
                <w:rFonts w:ascii="Times New Roman" w:hAnsi="Times New Roman" w:cs="Times New Roman"/>
                <w:vertAlign w:val="superscript"/>
              </w:rPr>
              <w:t>1,</w:t>
            </w:r>
            <w:r w:rsidR="004C41AE">
              <w:rPr>
                <w:rFonts w:ascii="Times New Roman" w:hAnsi="Times New Roman" w:cs="Times New Roman"/>
                <w:vertAlign w:val="superscript"/>
              </w:rPr>
              <w:t>c</w:t>
            </w:r>
            <w:r w:rsidRPr="00B827AC">
              <w:rPr>
                <w:rFonts w:ascii="Times New Roman" w:hAnsi="Times New Roman" w:cs="Times New Roman"/>
              </w:rPr>
              <w:t>(first calving)</w:t>
            </w:r>
            <w:r w:rsidRPr="00B827AC">
              <w:rPr>
                <w:rFonts w:ascii="Times New Roman" w:hAnsi="Times New Roman" w:cs="Times New Roman"/>
                <w:b/>
              </w:rPr>
              <w:t xml:space="preserve"> </w:t>
            </w:r>
            <w:r w:rsidRPr="00B827AC">
              <w:rPr>
                <w:rFonts w:ascii="Times New Roman" w:hAnsi="Times New Roman" w:cs="Times New Roman"/>
              </w:rPr>
              <w:t>(months)</w:t>
            </w:r>
          </w:p>
        </w:tc>
        <w:tc>
          <w:tcPr>
            <w:tcW w:w="1645" w:type="dxa"/>
          </w:tcPr>
          <w:p w14:paraId="041D7813" w14:textId="2785A82A" w:rsidR="00EA288E" w:rsidRPr="00B827AC" w:rsidRDefault="004C41AE" w:rsidP="00A16868">
            <w:pPr>
              <w:jc w:val="center"/>
              <w:rPr>
                <w:rFonts w:ascii="Times New Roman" w:hAnsi="Times New Roman" w:cs="Times New Roman"/>
              </w:rPr>
            </w:pPr>
            <w:r>
              <w:rPr>
                <w:rFonts w:ascii="Times New Roman" w:hAnsi="Times New Roman" w:cs="Times New Roman"/>
              </w:rPr>
              <w:t>36-48</w:t>
            </w:r>
          </w:p>
        </w:tc>
        <w:tc>
          <w:tcPr>
            <w:tcW w:w="1844" w:type="dxa"/>
          </w:tcPr>
          <w:p w14:paraId="79942918" w14:textId="1D4E2992" w:rsidR="00EA288E" w:rsidRPr="00B827AC" w:rsidRDefault="004C41AE" w:rsidP="00A16868">
            <w:pPr>
              <w:jc w:val="center"/>
              <w:rPr>
                <w:rFonts w:ascii="Times New Roman" w:hAnsi="Times New Roman" w:cs="Times New Roman"/>
              </w:rPr>
            </w:pPr>
            <w:commentRangeStart w:id="227"/>
            <w:r>
              <w:rPr>
                <w:rFonts w:ascii="Times New Roman" w:hAnsi="Times New Roman" w:cs="Times New Roman"/>
              </w:rPr>
              <w:t>30-36</w:t>
            </w:r>
            <w:commentRangeEnd w:id="227"/>
            <w:r w:rsidR="00F417A5">
              <w:rPr>
                <w:rStyle w:val="CommentReference"/>
              </w:rPr>
              <w:commentReference w:id="227"/>
            </w:r>
          </w:p>
        </w:tc>
      </w:tr>
      <w:tr w:rsidR="00EA288E" w:rsidRPr="00B827AC" w14:paraId="659DA61D" w14:textId="77777777" w:rsidTr="007A7E67">
        <w:tc>
          <w:tcPr>
            <w:tcW w:w="5753" w:type="dxa"/>
          </w:tcPr>
          <w:p w14:paraId="56B3C938" w14:textId="10C54157" w:rsidR="00EA288E" w:rsidRPr="00B827AC" w:rsidRDefault="00EA288E" w:rsidP="00A16868">
            <w:pPr>
              <w:rPr>
                <w:rFonts w:ascii="Times New Roman" w:hAnsi="Times New Roman" w:cs="Times New Roman"/>
                <w:b/>
              </w:rPr>
            </w:pPr>
            <w:r w:rsidRPr="00B827AC">
              <w:rPr>
                <w:rFonts w:ascii="Times New Roman" w:hAnsi="Times New Roman" w:cs="Times New Roman"/>
              </w:rPr>
              <w:t>Milk yield per adult female</w:t>
            </w:r>
            <w:r>
              <w:rPr>
                <w:rFonts w:ascii="Times New Roman" w:hAnsi="Times New Roman" w:cs="Times New Roman"/>
                <w:vertAlign w:val="superscript"/>
              </w:rPr>
              <w:t>1,b</w:t>
            </w:r>
            <w:r w:rsidRPr="00B827AC">
              <w:rPr>
                <w:rFonts w:ascii="Times New Roman" w:hAnsi="Times New Roman" w:cs="Times New Roman"/>
              </w:rPr>
              <w:t xml:space="preserve"> (kg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4A3B5624" w14:textId="59EECBD6" w:rsidR="00EA288E" w:rsidRPr="00B827AC" w:rsidRDefault="00EA288E" w:rsidP="00A16868">
            <w:pPr>
              <w:jc w:val="center"/>
              <w:rPr>
                <w:rFonts w:ascii="Times New Roman" w:hAnsi="Times New Roman" w:cs="Times New Roman"/>
              </w:rPr>
            </w:pPr>
            <w:r>
              <w:rPr>
                <w:rFonts w:ascii="Times New Roman" w:hAnsi="Times New Roman" w:cs="Times New Roman"/>
              </w:rPr>
              <w:t>2-8</w:t>
            </w:r>
          </w:p>
        </w:tc>
        <w:tc>
          <w:tcPr>
            <w:tcW w:w="1844" w:type="dxa"/>
          </w:tcPr>
          <w:p w14:paraId="61647306" w14:textId="0F4A287C" w:rsidR="00EA288E" w:rsidRPr="00B827AC" w:rsidRDefault="004C41AE" w:rsidP="00A16868">
            <w:pPr>
              <w:jc w:val="center"/>
              <w:rPr>
                <w:rFonts w:ascii="Times New Roman" w:hAnsi="Times New Roman" w:cs="Times New Roman"/>
              </w:rPr>
            </w:pPr>
            <w:commentRangeStart w:id="228"/>
            <w:r>
              <w:rPr>
                <w:rFonts w:ascii="Times New Roman" w:hAnsi="Times New Roman" w:cs="Times New Roman"/>
              </w:rPr>
              <w:t>3-</w:t>
            </w:r>
            <w:commentRangeEnd w:id="228"/>
            <w:r w:rsidR="0064078D">
              <w:rPr>
                <w:rStyle w:val="CommentReference"/>
              </w:rPr>
              <w:commentReference w:id="228"/>
            </w:r>
            <w:r>
              <w:rPr>
                <w:rFonts w:ascii="Times New Roman" w:hAnsi="Times New Roman" w:cs="Times New Roman"/>
              </w:rPr>
              <w:t>12</w:t>
            </w:r>
          </w:p>
        </w:tc>
      </w:tr>
      <w:tr w:rsidR="00EA288E" w:rsidRPr="00B827AC" w14:paraId="111FAEEB" w14:textId="77777777" w:rsidTr="007A7E67">
        <w:tc>
          <w:tcPr>
            <w:tcW w:w="5753" w:type="dxa"/>
          </w:tcPr>
          <w:p w14:paraId="6BFA86D1" w14:textId="77777777" w:rsidR="00EA288E" w:rsidRPr="00B827AC" w:rsidRDefault="00EA288E" w:rsidP="00A16868">
            <w:pPr>
              <w:rPr>
                <w:rFonts w:ascii="Times New Roman" w:hAnsi="Times New Roman" w:cs="Times New Roman"/>
              </w:rPr>
            </w:pPr>
            <w:r w:rsidRPr="00B827AC">
              <w:rPr>
                <w:rFonts w:ascii="Times New Roman" w:hAnsi="Times New Roman" w:cs="Times New Roman"/>
              </w:rPr>
              <w:t>Mature weight</w:t>
            </w:r>
            <w:r w:rsidRPr="00B827AC">
              <w:rPr>
                <w:rFonts w:ascii="Times New Roman" w:hAnsi="Times New Roman" w:cs="Times New Roman"/>
                <w:vertAlign w:val="superscript"/>
              </w:rPr>
              <w:t xml:space="preserve">1,a </w:t>
            </w:r>
            <w:r w:rsidRPr="00B827AC">
              <w:rPr>
                <w:rFonts w:ascii="Times New Roman" w:hAnsi="Times New Roman" w:cs="Times New Roman"/>
              </w:rPr>
              <w:t>(kg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0512E96E" w14:textId="2040D3CD" w:rsidR="00EA288E" w:rsidRPr="00B827AC" w:rsidRDefault="00EA288E" w:rsidP="00A16868">
            <w:pPr>
              <w:jc w:val="center"/>
              <w:rPr>
                <w:rFonts w:ascii="Times New Roman" w:hAnsi="Times New Roman" w:cs="Times New Roman"/>
              </w:rPr>
            </w:pPr>
            <w:r>
              <w:rPr>
                <w:rFonts w:ascii="Times New Roman" w:hAnsi="Times New Roman" w:cs="Times New Roman"/>
              </w:rPr>
              <w:t>260-380</w:t>
            </w:r>
          </w:p>
        </w:tc>
        <w:tc>
          <w:tcPr>
            <w:tcW w:w="1844" w:type="dxa"/>
          </w:tcPr>
          <w:p w14:paraId="4191CAD9" w14:textId="105A421D" w:rsidR="00EA288E" w:rsidRPr="00B827AC" w:rsidRDefault="00EA288E" w:rsidP="00A16868">
            <w:pPr>
              <w:jc w:val="center"/>
              <w:rPr>
                <w:rFonts w:ascii="Times New Roman" w:hAnsi="Times New Roman" w:cs="Times New Roman"/>
              </w:rPr>
            </w:pPr>
            <w:r>
              <w:rPr>
                <w:rFonts w:ascii="Times New Roman" w:hAnsi="Times New Roman" w:cs="Times New Roman"/>
              </w:rPr>
              <w:t>360-</w:t>
            </w:r>
            <w:commentRangeStart w:id="229"/>
            <w:r>
              <w:rPr>
                <w:rFonts w:ascii="Times New Roman" w:hAnsi="Times New Roman" w:cs="Times New Roman"/>
              </w:rPr>
              <w:t>400</w:t>
            </w:r>
            <w:commentRangeEnd w:id="229"/>
            <w:r w:rsidR="00F417A5">
              <w:rPr>
                <w:rStyle w:val="CommentReference"/>
              </w:rPr>
              <w:commentReference w:id="229"/>
            </w:r>
          </w:p>
        </w:tc>
      </w:tr>
      <w:tr w:rsidR="00A35906" w:rsidRPr="00B827AC" w14:paraId="2C1E5548" w14:textId="77777777" w:rsidTr="007A7E67">
        <w:tc>
          <w:tcPr>
            <w:tcW w:w="5753" w:type="dxa"/>
          </w:tcPr>
          <w:p w14:paraId="7BB498E6" w14:textId="40C95944" w:rsidR="00A35906" w:rsidRPr="00B827AC" w:rsidRDefault="00A35906" w:rsidP="00A16868">
            <w:pPr>
              <w:rPr>
                <w:rFonts w:ascii="Times New Roman" w:hAnsi="Times New Roman" w:cs="Times New Roman"/>
              </w:rPr>
            </w:pPr>
            <w:commentRangeStart w:id="230"/>
            <w:r>
              <w:rPr>
                <w:rFonts w:ascii="Times New Roman" w:hAnsi="Times New Roman" w:cs="Times New Roman"/>
              </w:rPr>
              <w:t xml:space="preserve">Dressing </w:t>
            </w:r>
            <w:proofErr w:type="spellStart"/>
            <w:r>
              <w:rPr>
                <w:rFonts w:ascii="Times New Roman" w:hAnsi="Times New Roman" w:cs="Times New Roman"/>
              </w:rPr>
              <w:t>percentage</w:t>
            </w:r>
            <w:r w:rsidR="004C41AE">
              <w:rPr>
                <w:rFonts w:ascii="Times New Roman" w:hAnsi="Times New Roman" w:cs="Times New Roman"/>
                <w:vertAlign w:val="superscript"/>
              </w:rPr>
              <w:t>a</w:t>
            </w:r>
            <w:proofErr w:type="spellEnd"/>
            <w:r>
              <w:rPr>
                <w:rFonts w:ascii="Times New Roman" w:hAnsi="Times New Roman" w:cs="Times New Roman"/>
              </w:rPr>
              <w:t xml:space="preserve"> </w:t>
            </w:r>
            <w:commentRangeEnd w:id="230"/>
            <w:r w:rsidR="0064078D">
              <w:rPr>
                <w:rStyle w:val="CommentReference"/>
              </w:rPr>
              <w:commentReference w:id="230"/>
            </w:r>
            <w:r>
              <w:rPr>
                <w:rFonts w:ascii="Times New Roman" w:hAnsi="Times New Roman" w:cs="Times New Roman"/>
              </w:rPr>
              <w:t>(%)</w:t>
            </w:r>
          </w:p>
        </w:tc>
        <w:tc>
          <w:tcPr>
            <w:tcW w:w="1645" w:type="dxa"/>
          </w:tcPr>
          <w:p w14:paraId="5A5ABCB8" w14:textId="4E836258" w:rsidR="00A35906" w:rsidRDefault="00A35906" w:rsidP="00A16868">
            <w:pPr>
              <w:jc w:val="center"/>
              <w:rPr>
                <w:rFonts w:ascii="Times New Roman" w:hAnsi="Times New Roman" w:cs="Times New Roman"/>
              </w:rPr>
            </w:pPr>
            <w:r>
              <w:rPr>
                <w:rFonts w:ascii="Times New Roman" w:hAnsi="Times New Roman" w:cs="Times New Roman"/>
              </w:rPr>
              <w:t>51-53</w:t>
            </w:r>
          </w:p>
        </w:tc>
        <w:tc>
          <w:tcPr>
            <w:tcW w:w="1844" w:type="dxa"/>
          </w:tcPr>
          <w:p w14:paraId="6606C0C6" w14:textId="2160B365" w:rsidR="00A35906" w:rsidRDefault="00A35906" w:rsidP="00A16868">
            <w:pPr>
              <w:jc w:val="center"/>
              <w:rPr>
                <w:rFonts w:ascii="Times New Roman" w:hAnsi="Times New Roman" w:cs="Times New Roman"/>
              </w:rPr>
            </w:pPr>
            <w:r>
              <w:rPr>
                <w:rFonts w:ascii="Times New Roman" w:hAnsi="Times New Roman" w:cs="Times New Roman"/>
              </w:rPr>
              <w:t>51-53</w:t>
            </w:r>
          </w:p>
        </w:tc>
      </w:tr>
      <w:tr w:rsidR="00A35906" w:rsidRPr="00B827AC" w14:paraId="3F5F5283" w14:textId="77777777" w:rsidTr="007A7E67">
        <w:tc>
          <w:tcPr>
            <w:tcW w:w="5753" w:type="dxa"/>
          </w:tcPr>
          <w:p w14:paraId="237BB36A" w14:textId="0F80FEAA" w:rsidR="00A35906" w:rsidRPr="001300EF" w:rsidRDefault="00A35906" w:rsidP="00A16868">
            <w:pPr>
              <w:rPr>
                <w:rFonts w:ascii="Times New Roman" w:hAnsi="Times New Roman" w:cs="Times New Roman"/>
              </w:rPr>
            </w:pPr>
            <w:r>
              <w:rPr>
                <w:rFonts w:ascii="Times New Roman" w:hAnsi="Times New Roman" w:cs="Times New Roman"/>
              </w:rPr>
              <w:t xml:space="preserve">Reproductive </w:t>
            </w:r>
            <w:proofErr w:type="spellStart"/>
            <w:r>
              <w:rPr>
                <w:rFonts w:ascii="Times New Roman" w:hAnsi="Times New Roman" w:cs="Times New Roman"/>
              </w:rPr>
              <w:t>expenses</w:t>
            </w:r>
            <w:r>
              <w:rPr>
                <w:rFonts w:ascii="Times New Roman" w:hAnsi="Times New Roman" w:cs="Times New Roman"/>
                <w:vertAlign w:val="superscript"/>
              </w:rPr>
              <w:t>b</w:t>
            </w:r>
            <w:proofErr w:type="spellEnd"/>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5B9EB46F" w14:textId="77777777" w:rsidR="00A35906" w:rsidRPr="00B827AC" w:rsidRDefault="00A35906" w:rsidP="00A16868">
            <w:pPr>
              <w:jc w:val="center"/>
              <w:rPr>
                <w:rFonts w:ascii="Times New Roman" w:hAnsi="Times New Roman" w:cs="Times New Roman"/>
              </w:rPr>
            </w:pPr>
          </w:p>
        </w:tc>
        <w:tc>
          <w:tcPr>
            <w:tcW w:w="1844" w:type="dxa"/>
          </w:tcPr>
          <w:p w14:paraId="727CF8BD" w14:textId="77777777" w:rsidR="00A35906" w:rsidRPr="00B827AC" w:rsidRDefault="00A35906" w:rsidP="00A16868">
            <w:pPr>
              <w:jc w:val="center"/>
              <w:rPr>
                <w:rFonts w:ascii="Times New Roman" w:hAnsi="Times New Roman" w:cs="Times New Roman"/>
              </w:rPr>
            </w:pPr>
          </w:p>
        </w:tc>
      </w:tr>
      <w:tr w:rsidR="00A35906" w:rsidRPr="00B827AC" w14:paraId="5FC0AD9B" w14:textId="77777777" w:rsidTr="007A7E67">
        <w:tc>
          <w:tcPr>
            <w:tcW w:w="5753" w:type="dxa"/>
          </w:tcPr>
          <w:p w14:paraId="46ED3C23" w14:textId="16D5AAF1" w:rsidR="00A35906" w:rsidRPr="001300EF" w:rsidRDefault="00A35906" w:rsidP="00A16868">
            <w:pPr>
              <w:rPr>
                <w:rFonts w:ascii="Times New Roman" w:hAnsi="Times New Roman" w:cs="Times New Roman"/>
              </w:rPr>
            </w:pPr>
            <w:r>
              <w:rPr>
                <w:rFonts w:ascii="Times New Roman" w:hAnsi="Times New Roman" w:cs="Times New Roman"/>
              </w:rPr>
              <w:t xml:space="preserve">Health </w:t>
            </w:r>
            <w:proofErr w:type="spellStart"/>
            <w:r>
              <w:rPr>
                <w:rFonts w:ascii="Times New Roman" w:hAnsi="Times New Roman" w:cs="Times New Roman"/>
              </w:rPr>
              <w:t>expenses</w:t>
            </w:r>
            <w:r>
              <w:rPr>
                <w:rFonts w:ascii="Times New Roman" w:hAnsi="Times New Roman" w:cs="Times New Roman"/>
                <w:vertAlign w:val="superscript"/>
              </w:rPr>
              <w:t>b</w:t>
            </w:r>
            <w:proofErr w:type="spellEnd"/>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1628EEAC" w14:textId="77777777" w:rsidR="00A35906" w:rsidRPr="00B827AC" w:rsidRDefault="00A35906" w:rsidP="00A16868">
            <w:pPr>
              <w:jc w:val="center"/>
              <w:rPr>
                <w:rFonts w:ascii="Times New Roman" w:hAnsi="Times New Roman" w:cs="Times New Roman"/>
              </w:rPr>
            </w:pPr>
          </w:p>
        </w:tc>
        <w:tc>
          <w:tcPr>
            <w:tcW w:w="1844" w:type="dxa"/>
          </w:tcPr>
          <w:p w14:paraId="3B58FBCD" w14:textId="77777777" w:rsidR="00A35906" w:rsidRPr="00B827AC" w:rsidRDefault="00A35906" w:rsidP="00A16868">
            <w:pPr>
              <w:jc w:val="center"/>
              <w:rPr>
                <w:rFonts w:ascii="Times New Roman" w:hAnsi="Times New Roman" w:cs="Times New Roman"/>
              </w:rPr>
            </w:pPr>
          </w:p>
        </w:tc>
      </w:tr>
      <w:tr w:rsidR="00A35906" w:rsidRPr="00B827AC" w14:paraId="3E24E920" w14:textId="77777777" w:rsidTr="007A7E67">
        <w:tc>
          <w:tcPr>
            <w:tcW w:w="5753" w:type="dxa"/>
          </w:tcPr>
          <w:p w14:paraId="40A3C39B" w14:textId="4A7A2FD0" w:rsidR="00A35906" w:rsidRPr="00B827AC" w:rsidRDefault="00A35906" w:rsidP="00A16868">
            <w:pPr>
              <w:rPr>
                <w:rFonts w:ascii="Times New Roman" w:hAnsi="Times New Roman" w:cs="Times New Roman"/>
                <w:b/>
              </w:rPr>
            </w:pPr>
            <w:r w:rsidRPr="00B827AC">
              <w:rPr>
                <w:rFonts w:ascii="Times New Roman" w:hAnsi="Times New Roman" w:cs="Times New Roman"/>
              </w:rPr>
              <w:t xml:space="preserve">Selling price – steers and </w:t>
            </w:r>
            <w:proofErr w:type="spellStart"/>
            <w:r w:rsidRPr="00B827AC">
              <w:rPr>
                <w:rFonts w:ascii="Times New Roman" w:hAnsi="Times New Roman" w:cs="Times New Roman"/>
              </w:rPr>
              <w:t>bulls</w:t>
            </w:r>
            <w:r w:rsidRPr="00B827AC">
              <w:rPr>
                <w:rFonts w:ascii="Times New Roman" w:hAnsi="Times New Roman" w:cs="Times New Roman"/>
                <w:vertAlign w:val="superscript"/>
              </w:rPr>
              <w:t>b</w:t>
            </w:r>
            <w:proofErr w:type="spellEnd"/>
            <w:r>
              <w:rPr>
                <w:rFonts w:ascii="Times New Roman" w:hAnsi="Times New Roman" w:cs="Times New Roman"/>
              </w:rPr>
              <w:t xml:space="preserve"> (USD</w:t>
            </w:r>
            <w:r w:rsidRPr="00B827AC">
              <w:rPr>
                <w:rFonts w:ascii="Times New Roman" w:hAnsi="Times New Roman" w:cs="Times New Roman"/>
              </w:rPr>
              <w:t xml:space="preserve"> TLU</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6593E095" w14:textId="77777777" w:rsidR="00A35906" w:rsidRPr="00B827AC" w:rsidRDefault="00A35906" w:rsidP="00A16868">
            <w:pPr>
              <w:jc w:val="center"/>
              <w:rPr>
                <w:rFonts w:ascii="Times New Roman" w:hAnsi="Times New Roman" w:cs="Times New Roman"/>
              </w:rPr>
            </w:pPr>
          </w:p>
        </w:tc>
        <w:tc>
          <w:tcPr>
            <w:tcW w:w="1844" w:type="dxa"/>
          </w:tcPr>
          <w:p w14:paraId="751B94B5" w14:textId="77777777" w:rsidR="00A35906" w:rsidRPr="00B827AC" w:rsidRDefault="00A35906" w:rsidP="00A16868">
            <w:pPr>
              <w:jc w:val="center"/>
              <w:rPr>
                <w:rFonts w:ascii="Times New Roman" w:hAnsi="Times New Roman" w:cs="Times New Roman"/>
              </w:rPr>
            </w:pPr>
          </w:p>
        </w:tc>
      </w:tr>
      <w:tr w:rsidR="00A35906" w:rsidRPr="00B827AC" w14:paraId="1FA9615A" w14:textId="77777777" w:rsidTr="007A7E67">
        <w:tc>
          <w:tcPr>
            <w:tcW w:w="5753" w:type="dxa"/>
          </w:tcPr>
          <w:p w14:paraId="5D554CB0" w14:textId="31F26DE7" w:rsidR="00A35906" w:rsidRPr="00B827AC" w:rsidRDefault="00A35906" w:rsidP="00A16868">
            <w:pPr>
              <w:rPr>
                <w:rFonts w:ascii="Times New Roman" w:hAnsi="Times New Roman" w:cs="Times New Roman"/>
              </w:rPr>
            </w:pPr>
            <w:r w:rsidRPr="00B827AC">
              <w:rPr>
                <w:rFonts w:ascii="Times New Roman" w:hAnsi="Times New Roman" w:cs="Times New Roman"/>
              </w:rPr>
              <w:t xml:space="preserve">Purchase price – </w:t>
            </w:r>
            <w:proofErr w:type="spellStart"/>
            <w:r w:rsidRPr="00B827AC">
              <w:rPr>
                <w:rFonts w:ascii="Times New Roman" w:hAnsi="Times New Roman" w:cs="Times New Roman"/>
              </w:rPr>
              <w:t>heifer</w:t>
            </w:r>
            <w:r>
              <w:rPr>
                <w:rFonts w:ascii="Times New Roman" w:hAnsi="Times New Roman" w:cs="Times New Roman"/>
              </w:rPr>
              <w:t>s</w:t>
            </w:r>
            <w:r w:rsidRPr="00B827AC">
              <w:rPr>
                <w:rFonts w:ascii="Times New Roman" w:hAnsi="Times New Roman" w:cs="Times New Roman"/>
                <w:vertAlign w:val="superscript"/>
              </w:rPr>
              <w:t>b</w:t>
            </w:r>
            <w:proofErr w:type="spellEnd"/>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2C6BE8CF" w14:textId="77777777" w:rsidR="00A35906" w:rsidRPr="00B827AC" w:rsidRDefault="00A35906" w:rsidP="00A16868">
            <w:pPr>
              <w:jc w:val="center"/>
              <w:rPr>
                <w:rFonts w:ascii="Times New Roman" w:hAnsi="Times New Roman" w:cs="Times New Roman"/>
              </w:rPr>
            </w:pPr>
          </w:p>
        </w:tc>
        <w:tc>
          <w:tcPr>
            <w:tcW w:w="1844" w:type="dxa"/>
          </w:tcPr>
          <w:p w14:paraId="42CF241E" w14:textId="77777777" w:rsidR="00A35906" w:rsidRPr="00B827AC" w:rsidRDefault="00A35906" w:rsidP="00A16868">
            <w:pPr>
              <w:jc w:val="center"/>
              <w:rPr>
                <w:rFonts w:ascii="Times New Roman" w:hAnsi="Times New Roman" w:cs="Times New Roman"/>
              </w:rPr>
            </w:pPr>
          </w:p>
        </w:tc>
      </w:tr>
      <w:tr w:rsidR="00A35906" w:rsidRPr="00B827AC" w14:paraId="6EA40940" w14:textId="77777777" w:rsidTr="007A7E67">
        <w:tc>
          <w:tcPr>
            <w:tcW w:w="5753" w:type="dxa"/>
          </w:tcPr>
          <w:p w14:paraId="291056C1" w14:textId="3580563B" w:rsidR="00A35906" w:rsidRPr="00B827AC" w:rsidRDefault="00A35906" w:rsidP="00A16868">
            <w:pPr>
              <w:rPr>
                <w:rFonts w:ascii="Times New Roman" w:hAnsi="Times New Roman" w:cs="Times New Roman"/>
                <w:b/>
              </w:rPr>
            </w:pPr>
            <w:r w:rsidRPr="00B827AC">
              <w:rPr>
                <w:rFonts w:ascii="Times New Roman" w:hAnsi="Times New Roman" w:cs="Times New Roman"/>
              </w:rPr>
              <w:t xml:space="preserve">Purchase price – adult </w:t>
            </w:r>
            <w:proofErr w:type="spellStart"/>
            <w:r w:rsidRPr="00B827AC">
              <w:rPr>
                <w:rFonts w:ascii="Times New Roman" w:hAnsi="Times New Roman" w:cs="Times New Roman"/>
              </w:rPr>
              <w:t>female</w:t>
            </w:r>
            <w:r w:rsidRPr="00B827AC">
              <w:rPr>
                <w:rFonts w:ascii="Times New Roman" w:hAnsi="Times New Roman" w:cs="Times New Roman"/>
                <w:vertAlign w:val="superscript"/>
              </w:rPr>
              <w:t>b</w:t>
            </w:r>
            <w:proofErr w:type="spellEnd"/>
            <w:r>
              <w:rPr>
                <w:rFonts w:ascii="Times New Roman" w:hAnsi="Times New Roman" w:cs="Times New Roman"/>
                <w:vertAlign w:val="superscript"/>
              </w:rPr>
              <w:t xml:space="preserve"> </w:t>
            </w:r>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2DCF3B1" w14:textId="56DF98C4" w:rsidR="00A35906" w:rsidRPr="00B827AC" w:rsidRDefault="00A35906" w:rsidP="00A16868">
            <w:pPr>
              <w:jc w:val="center"/>
              <w:rPr>
                <w:rFonts w:ascii="Times New Roman" w:hAnsi="Times New Roman" w:cs="Times New Roman"/>
              </w:rPr>
            </w:pPr>
            <w:r>
              <w:rPr>
                <w:rFonts w:ascii="Times New Roman" w:hAnsi="Times New Roman" w:cs="Times New Roman"/>
              </w:rPr>
              <w:t xml:space="preserve">220-450 </w:t>
            </w:r>
          </w:p>
        </w:tc>
        <w:tc>
          <w:tcPr>
            <w:tcW w:w="1844" w:type="dxa"/>
          </w:tcPr>
          <w:p w14:paraId="217DB561" w14:textId="1E53C800" w:rsidR="00A35906" w:rsidRPr="00B827AC" w:rsidRDefault="00A35906" w:rsidP="00A16868">
            <w:pPr>
              <w:jc w:val="center"/>
              <w:rPr>
                <w:rFonts w:ascii="Times New Roman" w:hAnsi="Times New Roman" w:cs="Times New Roman"/>
              </w:rPr>
            </w:pPr>
            <w:r>
              <w:rPr>
                <w:rFonts w:ascii="Times New Roman" w:hAnsi="Times New Roman" w:cs="Times New Roman"/>
              </w:rPr>
              <w:t>650-1,300</w:t>
            </w:r>
          </w:p>
        </w:tc>
      </w:tr>
    </w:tbl>
    <w:p w14:paraId="306C3AC2" w14:textId="77777777" w:rsidR="00A16868" w:rsidRPr="00B827AC" w:rsidRDefault="00A16868" w:rsidP="00A16868">
      <w:pPr>
        <w:spacing w:after="0"/>
        <w:rPr>
          <w:rFonts w:ascii="Times New Roman" w:hAnsi="Times New Roman" w:cs="Times New Roman"/>
          <w:sz w:val="18"/>
          <w:szCs w:val="18"/>
        </w:rPr>
      </w:pPr>
      <w:r w:rsidRPr="00B827AC">
        <w:rPr>
          <w:rFonts w:ascii="Times New Roman" w:hAnsi="Times New Roman" w:cs="Times New Roman"/>
          <w:sz w:val="18"/>
          <w:szCs w:val="18"/>
        </w:rPr>
        <w:t xml:space="preserve">Notes: </w:t>
      </w:r>
    </w:p>
    <w:p w14:paraId="4316EAAF" w14:textId="77777777" w:rsidR="00A16868" w:rsidRPr="00B827AC" w:rsidRDefault="00A16868" w:rsidP="00A16868">
      <w:pPr>
        <w:spacing w:after="0"/>
        <w:ind w:firstLine="720"/>
        <w:rPr>
          <w:rFonts w:ascii="Times New Roman" w:hAnsi="Times New Roman" w:cs="Times New Roman"/>
          <w:sz w:val="18"/>
          <w:szCs w:val="18"/>
        </w:rPr>
      </w:pPr>
      <w:r w:rsidRPr="00B827AC">
        <w:rPr>
          <w:rFonts w:ascii="Times New Roman" w:hAnsi="Times New Roman" w:cs="Times New Roman"/>
          <w:sz w:val="18"/>
          <w:szCs w:val="18"/>
          <w:vertAlign w:val="superscript"/>
        </w:rPr>
        <w:t>1</w:t>
      </w:r>
      <w:r w:rsidRPr="00B827AC">
        <w:rPr>
          <w:rFonts w:ascii="Times New Roman" w:hAnsi="Times New Roman" w:cs="Times New Roman"/>
          <w:sz w:val="18"/>
          <w:szCs w:val="18"/>
        </w:rPr>
        <w:t>Values shown are ranges to account for the variation between management and household types.</w:t>
      </w:r>
    </w:p>
    <w:p w14:paraId="7402A81D" w14:textId="77777777" w:rsidR="00A16868" w:rsidRPr="00CD0BD8" w:rsidRDefault="00A16868" w:rsidP="00A16868">
      <w:pPr>
        <w:spacing w:after="0"/>
        <w:rPr>
          <w:rFonts w:ascii="Times New Roman" w:hAnsi="Times New Roman" w:cs="Times New Roman"/>
          <w:sz w:val="18"/>
          <w:szCs w:val="18"/>
          <w:lang w:val="fr-FR"/>
        </w:rPr>
      </w:pPr>
      <w:r w:rsidRPr="00CD0BD8">
        <w:rPr>
          <w:rFonts w:ascii="Times New Roman" w:hAnsi="Times New Roman" w:cs="Times New Roman"/>
          <w:sz w:val="18"/>
          <w:szCs w:val="18"/>
          <w:lang w:val="fr-FR"/>
        </w:rPr>
        <w:t xml:space="preserve">Sources: </w:t>
      </w:r>
    </w:p>
    <w:p w14:paraId="24F8660F" w14:textId="0195E5B5" w:rsidR="00A16868" w:rsidRPr="0050503C" w:rsidRDefault="00A16868" w:rsidP="00A16868">
      <w:pPr>
        <w:spacing w:after="0"/>
        <w:rPr>
          <w:rFonts w:ascii="Times New Roman" w:hAnsi="Times New Roman" w:cs="Times New Roman"/>
          <w:sz w:val="18"/>
          <w:szCs w:val="18"/>
          <w:lang w:val="nl-NL"/>
          <w:rPrChange w:id="231" w:author="Hawkins, James" w:date="2018-09-14T13:49:00Z">
            <w:rPr>
              <w:rFonts w:ascii="Times New Roman" w:hAnsi="Times New Roman" w:cs="Times New Roman"/>
              <w:sz w:val="18"/>
              <w:szCs w:val="18"/>
              <w:lang w:val="fr-FR"/>
            </w:rPr>
          </w:rPrChange>
        </w:rPr>
      </w:pPr>
      <w:r w:rsidRPr="00CD0BD8">
        <w:rPr>
          <w:rFonts w:ascii="Times New Roman" w:hAnsi="Times New Roman" w:cs="Times New Roman"/>
          <w:sz w:val="18"/>
          <w:szCs w:val="18"/>
          <w:lang w:val="fr-FR"/>
        </w:rPr>
        <w:tab/>
      </w:r>
      <w:r w:rsidRPr="00CD0BD8">
        <w:rPr>
          <w:rFonts w:ascii="Times New Roman" w:hAnsi="Times New Roman" w:cs="Times New Roman"/>
          <w:sz w:val="18"/>
          <w:szCs w:val="18"/>
          <w:vertAlign w:val="superscript"/>
          <w:lang w:val="fr-FR"/>
        </w:rPr>
        <w:t xml:space="preserve">a </w:t>
      </w:r>
      <w:proofErr w:type="spellStart"/>
      <w:r w:rsidRPr="00CD0BD8">
        <w:rPr>
          <w:rFonts w:ascii="Times New Roman" w:hAnsi="Times New Roman" w:cs="Times New Roman"/>
          <w:sz w:val="18"/>
          <w:szCs w:val="18"/>
          <w:lang w:val="fr-FR"/>
        </w:rPr>
        <w:t>Mruttu</w:t>
      </w:r>
      <w:proofErr w:type="spellEnd"/>
      <w:r w:rsidRPr="00CD0BD8">
        <w:rPr>
          <w:rFonts w:ascii="Times New Roman" w:hAnsi="Times New Roman" w:cs="Times New Roman"/>
          <w:sz w:val="18"/>
          <w:szCs w:val="18"/>
          <w:lang w:val="fr-FR"/>
        </w:rPr>
        <w:t xml:space="preserve"> et al</w:t>
      </w:r>
      <w:r w:rsidR="004C41AE">
        <w:rPr>
          <w:rFonts w:ascii="Times New Roman" w:hAnsi="Times New Roman" w:cs="Times New Roman"/>
          <w:sz w:val="18"/>
          <w:szCs w:val="18"/>
          <w:lang w:val="fr-FR"/>
        </w:rPr>
        <w:t>.</w:t>
      </w:r>
      <w:r w:rsidRPr="00CD0BD8">
        <w:rPr>
          <w:rFonts w:ascii="Times New Roman" w:hAnsi="Times New Roman" w:cs="Times New Roman"/>
          <w:sz w:val="18"/>
          <w:szCs w:val="18"/>
          <w:lang w:val="fr-FR"/>
        </w:rPr>
        <w:t xml:space="preserve"> </w:t>
      </w:r>
      <w:r w:rsidRPr="0050503C">
        <w:rPr>
          <w:rFonts w:ascii="Times New Roman" w:hAnsi="Times New Roman" w:cs="Times New Roman"/>
          <w:sz w:val="18"/>
          <w:szCs w:val="18"/>
          <w:lang w:val="nl-NL"/>
          <w:rPrChange w:id="232" w:author="Hawkins, James" w:date="2018-09-14T13:49:00Z">
            <w:rPr>
              <w:rFonts w:ascii="Times New Roman" w:hAnsi="Times New Roman" w:cs="Times New Roman"/>
              <w:sz w:val="18"/>
              <w:szCs w:val="18"/>
              <w:lang w:val="fr-FR"/>
            </w:rPr>
          </w:rPrChange>
        </w:rPr>
        <w:t>(2016)</w:t>
      </w:r>
    </w:p>
    <w:p w14:paraId="2FD42840" w14:textId="198DFD8E" w:rsidR="00A16868" w:rsidRPr="0050503C" w:rsidRDefault="00A16868" w:rsidP="00A16868">
      <w:pPr>
        <w:spacing w:after="0"/>
        <w:rPr>
          <w:rFonts w:ascii="Times New Roman" w:hAnsi="Times New Roman" w:cs="Times New Roman"/>
          <w:sz w:val="18"/>
          <w:szCs w:val="18"/>
          <w:lang w:val="nl-NL"/>
          <w:rPrChange w:id="233"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34" w:author="Hawkins, James" w:date="2018-09-14T13:49:00Z">
            <w:rPr>
              <w:rFonts w:ascii="Times New Roman" w:hAnsi="Times New Roman" w:cs="Times New Roman"/>
              <w:sz w:val="18"/>
              <w:szCs w:val="18"/>
              <w:lang w:val="fr-FR"/>
            </w:rPr>
          </w:rPrChange>
        </w:rPr>
        <w:tab/>
      </w:r>
      <w:r w:rsidRPr="0050503C">
        <w:rPr>
          <w:rFonts w:ascii="Times New Roman" w:hAnsi="Times New Roman" w:cs="Times New Roman"/>
          <w:sz w:val="18"/>
          <w:szCs w:val="18"/>
          <w:vertAlign w:val="superscript"/>
          <w:lang w:val="nl-NL"/>
          <w:rPrChange w:id="235" w:author="Hawkins, James" w:date="2018-09-14T13:49:00Z">
            <w:rPr>
              <w:rFonts w:ascii="Times New Roman" w:hAnsi="Times New Roman" w:cs="Times New Roman"/>
              <w:sz w:val="18"/>
              <w:szCs w:val="18"/>
              <w:vertAlign w:val="superscript"/>
              <w:lang w:val="fr-FR"/>
            </w:rPr>
          </w:rPrChange>
        </w:rPr>
        <w:t xml:space="preserve">b </w:t>
      </w:r>
      <w:r w:rsidR="00170F4E" w:rsidRPr="0050503C">
        <w:rPr>
          <w:rFonts w:ascii="Times New Roman" w:eastAsia="Times New Roman" w:hAnsi="Times New Roman" w:cs="Times New Roman"/>
          <w:sz w:val="18"/>
          <w:szCs w:val="18"/>
          <w:lang w:val="nl-NL"/>
          <w:rPrChange w:id="236" w:author="Hawkins, James" w:date="2018-09-14T13:49:00Z">
            <w:rPr>
              <w:rFonts w:ascii="Times New Roman" w:eastAsia="Times New Roman" w:hAnsi="Times New Roman" w:cs="Times New Roman"/>
              <w:sz w:val="18"/>
              <w:szCs w:val="18"/>
              <w:lang w:val="fr-FR"/>
            </w:rPr>
          </w:rPrChange>
        </w:rPr>
        <w:t>GLDH</w:t>
      </w:r>
      <w:r w:rsidRPr="0050503C">
        <w:rPr>
          <w:rFonts w:ascii="Times New Roman" w:eastAsia="Times New Roman" w:hAnsi="Times New Roman" w:cs="Times New Roman"/>
          <w:sz w:val="18"/>
          <w:szCs w:val="18"/>
          <w:lang w:val="nl-NL"/>
          <w:rPrChange w:id="237" w:author="Hawkins, James" w:date="2018-09-14T13:49:00Z">
            <w:rPr>
              <w:rFonts w:ascii="Times New Roman" w:eastAsia="Times New Roman" w:hAnsi="Times New Roman" w:cs="Times New Roman"/>
              <w:sz w:val="18"/>
              <w:szCs w:val="18"/>
              <w:lang w:val="fr-FR"/>
            </w:rPr>
          </w:rPrChange>
        </w:rPr>
        <w:t>S</w:t>
      </w:r>
      <w:r w:rsidR="007A7E67" w:rsidRPr="0050503C">
        <w:rPr>
          <w:rFonts w:ascii="Times New Roman" w:hAnsi="Times New Roman" w:cs="Times New Roman"/>
          <w:sz w:val="18"/>
          <w:szCs w:val="18"/>
          <w:lang w:val="nl-NL"/>
          <w:rPrChange w:id="238" w:author="Hawkins, James" w:date="2018-09-14T13:49:00Z">
            <w:rPr>
              <w:rFonts w:ascii="Times New Roman" w:hAnsi="Times New Roman" w:cs="Times New Roman"/>
              <w:sz w:val="18"/>
              <w:szCs w:val="18"/>
              <w:lang w:val="fr-FR"/>
            </w:rPr>
          </w:rPrChange>
        </w:rPr>
        <w:t xml:space="preserve"> (2018)</w:t>
      </w:r>
    </w:p>
    <w:p w14:paraId="69A13327" w14:textId="4765E1E0" w:rsidR="004C41AE" w:rsidRPr="0050503C" w:rsidRDefault="004C41AE" w:rsidP="00A16868">
      <w:pPr>
        <w:spacing w:after="0"/>
        <w:rPr>
          <w:rFonts w:ascii="Times New Roman" w:hAnsi="Times New Roman" w:cs="Times New Roman"/>
          <w:sz w:val="18"/>
          <w:szCs w:val="18"/>
          <w:lang w:val="nl-NL"/>
          <w:rPrChange w:id="239"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40" w:author="Hawkins, James" w:date="2018-09-14T13:49:00Z">
            <w:rPr>
              <w:rFonts w:ascii="Times New Roman" w:hAnsi="Times New Roman" w:cs="Times New Roman"/>
              <w:sz w:val="18"/>
              <w:szCs w:val="18"/>
              <w:lang w:val="fr-FR"/>
            </w:rPr>
          </w:rPrChange>
        </w:rPr>
        <w:t xml:space="preserve">  </w:t>
      </w:r>
      <w:r w:rsidRPr="0050503C">
        <w:rPr>
          <w:rFonts w:ascii="Times New Roman" w:hAnsi="Times New Roman" w:cs="Times New Roman"/>
          <w:sz w:val="18"/>
          <w:szCs w:val="18"/>
          <w:lang w:val="nl-NL"/>
          <w:rPrChange w:id="241" w:author="Hawkins, James" w:date="2018-09-14T13:49:00Z">
            <w:rPr>
              <w:rFonts w:ascii="Times New Roman" w:hAnsi="Times New Roman" w:cs="Times New Roman"/>
              <w:sz w:val="18"/>
              <w:szCs w:val="18"/>
              <w:lang w:val="fr-FR"/>
            </w:rPr>
          </w:rPrChange>
        </w:rPr>
        <w:tab/>
      </w:r>
      <w:r w:rsidRPr="0050503C">
        <w:rPr>
          <w:rFonts w:ascii="Times New Roman" w:hAnsi="Times New Roman" w:cs="Times New Roman"/>
          <w:sz w:val="18"/>
          <w:szCs w:val="18"/>
          <w:vertAlign w:val="superscript"/>
          <w:lang w:val="nl-NL"/>
          <w:rPrChange w:id="242" w:author="Hawkins, James" w:date="2018-09-14T13:49:00Z">
            <w:rPr>
              <w:rFonts w:ascii="Times New Roman" w:hAnsi="Times New Roman" w:cs="Times New Roman"/>
              <w:sz w:val="18"/>
              <w:szCs w:val="18"/>
              <w:vertAlign w:val="superscript"/>
              <w:lang w:val="fr-FR"/>
            </w:rPr>
          </w:rPrChange>
        </w:rPr>
        <w:t>c</w:t>
      </w:r>
      <w:r w:rsidRPr="0050503C">
        <w:rPr>
          <w:rFonts w:ascii="Times New Roman" w:hAnsi="Times New Roman" w:cs="Times New Roman"/>
          <w:sz w:val="18"/>
          <w:szCs w:val="18"/>
          <w:lang w:val="nl-NL"/>
          <w:rPrChange w:id="243" w:author="Hawkins, James" w:date="2018-09-14T13:49:00Z">
            <w:rPr>
              <w:rFonts w:ascii="Times New Roman" w:hAnsi="Times New Roman" w:cs="Times New Roman"/>
              <w:sz w:val="18"/>
              <w:szCs w:val="18"/>
              <w:lang w:val="fr-FR"/>
            </w:rPr>
          </w:rPrChange>
        </w:rPr>
        <w:t xml:space="preserve"> LSDS (2010)</w:t>
      </w:r>
    </w:p>
    <w:p w14:paraId="5FA9BA35" w14:textId="1F008EE8" w:rsidR="00A16868" w:rsidRPr="0050503C" w:rsidRDefault="00A16868" w:rsidP="002B19F7">
      <w:pPr>
        <w:spacing w:after="0"/>
        <w:rPr>
          <w:rFonts w:ascii="Times New Roman" w:hAnsi="Times New Roman" w:cs="Times New Roman"/>
          <w:sz w:val="18"/>
          <w:szCs w:val="18"/>
          <w:lang w:val="nl-NL"/>
          <w:rPrChange w:id="244"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45"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46" w:author="Hawkins, James" w:date="2018-09-14T13:49:00Z">
            <w:rPr>
              <w:rFonts w:ascii="Times New Roman" w:hAnsi="Times New Roman" w:cs="Times New Roman"/>
              <w:sz w:val="18"/>
              <w:szCs w:val="18"/>
              <w:vertAlign w:val="superscript"/>
              <w:lang w:val="fr-FR"/>
            </w:rPr>
          </w:rPrChange>
        </w:rPr>
        <w:t>d</w:t>
      </w:r>
      <w:r w:rsidRPr="0050503C">
        <w:rPr>
          <w:rFonts w:ascii="Times New Roman" w:hAnsi="Times New Roman" w:cs="Times New Roman"/>
          <w:sz w:val="18"/>
          <w:szCs w:val="18"/>
          <w:lang w:val="nl-NL"/>
          <w:rPrChange w:id="247" w:author="Hawkins, James" w:date="2018-09-14T13:49:00Z">
            <w:rPr>
              <w:rFonts w:ascii="Times New Roman" w:hAnsi="Times New Roman" w:cs="Times New Roman"/>
              <w:sz w:val="18"/>
              <w:szCs w:val="18"/>
              <w:lang w:val="fr-FR"/>
            </w:rPr>
          </w:rPrChange>
        </w:rPr>
        <w:t xml:space="preserve"> Bebe et al</w:t>
      </w:r>
      <w:r w:rsidR="004C41AE" w:rsidRPr="0050503C">
        <w:rPr>
          <w:rFonts w:ascii="Times New Roman" w:hAnsi="Times New Roman" w:cs="Times New Roman"/>
          <w:sz w:val="18"/>
          <w:szCs w:val="18"/>
          <w:lang w:val="nl-NL"/>
          <w:rPrChange w:id="248" w:author="Hawkins, James" w:date="2018-09-14T13:49:00Z">
            <w:rPr>
              <w:rFonts w:ascii="Times New Roman" w:hAnsi="Times New Roman" w:cs="Times New Roman"/>
              <w:sz w:val="18"/>
              <w:szCs w:val="18"/>
              <w:lang w:val="fr-FR"/>
            </w:rPr>
          </w:rPrChange>
        </w:rPr>
        <w:t>.</w:t>
      </w:r>
      <w:r w:rsidRPr="0050503C">
        <w:rPr>
          <w:rFonts w:ascii="Times New Roman" w:hAnsi="Times New Roman" w:cs="Times New Roman"/>
          <w:sz w:val="18"/>
          <w:szCs w:val="18"/>
          <w:lang w:val="nl-NL"/>
          <w:rPrChange w:id="249" w:author="Hawkins, James" w:date="2018-09-14T13:49:00Z">
            <w:rPr>
              <w:rFonts w:ascii="Times New Roman" w:hAnsi="Times New Roman" w:cs="Times New Roman"/>
              <w:sz w:val="18"/>
              <w:szCs w:val="18"/>
              <w:lang w:val="fr-FR"/>
            </w:rPr>
          </w:rPrChange>
        </w:rPr>
        <w:t xml:space="preserve"> (2003b) </w:t>
      </w:r>
    </w:p>
    <w:p w14:paraId="5C8BF96A" w14:textId="226178E8" w:rsidR="000D1C36" w:rsidRPr="0050503C" w:rsidRDefault="000D1C36" w:rsidP="002B19F7">
      <w:pPr>
        <w:spacing w:after="0"/>
        <w:rPr>
          <w:rFonts w:ascii="Times New Roman" w:hAnsi="Times New Roman" w:cs="Times New Roman"/>
          <w:sz w:val="18"/>
          <w:szCs w:val="18"/>
          <w:lang w:val="nl-NL"/>
          <w:rPrChange w:id="250"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51"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52" w:author="Hawkins, James" w:date="2018-09-14T13:49:00Z">
            <w:rPr>
              <w:rFonts w:ascii="Times New Roman" w:hAnsi="Times New Roman" w:cs="Times New Roman"/>
              <w:sz w:val="18"/>
              <w:szCs w:val="18"/>
              <w:vertAlign w:val="superscript"/>
              <w:lang w:val="fr-FR"/>
            </w:rPr>
          </w:rPrChange>
        </w:rPr>
        <w:t>e</w:t>
      </w:r>
      <w:r w:rsidRPr="0050503C">
        <w:rPr>
          <w:rFonts w:ascii="Times New Roman" w:hAnsi="Times New Roman" w:cs="Times New Roman"/>
          <w:sz w:val="18"/>
          <w:szCs w:val="18"/>
          <w:lang w:val="nl-NL"/>
          <w:rPrChange w:id="253" w:author="Hawkins, James" w:date="2018-09-14T13:49:00Z">
            <w:rPr>
              <w:rFonts w:ascii="Times New Roman" w:hAnsi="Times New Roman" w:cs="Times New Roman"/>
              <w:sz w:val="18"/>
              <w:szCs w:val="18"/>
              <w:lang w:val="fr-FR"/>
            </w:rPr>
          </w:rPrChange>
        </w:rPr>
        <w:t xml:space="preserve"> Creek (N.D.) </w:t>
      </w:r>
    </w:p>
    <w:p w14:paraId="4A4FE64A" w14:textId="306EF05B" w:rsidR="000D1C36" w:rsidRPr="0050503C" w:rsidRDefault="000D1C36" w:rsidP="002B19F7">
      <w:pPr>
        <w:spacing w:after="0"/>
        <w:rPr>
          <w:rFonts w:ascii="Times New Roman" w:hAnsi="Times New Roman" w:cs="Times New Roman"/>
          <w:sz w:val="18"/>
          <w:szCs w:val="18"/>
          <w:rPrChange w:id="254"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55"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56" w:author="Hawkins, James" w:date="2018-09-14T13:49:00Z">
            <w:rPr>
              <w:rFonts w:ascii="Times New Roman" w:hAnsi="Times New Roman" w:cs="Times New Roman"/>
              <w:sz w:val="18"/>
              <w:szCs w:val="18"/>
              <w:vertAlign w:val="superscript"/>
              <w:lang w:val="fr-FR"/>
            </w:rPr>
          </w:rPrChange>
        </w:rPr>
        <w:t>f</w:t>
      </w:r>
      <w:r w:rsidR="0041674F" w:rsidRPr="0050503C">
        <w:rPr>
          <w:rFonts w:ascii="Times New Roman" w:hAnsi="Times New Roman" w:cs="Times New Roman"/>
          <w:sz w:val="18"/>
          <w:szCs w:val="18"/>
          <w:vertAlign w:val="superscript"/>
          <w:lang w:val="nl-NL"/>
          <w:rPrChange w:id="257" w:author="Hawkins, James" w:date="2018-09-14T13:49:00Z">
            <w:rPr>
              <w:rFonts w:ascii="Times New Roman" w:hAnsi="Times New Roman" w:cs="Times New Roman"/>
              <w:sz w:val="18"/>
              <w:szCs w:val="18"/>
              <w:vertAlign w:val="superscript"/>
              <w:lang w:val="fr-FR"/>
            </w:rPr>
          </w:rPrChange>
        </w:rPr>
        <w:t xml:space="preserve"> </w:t>
      </w:r>
      <w:r w:rsidRPr="0050503C">
        <w:rPr>
          <w:rFonts w:ascii="Times New Roman" w:hAnsi="Times New Roman" w:cs="Times New Roman"/>
          <w:sz w:val="18"/>
          <w:szCs w:val="18"/>
          <w:lang w:val="nl-NL"/>
          <w:rPrChange w:id="258" w:author="Hawkins, James" w:date="2018-09-14T13:49:00Z">
            <w:rPr>
              <w:rFonts w:ascii="Times New Roman" w:hAnsi="Times New Roman" w:cs="Times New Roman"/>
              <w:sz w:val="18"/>
              <w:szCs w:val="18"/>
              <w:lang w:val="fr-FR"/>
            </w:rPr>
          </w:rPrChange>
        </w:rPr>
        <w:t xml:space="preserve">Tebug et al. </w:t>
      </w:r>
      <w:r w:rsidRPr="0050503C">
        <w:rPr>
          <w:rFonts w:ascii="Times New Roman" w:hAnsi="Times New Roman" w:cs="Times New Roman"/>
          <w:sz w:val="18"/>
          <w:szCs w:val="18"/>
          <w:rPrChange w:id="259" w:author="Hawkins, James" w:date="2018-09-14T13:49:00Z">
            <w:rPr>
              <w:rFonts w:ascii="Times New Roman" w:hAnsi="Times New Roman" w:cs="Times New Roman"/>
              <w:sz w:val="18"/>
              <w:szCs w:val="18"/>
              <w:lang w:val="fr-FR"/>
            </w:rPr>
          </w:rPrChange>
        </w:rPr>
        <w:t>(2018)</w:t>
      </w:r>
    </w:p>
    <w:p w14:paraId="379B475C" w14:textId="77777777" w:rsidR="005A7EE0" w:rsidRPr="0050503C" w:rsidRDefault="005A7EE0" w:rsidP="002B19F7">
      <w:pPr>
        <w:spacing w:after="0"/>
        <w:rPr>
          <w:rFonts w:ascii="Times New Roman" w:hAnsi="Times New Roman" w:cs="Times New Roman"/>
          <w:sz w:val="18"/>
          <w:szCs w:val="18"/>
          <w:rPrChange w:id="260" w:author="Hawkins, James" w:date="2018-09-14T13:49:00Z">
            <w:rPr>
              <w:rFonts w:ascii="Times New Roman" w:hAnsi="Times New Roman" w:cs="Times New Roman"/>
              <w:sz w:val="18"/>
              <w:szCs w:val="18"/>
              <w:lang w:val="fr-FR"/>
            </w:rPr>
          </w:rPrChange>
        </w:rPr>
      </w:pPr>
    </w:p>
    <w:p w14:paraId="795A2C68" w14:textId="47C017A7" w:rsidR="00A16868" w:rsidRDefault="00757BB1" w:rsidP="00A16868">
      <w:pPr>
        <w:rPr>
          <w:rFonts w:ascii="Times New Roman" w:hAnsi="Times New Roman" w:cs="Times New Roman"/>
        </w:rPr>
      </w:pPr>
      <w:r>
        <w:rPr>
          <w:rFonts w:ascii="Times New Roman" w:hAnsi="Times New Roman" w:cs="Times New Roman"/>
        </w:rPr>
        <w:t>Table 4:</w:t>
      </w:r>
      <w:r w:rsidR="00A16868">
        <w:rPr>
          <w:rFonts w:ascii="Times New Roman" w:hAnsi="Times New Roman" w:cs="Times New Roman"/>
        </w:rPr>
        <w:t xml:space="preserve"> Nutrient properties of feeds used in the model simulations</w:t>
      </w:r>
    </w:p>
    <w:tbl>
      <w:tblPr>
        <w:tblStyle w:val="TableGrid"/>
        <w:tblW w:w="7398" w:type="dxa"/>
        <w:tblLook w:val="04A0" w:firstRow="1" w:lastRow="0" w:firstColumn="1" w:lastColumn="0" w:noHBand="0" w:noVBand="1"/>
        <w:tblPrChange w:id="261" w:author="Hawkins, James" w:date="2018-10-05T14:32:00Z">
          <w:tblPr>
            <w:tblStyle w:val="TableGrid"/>
            <w:tblW w:w="6048" w:type="dxa"/>
            <w:tblLook w:val="04A0" w:firstRow="1" w:lastRow="0" w:firstColumn="1" w:lastColumn="0" w:noHBand="0" w:noVBand="1"/>
          </w:tblPr>
        </w:tblPrChange>
      </w:tblPr>
      <w:tblGrid>
        <w:gridCol w:w="2088"/>
        <w:gridCol w:w="1260"/>
        <w:gridCol w:w="1350"/>
        <w:gridCol w:w="1350"/>
        <w:gridCol w:w="1350"/>
        <w:tblGridChange w:id="262">
          <w:tblGrid>
            <w:gridCol w:w="2088"/>
            <w:gridCol w:w="1260"/>
            <w:gridCol w:w="1350"/>
            <w:gridCol w:w="1350"/>
            <w:gridCol w:w="1350"/>
          </w:tblGrid>
        </w:tblGridChange>
      </w:tblGrid>
      <w:tr w:rsidR="00F72C54" w:rsidRPr="00C81F4C" w14:paraId="3C340DA8" w14:textId="09E63453" w:rsidTr="00F72C54">
        <w:tc>
          <w:tcPr>
            <w:tcW w:w="2088" w:type="dxa"/>
            <w:tcPrChange w:id="263" w:author="Hawkins, James" w:date="2018-10-05T14:32:00Z">
              <w:tcPr>
                <w:tcW w:w="2088" w:type="dxa"/>
              </w:tcPr>
            </w:tcPrChange>
          </w:tcPr>
          <w:p w14:paraId="13669CDA" w14:textId="77777777" w:rsidR="00F72C54" w:rsidRDefault="00F72C54" w:rsidP="00A16868">
            <w:pPr>
              <w:jc w:val="center"/>
              <w:rPr>
                <w:rFonts w:ascii="Times New Roman" w:hAnsi="Times New Roman" w:cs="Times New Roman"/>
              </w:rPr>
            </w:pPr>
            <w:r>
              <w:rPr>
                <w:rFonts w:ascii="Times New Roman" w:hAnsi="Times New Roman" w:cs="Times New Roman"/>
              </w:rPr>
              <w:t>Feed</w:t>
            </w:r>
          </w:p>
        </w:tc>
        <w:tc>
          <w:tcPr>
            <w:tcW w:w="1260" w:type="dxa"/>
            <w:tcPrChange w:id="264" w:author="Hawkins, James" w:date="2018-10-05T14:32:00Z">
              <w:tcPr>
                <w:tcW w:w="1260" w:type="dxa"/>
              </w:tcPr>
            </w:tcPrChange>
          </w:tcPr>
          <w:p w14:paraId="629C0F77" w14:textId="77777777" w:rsidR="00F72C54" w:rsidRDefault="00F72C54" w:rsidP="00A16868">
            <w:pPr>
              <w:jc w:val="center"/>
              <w:rPr>
                <w:rFonts w:ascii="Times New Roman" w:hAnsi="Times New Roman" w:cs="Times New Roman"/>
              </w:rPr>
            </w:pPr>
            <w:r>
              <w:rPr>
                <w:rFonts w:ascii="Times New Roman" w:hAnsi="Times New Roman" w:cs="Times New Roman"/>
              </w:rPr>
              <w:t>Dry matter</w:t>
            </w:r>
          </w:p>
          <w:p w14:paraId="180A31E2" w14:textId="77777777" w:rsidR="00F72C54" w:rsidRPr="002332DD" w:rsidRDefault="00F72C54" w:rsidP="00A16868">
            <w:pPr>
              <w:jc w:val="center"/>
              <w:rPr>
                <w:rFonts w:ascii="Times New Roman" w:hAnsi="Times New Roman" w:cs="Times New Roman"/>
              </w:rPr>
            </w:pPr>
            <w:r>
              <w:rPr>
                <w:rFonts w:ascii="Times New Roman" w:hAnsi="Times New Roman" w:cs="Times New Roman"/>
              </w:rPr>
              <w:t>(g kg</w:t>
            </w:r>
            <w:r>
              <w:rPr>
                <w:rFonts w:ascii="Times New Roman" w:hAnsi="Times New Roman" w:cs="Times New Roman"/>
                <w:vertAlign w:val="superscript"/>
              </w:rPr>
              <w:t>-1</w:t>
            </w:r>
            <w:r>
              <w:rPr>
                <w:rFonts w:ascii="Times New Roman" w:hAnsi="Times New Roman" w:cs="Times New Roman"/>
              </w:rPr>
              <w:t>)</w:t>
            </w:r>
          </w:p>
        </w:tc>
        <w:tc>
          <w:tcPr>
            <w:tcW w:w="1350" w:type="dxa"/>
            <w:tcPrChange w:id="265" w:author="Hawkins, James" w:date="2018-10-05T14:32:00Z">
              <w:tcPr>
                <w:tcW w:w="1350" w:type="dxa"/>
              </w:tcPr>
            </w:tcPrChange>
          </w:tcPr>
          <w:p w14:paraId="1BE98BCB" w14:textId="77777777" w:rsidR="00F72C54" w:rsidRDefault="00F72C54" w:rsidP="00A16868">
            <w:pPr>
              <w:jc w:val="center"/>
              <w:rPr>
                <w:rFonts w:ascii="Times New Roman" w:hAnsi="Times New Roman" w:cs="Times New Roman"/>
                <w:lang w:val="de-DE"/>
              </w:rPr>
            </w:pPr>
            <w:r w:rsidRPr="002A6C90">
              <w:rPr>
                <w:rFonts w:ascii="Times New Roman" w:hAnsi="Times New Roman" w:cs="Times New Roman"/>
                <w:lang w:val="de-DE"/>
              </w:rPr>
              <w:t xml:space="preserve">Crude </w:t>
            </w:r>
          </w:p>
          <w:p w14:paraId="5DBA10BC" w14:textId="69A4B419" w:rsidR="00F72C54" w:rsidRPr="002A6C90" w:rsidRDefault="00F72C54" w:rsidP="00A16868">
            <w:pPr>
              <w:jc w:val="center"/>
              <w:rPr>
                <w:rFonts w:ascii="Times New Roman" w:hAnsi="Times New Roman" w:cs="Times New Roman"/>
                <w:lang w:val="de-DE"/>
              </w:rPr>
            </w:pPr>
            <w:r w:rsidRPr="002A6C90">
              <w:rPr>
                <w:rFonts w:ascii="Times New Roman" w:hAnsi="Times New Roman" w:cs="Times New Roman"/>
                <w:lang w:val="de-DE"/>
              </w:rPr>
              <w:t>protein</w:t>
            </w:r>
          </w:p>
          <w:p w14:paraId="4620E040" w14:textId="40111964" w:rsidR="00F72C54" w:rsidRPr="002A6C90" w:rsidRDefault="00F72C54" w:rsidP="00A16868">
            <w:pPr>
              <w:jc w:val="center"/>
              <w:rPr>
                <w:rFonts w:ascii="Times New Roman" w:hAnsi="Times New Roman" w:cs="Times New Roman"/>
                <w:lang w:val="de-DE"/>
              </w:rPr>
            </w:pPr>
            <w:r w:rsidRPr="002A6C90">
              <w:rPr>
                <w:rFonts w:ascii="Times New Roman" w:hAnsi="Times New Roman" w:cs="Times New Roman"/>
                <w:lang w:val="de-DE"/>
              </w:rPr>
              <w:t>(g kg</w:t>
            </w:r>
            <w:r w:rsidRPr="002A6C90">
              <w:rPr>
                <w:rFonts w:ascii="Times New Roman" w:hAnsi="Times New Roman" w:cs="Times New Roman"/>
                <w:vertAlign w:val="superscript"/>
                <w:lang w:val="de-DE"/>
              </w:rPr>
              <w:t>-1</w:t>
            </w:r>
            <w:r>
              <w:rPr>
                <w:rFonts w:ascii="Times New Roman" w:hAnsi="Times New Roman" w:cs="Times New Roman"/>
                <w:lang w:val="de-DE"/>
              </w:rPr>
              <w:t xml:space="preserve"> DM</w:t>
            </w:r>
            <w:r w:rsidRPr="002A6C90">
              <w:rPr>
                <w:rFonts w:ascii="Times New Roman" w:hAnsi="Times New Roman" w:cs="Times New Roman"/>
                <w:lang w:val="de-DE"/>
              </w:rPr>
              <w:t>)</w:t>
            </w:r>
          </w:p>
        </w:tc>
        <w:tc>
          <w:tcPr>
            <w:tcW w:w="1350" w:type="dxa"/>
            <w:tcPrChange w:id="266" w:author="Hawkins, James" w:date="2018-10-05T14:32:00Z">
              <w:tcPr>
                <w:tcW w:w="1350" w:type="dxa"/>
              </w:tcPr>
            </w:tcPrChange>
          </w:tcPr>
          <w:p w14:paraId="5A0755FF" w14:textId="77777777" w:rsidR="00F72C54" w:rsidRDefault="00F72C54" w:rsidP="00A16868">
            <w:pPr>
              <w:jc w:val="center"/>
              <w:rPr>
                <w:rFonts w:ascii="Times New Roman" w:hAnsi="Times New Roman" w:cs="Times New Roman"/>
                <w:lang w:val="de-DE"/>
              </w:rPr>
            </w:pPr>
            <w:r w:rsidRPr="002A6C90">
              <w:rPr>
                <w:rFonts w:ascii="Times New Roman" w:hAnsi="Times New Roman" w:cs="Times New Roman"/>
                <w:lang w:val="de-DE"/>
              </w:rPr>
              <w:t xml:space="preserve">Acid </w:t>
            </w:r>
          </w:p>
          <w:p w14:paraId="3346D3FF" w14:textId="77777777" w:rsidR="00F72C54" w:rsidRDefault="00F72C54" w:rsidP="00A16868">
            <w:pPr>
              <w:jc w:val="center"/>
              <w:rPr>
                <w:rFonts w:ascii="Times New Roman" w:hAnsi="Times New Roman" w:cs="Times New Roman"/>
                <w:lang w:val="de-DE"/>
              </w:rPr>
            </w:pPr>
            <w:r w:rsidRPr="002A6C90">
              <w:rPr>
                <w:rFonts w:ascii="Times New Roman" w:hAnsi="Times New Roman" w:cs="Times New Roman"/>
                <w:lang w:val="de-DE"/>
              </w:rPr>
              <w:t xml:space="preserve">detergent </w:t>
            </w:r>
          </w:p>
          <w:p w14:paraId="7647DCED" w14:textId="3F3FBE25" w:rsidR="00F72C54" w:rsidRPr="002A6C90" w:rsidRDefault="00F72C54" w:rsidP="00A16868">
            <w:pPr>
              <w:jc w:val="center"/>
              <w:rPr>
                <w:rFonts w:ascii="Times New Roman" w:hAnsi="Times New Roman" w:cs="Times New Roman"/>
                <w:lang w:val="de-DE"/>
              </w:rPr>
            </w:pPr>
            <w:r w:rsidRPr="002A6C90">
              <w:rPr>
                <w:rFonts w:ascii="Times New Roman" w:hAnsi="Times New Roman" w:cs="Times New Roman"/>
                <w:lang w:val="de-DE"/>
              </w:rPr>
              <w:t>fibre</w:t>
            </w:r>
          </w:p>
          <w:p w14:paraId="3DF35C98" w14:textId="5B1942C7" w:rsidR="00F72C54" w:rsidRPr="002A6C90" w:rsidRDefault="00F72C54" w:rsidP="00A16868">
            <w:pPr>
              <w:jc w:val="center"/>
              <w:rPr>
                <w:rFonts w:ascii="Times New Roman" w:hAnsi="Times New Roman" w:cs="Times New Roman"/>
                <w:lang w:val="de-DE"/>
              </w:rPr>
            </w:pPr>
            <w:r>
              <w:rPr>
                <w:rFonts w:ascii="Times New Roman" w:hAnsi="Times New Roman" w:cs="Times New Roman"/>
                <w:lang w:val="de-DE"/>
              </w:rPr>
              <w:t>(g kg</w:t>
            </w:r>
            <w:r>
              <w:rPr>
                <w:rFonts w:ascii="Times New Roman" w:hAnsi="Times New Roman" w:cs="Times New Roman"/>
                <w:vertAlign w:val="superscript"/>
                <w:lang w:val="de-DE"/>
              </w:rPr>
              <w:t>-1</w:t>
            </w:r>
            <w:r>
              <w:rPr>
                <w:rFonts w:ascii="Times New Roman" w:hAnsi="Times New Roman" w:cs="Times New Roman"/>
                <w:lang w:val="de-DE"/>
              </w:rPr>
              <w:t xml:space="preserve"> DM</w:t>
            </w:r>
            <w:r w:rsidRPr="002A6C90">
              <w:rPr>
                <w:rFonts w:ascii="Times New Roman" w:hAnsi="Times New Roman" w:cs="Times New Roman"/>
                <w:lang w:val="de-DE"/>
              </w:rPr>
              <w:t>)</w:t>
            </w:r>
          </w:p>
        </w:tc>
        <w:tc>
          <w:tcPr>
            <w:tcW w:w="1350" w:type="dxa"/>
            <w:tcPrChange w:id="267" w:author="Hawkins, James" w:date="2018-10-05T14:32:00Z">
              <w:tcPr>
                <w:tcW w:w="1350" w:type="dxa"/>
              </w:tcPr>
            </w:tcPrChange>
          </w:tcPr>
          <w:p w14:paraId="08F3573C" w14:textId="77777777" w:rsidR="00F72C54" w:rsidRDefault="00F72C54" w:rsidP="00A16868">
            <w:pPr>
              <w:jc w:val="center"/>
              <w:rPr>
                <w:ins w:id="268" w:author="Hawkins, James" w:date="2018-10-05T14:32:00Z"/>
                <w:rFonts w:ascii="Times New Roman" w:hAnsi="Times New Roman" w:cs="Times New Roman"/>
                <w:lang w:val="de-DE"/>
              </w:rPr>
            </w:pPr>
            <w:ins w:id="269" w:author="Hawkins, James" w:date="2018-10-05T14:32:00Z">
              <w:r>
                <w:rPr>
                  <w:rFonts w:ascii="Times New Roman" w:hAnsi="Times New Roman" w:cs="Times New Roman"/>
                  <w:lang w:val="de-DE"/>
                </w:rPr>
                <w:t xml:space="preserve">Neutral detergent fibre </w:t>
              </w:r>
            </w:ins>
          </w:p>
          <w:p w14:paraId="5F71F93E" w14:textId="2C80149F" w:rsidR="00F72C54" w:rsidRPr="002A6C90" w:rsidRDefault="00F72C54" w:rsidP="00A16868">
            <w:pPr>
              <w:jc w:val="center"/>
              <w:rPr>
                <w:ins w:id="270" w:author="Hawkins, James" w:date="2018-10-05T14:32:00Z"/>
                <w:rFonts w:ascii="Times New Roman" w:hAnsi="Times New Roman" w:cs="Times New Roman"/>
                <w:lang w:val="de-DE"/>
              </w:rPr>
            </w:pPr>
            <w:ins w:id="271" w:author="Hawkins, James" w:date="2018-10-05T14:32:00Z">
              <w:r>
                <w:rPr>
                  <w:rFonts w:ascii="Times New Roman" w:hAnsi="Times New Roman" w:cs="Times New Roman"/>
                  <w:lang w:val="de-DE"/>
                </w:rPr>
                <w:t>(g kg</w:t>
              </w:r>
              <w:r>
                <w:rPr>
                  <w:rFonts w:ascii="Times New Roman" w:hAnsi="Times New Roman" w:cs="Times New Roman"/>
                  <w:vertAlign w:val="superscript"/>
                  <w:lang w:val="de-DE"/>
                </w:rPr>
                <w:t>-1</w:t>
              </w:r>
              <w:r>
                <w:rPr>
                  <w:rFonts w:ascii="Times New Roman" w:hAnsi="Times New Roman" w:cs="Times New Roman"/>
                  <w:lang w:val="de-DE"/>
                </w:rPr>
                <w:t xml:space="preserve"> DM</w:t>
              </w:r>
              <w:r w:rsidRPr="002A6C90">
                <w:rPr>
                  <w:rFonts w:ascii="Times New Roman" w:hAnsi="Times New Roman" w:cs="Times New Roman"/>
                  <w:lang w:val="de-DE"/>
                </w:rPr>
                <w:t>)</w:t>
              </w:r>
            </w:ins>
          </w:p>
        </w:tc>
      </w:tr>
      <w:tr w:rsidR="00F72C54" w14:paraId="6CF58018" w14:textId="327395FE" w:rsidTr="00F72C54">
        <w:tc>
          <w:tcPr>
            <w:tcW w:w="2088" w:type="dxa"/>
            <w:tcPrChange w:id="272" w:author="Hawkins, James" w:date="2018-10-05T14:32:00Z">
              <w:tcPr>
                <w:tcW w:w="2088" w:type="dxa"/>
              </w:tcPr>
            </w:tcPrChange>
          </w:tcPr>
          <w:p w14:paraId="33FCC916" w14:textId="08635659" w:rsidR="00F72C54" w:rsidRPr="006E4996" w:rsidRDefault="00F72C54" w:rsidP="00A16868">
            <w:pPr>
              <w:rPr>
                <w:rFonts w:ascii="Times New Roman" w:hAnsi="Times New Roman" w:cs="Times New Roman"/>
                <w:vertAlign w:val="superscript"/>
              </w:rPr>
            </w:pPr>
            <w:r>
              <w:rPr>
                <w:rFonts w:ascii="Times New Roman" w:hAnsi="Times New Roman" w:cs="Times New Roman"/>
              </w:rPr>
              <w:t>Grazed pasture</w:t>
            </w:r>
            <w:r>
              <w:rPr>
                <w:rFonts w:ascii="Times New Roman" w:hAnsi="Times New Roman" w:cs="Times New Roman"/>
                <w:vertAlign w:val="superscript"/>
              </w:rPr>
              <w:t>2</w:t>
            </w:r>
          </w:p>
        </w:tc>
        <w:tc>
          <w:tcPr>
            <w:tcW w:w="1260" w:type="dxa"/>
            <w:tcPrChange w:id="273" w:author="Hawkins, James" w:date="2018-10-05T14:32:00Z">
              <w:tcPr>
                <w:tcW w:w="1260" w:type="dxa"/>
              </w:tcPr>
            </w:tcPrChange>
          </w:tcPr>
          <w:p w14:paraId="03BB2FC8" w14:textId="3ACDF2C2" w:rsidR="00F72C54" w:rsidRDefault="00F72C54" w:rsidP="00447302">
            <w:pPr>
              <w:jc w:val="center"/>
              <w:rPr>
                <w:rFonts w:ascii="Times New Roman" w:hAnsi="Times New Roman" w:cs="Times New Roman"/>
              </w:rPr>
            </w:pPr>
            <w:r>
              <w:rPr>
                <w:rFonts w:ascii="Times New Roman" w:hAnsi="Times New Roman" w:cs="Times New Roman"/>
              </w:rPr>
              <w:t>300</w:t>
            </w:r>
          </w:p>
        </w:tc>
        <w:tc>
          <w:tcPr>
            <w:tcW w:w="1350" w:type="dxa"/>
            <w:tcPrChange w:id="274" w:author="Hawkins, James" w:date="2018-10-05T14:32:00Z">
              <w:tcPr>
                <w:tcW w:w="1350" w:type="dxa"/>
              </w:tcPr>
            </w:tcPrChange>
          </w:tcPr>
          <w:p w14:paraId="7E7ABBE4" w14:textId="1790ADA5" w:rsidR="00F72C54" w:rsidRDefault="00F72C54" w:rsidP="00447302">
            <w:pPr>
              <w:jc w:val="center"/>
              <w:rPr>
                <w:rFonts w:ascii="Times New Roman" w:hAnsi="Times New Roman" w:cs="Times New Roman"/>
              </w:rPr>
            </w:pPr>
            <w:r>
              <w:rPr>
                <w:rFonts w:ascii="Times New Roman" w:hAnsi="Times New Roman" w:cs="Times New Roman"/>
              </w:rPr>
              <w:t>50</w:t>
            </w:r>
          </w:p>
        </w:tc>
        <w:tc>
          <w:tcPr>
            <w:tcW w:w="1350" w:type="dxa"/>
            <w:tcPrChange w:id="275" w:author="Hawkins, James" w:date="2018-10-05T14:32:00Z">
              <w:tcPr>
                <w:tcW w:w="1350" w:type="dxa"/>
              </w:tcPr>
            </w:tcPrChange>
          </w:tcPr>
          <w:p w14:paraId="45872725" w14:textId="77777777" w:rsidR="00F72C54" w:rsidRDefault="00F72C54" w:rsidP="00447302">
            <w:pPr>
              <w:jc w:val="center"/>
              <w:rPr>
                <w:rFonts w:ascii="Times New Roman" w:hAnsi="Times New Roman" w:cs="Times New Roman"/>
              </w:rPr>
            </w:pPr>
            <w:r>
              <w:rPr>
                <w:rFonts w:ascii="Times New Roman" w:hAnsi="Times New Roman" w:cs="Times New Roman"/>
              </w:rPr>
              <w:t>394</w:t>
            </w:r>
          </w:p>
        </w:tc>
        <w:tc>
          <w:tcPr>
            <w:tcW w:w="1350" w:type="dxa"/>
            <w:tcPrChange w:id="276" w:author="Hawkins, James" w:date="2018-10-05T14:32:00Z">
              <w:tcPr>
                <w:tcW w:w="1350" w:type="dxa"/>
              </w:tcPr>
            </w:tcPrChange>
          </w:tcPr>
          <w:p w14:paraId="174DFC48" w14:textId="77777777" w:rsidR="00F72C54" w:rsidRDefault="00F72C54" w:rsidP="00447302">
            <w:pPr>
              <w:jc w:val="center"/>
              <w:rPr>
                <w:ins w:id="277" w:author="Hawkins, James" w:date="2018-10-05T14:32:00Z"/>
                <w:rFonts w:ascii="Times New Roman" w:hAnsi="Times New Roman" w:cs="Times New Roman"/>
              </w:rPr>
            </w:pPr>
          </w:p>
        </w:tc>
      </w:tr>
      <w:tr w:rsidR="00F72C54" w14:paraId="5E302CA7" w14:textId="25D402D1" w:rsidTr="00F72C54">
        <w:tc>
          <w:tcPr>
            <w:tcW w:w="2088" w:type="dxa"/>
            <w:tcPrChange w:id="278" w:author="Hawkins, James" w:date="2018-10-05T14:32:00Z">
              <w:tcPr>
                <w:tcW w:w="2088" w:type="dxa"/>
              </w:tcPr>
            </w:tcPrChange>
          </w:tcPr>
          <w:p w14:paraId="214007C4" w14:textId="448C21C9" w:rsidR="00F72C54" w:rsidRPr="00BD65D2" w:rsidRDefault="00F72C54" w:rsidP="00A16868">
            <w:pPr>
              <w:rPr>
                <w:rFonts w:ascii="Times New Roman" w:hAnsi="Times New Roman" w:cs="Times New Roman"/>
                <w:vertAlign w:val="superscript"/>
              </w:rPr>
            </w:pPr>
            <w:r>
              <w:rPr>
                <w:rFonts w:ascii="Times New Roman" w:hAnsi="Times New Roman" w:cs="Times New Roman"/>
              </w:rPr>
              <w:t>Conserved pasture</w:t>
            </w:r>
            <w:r>
              <w:rPr>
                <w:rFonts w:ascii="Times New Roman" w:hAnsi="Times New Roman" w:cs="Times New Roman"/>
                <w:vertAlign w:val="superscript"/>
              </w:rPr>
              <w:t>1</w:t>
            </w:r>
          </w:p>
        </w:tc>
        <w:tc>
          <w:tcPr>
            <w:tcW w:w="1260" w:type="dxa"/>
            <w:tcPrChange w:id="279" w:author="Hawkins, James" w:date="2018-10-05T14:32:00Z">
              <w:tcPr>
                <w:tcW w:w="1260" w:type="dxa"/>
              </w:tcPr>
            </w:tcPrChange>
          </w:tcPr>
          <w:p w14:paraId="3076A52C" w14:textId="26909F9A" w:rsidR="00F72C54" w:rsidRDefault="00F72C54" w:rsidP="00447302">
            <w:pPr>
              <w:jc w:val="center"/>
              <w:rPr>
                <w:rFonts w:ascii="Times New Roman" w:hAnsi="Times New Roman" w:cs="Times New Roman"/>
              </w:rPr>
            </w:pPr>
            <w:r>
              <w:rPr>
                <w:rFonts w:ascii="Times New Roman" w:hAnsi="Times New Roman" w:cs="Times New Roman"/>
              </w:rPr>
              <w:t>916</w:t>
            </w:r>
          </w:p>
        </w:tc>
        <w:tc>
          <w:tcPr>
            <w:tcW w:w="1350" w:type="dxa"/>
            <w:tcPrChange w:id="280" w:author="Hawkins, James" w:date="2018-10-05T14:32:00Z">
              <w:tcPr>
                <w:tcW w:w="1350" w:type="dxa"/>
              </w:tcPr>
            </w:tcPrChange>
          </w:tcPr>
          <w:p w14:paraId="13B32D8F" w14:textId="2AFD8B77" w:rsidR="00F72C54" w:rsidRDefault="00F72C54" w:rsidP="00447302">
            <w:pPr>
              <w:jc w:val="center"/>
              <w:rPr>
                <w:rFonts w:ascii="Times New Roman" w:hAnsi="Times New Roman" w:cs="Times New Roman"/>
              </w:rPr>
            </w:pPr>
            <w:r>
              <w:rPr>
                <w:rFonts w:ascii="Times New Roman" w:hAnsi="Times New Roman" w:cs="Times New Roman"/>
              </w:rPr>
              <w:t>24</w:t>
            </w:r>
          </w:p>
        </w:tc>
        <w:tc>
          <w:tcPr>
            <w:tcW w:w="1350" w:type="dxa"/>
            <w:tcPrChange w:id="281" w:author="Hawkins, James" w:date="2018-10-05T14:32:00Z">
              <w:tcPr>
                <w:tcW w:w="1350" w:type="dxa"/>
              </w:tcPr>
            </w:tcPrChange>
          </w:tcPr>
          <w:p w14:paraId="5BE79446" w14:textId="77777777" w:rsidR="00F72C54" w:rsidRDefault="00F72C54" w:rsidP="00447302">
            <w:pPr>
              <w:jc w:val="center"/>
              <w:rPr>
                <w:rFonts w:ascii="Times New Roman" w:hAnsi="Times New Roman" w:cs="Times New Roman"/>
              </w:rPr>
            </w:pPr>
            <w:r>
              <w:rPr>
                <w:rFonts w:ascii="Times New Roman" w:hAnsi="Times New Roman" w:cs="Times New Roman"/>
              </w:rPr>
              <w:t>538</w:t>
            </w:r>
          </w:p>
        </w:tc>
        <w:tc>
          <w:tcPr>
            <w:tcW w:w="1350" w:type="dxa"/>
            <w:tcPrChange w:id="282" w:author="Hawkins, James" w:date="2018-10-05T14:32:00Z">
              <w:tcPr>
                <w:tcW w:w="1350" w:type="dxa"/>
              </w:tcPr>
            </w:tcPrChange>
          </w:tcPr>
          <w:p w14:paraId="517CC94B" w14:textId="77777777" w:rsidR="00F72C54" w:rsidRDefault="00F72C54" w:rsidP="00447302">
            <w:pPr>
              <w:jc w:val="center"/>
              <w:rPr>
                <w:ins w:id="283" w:author="Hawkins, James" w:date="2018-10-05T14:32:00Z"/>
                <w:rFonts w:ascii="Times New Roman" w:hAnsi="Times New Roman" w:cs="Times New Roman"/>
              </w:rPr>
            </w:pPr>
          </w:p>
        </w:tc>
      </w:tr>
      <w:tr w:rsidR="00F72C54" w14:paraId="349E177E" w14:textId="3B431305" w:rsidTr="00F72C54">
        <w:tc>
          <w:tcPr>
            <w:tcW w:w="2088" w:type="dxa"/>
            <w:tcPrChange w:id="284" w:author="Hawkins, James" w:date="2018-10-05T14:32:00Z">
              <w:tcPr>
                <w:tcW w:w="2088" w:type="dxa"/>
              </w:tcPr>
            </w:tcPrChange>
          </w:tcPr>
          <w:p w14:paraId="1A34FCB1"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Maize residue</w:t>
            </w:r>
            <w:r>
              <w:rPr>
                <w:rFonts w:ascii="Times New Roman" w:hAnsi="Times New Roman" w:cs="Times New Roman"/>
                <w:vertAlign w:val="superscript"/>
              </w:rPr>
              <w:t>2</w:t>
            </w:r>
          </w:p>
        </w:tc>
        <w:tc>
          <w:tcPr>
            <w:tcW w:w="1260" w:type="dxa"/>
            <w:tcPrChange w:id="285" w:author="Hawkins, James" w:date="2018-10-05T14:32:00Z">
              <w:tcPr>
                <w:tcW w:w="1260" w:type="dxa"/>
              </w:tcPr>
            </w:tcPrChange>
          </w:tcPr>
          <w:p w14:paraId="7DCECE64" w14:textId="7BC0CD9B" w:rsidR="00F72C54" w:rsidRDefault="00F72C54" w:rsidP="00447302">
            <w:pPr>
              <w:jc w:val="center"/>
              <w:rPr>
                <w:rFonts w:ascii="Times New Roman" w:hAnsi="Times New Roman" w:cs="Times New Roman"/>
              </w:rPr>
            </w:pPr>
            <w:r>
              <w:rPr>
                <w:rFonts w:ascii="Times New Roman" w:hAnsi="Times New Roman" w:cs="Times New Roman"/>
              </w:rPr>
              <w:t>290</w:t>
            </w:r>
          </w:p>
        </w:tc>
        <w:tc>
          <w:tcPr>
            <w:tcW w:w="1350" w:type="dxa"/>
            <w:tcPrChange w:id="286" w:author="Hawkins, James" w:date="2018-10-05T14:32:00Z">
              <w:tcPr>
                <w:tcW w:w="1350" w:type="dxa"/>
              </w:tcPr>
            </w:tcPrChange>
          </w:tcPr>
          <w:p w14:paraId="414C529F" w14:textId="77777777" w:rsidR="00F72C54" w:rsidRDefault="00F72C54" w:rsidP="00447302">
            <w:pPr>
              <w:jc w:val="center"/>
              <w:rPr>
                <w:rFonts w:ascii="Times New Roman" w:hAnsi="Times New Roman" w:cs="Times New Roman"/>
              </w:rPr>
            </w:pPr>
          </w:p>
        </w:tc>
        <w:tc>
          <w:tcPr>
            <w:tcW w:w="1350" w:type="dxa"/>
            <w:tcPrChange w:id="287" w:author="Hawkins, James" w:date="2018-10-05T14:32:00Z">
              <w:tcPr>
                <w:tcW w:w="1350" w:type="dxa"/>
              </w:tcPr>
            </w:tcPrChange>
          </w:tcPr>
          <w:p w14:paraId="280A77AE" w14:textId="77777777" w:rsidR="00F72C54" w:rsidRDefault="00F72C54" w:rsidP="00447302">
            <w:pPr>
              <w:jc w:val="center"/>
              <w:rPr>
                <w:rFonts w:ascii="Times New Roman" w:hAnsi="Times New Roman" w:cs="Times New Roman"/>
              </w:rPr>
            </w:pPr>
            <w:r>
              <w:rPr>
                <w:rFonts w:ascii="Times New Roman" w:hAnsi="Times New Roman" w:cs="Times New Roman"/>
              </w:rPr>
              <w:t>359</w:t>
            </w:r>
          </w:p>
        </w:tc>
        <w:tc>
          <w:tcPr>
            <w:tcW w:w="1350" w:type="dxa"/>
            <w:tcPrChange w:id="288" w:author="Hawkins, James" w:date="2018-10-05T14:32:00Z">
              <w:tcPr>
                <w:tcW w:w="1350" w:type="dxa"/>
              </w:tcPr>
            </w:tcPrChange>
          </w:tcPr>
          <w:p w14:paraId="173D7951" w14:textId="77777777" w:rsidR="00F72C54" w:rsidRDefault="00F72C54" w:rsidP="00447302">
            <w:pPr>
              <w:jc w:val="center"/>
              <w:rPr>
                <w:ins w:id="289" w:author="Hawkins, James" w:date="2018-10-05T14:32:00Z"/>
                <w:rFonts w:ascii="Times New Roman" w:hAnsi="Times New Roman" w:cs="Times New Roman"/>
              </w:rPr>
            </w:pPr>
          </w:p>
        </w:tc>
      </w:tr>
      <w:tr w:rsidR="00F72C54" w14:paraId="39A69F61" w14:textId="2C63CB61" w:rsidTr="00F72C54">
        <w:tc>
          <w:tcPr>
            <w:tcW w:w="2088" w:type="dxa"/>
            <w:tcPrChange w:id="290" w:author="Hawkins, James" w:date="2018-10-05T14:32:00Z">
              <w:tcPr>
                <w:tcW w:w="2088" w:type="dxa"/>
              </w:tcPr>
            </w:tcPrChange>
          </w:tcPr>
          <w:p w14:paraId="2FF808FA"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Bean residue</w:t>
            </w:r>
            <w:r>
              <w:rPr>
                <w:rFonts w:ascii="Times New Roman" w:hAnsi="Times New Roman" w:cs="Times New Roman"/>
                <w:vertAlign w:val="superscript"/>
              </w:rPr>
              <w:t>2</w:t>
            </w:r>
          </w:p>
        </w:tc>
        <w:tc>
          <w:tcPr>
            <w:tcW w:w="1260" w:type="dxa"/>
            <w:tcPrChange w:id="291" w:author="Hawkins, James" w:date="2018-10-05T14:32:00Z">
              <w:tcPr>
                <w:tcW w:w="1260" w:type="dxa"/>
              </w:tcPr>
            </w:tcPrChange>
          </w:tcPr>
          <w:p w14:paraId="597D2E3E" w14:textId="3BA45EB0" w:rsidR="00F72C54" w:rsidRDefault="00F72C54" w:rsidP="00447302">
            <w:pPr>
              <w:jc w:val="center"/>
              <w:rPr>
                <w:rFonts w:ascii="Times New Roman" w:hAnsi="Times New Roman" w:cs="Times New Roman"/>
              </w:rPr>
            </w:pPr>
            <w:r>
              <w:rPr>
                <w:rFonts w:ascii="Times New Roman" w:hAnsi="Times New Roman" w:cs="Times New Roman"/>
              </w:rPr>
              <w:t>250</w:t>
            </w:r>
          </w:p>
        </w:tc>
        <w:tc>
          <w:tcPr>
            <w:tcW w:w="1350" w:type="dxa"/>
            <w:tcPrChange w:id="292" w:author="Hawkins, James" w:date="2018-10-05T14:32:00Z">
              <w:tcPr>
                <w:tcW w:w="1350" w:type="dxa"/>
              </w:tcPr>
            </w:tcPrChange>
          </w:tcPr>
          <w:p w14:paraId="3ED64FC3" w14:textId="77777777" w:rsidR="00F72C54" w:rsidRDefault="00F72C54" w:rsidP="00447302">
            <w:pPr>
              <w:jc w:val="center"/>
              <w:rPr>
                <w:rFonts w:ascii="Times New Roman" w:hAnsi="Times New Roman" w:cs="Times New Roman"/>
              </w:rPr>
            </w:pPr>
          </w:p>
        </w:tc>
        <w:tc>
          <w:tcPr>
            <w:tcW w:w="1350" w:type="dxa"/>
            <w:tcPrChange w:id="293" w:author="Hawkins, James" w:date="2018-10-05T14:32:00Z">
              <w:tcPr>
                <w:tcW w:w="1350" w:type="dxa"/>
              </w:tcPr>
            </w:tcPrChange>
          </w:tcPr>
          <w:p w14:paraId="3EBED2B7" w14:textId="77777777" w:rsidR="00F72C54" w:rsidRDefault="00F72C54" w:rsidP="00447302">
            <w:pPr>
              <w:jc w:val="center"/>
              <w:rPr>
                <w:rFonts w:ascii="Times New Roman" w:hAnsi="Times New Roman" w:cs="Times New Roman"/>
              </w:rPr>
            </w:pPr>
            <w:r>
              <w:rPr>
                <w:rFonts w:ascii="Times New Roman" w:hAnsi="Times New Roman" w:cs="Times New Roman"/>
              </w:rPr>
              <w:t>76</w:t>
            </w:r>
          </w:p>
        </w:tc>
        <w:tc>
          <w:tcPr>
            <w:tcW w:w="1350" w:type="dxa"/>
            <w:tcPrChange w:id="294" w:author="Hawkins, James" w:date="2018-10-05T14:32:00Z">
              <w:tcPr>
                <w:tcW w:w="1350" w:type="dxa"/>
              </w:tcPr>
            </w:tcPrChange>
          </w:tcPr>
          <w:p w14:paraId="0B7E0F80" w14:textId="77777777" w:rsidR="00F72C54" w:rsidRDefault="00F72C54" w:rsidP="00447302">
            <w:pPr>
              <w:jc w:val="center"/>
              <w:rPr>
                <w:ins w:id="295" w:author="Hawkins, James" w:date="2018-10-05T14:32:00Z"/>
                <w:rFonts w:ascii="Times New Roman" w:hAnsi="Times New Roman" w:cs="Times New Roman"/>
              </w:rPr>
            </w:pPr>
          </w:p>
        </w:tc>
      </w:tr>
      <w:tr w:rsidR="00F72C54" w14:paraId="0687E910" w14:textId="7E254B02" w:rsidTr="00F72C54">
        <w:tc>
          <w:tcPr>
            <w:tcW w:w="2088" w:type="dxa"/>
            <w:tcPrChange w:id="296" w:author="Hawkins, James" w:date="2018-10-05T14:32:00Z">
              <w:tcPr>
                <w:tcW w:w="2088" w:type="dxa"/>
              </w:tcPr>
            </w:tcPrChange>
          </w:tcPr>
          <w:p w14:paraId="483D3177"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Sorghum residue</w:t>
            </w:r>
            <w:r>
              <w:rPr>
                <w:rFonts w:ascii="Times New Roman" w:hAnsi="Times New Roman" w:cs="Times New Roman"/>
                <w:vertAlign w:val="superscript"/>
              </w:rPr>
              <w:t>2</w:t>
            </w:r>
          </w:p>
        </w:tc>
        <w:tc>
          <w:tcPr>
            <w:tcW w:w="1260" w:type="dxa"/>
            <w:tcPrChange w:id="297" w:author="Hawkins, James" w:date="2018-10-05T14:32:00Z">
              <w:tcPr>
                <w:tcW w:w="1260" w:type="dxa"/>
              </w:tcPr>
            </w:tcPrChange>
          </w:tcPr>
          <w:p w14:paraId="6E9F8B47" w14:textId="46F911BF" w:rsidR="00F72C54" w:rsidRDefault="00F72C54" w:rsidP="00447302">
            <w:pPr>
              <w:jc w:val="center"/>
              <w:rPr>
                <w:rFonts w:ascii="Times New Roman" w:hAnsi="Times New Roman" w:cs="Times New Roman"/>
              </w:rPr>
            </w:pPr>
            <w:r>
              <w:rPr>
                <w:rFonts w:ascii="Times New Roman" w:hAnsi="Times New Roman" w:cs="Times New Roman"/>
              </w:rPr>
              <w:t>281</w:t>
            </w:r>
          </w:p>
        </w:tc>
        <w:tc>
          <w:tcPr>
            <w:tcW w:w="1350" w:type="dxa"/>
            <w:tcPrChange w:id="298" w:author="Hawkins, James" w:date="2018-10-05T14:32:00Z">
              <w:tcPr>
                <w:tcW w:w="1350" w:type="dxa"/>
              </w:tcPr>
            </w:tcPrChange>
          </w:tcPr>
          <w:p w14:paraId="4CEA38E3" w14:textId="77777777" w:rsidR="00F72C54" w:rsidRDefault="00F72C54" w:rsidP="00447302">
            <w:pPr>
              <w:jc w:val="center"/>
              <w:rPr>
                <w:rFonts w:ascii="Times New Roman" w:hAnsi="Times New Roman" w:cs="Times New Roman"/>
              </w:rPr>
            </w:pPr>
          </w:p>
        </w:tc>
        <w:tc>
          <w:tcPr>
            <w:tcW w:w="1350" w:type="dxa"/>
            <w:tcPrChange w:id="299" w:author="Hawkins, James" w:date="2018-10-05T14:32:00Z">
              <w:tcPr>
                <w:tcW w:w="1350" w:type="dxa"/>
              </w:tcPr>
            </w:tcPrChange>
          </w:tcPr>
          <w:p w14:paraId="5095310F" w14:textId="77777777" w:rsidR="00F72C54" w:rsidRDefault="00F72C54" w:rsidP="00447302">
            <w:pPr>
              <w:jc w:val="center"/>
              <w:rPr>
                <w:rFonts w:ascii="Times New Roman" w:hAnsi="Times New Roman" w:cs="Times New Roman"/>
              </w:rPr>
            </w:pPr>
            <w:r>
              <w:rPr>
                <w:rFonts w:ascii="Times New Roman" w:hAnsi="Times New Roman" w:cs="Times New Roman"/>
              </w:rPr>
              <w:t>350</w:t>
            </w:r>
          </w:p>
        </w:tc>
        <w:tc>
          <w:tcPr>
            <w:tcW w:w="1350" w:type="dxa"/>
            <w:tcPrChange w:id="300" w:author="Hawkins, James" w:date="2018-10-05T14:32:00Z">
              <w:tcPr>
                <w:tcW w:w="1350" w:type="dxa"/>
              </w:tcPr>
            </w:tcPrChange>
          </w:tcPr>
          <w:p w14:paraId="77BB7DB0" w14:textId="77777777" w:rsidR="00F72C54" w:rsidRDefault="00F72C54" w:rsidP="00447302">
            <w:pPr>
              <w:jc w:val="center"/>
              <w:rPr>
                <w:ins w:id="301" w:author="Hawkins, James" w:date="2018-10-05T14:32:00Z"/>
                <w:rFonts w:ascii="Times New Roman" w:hAnsi="Times New Roman" w:cs="Times New Roman"/>
              </w:rPr>
            </w:pPr>
          </w:p>
        </w:tc>
      </w:tr>
      <w:tr w:rsidR="00F72C54" w14:paraId="0EECD515" w14:textId="6ED1D3C7" w:rsidTr="00F72C54">
        <w:tc>
          <w:tcPr>
            <w:tcW w:w="2088" w:type="dxa"/>
            <w:tcPrChange w:id="302" w:author="Hawkins, James" w:date="2018-10-05T14:32:00Z">
              <w:tcPr>
                <w:tcW w:w="2088" w:type="dxa"/>
              </w:tcPr>
            </w:tcPrChange>
          </w:tcPr>
          <w:p w14:paraId="2704D1C5"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Groundnut residue</w:t>
            </w:r>
            <w:r>
              <w:rPr>
                <w:rFonts w:ascii="Times New Roman" w:hAnsi="Times New Roman" w:cs="Times New Roman"/>
                <w:vertAlign w:val="superscript"/>
              </w:rPr>
              <w:t>2</w:t>
            </w:r>
          </w:p>
        </w:tc>
        <w:tc>
          <w:tcPr>
            <w:tcW w:w="1260" w:type="dxa"/>
            <w:tcPrChange w:id="303" w:author="Hawkins, James" w:date="2018-10-05T14:32:00Z">
              <w:tcPr>
                <w:tcW w:w="1260" w:type="dxa"/>
              </w:tcPr>
            </w:tcPrChange>
          </w:tcPr>
          <w:p w14:paraId="7EF04CED" w14:textId="54203942" w:rsidR="00F72C54" w:rsidRDefault="00F72C54" w:rsidP="00447302">
            <w:pPr>
              <w:jc w:val="center"/>
              <w:rPr>
                <w:rFonts w:ascii="Times New Roman" w:hAnsi="Times New Roman" w:cs="Times New Roman"/>
              </w:rPr>
            </w:pPr>
            <w:r>
              <w:rPr>
                <w:rFonts w:ascii="Times New Roman" w:hAnsi="Times New Roman" w:cs="Times New Roman"/>
              </w:rPr>
              <w:t>269</w:t>
            </w:r>
          </w:p>
        </w:tc>
        <w:tc>
          <w:tcPr>
            <w:tcW w:w="1350" w:type="dxa"/>
            <w:tcPrChange w:id="304" w:author="Hawkins, James" w:date="2018-10-05T14:32:00Z">
              <w:tcPr>
                <w:tcW w:w="1350" w:type="dxa"/>
              </w:tcPr>
            </w:tcPrChange>
          </w:tcPr>
          <w:p w14:paraId="766E37D6" w14:textId="77777777" w:rsidR="00F72C54" w:rsidRDefault="00F72C54" w:rsidP="00447302">
            <w:pPr>
              <w:jc w:val="center"/>
              <w:rPr>
                <w:rFonts w:ascii="Times New Roman" w:hAnsi="Times New Roman" w:cs="Times New Roman"/>
              </w:rPr>
            </w:pPr>
          </w:p>
        </w:tc>
        <w:tc>
          <w:tcPr>
            <w:tcW w:w="1350" w:type="dxa"/>
            <w:tcPrChange w:id="305" w:author="Hawkins, James" w:date="2018-10-05T14:32:00Z">
              <w:tcPr>
                <w:tcW w:w="1350" w:type="dxa"/>
              </w:tcPr>
            </w:tcPrChange>
          </w:tcPr>
          <w:p w14:paraId="7D610AEB" w14:textId="77777777" w:rsidR="00F72C54" w:rsidRDefault="00F72C54" w:rsidP="00447302">
            <w:pPr>
              <w:jc w:val="center"/>
              <w:rPr>
                <w:rFonts w:ascii="Times New Roman" w:hAnsi="Times New Roman" w:cs="Times New Roman"/>
              </w:rPr>
            </w:pPr>
            <w:r>
              <w:rPr>
                <w:rFonts w:ascii="Times New Roman" w:hAnsi="Times New Roman" w:cs="Times New Roman"/>
              </w:rPr>
              <w:t>439</w:t>
            </w:r>
          </w:p>
        </w:tc>
        <w:tc>
          <w:tcPr>
            <w:tcW w:w="1350" w:type="dxa"/>
            <w:tcPrChange w:id="306" w:author="Hawkins, James" w:date="2018-10-05T14:32:00Z">
              <w:tcPr>
                <w:tcW w:w="1350" w:type="dxa"/>
              </w:tcPr>
            </w:tcPrChange>
          </w:tcPr>
          <w:p w14:paraId="02B66977" w14:textId="77777777" w:rsidR="00F72C54" w:rsidRDefault="00F72C54" w:rsidP="00447302">
            <w:pPr>
              <w:jc w:val="center"/>
              <w:rPr>
                <w:ins w:id="307" w:author="Hawkins, James" w:date="2018-10-05T14:32:00Z"/>
                <w:rFonts w:ascii="Times New Roman" w:hAnsi="Times New Roman" w:cs="Times New Roman"/>
              </w:rPr>
            </w:pPr>
          </w:p>
        </w:tc>
      </w:tr>
      <w:tr w:rsidR="00F72C54" w14:paraId="2EA3F13E" w14:textId="2AF8AA90" w:rsidTr="00F72C54">
        <w:tc>
          <w:tcPr>
            <w:tcW w:w="2088" w:type="dxa"/>
            <w:tcPrChange w:id="308" w:author="Hawkins, James" w:date="2018-10-05T14:32:00Z">
              <w:tcPr>
                <w:tcW w:w="2088" w:type="dxa"/>
              </w:tcPr>
            </w:tcPrChange>
          </w:tcPr>
          <w:p w14:paraId="2EB735E9" w14:textId="77777777" w:rsidR="00F72C54" w:rsidRDefault="00F72C54" w:rsidP="00A16868">
            <w:pPr>
              <w:rPr>
                <w:rFonts w:ascii="Times New Roman" w:hAnsi="Times New Roman" w:cs="Times New Roman"/>
              </w:rPr>
            </w:pPr>
            <w:r>
              <w:rPr>
                <w:rFonts w:ascii="Times New Roman" w:hAnsi="Times New Roman" w:cs="Times New Roman"/>
              </w:rPr>
              <w:t>Napier</w:t>
            </w:r>
            <w:r>
              <w:rPr>
                <w:rFonts w:ascii="Times New Roman" w:hAnsi="Times New Roman" w:cs="Times New Roman"/>
                <w:vertAlign w:val="superscript"/>
              </w:rPr>
              <w:t>2</w:t>
            </w:r>
          </w:p>
        </w:tc>
        <w:tc>
          <w:tcPr>
            <w:tcW w:w="1260" w:type="dxa"/>
            <w:tcPrChange w:id="309" w:author="Hawkins, James" w:date="2018-10-05T14:32:00Z">
              <w:tcPr>
                <w:tcW w:w="1260" w:type="dxa"/>
              </w:tcPr>
            </w:tcPrChange>
          </w:tcPr>
          <w:p w14:paraId="459BF6B9" w14:textId="5A358542" w:rsidR="00F72C54" w:rsidRDefault="00F72C54" w:rsidP="00447302">
            <w:pPr>
              <w:jc w:val="center"/>
              <w:rPr>
                <w:rFonts w:ascii="Times New Roman" w:hAnsi="Times New Roman" w:cs="Times New Roman"/>
              </w:rPr>
            </w:pPr>
            <w:r>
              <w:rPr>
                <w:rFonts w:ascii="Times New Roman" w:hAnsi="Times New Roman" w:cs="Times New Roman"/>
              </w:rPr>
              <w:t>179</w:t>
            </w:r>
          </w:p>
        </w:tc>
        <w:tc>
          <w:tcPr>
            <w:tcW w:w="1350" w:type="dxa"/>
            <w:tcPrChange w:id="310" w:author="Hawkins, James" w:date="2018-10-05T14:32:00Z">
              <w:tcPr>
                <w:tcW w:w="1350" w:type="dxa"/>
              </w:tcPr>
            </w:tcPrChange>
          </w:tcPr>
          <w:p w14:paraId="54B5EAC6" w14:textId="00C7E85B" w:rsidR="00F72C54" w:rsidRDefault="00F72C54" w:rsidP="00447302">
            <w:pPr>
              <w:jc w:val="center"/>
              <w:rPr>
                <w:rFonts w:ascii="Times New Roman" w:hAnsi="Times New Roman" w:cs="Times New Roman"/>
              </w:rPr>
            </w:pPr>
            <w:r>
              <w:rPr>
                <w:rFonts w:ascii="Times New Roman" w:hAnsi="Times New Roman" w:cs="Times New Roman"/>
              </w:rPr>
              <w:t>100</w:t>
            </w:r>
          </w:p>
        </w:tc>
        <w:tc>
          <w:tcPr>
            <w:tcW w:w="1350" w:type="dxa"/>
            <w:tcPrChange w:id="311" w:author="Hawkins, James" w:date="2018-10-05T14:32:00Z">
              <w:tcPr>
                <w:tcW w:w="1350" w:type="dxa"/>
              </w:tcPr>
            </w:tcPrChange>
          </w:tcPr>
          <w:p w14:paraId="61FC7F13" w14:textId="77777777" w:rsidR="00F72C54" w:rsidRDefault="00F72C54" w:rsidP="00447302">
            <w:pPr>
              <w:jc w:val="center"/>
              <w:rPr>
                <w:rFonts w:ascii="Times New Roman" w:hAnsi="Times New Roman" w:cs="Times New Roman"/>
              </w:rPr>
            </w:pPr>
            <w:r>
              <w:rPr>
                <w:rFonts w:ascii="Times New Roman" w:hAnsi="Times New Roman" w:cs="Times New Roman"/>
              </w:rPr>
              <w:t>425</w:t>
            </w:r>
          </w:p>
        </w:tc>
        <w:tc>
          <w:tcPr>
            <w:tcW w:w="1350" w:type="dxa"/>
            <w:tcPrChange w:id="312" w:author="Hawkins, James" w:date="2018-10-05T14:32:00Z">
              <w:tcPr>
                <w:tcW w:w="1350" w:type="dxa"/>
              </w:tcPr>
            </w:tcPrChange>
          </w:tcPr>
          <w:p w14:paraId="20B40FDD" w14:textId="77777777" w:rsidR="00F72C54" w:rsidRDefault="00F72C54" w:rsidP="00447302">
            <w:pPr>
              <w:jc w:val="center"/>
              <w:rPr>
                <w:ins w:id="313" w:author="Hawkins, James" w:date="2018-10-05T14:32:00Z"/>
                <w:rFonts w:ascii="Times New Roman" w:hAnsi="Times New Roman" w:cs="Times New Roman"/>
              </w:rPr>
            </w:pPr>
          </w:p>
        </w:tc>
      </w:tr>
      <w:tr w:rsidR="00F72C54" w:rsidDel="0050503C" w14:paraId="746B9966" w14:textId="77777777" w:rsidTr="00F72C54">
        <w:trPr>
          <w:del w:id="314" w:author="Hawkins, James" w:date="2018-09-14T13:49:00Z"/>
        </w:trPr>
        <w:tc>
          <w:tcPr>
            <w:tcW w:w="2088" w:type="dxa"/>
            <w:tcPrChange w:id="315" w:author="Hawkins, James" w:date="2018-10-05T14:32:00Z">
              <w:tcPr>
                <w:tcW w:w="2088" w:type="dxa"/>
              </w:tcPr>
            </w:tcPrChange>
          </w:tcPr>
          <w:p w14:paraId="6F0CC1D4" w14:textId="0A84651A" w:rsidR="00F72C54" w:rsidDel="0050503C" w:rsidRDefault="00F72C54" w:rsidP="00A16868">
            <w:pPr>
              <w:rPr>
                <w:del w:id="316" w:author="Hawkins, James" w:date="2018-09-14T13:49:00Z"/>
                <w:rFonts w:ascii="Times New Roman" w:hAnsi="Times New Roman" w:cs="Times New Roman"/>
              </w:rPr>
            </w:pPr>
            <w:del w:id="317" w:author="Hawkins, James" w:date="2018-09-14T13:49:00Z">
              <w:r w:rsidDel="0050503C">
                <w:rPr>
                  <w:rFonts w:ascii="Times New Roman" w:hAnsi="Times New Roman" w:cs="Times New Roman"/>
                </w:rPr>
                <w:delText>Maize silage</w:delText>
              </w:r>
              <w:r w:rsidDel="0050503C">
                <w:rPr>
                  <w:rFonts w:ascii="Times New Roman" w:hAnsi="Times New Roman" w:cs="Times New Roman"/>
                  <w:vertAlign w:val="superscript"/>
                </w:rPr>
                <w:delText>2</w:delText>
              </w:r>
            </w:del>
          </w:p>
        </w:tc>
        <w:tc>
          <w:tcPr>
            <w:tcW w:w="1260" w:type="dxa"/>
            <w:tcPrChange w:id="318" w:author="Hawkins, James" w:date="2018-10-05T14:32:00Z">
              <w:tcPr>
                <w:tcW w:w="1260" w:type="dxa"/>
              </w:tcPr>
            </w:tcPrChange>
          </w:tcPr>
          <w:p w14:paraId="5774D27B" w14:textId="425FD380" w:rsidR="00F72C54" w:rsidDel="0050503C" w:rsidRDefault="00F72C54" w:rsidP="00447302">
            <w:pPr>
              <w:jc w:val="center"/>
              <w:rPr>
                <w:del w:id="319" w:author="Hawkins, James" w:date="2018-09-14T13:49:00Z"/>
                <w:rFonts w:ascii="Times New Roman" w:hAnsi="Times New Roman" w:cs="Times New Roman"/>
              </w:rPr>
            </w:pPr>
            <w:del w:id="320" w:author="Hawkins, James" w:date="2018-09-14T13:49:00Z">
              <w:r w:rsidDel="0050503C">
                <w:rPr>
                  <w:rFonts w:ascii="Times New Roman" w:hAnsi="Times New Roman" w:cs="Times New Roman"/>
                </w:rPr>
                <w:delText>325</w:delText>
              </w:r>
            </w:del>
          </w:p>
        </w:tc>
        <w:tc>
          <w:tcPr>
            <w:tcW w:w="1350" w:type="dxa"/>
            <w:tcPrChange w:id="321" w:author="Hawkins, James" w:date="2018-10-05T14:32:00Z">
              <w:tcPr>
                <w:tcW w:w="1350" w:type="dxa"/>
              </w:tcPr>
            </w:tcPrChange>
          </w:tcPr>
          <w:p w14:paraId="35A585AD" w14:textId="053B68B6" w:rsidR="00F72C54" w:rsidDel="0050503C" w:rsidRDefault="00F72C54" w:rsidP="00447302">
            <w:pPr>
              <w:jc w:val="center"/>
              <w:rPr>
                <w:del w:id="322" w:author="Hawkins, James" w:date="2018-09-14T13:49:00Z"/>
                <w:rFonts w:ascii="Times New Roman" w:hAnsi="Times New Roman" w:cs="Times New Roman"/>
              </w:rPr>
            </w:pPr>
            <w:del w:id="323" w:author="Hawkins, James" w:date="2018-09-14T13:49:00Z">
              <w:r w:rsidDel="0050503C">
                <w:rPr>
                  <w:rFonts w:ascii="Times New Roman" w:hAnsi="Times New Roman" w:cs="Times New Roman"/>
                </w:rPr>
                <w:delText>69</w:delText>
              </w:r>
            </w:del>
          </w:p>
        </w:tc>
        <w:tc>
          <w:tcPr>
            <w:tcW w:w="1350" w:type="dxa"/>
            <w:tcPrChange w:id="324" w:author="Hawkins, James" w:date="2018-10-05T14:32:00Z">
              <w:tcPr>
                <w:tcW w:w="1350" w:type="dxa"/>
              </w:tcPr>
            </w:tcPrChange>
          </w:tcPr>
          <w:p w14:paraId="2A060601" w14:textId="756AE8A4" w:rsidR="00F72C54" w:rsidDel="0050503C" w:rsidRDefault="00F72C54" w:rsidP="00447302">
            <w:pPr>
              <w:jc w:val="center"/>
              <w:rPr>
                <w:del w:id="325" w:author="Hawkins, James" w:date="2018-09-14T13:49:00Z"/>
                <w:rFonts w:ascii="Times New Roman" w:hAnsi="Times New Roman" w:cs="Times New Roman"/>
              </w:rPr>
            </w:pPr>
            <w:del w:id="326" w:author="Hawkins, James" w:date="2018-09-14T13:49:00Z">
              <w:r w:rsidDel="0050503C">
                <w:rPr>
                  <w:rFonts w:ascii="Times New Roman" w:hAnsi="Times New Roman" w:cs="Times New Roman"/>
                </w:rPr>
                <w:delText>270</w:delText>
              </w:r>
            </w:del>
          </w:p>
        </w:tc>
        <w:tc>
          <w:tcPr>
            <w:tcW w:w="1350" w:type="dxa"/>
            <w:tcPrChange w:id="327" w:author="Hawkins, James" w:date="2018-10-05T14:32:00Z">
              <w:tcPr>
                <w:tcW w:w="1350" w:type="dxa"/>
              </w:tcPr>
            </w:tcPrChange>
          </w:tcPr>
          <w:p w14:paraId="15DA57EB" w14:textId="77777777" w:rsidR="00F72C54" w:rsidDel="0050503C" w:rsidRDefault="00F72C54" w:rsidP="00A16868">
            <w:pPr>
              <w:rPr>
                <w:ins w:id="328" w:author="Hawkins, James" w:date="2018-10-05T14:32:00Z"/>
                <w:rFonts w:ascii="Times New Roman" w:hAnsi="Times New Roman" w:cs="Times New Roman"/>
              </w:rPr>
            </w:pPr>
          </w:p>
        </w:tc>
      </w:tr>
      <w:tr w:rsidR="00F72C54" w:rsidDel="0050503C" w14:paraId="778405A1" w14:textId="77777777" w:rsidTr="00F72C54">
        <w:trPr>
          <w:del w:id="329" w:author="Hawkins, James" w:date="2018-09-14T13:49:00Z"/>
        </w:trPr>
        <w:tc>
          <w:tcPr>
            <w:tcW w:w="2088" w:type="dxa"/>
            <w:tcPrChange w:id="330" w:author="Hawkins, James" w:date="2018-10-05T14:32:00Z">
              <w:tcPr>
                <w:tcW w:w="2088" w:type="dxa"/>
              </w:tcPr>
            </w:tcPrChange>
          </w:tcPr>
          <w:p w14:paraId="3B3E3277" w14:textId="675AE94A" w:rsidR="00F72C54" w:rsidDel="0050503C" w:rsidRDefault="00F72C54" w:rsidP="00A16868">
            <w:pPr>
              <w:rPr>
                <w:del w:id="331" w:author="Hawkins, James" w:date="2018-09-14T13:49:00Z"/>
                <w:rFonts w:ascii="Times New Roman" w:hAnsi="Times New Roman" w:cs="Times New Roman"/>
              </w:rPr>
            </w:pPr>
            <w:del w:id="332" w:author="Hawkins, James" w:date="2018-09-14T13:49:00Z">
              <w:r w:rsidDel="0050503C">
                <w:rPr>
                  <w:rFonts w:ascii="Times New Roman" w:hAnsi="Times New Roman" w:cs="Times New Roman"/>
                </w:rPr>
                <w:delText>Maize grain</w:delText>
              </w:r>
              <w:r w:rsidDel="0050503C">
                <w:rPr>
                  <w:rFonts w:ascii="Times New Roman" w:hAnsi="Times New Roman" w:cs="Times New Roman"/>
                  <w:vertAlign w:val="superscript"/>
                </w:rPr>
                <w:delText>2</w:delText>
              </w:r>
            </w:del>
          </w:p>
        </w:tc>
        <w:tc>
          <w:tcPr>
            <w:tcW w:w="1260" w:type="dxa"/>
            <w:tcPrChange w:id="333" w:author="Hawkins, James" w:date="2018-10-05T14:32:00Z">
              <w:tcPr>
                <w:tcW w:w="1260" w:type="dxa"/>
              </w:tcPr>
            </w:tcPrChange>
          </w:tcPr>
          <w:p w14:paraId="5C22D206" w14:textId="1C790507" w:rsidR="00F72C54" w:rsidDel="0050503C" w:rsidRDefault="00F72C54" w:rsidP="00447302">
            <w:pPr>
              <w:jc w:val="center"/>
              <w:rPr>
                <w:del w:id="334" w:author="Hawkins, James" w:date="2018-09-14T13:49:00Z"/>
                <w:rFonts w:ascii="Times New Roman" w:hAnsi="Times New Roman" w:cs="Times New Roman"/>
              </w:rPr>
            </w:pPr>
            <w:del w:id="335" w:author="Hawkins, James" w:date="2018-09-14T13:49:00Z">
              <w:r w:rsidDel="0050503C">
                <w:rPr>
                  <w:rFonts w:ascii="Times New Roman" w:hAnsi="Times New Roman" w:cs="Times New Roman"/>
                </w:rPr>
                <w:delText>863</w:delText>
              </w:r>
            </w:del>
          </w:p>
        </w:tc>
        <w:tc>
          <w:tcPr>
            <w:tcW w:w="1350" w:type="dxa"/>
            <w:tcPrChange w:id="336" w:author="Hawkins, James" w:date="2018-10-05T14:32:00Z">
              <w:tcPr>
                <w:tcW w:w="1350" w:type="dxa"/>
              </w:tcPr>
            </w:tcPrChange>
          </w:tcPr>
          <w:p w14:paraId="38066449" w14:textId="1D684751" w:rsidR="00F72C54" w:rsidDel="0050503C" w:rsidRDefault="00F72C54" w:rsidP="00447302">
            <w:pPr>
              <w:jc w:val="center"/>
              <w:rPr>
                <w:del w:id="337" w:author="Hawkins, James" w:date="2018-09-14T13:49:00Z"/>
                <w:rFonts w:ascii="Times New Roman" w:hAnsi="Times New Roman" w:cs="Times New Roman"/>
              </w:rPr>
            </w:pPr>
            <w:del w:id="338" w:author="Hawkins, James" w:date="2018-09-14T13:49:00Z">
              <w:r w:rsidDel="0050503C">
                <w:rPr>
                  <w:rFonts w:ascii="Times New Roman" w:hAnsi="Times New Roman" w:cs="Times New Roman"/>
                </w:rPr>
                <w:delText>94</w:delText>
              </w:r>
            </w:del>
          </w:p>
        </w:tc>
        <w:tc>
          <w:tcPr>
            <w:tcW w:w="1350" w:type="dxa"/>
            <w:tcPrChange w:id="339" w:author="Hawkins, James" w:date="2018-10-05T14:32:00Z">
              <w:tcPr>
                <w:tcW w:w="1350" w:type="dxa"/>
              </w:tcPr>
            </w:tcPrChange>
          </w:tcPr>
          <w:p w14:paraId="684215E4" w14:textId="33B35982" w:rsidR="00F72C54" w:rsidDel="0050503C" w:rsidRDefault="00F72C54" w:rsidP="00447302">
            <w:pPr>
              <w:jc w:val="center"/>
              <w:rPr>
                <w:del w:id="340" w:author="Hawkins, James" w:date="2018-09-14T13:49:00Z"/>
                <w:rFonts w:ascii="Times New Roman" w:hAnsi="Times New Roman" w:cs="Times New Roman"/>
              </w:rPr>
            </w:pPr>
            <w:del w:id="341" w:author="Hawkins, James" w:date="2018-09-14T13:49:00Z">
              <w:r w:rsidDel="0050503C">
                <w:rPr>
                  <w:rFonts w:ascii="Times New Roman" w:hAnsi="Times New Roman" w:cs="Times New Roman"/>
                </w:rPr>
                <w:delText>538</w:delText>
              </w:r>
            </w:del>
          </w:p>
        </w:tc>
        <w:tc>
          <w:tcPr>
            <w:tcW w:w="1350" w:type="dxa"/>
            <w:tcPrChange w:id="342" w:author="Hawkins, James" w:date="2018-10-05T14:32:00Z">
              <w:tcPr>
                <w:tcW w:w="1350" w:type="dxa"/>
              </w:tcPr>
            </w:tcPrChange>
          </w:tcPr>
          <w:p w14:paraId="27C2CECB" w14:textId="77777777" w:rsidR="00F72C54" w:rsidDel="0050503C" w:rsidRDefault="00F72C54" w:rsidP="00A16868">
            <w:pPr>
              <w:rPr>
                <w:ins w:id="343" w:author="Hawkins, James" w:date="2018-10-05T14:32:00Z"/>
                <w:rFonts w:ascii="Times New Roman" w:hAnsi="Times New Roman" w:cs="Times New Roman"/>
              </w:rPr>
            </w:pPr>
          </w:p>
        </w:tc>
      </w:tr>
      <w:tr w:rsidR="00F72C54" w:rsidDel="0050503C" w14:paraId="5F9C09FD" w14:textId="77777777" w:rsidTr="00F72C54">
        <w:trPr>
          <w:del w:id="344" w:author="Hawkins, James" w:date="2018-09-14T13:49:00Z"/>
        </w:trPr>
        <w:tc>
          <w:tcPr>
            <w:tcW w:w="2088" w:type="dxa"/>
            <w:tcPrChange w:id="345" w:author="Hawkins, James" w:date="2018-10-05T14:32:00Z">
              <w:tcPr>
                <w:tcW w:w="2088" w:type="dxa"/>
              </w:tcPr>
            </w:tcPrChange>
          </w:tcPr>
          <w:p w14:paraId="626A9C3B" w14:textId="1AD6CEE9" w:rsidR="00F72C54" w:rsidRPr="00602A38" w:rsidDel="0050503C" w:rsidRDefault="00F72C54" w:rsidP="00A16868">
            <w:pPr>
              <w:rPr>
                <w:del w:id="346" w:author="Hawkins, James" w:date="2018-09-14T13:49:00Z"/>
                <w:rFonts w:ascii="Times New Roman" w:hAnsi="Times New Roman" w:cs="Times New Roman"/>
                <w:vertAlign w:val="superscript"/>
              </w:rPr>
            </w:pPr>
            <w:del w:id="347" w:author="Hawkins, James" w:date="2018-09-14T13:49:00Z">
              <w:r w:rsidDel="0050503C">
                <w:rPr>
                  <w:rFonts w:ascii="Times New Roman" w:hAnsi="Times New Roman" w:cs="Times New Roman"/>
                </w:rPr>
                <w:delText>Cottonseed cake</w:delText>
              </w:r>
              <w:r w:rsidDel="0050503C">
                <w:rPr>
                  <w:rFonts w:ascii="Times New Roman" w:hAnsi="Times New Roman" w:cs="Times New Roman"/>
                  <w:vertAlign w:val="superscript"/>
                </w:rPr>
                <w:delText>2</w:delText>
              </w:r>
            </w:del>
          </w:p>
        </w:tc>
        <w:tc>
          <w:tcPr>
            <w:tcW w:w="1260" w:type="dxa"/>
            <w:tcPrChange w:id="348" w:author="Hawkins, James" w:date="2018-10-05T14:32:00Z">
              <w:tcPr>
                <w:tcW w:w="1260" w:type="dxa"/>
              </w:tcPr>
            </w:tcPrChange>
          </w:tcPr>
          <w:p w14:paraId="2EF872EE" w14:textId="68E899CC" w:rsidR="00F72C54" w:rsidDel="0050503C" w:rsidRDefault="00F72C54" w:rsidP="00447302">
            <w:pPr>
              <w:jc w:val="center"/>
              <w:rPr>
                <w:del w:id="349" w:author="Hawkins, James" w:date="2018-09-14T13:49:00Z"/>
                <w:rFonts w:ascii="Times New Roman" w:hAnsi="Times New Roman" w:cs="Times New Roman"/>
              </w:rPr>
            </w:pPr>
            <w:del w:id="350" w:author="Hawkins, James" w:date="2018-09-14T13:49:00Z">
              <w:r w:rsidDel="0050503C">
                <w:rPr>
                  <w:rFonts w:ascii="Times New Roman" w:hAnsi="Times New Roman" w:cs="Times New Roman"/>
                </w:rPr>
                <w:delText>909</w:delText>
              </w:r>
            </w:del>
          </w:p>
        </w:tc>
        <w:tc>
          <w:tcPr>
            <w:tcW w:w="1350" w:type="dxa"/>
            <w:tcPrChange w:id="351" w:author="Hawkins, James" w:date="2018-10-05T14:32:00Z">
              <w:tcPr>
                <w:tcW w:w="1350" w:type="dxa"/>
              </w:tcPr>
            </w:tcPrChange>
          </w:tcPr>
          <w:p w14:paraId="066A013E" w14:textId="6D8D1D52" w:rsidR="00F72C54" w:rsidDel="0050503C" w:rsidRDefault="00F72C54" w:rsidP="00447302">
            <w:pPr>
              <w:jc w:val="center"/>
              <w:rPr>
                <w:del w:id="352" w:author="Hawkins, James" w:date="2018-09-14T13:49:00Z"/>
                <w:rFonts w:ascii="Times New Roman" w:hAnsi="Times New Roman" w:cs="Times New Roman"/>
              </w:rPr>
            </w:pPr>
            <w:del w:id="353" w:author="Hawkins, James" w:date="2018-09-14T13:49:00Z">
              <w:r w:rsidDel="0050503C">
                <w:rPr>
                  <w:rFonts w:ascii="Times New Roman" w:hAnsi="Times New Roman" w:cs="Times New Roman"/>
                </w:rPr>
                <w:delText>470</w:delText>
              </w:r>
            </w:del>
          </w:p>
        </w:tc>
        <w:tc>
          <w:tcPr>
            <w:tcW w:w="1350" w:type="dxa"/>
            <w:tcPrChange w:id="354" w:author="Hawkins, James" w:date="2018-10-05T14:32:00Z">
              <w:tcPr>
                <w:tcW w:w="1350" w:type="dxa"/>
              </w:tcPr>
            </w:tcPrChange>
          </w:tcPr>
          <w:p w14:paraId="2BBE4892" w14:textId="08F47175" w:rsidR="00F72C54" w:rsidDel="0050503C" w:rsidRDefault="00F72C54" w:rsidP="00447302">
            <w:pPr>
              <w:jc w:val="center"/>
              <w:rPr>
                <w:del w:id="355" w:author="Hawkins, James" w:date="2018-09-14T13:49:00Z"/>
                <w:rFonts w:ascii="Times New Roman" w:hAnsi="Times New Roman" w:cs="Times New Roman"/>
              </w:rPr>
            </w:pPr>
            <w:del w:id="356" w:author="Hawkins, James" w:date="2018-09-14T13:49:00Z">
              <w:r w:rsidDel="0050503C">
                <w:rPr>
                  <w:rFonts w:ascii="Times New Roman" w:hAnsi="Times New Roman" w:cs="Times New Roman"/>
                </w:rPr>
                <w:delText>178</w:delText>
              </w:r>
            </w:del>
          </w:p>
        </w:tc>
        <w:tc>
          <w:tcPr>
            <w:tcW w:w="1350" w:type="dxa"/>
            <w:tcPrChange w:id="357" w:author="Hawkins, James" w:date="2018-10-05T14:32:00Z">
              <w:tcPr>
                <w:tcW w:w="1350" w:type="dxa"/>
              </w:tcPr>
            </w:tcPrChange>
          </w:tcPr>
          <w:p w14:paraId="013EC1C3" w14:textId="77777777" w:rsidR="00F72C54" w:rsidDel="0050503C" w:rsidRDefault="00F72C54" w:rsidP="00A16868">
            <w:pPr>
              <w:rPr>
                <w:ins w:id="358" w:author="Hawkins, James" w:date="2018-10-05T14:32:00Z"/>
                <w:rFonts w:ascii="Times New Roman" w:hAnsi="Times New Roman" w:cs="Times New Roman"/>
              </w:rPr>
            </w:pPr>
          </w:p>
        </w:tc>
      </w:tr>
      <w:tr w:rsidR="00F72C54" w:rsidDel="0050503C" w14:paraId="34AA5039" w14:textId="77777777" w:rsidTr="00F72C54">
        <w:trPr>
          <w:del w:id="359" w:author="Hawkins, James" w:date="2018-09-14T13:49:00Z"/>
        </w:trPr>
        <w:tc>
          <w:tcPr>
            <w:tcW w:w="2088" w:type="dxa"/>
            <w:tcPrChange w:id="360" w:author="Hawkins, James" w:date="2018-10-05T14:32:00Z">
              <w:tcPr>
                <w:tcW w:w="2088" w:type="dxa"/>
              </w:tcPr>
            </w:tcPrChange>
          </w:tcPr>
          <w:p w14:paraId="756DD463" w14:textId="2B57BCC6" w:rsidR="00F72C54" w:rsidDel="0050503C" w:rsidRDefault="00F72C54" w:rsidP="00A16868">
            <w:pPr>
              <w:rPr>
                <w:del w:id="361" w:author="Hawkins, James" w:date="2018-09-14T13:49:00Z"/>
                <w:rFonts w:ascii="Times New Roman" w:hAnsi="Times New Roman" w:cs="Times New Roman"/>
              </w:rPr>
            </w:pPr>
            <w:del w:id="362" w:author="Hawkins, James" w:date="2018-09-14T13:49:00Z">
              <w:r w:rsidDel="0050503C">
                <w:rPr>
                  <w:rFonts w:ascii="Times New Roman" w:hAnsi="Times New Roman" w:cs="Times New Roman"/>
                </w:rPr>
                <w:delText>Soybean meal</w:delText>
              </w:r>
            </w:del>
          </w:p>
        </w:tc>
        <w:tc>
          <w:tcPr>
            <w:tcW w:w="1260" w:type="dxa"/>
            <w:tcPrChange w:id="363" w:author="Hawkins, James" w:date="2018-10-05T14:32:00Z">
              <w:tcPr>
                <w:tcW w:w="1260" w:type="dxa"/>
              </w:tcPr>
            </w:tcPrChange>
          </w:tcPr>
          <w:p w14:paraId="1179C44B" w14:textId="55E4BF78" w:rsidR="00F72C54" w:rsidDel="0050503C" w:rsidRDefault="00F72C54" w:rsidP="00447302">
            <w:pPr>
              <w:jc w:val="center"/>
              <w:rPr>
                <w:del w:id="364" w:author="Hawkins, James" w:date="2018-09-14T13:49:00Z"/>
                <w:rFonts w:ascii="Times New Roman" w:hAnsi="Times New Roman" w:cs="Times New Roman"/>
              </w:rPr>
            </w:pPr>
            <w:del w:id="365" w:author="Hawkins, James" w:date="2018-09-14T13:49:00Z">
              <w:r w:rsidDel="0050503C">
                <w:rPr>
                  <w:rFonts w:ascii="Times New Roman" w:hAnsi="Times New Roman" w:cs="Times New Roman"/>
                </w:rPr>
                <w:delText>879</w:delText>
              </w:r>
            </w:del>
          </w:p>
        </w:tc>
        <w:tc>
          <w:tcPr>
            <w:tcW w:w="1350" w:type="dxa"/>
            <w:tcPrChange w:id="366" w:author="Hawkins, James" w:date="2018-10-05T14:32:00Z">
              <w:tcPr>
                <w:tcW w:w="1350" w:type="dxa"/>
              </w:tcPr>
            </w:tcPrChange>
          </w:tcPr>
          <w:p w14:paraId="5B145B84" w14:textId="583A213C" w:rsidR="00F72C54" w:rsidDel="0050503C" w:rsidRDefault="00F72C54" w:rsidP="00447302">
            <w:pPr>
              <w:jc w:val="center"/>
              <w:rPr>
                <w:del w:id="367" w:author="Hawkins, James" w:date="2018-09-14T13:49:00Z"/>
                <w:rFonts w:ascii="Times New Roman" w:hAnsi="Times New Roman" w:cs="Times New Roman"/>
              </w:rPr>
            </w:pPr>
            <w:del w:id="368" w:author="Hawkins, James" w:date="2018-09-14T13:49:00Z">
              <w:r w:rsidDel="0050503C">
                <w:rPr>
                  <w:rFonts w:ascii="Times New Roman" w:hAnsi="Times New Roman" w:cs="Times New Roman"/>
                </w:rPr>
                <w:delText>518</w:delText>
              </w:r>
            </w:del>
          </w:p>
        </w:tc>
        <w:tc>
          <w:tcPr>
            <w:tcW w:w="1350" w:type="dxa"/>
            <w:tcPrChange w:id="369" w:author="Hawkins, James" w:date="2018-10-05T14:32:00Z">
              <w:tcPr>
                <w:tcW w:w="1350" w:type="dxa"/>
              </w:tcPr>
            </w:tcPrChange>
          </w:tcPr>
          <w:p w14:paraId="3707B849" w14:textId="7DF6CEC8" w:rsidR="00F72C54" w:rsidDel="0050503C" w:rsidRDefault="00F72C54" w:rsidP="00447302">
            <w:pPr>
              <w:jc w:val="center"/>
              <w:rPr>
                <w:del w:id="370" w:author="Hawkins, James" w:date="2018-09-14T13:49:00Z"/>
                <w:rFonts w:ascii="Times New Roman" w:hAnsi="Times New Roman" w:cs="Times New Roman"/>
              </w:rPr>
            </w:pPr>
            <w:del w:id="371" w:author="Hawkins, James" w:date="2018-09-14T13:49:00Z">
              <w:r w:rsidDel="0050503C">
                <w:rPr>
                  <w:rFonts w:ascii="Times New Roman" w:hAnsi="Times New Roman" w:cs="Times New Roman"/>
                </w:rPr>
                <w:delText>83</w:delText>
              </w:r>
            </w:del>
          </w:p>
        </w:tc>
        <w:tc>
          <w:tcPr>
            <w:tcW w:w="1350" w:type="dxa"/>
            <w:tcPrChange w:id="372" w:author="Hawkins, James" w:date="2018-10-05T14:32:00Z">
              <w:tcPr>
                <w:tcW w:w="1350" w:type="dxa"/>
              </w:tcPr>
            </w:tcPrChange>
          </w:tcPr>
          <w:p w14:paraId="03216EF5" w14:textId="77777777" w:rsidR="00F72C54" w:rsidDel="0050503C" w:rsidRDefault="00F72C54" w:rsidP="00A16868">
            <w:pPr>
              <w:rPr>
                <w:ins w:id="373" w:author="Hawkins, James" w:date="2018-10-05T14:32:00Z"/>
                <w:rFonts w:ascii="Times New Roman" w:hAnsi="Times New Roman" w:cs="Times New Roman"/>
              </w:rPr>
            </w:pPr>
          </w:p>
        </w:tc>
      </w:tr>
      <w:tr w:rsidR="00F72C54" w14:paraId="0D927967" w14:textId="04D46ACC" w:rsidTr="00F72C54">
        <w:tc>
          <w:tcPr>
            <w:tcW w:w="2088" w:type="dxa"/>
            <w:tcPrChange w:id="374" w:author="Hawkins, James" w:date="2018-10-05T14:32:00Z">
              <w:tcPr>
                <w:tcW w:w="2088" w:type="dxa"/>
              </w:tcPr>
            </w:tcPrChange>
          </w:tcPr>
          <w:p w14:paraId="24CF3EC6" w14:textId="77777777" w:rsidR="00F72C54" w:rsidRPr="00602A38" w:rsidRDefault="00F72C54" w:rsidP="00A16868">
            <w:pPr>
              <w:rPr>
                <w:rFonts w:ascii="Times New Roman" w:hAnsi="Times New Roman" w:cs="Times New Roman"/>
                <w:vertAlign w:val="superscript"/>
              </w:rPr>
            </w:pPr>
            <w:r>
              <w:rPr>
                <w:rFonts w:ascii="Times New Roman" w:hAnsi="Times New Roman" w:cs="Times New Roman"/>
              </w:rPr>
              <w:t>Sunflower meal</w:t>
            </w:r>
            <w:r>
              <w:rPr>
                <w:rFonts w:ascii="Times New Roman" w:hAnsi="Times New Roman" w:cs="Times New Roman"/>
                <w:vertAlign w:val="superscript"/>
              </w:rPr>
              <w:t>2</w:t>
            </w:r>
          </w:p>
        </w:tc>
        <w:tc>
          <w:tcPr>
            <w:tcW w:w="1260" w:type="dxa"/>
            <w:tcPrChange w:id="375" w:author="Hawkins, James" w:date="2018-10-05T14:32:00Z">
              <w:tcPr>
                <w:tcW w:w="1260" w:type="dxa"/>
              </w:tcPr>
            </w:tcPrChange>
          </w:tcPr>
          <w:p w14:paraId="3DA7F0B8" w14:textId="64CB70D9" w:rsidR="00F72C54" w:rsidRDefault="00F72C54" w:rsidP="00447302">
            <w:pPr>
              <w:jc w:val="center"/>
              <w:rPr>
                <w:rFonts w:ascii="Times New Roman" w:hAnsi="Times New Roman" w:cs="Times New Roman"/>
              </w:rPr>
            </w:pPr>
            <w:r>
              <w:rPr>
                <w:rFonts w:ascii="Times New Roman" w:hAnsi="Times New Roman" w:cs="Times New Roman"/>
              </w:rPr>
              <w:t>890</w:t>
            </w:r>
          </w:p>
        </w:tc>
        <w:tc>
          <w:tcPr>
            <w:tcW w:w="1350" w:type="dxa"/>
            <w:tcPrChange w:id="376" w:author="Hawkins, James" w:date="2018-10-05T14:32:00Z">
              <w:tcPr>
                <w:tcW w:w="1350" w:type="dxa"/>
              </w:tcPr>
            </w:tcPrChange>
          </w:tcPr>
          <w:p w14:paraId="6F25E905" w14:textId="48BFCD65" w:rsidR="00F72C54" w:rsidRDefault="00F72C54" w:rsidP="00447302">
            <w:pPr>
              <w:jc w:val="center"/>
              <w:rPr>
                <w:rFonts w:ascii="Times New Roman" w:hAnsi="Times New Roman" w:cs="Times New Roman"/>
              </w:rPr>
            </w:pPr>
            <w:r>
              <w:rPr>
                <w:rFonts w:ascii="Times New Roman" w:hAnsi="Times New Roman" w:cs="Times New Roman"/>
              </w:rPr>
              <w:t>320</w:t>
            </w:r>
          </w:p>
        </w:tc>
        <w:tc>
          <w:tcPr>
            <w:tcW w:w="1350" w:type="dxa"/>
            <w:tcPrChange w:id="377" w:author="Hawkins, James" w:date="2018-10-05T14:32:00Z">
              <w:tcPr>
                <w:tcW w:w="1350" w:type="dxa"/>
              </w:tcPr>
            </w:tcPrChange>
          </w:tcPr>
          <w:p w14:paraId="1C694540" w14:textId="77777777" w:rsidR="00F72C54" w:rsidRDefault="00F72C54" w:rsidP="00447302">
            <w:pPr>
              <w:jc w:val="center"/>
              <w:rPr>
                <w:rFonts w:ascii="Times New Roman" w:hAnsi="Times New Roman" w:cs="Times New Roman"/>
              </w:rPr>
            </w:pPr>
            <w:r>
              <w:rPr>
                <w:rFonts w:ascii="Times New Roman" w:hAnsi="Times New Roman" w:cs="Times New Roman"/>
              </w:rPr>
              <w:t>320</w:t>
            </w:r>
          </w:p>
        </w:tc>
        <w:tc>
          <w:tcPr>
            <w:tcW w:w="1350" w:type="dxa"/>
            <w:tcPrChange w:id="378" w:author="Hawkins, James" w:date="2018-10-05T14:32:00Z">
              <w:tcPr>
                <w:tcW w:w="1350" w:type="dxa"/>
              </w:tcPr>
            </w:tcPrChange>
          </w:tcPr>
          <w:p w14:paraId="6411CE5D" w14:textId="77777777" w:rsidR="00F72C54" w:rsidRDefault="00F72C54" w:rsidP="00447302">
            <w:pPr>
              <w:jc w:val="center"/>
              <w:rPr>
                <w:ins w:id="379" w:author="Hawkins, James" w:date="2018-10-05T14:32:00Z"/>
                <w:rFonts w:ascii="Times New Roman" w:hAnsi="Times New Roman" w:cs="Times New Roman"/>
              </w:rPr>
            </w:pPr>
          </w:p>
        </w:tc>
      </w:tr>
      <w:tr w:rsidR="00F72C54" w:rsidDel="0050503C" w14:paraId="21911BD1" w14:textId="77777777" w:rsidTr="00F72C54">
        <w:trPr>
          <w:del w:id="380" w:author="Hawkins, James" w:date="2018-09-14T13:49:00Z"/>
        </w:trPr>
        <w:tc>
          <w:tcPr>
            <w:tcW w:w="2088" w:type="dxa"/>
            <w:tcPrChange w:id="381" w:author="Hawkins, James" w:date="2018-10-05T14:32:00Z">
              <w:tcPr>
                <w:tcW w:w="2088" w:type="dxa"/>
              </w:tcPr>
            </w:tcPrChange>
          </w:tcPr>
          <w:p w14:paraId="6C69EF3F" w14:textId="60406728" w:rsidR="00F72C54" w:rsidRPr="00EF71CA" w:rsidDel="0050503C" w:rsidRDefault="00F72C54" w:rsidP="00A16868">
            <w:pPr>
              <w:rPr>
                <w:del w:id="382" w:author="Hawkins, James" w:date="2018-09-14T13:49:00Z"/>
                <w:rFonts w:ascii="Times New Roman" w:hAnsi="Times New Roman" w:cs="Times New Roman"/>
                <w:vertAlign w:val="superscript"/>
              </w:rPr>
            </w:pPr>
            <w:del w:id="383" w:author="Hawkins, James" w:date="2018-09-14T13:49:00Z">
              <w:r w:rsidDel="0050503C">
                <w:rPr>
                  <w:rFonts w:ascii="Times New Roman" w:hAnsi="Times New Roman" w:cs="Times New Roman"/>
                </w:rPr>
                <w:delText>Fish meal</w:delText>
              </w:r>
              <w:r w:rsidDel="0050503C">
                <w:rPr>
                  <w:rFonts w:ascii="Times New Roman" w:hAnsi="Times New Roman" w:cs="Times New Roman"/>
                  <w:vertAlign w:val="superscript"/>
                </w:rPr>
                <w:delText>2</w:delText>
              </w:r>
            </w:del>
          </w:p>
        </w:tc>
        <w:tc>
          <w:tcPr>
            <w:tcW w:w="1260" w:type="dxa"/>
            <w:tcPrChange w:id="384" w:author="Hawkins, James" w:date="2018-10-05T14:32:00Z">
              <w:tcPr>
                <w:tcW w:w="1260" w:type="dxa"/>
              </w:tcPr>
            </w:tcPrChange>
          </w:tcPr>
          <w:p w14:paraId="370C3541" w14:textId="37A4A265" w:rsidR="00F72C54" w:rsidDel="0050503C" w:rsidRDefault="00F72C54" w:rsidP="00447302">
            <w:pPr>
              <w:jc w:val="center"/>
              <w:rPr>
                <w:del w:id="385" w:author="Hawkins, James" w:date="2018-09-14T13:49:00Z"/>
                <w:rFonts w:ascii="Times New Roman" w:hAnsi="Times New Roman" w:cs="Times New Roman"/>
              </w:rPr>
            </w:pPr>
            <w:del w:id="386" w:author="Hawkins, James" w:date="2018-09-14T13:49:00Z">
              <w:r w:rsidDel="0050503C">
                <w:rPr>
                  <w:rFonts w:ascii="Times New Roman" w:hAnsi="Times New Roman" w:cs="Times New Roman"/>
                </w:rPr>
                <w:delText>921</w:delText>
              </w:r>
            </w:del>
          </w:p>
        </w:tc>
        <w:tc>
          <w:tcPr>
            <w:tcW w:w="1350" w:type="dxa"/>
            <w:tcPrChange w:id="387" w:author="Hawkins, James" w:date="2018-10-05T14:32:00Z">
              <w:tcPr>
                <w:tcW w:w="1350" w:type="dxa"/>
              </w:tcPr>
            </w:tcPrChange>
          </w:tcPr>
          <w:p w14:paraId="1270F774" w14:textId="44B465C9" w:rsidR="00F72C54" w:rsidDel="0050503C" w:rsidRDefault="00F72C54" w:rsidP="00447302">
            <w:pPr>
              <w:jc w:val="center"/>
              <w:rPr>
                <w:del w:id="388" w:author="Hawkins, James" w:date="2018-09-14T13:49:00Z"/>
                <w:rFonts w:ascii="Times New Roman" w:hAnsi="Times New Roman" w:cs="Times New Roman"/>
              </w:rPr>
            </w:pPr>
            <w:del w:id="389" w:author="Hawkins, James" w:date="2018-09-14T13:49:00Z">
              <w:r w:rsidDel="0050503C">
                <w:rPr>
                  <w:rFonts w:ascii="Times New Roman" w:hAnsi="Times New Roman" w:cs="Times New Roman"/>
                </w:rPr>
                <w:delText>754</w:delText>
              </w:r>
            </w:del>
          </w:p>
        </w:tc>
        <w:tc>
          <w:tcPr>
            <w:tcW w:w="1350" w:type="dxa"/>
            <w:tcPrChange w:id="390" w:author="Hawkins, James" w:date="2018-10-05T14:32:00Z">
              <w:tcPr>
                <w:tcW w:w="1350" w:type="dxa"/>
              </w:tcPr>
            </w:tcPrChange>
          </w:tcPr>
          <w:p w14:paraId="12D1E9CC" w14:textId="57A2B983" w:rsidR="00F72C54" w:rsidDel="0050503C" w:rsidRDefault="00F72C54" w:rsidP="00447302">
            <w:pPr>
              <w:jc w:val="center"/>
              <w:rPr>
                <w:del w:id="391" w:author="Hawkins, James" w:date="2018-09-14T13:49:00Z"/>
                <w:rFonts w:ascii="Times New Roman" w:hAnsi="Times New Roman" w:cs="Times New Roman"/>
              </w:rPr>
            </w:pPr>
            <w:del w:id="392" w:author="Hawkins, James" w:date="2018-09-14T13:49:00Z">
              <w:r w:rsidDel="0050503C">
                <w:rPr>
                  <w:rFonts w:ascii="Times New Roman" w:hAnsi="Times New Roman" w:cs="Times New Roman"/>
                </w:rPr>
                <w:delText>0</w:delText>
              </w:r>
            </w:del>
          </w:p>
        </w:tc>
        <w:tc>
          <w:tcPr>
            <w:tcW w:w="1350" w:type="dxa"/>
            <w:tcPrChange w:id="393" w:author="Hawkins, James" w:date="2018-10-05T14:32:00Z">
              <w:tcPr>
                <w:tcW w:w="1350" w:type="dxa"/>
              </w:tcPr>
            </w:tcPrChange>
          </w:tcPr>
          <w:p w14:paraId="5AF26ECA" w14:textId="77777777" w:rsidR="00F72C54" w:rsidDel="0050503C" w:rsidRDefault="00F72C54" w:rsidP="00A16868">
            <w:pPr>
              <w:rPr>
                <w:ins w:id="394" w:author="Hawkins, James" w:date="2018-10-05T14:32:00Z"/>
                <w:rFonts w:ascii="Times New Roman" w:hAnsi="Times New Roman" w:cs="Times New Roman"/>
              </w:rPr>
            </w:pPr>
          </w:p>
        </w:tc>
      </w:tr>
      <w:tr w:rsidR="00F72C54" w14:paraId="2D605A93" w14:textId="56E4F1FF" w:rsidTr="00F72C54">
        <w:trPr>
          <w:trHeight w:val="233"/>
          <w:trPrChange w:id="395" w:author="Hawkins, James" w:date="2018-10-05T14:32:00Z">
            <w:trPr>
              <w:trHeight w:val="233"/>
            </w:trPr>
          </w:trPrChange>
        </w:trPr>
        <w:tc>
          <w:tcPr>
            <w:tcW w:w="2088" w:type="dxa"/>
            <w:tcPrChange w:id="396" w:author="Hawkins, James" w:date="2018-10-05T14:32:00Z">
              <w:tcPr>
                <w:tcW w:w="2088" w:type="dxa"/>
              </w:tcPr>
            </w:tcPrChange>
          </w:tcPr>
          <w:p w14:paraId="47480D07" w14:textId="77777777" w:rsidR="00F72C54" w:rsidRPr="00602A38" w:rsidRDefault="00F72C54" w:rsidP="00A16868">
            <w:pPr>
              <w:rPr>
                <w:rFonts w:ascii="Times New Roman" w:hAnsi="Times New Roman" w:cs="Times New Roman"/>
                <w:vertAlign w:val="superscript"/>
              </w:rPr>
            </w:pPr>
            <w:r>
              <w:rPr>
                <w:rFonts w:ascii="Times New Roman" w:hAnsi="Times New Roman" w:cs="Times New Roman"/>
              </w:rPr>
              <w:t>Maize bran</w:t>
            </w:r>
            <w:r>
              <w:rPr>
                <w:rFonts w:ascii="Times New Roman" w:hAnsi="Times New Roman" w:cs="Times New Roman"/>
                <w:vertAlign w:val="superscript"/>
              </w:rPr>
              <w:t>2</w:t>
            </w:r>
          </w:p>
        </w:tc>
        <w:tc>
          <w:tcPr>
            <w:tcW w:w="1260" w:type="dxa"/>
            <w:tcPrChange w:id="397" w:author="Hawkins, James" w:date="2018-10-05T14:32:00Z">
              <w:tcPr>
                <w:tcW w:w="1260" w:type="dxa"/>
              </w:tcPr>
            </w:tcPrChange>
          </w:tcPr>
          <w:p w14:paraId="3228B09E" w14:textId="5F0A73ED" w:rsidR="00F72C54" w:rsidRDefault="00F72C54" w:rsidP="00447302">
            <w:pPr>
              <w:jc w:val="center"/>
              <w:rPr>
                <w:rFonts w:ascii="Times New Roman" w:hAnsi="Times New Roman" w:cs="Times New Roman"/>
              </w:rPr>
            </w:pPr>
            <w:r>
              <w:rPr>
                <w:rFonts w:ascii="Times New Roman" w:hAnsi="Times New Roman" w:cs="Times New Roman"/>
              </w:rPr>
              <w:t>887</w:t>
            </w:r>
          </w:p>
        </w:tc>
        <w:tc>
          <w:tcPr>
            <w:tcW w:w="1350" w:type="dxa"/>
            <w:tcPrChange w:id="398" w:author="Hawkins, James" w:date="2018-10-05T14:32:00Z">
              <w:tcPr>
                <w:tcW w:w="1350" w:type="dxa"/>
              </w:tcPr>
            </w:tcPrChange>
          </w:tcPr>
          <w:p w14:paraId="1CC62DAD" w14:textId="736DBBB2" w:rsidR="00F72C54" w:rsidRDefault="00F72C54" w:rsidP="00447302">
            <w:pPr>
              <w:jc w:val="center"/>
              <w:rPr>
                <w:rFonts w:ascii="Times New Roman" w:hAnsi="Times New Roman" w:cs="Times New Roman"/>
              </w:rPr>
            </w:pPr>
            <w:r>
              <w:rPr>
                <w:rFonts w:ascii="Times New Roman" w:hAnsi="Times New Roman" w:cs="Times New Roman"/>
              </w:rPr>
              <w:t>120</w:t>
            </w:r>
          </w:p>
        </w:tc>
        <w:tc>
          <w:tcPr>
            <w:tcW w:w="1350" w:type="dxa"/>
            <w:tcPrChange w:id="399" w:author="Hawkins, James" w:date="2018-10-05T14:32:00Z">
              <w:tcPr>
                <w:tcW w:w="1350" w:type="dxa"/>
              </w:tcPr>
            </w:tcPrChange>
          </w:tcPr>
          <w:p w14:paraId="79D2F726" w14:textId="77777777" w:rsidR="00F72C54" w:rsidRDefault="00F72C54" w:rsidP="00447302">
            <w:pPr>
              <w:jc w:val="center"/>
              <w:rPr>
                <w:rFonts w:ascii="Times New Roman" w:hAnsi="Times New Roman" w:cs="Times New Roman"/>
              </w:rPr>
            </w:pPr>
            <w:r>
              <w:rPr>
                <w:rFonts w:ascii="Times New Roman" w:hAnsi="Times New Roman" w:cs="Times New Roman"/>
              </w:rPr>
              <w:t>145</w:t>
            </w:r>
          </w:p>
        </w:tc>
        <w:tc>
          <w:tcPr>
            <w:tcW w:w="1350" w:type="dxa"/>
            <w:tcPrChange w:id="400" w:author="Hawkins, James" w:date="2018-10-05T14:32:00Z">
              <w:tcPr>
                <w:tcW w:w="1350" w:type="dxa"/>
              </w:tcPr>
            </w:tcPrChange>
          </w:tcPr>
          <w:p w14:paraId="2824B202" w14:textId="77777777" w:rsidR="00F72C54" w:rsidRDefault="00F72C54" w:rsidP="00447302">
            <w:pPr>
              <w:jc w:val="center"/>
              <w:rPr>
                <w:ins w:id="401" w:author="Hawkins, James" w:date="2018-10-05T14:32:00Z"/>
                <w:rFonts w:ascii="Times New Roman" w:hAnsi="Times New Roman" w:cs="Times New Roman"/>
              </w:rPr>
            </w:pPr>
          </w:p>
        </w:tc>
      </w:tr>
    </w:tbl>
    <w:p w14:paraId="647F9749" w14:textId="77777777" w:rsidR="00A16868" w:rsidRPr="00F72C54" w:rsidRDefault="00A16868" w:rsidP="00A16868">
      <w:pPr>
        <w:spacing w:after="0" w:line="240" w:lineRule="auto"/>
        <w:rPr>
          <w:rFonts w:ascii="Times New Roman" w:hAnsi="Times New Roman" w:cs="Times New Roman"/>
          <w:sz w:val="20"/>
          <w:szCs w:val="20"/>
          <w:lang w:val="fr-FR"/>
          <w:rPrChange w:id="402" w:author="Hawkins, James" w:date="2018-10-05T14:31:00Z">
            <w:rPr>
              <w:rFonts w:ascii="Times New Roman" w:hAnsi="Times New Roman" w:cs="Times New Roman"/>
              <w:sz w:val="20"/>
              <w:szCs w:val="20"/>
            </w:rPr>
          </w:rPrChange>
        </w:rPr>
      </w:pPr>
      <w:r w:rsidRPr="00F72C54">
        <w:rPr>
          <w:rFonts w:ascii="Times New Roman" w:hAnsi="Times New Roman" w:cs="Times New Roman"/>
          <w:sz w:val="20"/>
          <w:szCs w:val="20"/>
          <w:lang w:val="fr-FR"/>
          <w:rPrChange w:id="403" w:author="Hawkins, James" w:date="2018-10-05T14:31:00Z">
            <w:rPr>
              <w:rFonts w:ascii="Times New Roman" w:hAnsi="Times New Roman" w:cs="Times New Roman"/>
              <w:sz w:val="20"/>
              <w:szCs w:val="20"/>
            </w:rPr>
          </w:rPrChange>
        </w:rPr>
        <w:t>Sources:</w:t>
      </w:r>
    </w:p>
    <w:p w14:paraId="0DDBBC37" w14:textId="77777777" w:rsidR="00A16868" w:rsidRPr="00F72C54" w:rsidRDefault="00A16868" w:rsidP="00A16868">
      <w:pPr>
        <w:spacing w:after="0" w:line="240" w:lineRule="auto"/>
        <w:rPr>
          <w:rFonts w:ascii="Times New Roman" w:hAnsi="Times New Roman" w:cs="Times New Roman"/>
          <w:sz w:val="20"/>
          <w:szCs w:val="20"/>
          <w:lang w:val="fr-FR"/>
          <w:rPrChange w:id="404" w:author="Hawkins, James" w:date="2018-10-05T14:31:00Z">
            <w:rPr>
              <w:rFonts w:ascii="Times New Roman" w:hAnsi="Times New Roman" w:cs="Times New Roman"/>
              <w:sz w:val="20"/>
              <w:szCs w:val="20"/>
            </w:rPr>
          </w:rPrChange>
        </w:rPr>
      </w:pPr>
      <w:r w:rsidRPr="00F72C54">
        <w:rPr>
          <w:rFonts w:ascii="Times New Roman" w:hAnsi="Times New Roman" w:cs="Times New Roman"/>
          <w:sz w:val="20"/>
          <w:szCs w:val="20"/>
          <w:vertAlign w:val="superscript"/>
          <w:lang w:val="fr-FR"/>
          <w:rPrChange w:id="405" w:author="Hawkins, James" w:date="2018-10-05T14:31:00Z">
            <w:rPr>
              <w:rFonts w:ascii="Times New Roman" w:hAnsi="Times New Roman" w:cs="Times New Roman"/>
              <w:sz w:val="20"/>
              <w:szCs w:val="20"/>
              <w:vertAlign w:val="superscript"/>
            </w:rPr>
          </w:rPrChange>
        </w:rPr>
        <w:t>1</w:t>
      </w:r>
      <w:r w:rsidRPr="00F72C54">
        <w:rPr>
          <w:rFonts w:ascii="Times New Roman" w:hAnsi="Times New Roman" w:cs="Times New Roman"/>
          <w:sz w:val="20"/>
          <w:szCs w:val="20"/>
          <w:lang w:val="fr-FR"/>
          <w:rPrChange w:id="406" w:author="Hawkins, James" w:date="2018-10-05T14:31:00Z">
            <w:rPr>
              <w:rFonts w:ascii="Times New Roman" w:hAnsi="Times New Roman" w:cs="Times New Roman"/>
              <w:sz w:val="20"/>
              <w:szCs w:val="20"/>
            </w:rPr>
          </w:rPrChange>
        </w:rPr>
        <w:t>Rubanza et al. (2006)</w:t>
      </w:r>
    </w:p>
    <w:p w14:paraId="2DF9C4CD" w14:textId="3B4EF8E9" w:rsidR="003B0CA3" w:rsidRPr="00F72C54" w:rsidRDefault="00A16868" w:rsidP="00682ADB">
      <w:pPr>
        <w:rPr>
          <w:rFonts w:ascii="Times New Roman" w:hAnsi="Times New Roman" w:cs="Times New Roman"/>
          <w:sz w:val="20"/>
          <w:szCs w:val="20"/>
          <w:lang w:val="fr-FR"/>
          <w:rPrChange w:id="407" w:author="Hawkins, James" w:date="2018-10-05T14:31:00Z">
            <w:rPr>
              <w:rFonts w:ascii="Times New Roman" w:hAnsi="Times New Roman" w:cs="Times New Roman"/>
              <w:sz w:val="20"/>
              <w:szCs w:val="20"/>
            </w:rPr>
          </w:rPrChange>
        </w:rPr>
      </w:pPr>
      <w:r w:rsidRPr="00F72C54">
        <w:rPr>
          <w:rFonts w:ascii="Times New Roman" w:hAnsi="Times New Roman" w:cs="Times New Roman"/>
          <w:sz w:val="20"/>
          <w:szCs w:val="20"/>
          <w:vertAlign w:val="superscript"/>
          <w:lang w:val="fr-FR"/>
          <w:rPrChange w:id="408" w:author="Hawkins, James" w:date="2018-10-05T14:31:00Z">
            <w:rPr>
              <w:rFonts w:ascii="Times New Roman" w:hAnsi="Times New Roman" w:cs="Times New Roman"/>
              <w:sz w:val="20"/>
              <w:szCs w:val="20"/>
              <w:vertAlign w:val="superscript"/>
            </w:rPr>
          </w:rPrChange>
        </w:rPr>
        <w:t xml:space="preserve">2 </w:t>
      </w:r>
      <w:commentRangeStart w:id="409"/>
      <w:r w:rsidRPr="00F72C54">
        <w:rPr>
          <w:rFonts w:ascii="Times New Roman" w:hAnsi="Times New Roman" w:cs="Times New Roman"/>
          <w:sz w:val="20"/>
          <w:szCs w:val="20"/>
          <w:lang w:val="fr-FR"/>
          <w:rPrChange w:id="410" w:author="Hawkins, James" w:date="2018-10-05T14:31:00Z">
            <w:rPr>
              <w:rFonts w:ascii="Times New Roman" w:hAnsi="Times New Roman" w:cs="Times New Roman"/>
              <w:sz w:val="20"/>
              <w:szCs w:val="20"/>
            </w:rPr>
          </w:rPrChange>
        </w:rPr>
        <w:t>INRA (2017)</w:t>
      </w:r>
      <w:commentRangeEnd w:id="409"/>
      <w:r w:rsidR="0064078D">
        <w:rPr>
          <w:rStyle w:val="CommentReference"/>
        </w:rPr>
        <w:commentReference w:id="409"/>
      </w:r>
    </w:p>
    <w:p w14:paraId="794C199A" w14:textId="2E07005A" w:rsidR="00AF4188" w:rsidRDefault="00AB5861" w:rsidP="00682ADB">
      <w:pPr>
        <w:rPr>
          <w:rFonts w:ascii="Times New Roman" w:hAnsi="Times New Roman" w:cs="Times New Roman"/>
          <w:b/>
        </w:rPr>
      </w:pPr>
      <w:r>
        <w:rPr>
          <w:rFonts w:ascii="Times New Roman" w:hAnsi="Times New Roman" w:cs="Times New Roman"/>
          <w:b/>
        </w:rPr>
        <w:lastRenderedPageBreak/>
        <w:t>2.2</w:t>
      </w:r>
      <w:r w:rsidR="00392779">
        <w:rPr>
          <w:rFonts w:ascii="Times New Roman" w:hAnsi="Times New Roman" w:cs="Times New Roman"/>
          <w:b/>
        </w:rPr>
        <w:t xml:space="preserve"> </w:t>
      </w:r>
      <w:r w:rsidR="00602A38">
        <w:rPr>
          <w:rFonts w:ascii="Times New Roman" w:hAnsi="Times New Roman" w:cs="Times New Roman"/>
          <w:b/>
        </w:rPr>
        <w:t>G</w:t>
      </w:r>
      <w:r w:rsidR="00682ADB">
        <w:rPr>
          <w:rFonts w:ascii="Times New Roman" w:hAnsi="Times New Roman" w:cs="Times New Roman"/>
          <w:b/>
        </w:rPr>
        <w:t>reenhouse gas</w:t>
      </w:r>
      <w:r w:rsidR="00392779">
        <w:rPr>
          <w:rFonts w:ascii="Times New Roman" w:hAnsi="Times New Roman" w:cs="Times New Roman"/>
          <w:b/>
        </w:rPr>
        <w:t xml:space="preserve"> </w:t>
      </w:r>
      <w:r w:rsidR="00A60B72">
        <w:rPr>
          <w:rFonts w:ascii="Times New Roman" w:hAnsi="Times New Roman" w:cs="Times New Roman"/>
          <w:b/>
        </w:rPr>
        <w:t>emissions intensity of milk production</w:t>
      </w:r>
    </w:p>
    <w:p w14:paraId="123AE24F" w14:textId="46BAC5DA" w:rsidR="00FF43C8" w:rsidRDefault="00F77949">
      <w:pPr>
        <w:spacing w:line="480" w:lineRule="auto"/>
        <w:rPr>
          <w:rFonts w:ascii="Times New Roman" w:hAnsi="Times New Roman" w:cs="Times New Roman"/>
        </w:rPr>
        <w:pPrChange w:id="411" w:author="Hawkins, James" w:date="2018-10-03T11:17:00Z">
          <w:pPr/>
        </w:pPrChange>
      </w:pPr>
      <w:r>
        <w:rPr>
          <w:rFonts w:ascii="Times New Roman" w:hAnsi="Times New Roman" w:cs="Times New Roman"/>
        </w:rPr>
        <w:t xml:space="preserve">The carbon footprint (CF) of milk production </w:t>
      </w:r>
      <w:r w:rsidR="00C30397">
        <w:rPr>
          <w:rFonts w:ascii="Times New Roman" w:hAnsi="Times New Roman" w:cs="Times New Roman"/>
        </w:rPr>
        <w:t>is estimated using</w:t>
      </w:r>
      <w:r>
        <w:rPr>
          <w:rFonts w:ascii="Times New Roman" w:hAnsi="Times New Roman" w:cs="Times New Roman"/>
        </w:rPr>
        <w:t xml:space="preserve"> a</w:t>
      </w:r>
      <w:r w:rsidR="00EF71CA">
        <w:rPr>
          <w:rFonts w:ascii="Times New Roman" w:hAnsi="Times New Roman" w:cs="Times New Roman"/>
        </w:rPr>
        <w:t xml:space="preserve"> consequential life cycle asses</w:t>
      </w:r>
      <w:r>
        <w:rPr>
          <w:rFonts w:ascii="Times New Roman" w:hAnsi="Times New Roman" w:cs="Times New Roman"/>
        </w:rPr>
        <w:t>sment</w:t>
      </w:r>
      <w:r w:rsidR="00C30397">
        <w:rPr>
          <w:rFonts w:ascii="Times New Roman" w:hAnsi="Times New Roman" w:cs="Times New Roman"/>
        </w:rPr>
        <w:t xml:space="preserve"> (</w:t>
      </w:r>
      <w:proofErr w:type="spellStart"/>
      <w:r w:rsidR="00C30397">
        <w:rPr>
          <w:rFonts w:ascii="Times New Roman" w:hAnsi="Times New Roman" w:cs="Times New Roman"/>
        </w:rPr>
        <w:t>Plevin</w:t>
      </w:r>
      <w:proofErr w:type="spellEnd"/>
      <w:r w:rsidR="00C30397">
        <w:rPr>
          <w:rFonts w:ascii="Times New Roman" w:hAnsi="Times New Roman" w:cs="Times New Roman"/>
        </w:rPr>
        <w:t xml:space="preserve"> et al. 2013, </w:t>
      </w:r>
      <w:proofErr w:type="spellStart"/>
      <w:r w:rsidR="00C30397">
        <w:rPr>
          <w:rFonts w:ascii="Times New Roman" w:hAnsi="Times New Roman" w:cs="Times New Roman"/>
        </w:rPr>
        <w:t>Thomassen</w:t>
      </w:r>
      <w:proofErr w:type="spellEnd"/>
      <w:r w:rsidR="00C30397">
        <w:rPr>
          <w:rFonts w:ascii="Times New Roman" w:hAnsi="Times New Roman" w:cs="Times New Roman"/>
        </w:rPr>
        <w:t xml:space="preserve"> et al., 2008)</w:t>
      </w:r>
      <w:r>
        <w:rPr>
          <w:rFonts w:ascii="Times New Roman" w:hAnsi="Times New Roman" w:cs="Times New Roman"/>
        </w:rPr>
        <w:t>.</w:t>
      </w:r>
      <w:r w:rsidR="00C30397">
        <w:rPr>
          <w:rFonts w:ascii="Times New Roman" w:hAnsi="Times New Roman" w:cs="Times New Roman"/>
        </w:rPr>
        <w:t xml:space="preserve"> This</w:t>
      </w:r>
      <w:r>
        <w:rPr>
          <w:rFonts w:ascii="Times New Roman" w:hAnsi="Times New Roman" w:cs="Times New Roman"/>
        </w:rPr>
        <w:t xml:space="preserve"> ap</w:t>
      </w:r>
      <w:r w:rsidR="00C30397">
        <w:rPr>
          <w:rFonts w:ascii="Times New Roman" w:hAnsi="Times New Roman" w:cs="Times New Roman"/>
        </w:rPr>
        <w:t xml:space="preserve">proach is </w:t>
      </w:r>
      <w:r w:rsidR="0083792B">
        <w:rPr>
          <w:rFonts w:ascii="Times New Roman" w:hAnsi="Times New Roman" w:cs="Times New Roman"/>
        </w:rPr>
        <w:t xml:space="preserve">adopted </w:t>
      </w:r>
      <w:r w:rsidR="00170F4E">
        <w:rPr>
          <w:rFonts w:ascii="Times New Roman" w:hAnsi="Times New Roman" w:cs="Times New Roman"/>
        </w:rPr>
        <w:t xml:space="preserve">because intensification and/or </w:t>
      </w:r>
      <w:commentRangeStart w:id="412"/>
      <w:r w:rsidR="00170F4E">
        <w:rPr>
          <w:rFonts w:ascii="Times New Roman" w:hAnsi="Times New Roman" w:cs="Times New Roman"/>
        </w:rPr>
        <w:t>scaling up milk production</w:t>
      </w:r>
      <w:commentRangeEnd w:id="412"/>
      <w:r w:rsidR="0064078D">
        <w:rPr>
          <w:rStyle w:val="CommentReference"/>
        </w:rPr>
        <w:commentReference w:id="412"/>
      </w:r>
      <w:r w:rsidR="00170F4E">
        <w:rPr>
          <w:rFonts w:ascii="Times New Roman" w:hAnsi="Times New Roman" w:cs="Times New Roman"/>
        </w:rPr>
        <w:t xml:space="preserve"> involves greater reliance on purchased inputs produced off farm, as well as land use change resulting from increasing area dedicated to </w:t>
      </w:r>
      <w:r w:rsidR="00F0323D">
        <w:rPr>
          <w:rFonts w:ascii="Times New Roman" w:hAnsi="Times New Roman" w:cs="Times New Roman"/>
        </w:rPr>
        <w:t xml:space="preserve">grass and/or cropland </w:t>
      </w:r>
      <w:r w:rsidR="00170F4E">
        <w:rPr>
          <w:rFonts w:ascii="Times New Roman" w:hAnsi="Times New Roman" w:cs="Times New Roman"/>
        </w:rPr>
        <w:t xml:space="preserve">(both on farm and upstream). </w:t>
      </w:r>
      <w:r w:rsidR="00C30397">
        <w:rPr>
          <w:rFonts w:ascii="Times New Roman" w:hAnsi="Times New Roman" w:cs="Times New Roman"/>
        </w:rPr>
        <w:t xml:space="preserve">Therefore the full extent of these emissions sources, which includes LUC both on farm and upstream, and fossil fuel emissions associated with purchased inputs consumed by the farm, are included in the definition of CF. </w:t>
      </w:r>
      <w:r w:rsidR="00FB02C1">
        <w:rPr>
          <w:rFonts w:ascii="Times New Roman" w:hAnsi="Times New Roman" w:cs="Times New Roman"/>
        </w:rPr>
        <w:t xml:space="preserve">The land dedicated to crop and grassland in the base simulations is used as the baseline for the intervention scenarios, to estimate land use change related GHG emissions.  </w:t>
      </w:r>
      <w:r w:rsidR="006A76EB">
        <w:rPr>
          <w:rFonts w:ascii="Times New Roman" w:hAnsi="Times New Roman" w:cs="Times New Roman"/>
        </w:rPr>
        <w:t xml:space="preserve">The </w:t>
      </w:r>
      <w:r w:rsidR="009C67FC">
        <w:rPr>
          <w:rFonts w:ascii="Times New Roman" w:hAnsi="Times New Roman" w:cs="Times New Roman"/>
        </w:rPr>
        <w:t>GHG emissions sources accounted for are</w:t>
      </w:r>
      <w:r>
        <w:rPr>
          <w:rFonts w:ascii="Times New Roman" w:hAnsi="Times New Roman" w:cs="Times New Roman"/>
        </w:rPr>
        <w:t xml:space="preserve"> therefore</w:t>
      </w:r>
      <w:r w:rsidR="009C67FC">
        <w:rPr>
          <w:rFonts w:ascii="Times New Roman" w:hAnsi="Times New Roman" w:cs="Times New Roman"/>
        </w:rPr>
        <w:t xml:space="preserve">: </w:t>
      </w:r>
      <w:r w:rsidR="006A76EB">
        <w:rPr>
          <w:rFonts w:ascii="Times New Roman" w:hAnsi="Times New Roman" w:cs="Times New Roman"/>
        </w:rPr>
        <w:t>CH</w:t>
      </w:r>
      <w:r w:rsidR="006A76EB">
        <w:rPr>
          <w:rFonts w:ascii="Times New Roman" w:hAnsi="Times New Roman" w:cs="Times New Roman"/>
          <w:vertAlign w:val="subscript"/>
        </w:rPr>
        <w:t>4</w:t>
      </w:r>
      <w:r w:rsidR="006A76EB">
        <w:rPr>
          <w:rFonts w:ascii="Times New Roman" w:hAnsi="Times New Roman" w:cs="Times New Roman"/>
        </w:rPr>
        <w:t xml:space="preserve"> from enteric fermentation, CH</w:t>
      </w:r>
      <w:r w:rsidR="006A76EB">
        <w:rPr>
          <w:rFonts w:ascii="Times New Roman" w:hAnsi="Times New Roman" w:cs="Times New Roman"/>
          <w:vertAlign w:val="subscript"/>
        </w:rPr>
        <w:t>4</w:t>
      </w:r>
      <w:r w:rsidR="006A76EB">
        <w:rPr>
          <w:rFonts w:ascii="Times New Roman" w:hAnsi="Times New Roman" w:cs="Times New Roman"/>
        </w:rPr>
        <w:t xml:space="preserve"> and N</w:t>
      </w:r>
      <w:r w:rsidR="006A76EB">
        <w:rPr>
          <w:rFonts w:ascii="Times New Roman" w:hAnsi="Times New Roman" w:cs="Times New Roman"/>
          <w:vertAlign w:val="subscript"/>
        </w:rPr>
        <w:t>2</w:t>
      </w:r>
      <w:r w:rsidR="006A76EB">
        <w:rPr>
          <w:rFonts w:ascii="Times New Roman" w:hAnsi="Times New Roman" w:cs="Times New Roman"/>
        </w:rPr>
        <w:t xml:space="preserve">O from </w:t>
      </w:r>
      <w:r>
        <w:rPr>
          <w:rFonts w:ascii="Times New Roman" w:hAnsi="Times New Roman" w:cs="Times New Roman"/>
        </w:rPr>
        <w:t>managed manure</w:t>
      </w:r>
      <w:r w:rsidR="006A76EB">
        <w:rPr>
          <w:rFonts w:ascii="Times New Roman" w:hAnsi="Times New Roman" w:cs="Times New Roman"/>
        </w:rPr>
        <w:t xml:space="preserve"> and manure excreted on pasture, N</w:t>
      </w:r>
      <w:r w:rsidR="006A76EB">
        <w:rPr>
          <w:rFonts w:ascii="Times New Roman" w:hAnsi="Times New Roman" w:cs="Times New Roman"/>
          <w:vertAlign w:val="subscript"/>
        </w:rPr>
        <w:t>2</w:t>
      </w:r>
      <w:r w:rsidR="006A76EB">
        <w:rPr>
          <w:rFonts w:ascii="Times New Roman" w:hAnsi="Times New Roman" w:cs="Times New Roman"/>
        </w:rPr>
        <w:t>O from crop and grassland soils, CO</w:t>
      </w:r>
      <w:r w:rsidR="006A76EB">
        <w:rPr>
          <w:rFonts w:ascii="Times New Roman" w:hAnsi="Times New Roman" w:cs="Times New Roman"/>
          <w:vertAlign w:val="subscript"/>
        </w:rPr>
        <w:t>2</w:t>
      </w:r>
      <w:r w:rsidR="006A76EB">
        <w:rPr>
          <w:rFonts w:ascii="Times New Roman" w:hAnsi="Times New Roman" w:cs="Times New Roman"/>
        </w:rPr>
        <w:t xml:space="preserve"> emissions from processing and transportation of inputs manufactured upstream from the farm, CO</w:t>
      </w:r>
      <w:r w:rsidR="006A76EB">
        <w:rPr>
          <w:rFonts w:ascii="Times New Roman" w:hAnsi="Times New Roman" w:cs="Times New Roman"/>
          <w:vertAlign w:val="subscript"/>
        </w:rPr>
        <w:t>2</w:t>
      </w:r>
      <w:r w:rsidR="006A76EB">
        <w:rPr>
          <w:rFonts w:ascii="Times New Roman" w:hAnsi="Times New Roman" w:cs="Times New Roman"/>
        </w:rPr>
        <w:t xml:space="preserve"> emissions from land converted to cropland, and CO</w:t>
      </w:r>
      <w:r w:rsidR="006A76EB">
        <w:rPr>
          <w:rFonts w:ascii="Times New Roman" w:hAnsi="Times New Roman" w:cs="Times New Roman"/>
          <w:vertAlign w:val="subscript"/>
        </w:rPr>
        <w:t xml:space="preserve">2 </w:t>
      </w:r>
      <w:r w:rsidR="006A76EB">
        <w:rPr>
          <w:rFonts w:ascii="Times New Roman" w:hAnsi="Times New Roman" w:cs="Times New Roman"/>
        </w:rPr>
        <w:t xml:space="preserve">sequestration from offsets brought about by a reduction in land use. </w:t>
      </w:r>
      <w:r w:rsidR="00912BAD">
        <w:rPr>
          <w:rFonts w:ascii="Times New Roman" w:hAnsi="Times New Roman" w:cs="Times New Roman"/>
        </w:rPr>
        <w:t>Additional</w:t>
      </w:r>
      <w:r w:rsidR="00170F4E">
        <w:rPr>
          <w:rFonts w:ascii="Times New Roman" w:hAnsi="Times New Roman" w:cs="Times New Roman"/>
        </w:rPr>
        <w:t xml:space="preserve"> GHG emissions sources, including those related to</w:t>
      </w:r>
      <w:r w:rsidR="008C1FFB">
        <w:rPr>
          <w:rFonts w:ascii="Times New Roman" w:hAnsi="Times New Roman" w:cs="Times New Roman"/>
        </w:rPr>
        <w:t xml:space="preserve"> cattle respiration, farm field work, electricity consumption for milking, or the construction of farm buildings such as barns and sheds</w:t>
      </w:r>
      <w:r w:rsidR="00170F4E">
        <w:rPr>
          <w:rFonts w:ascii="Times New Roman" w:hAnsi="Times New Roman" w:cs="Times New Roman"/>
        </w:rPr>
        <w:t xml:space="preserve"> are omitted</w:t>
      </w:r>
      <w:r w:rsidR="008C1FFB">
        <w:rPr>
          <w:rFonts w:ascii="Times New Roman" w:hAnsi="Times New Roman" w:cs="Times New Roman"/>
        </w:rPr>
        <w:t>. Further, p</w:t>
      </w:r>
      <w:r w:rsidR="006A76EB">
        <w:rPr>
          <w:rFonts w:ascii="Times New Roman" w:hAnsi="Times New Roman" w:cs="Times New Roman"/>
        </w:rPr>
        <w:t xml:space="preserve">ost-farm gate emissions associated with </w:t>
      </w:r>
      <w:r w:rsidR="00CE0A85">
        <w:rPr>
          <w:rFonts w:ascii="Times New Roman" w:hAnsi="Times New Roman" w:cs="Times New Roman"/>
        </w:rPr>
        <w:t xml:space="preserve">cooling, </w:t>
      </w:r>
      <w:r w:rsidR="006A76EB">
        <w:rPr>
          <w:rFonts w:ascii="Times New Roman" w:hAnsi="Times New Roman" w:cs="Times New Roman"/>
        </w:rPr>
        <w:t xml:space="preserve">transportation, and processing of raw milk </w:t>
      </w:r>
      <w:r w:rsidR="00CE0A85">
        <w:rPr>
          <w:rFonts w:ascii="Times New Roman" w:hAnsi="Times New Roman" w:cs="Times New Roman"/>
        </w:rPr>
        <w:t>are</w:t>
      </w:r>
      <w:r w:rsidR="006A76EB">
        <w:rPr>
          <w:rFonts w:ascii="Times New Roman" w:hAnsi="Times New Roman" w:cs="Times New Roman"/>
        </w:rPr>
        <w:t xml:space="preserve"> excluded, and therefore the emissions intensity </w:t>
      </w:r>
      <w:r w:rsidR="00EF0FDF">
        <w:rPr>
          <w:rFonts w:ascii="Times New Roman" w:hAnsi="Times New Roman" w:cs="Times New Roman"/>
        </w:rPr>
        <w:t>reported is for raw milk produced and consumed</w:t>
      </w:r>
      <w:r w:rsidR="008C1FFB">
        <w:rPr>
          <w:rFonts w:ascii="Times New Roman" w:hAnsi="Times New Roman" w:cs="Times New Roman"/>
        </w:rPr>
        <w:t xml:space="preserve"> at home</w:t>
      </w:r>
      <w:r w:rsidR="00EF0FDF">
        <w:rPr>
          <w:rFonts w:ascii="Times New Roman" w:hAnsi="Times New Roman" w:cs="Times New Roman"/>
        </w:rPr>
        <w:t xml:space="preserve"> or sold at the farm gate. </w:t>
      </w:r>
      <w:r w:rsidR="00441963">
        <w:rPr>
          <w:rFonts w:ascii="Times New Roman" w:hAnsi="Times New Roman" w:cs="Times New Roman"/>
        </w:rPr>
        <w:t>GHG emissions between meat and milk are allocated using an</w:t>
      </w:r>
      <w:r w:rsidR="0083792B">
        <w:rPr>
          <w:rFonts w:ascii="Times New Roman" w:hAnsi="Times New Roman" w:cs="Times New Roman"/>
        </w:rPr>
        <w:t xml:space="preserve"> economic allocation function. GHG emissions intensity of milk is calculated based on the relative annual market value of milk produced by the herd relative to the annual market value of meat produced, at market prices reported by survey respondents. For preliminary analysis, these market values are </w:t>
      </w:r>
      <w:commentRangeStart w:id="413"/>
      <w:r w:rsidR="0083792B">
        <w:rPr>
          <w:rFonts w:ascii="Times New Roman" w:hAnsi="Times New Roman" w:cs="Times New Roman"/>
        </w:rPr>
        <w:t xml:space="preserve">0.26 </w:t>
      </w:r>
      <w:commentRangeEnd w:id="413"/>
      <w:r w:rsidR="0064078D">
        <w:rPr>
          <w:rStyle w:val="CommentReference"/>
        </w:rPr>
        <w:commentReference w:id="413"/>
      </w:r>
      <w:r w:rsidR="0083792B">
        <w:rPr>
          <w:rFonts w:ascii="Times New Roman" w:hAnsi="Times New Roman" w:cs="Times New Roman"/>
        </w:rPr>
        <w:t>USD kg FPCM</w:t>
      </w:r>
      <w:r w:rsidR="0083792B">
        <w:rPr>
          <w:rFonts w:ascii="Times New Roman" w:hAnsi="Times New Roman" w:cs="Times New Roman"/>
          <w:vertAlign w:val="superscript"/>
        </w:rPr>
        <w:t>-1</w:t>
      </w:r>
      <w:r w:rsidR="0083792B">
        <w:rPr>
          <w:rFonts w:ascii="Times New Roman" w:hAnsi="Times New Roman" w:cs="Times New Roman"/>
        </w:rPr>
        <w:t xml:space="preserve"> and _ USD kg (carcass weight)</w:t>
      </w:r>
      <w:r w:rsidR="0083792B">
        <w:rPr>
          <w:rFonts w:ascii="Times New Roman" w:hAnsi="Times New Roman" w:cs="Times New Roman"/>
          <w:vertAlign w:val="superscript"/>
        </w:rPr>
        <w:t>-1</w:t>
      </w:r>
      <w:r w:rsidR="0083792B">
        <w:rPr>
          <w:rFonts w:ascii="Times New Roman" w:hAnsi="Times New Roman" w:cs="Times New Roman"/>
        </w:rPr>
        <w:t xml:space="preserve">. </w:t>
      </w:r>
      <w:r w:rsidR="0045655E">
        <w:rPr>
          <w:rFonts w:ascii="Times New Roman" w:hAnsi="Times New Roman" w:cs="Times New Roman"/>
        </w:rPr>
        <w:t xml:space="preserve">A mass based allocation criterion was used to allocate total crop related emissions between feed for cattle and food and/or sale. </w:t>
      </w:r>
      <w:r w:rsidR="00227A8D">
        <w:rPr>
          <w:rFonts w:ascii="Times New Roman" w:hAnsi="Times New Roman" w:cs="Times New Roman"/>
        </w:rPr>
        <w:t xml:space="preserve">The allocation is based on the grain to total biomass yield, based on the harvest ratios listed in Table 3. </w:t>
      </w:r>
    </w:p>
    <w:p w14:paraId="26DFC1E1" w14:textId="0DAB96E7" w:rsidR="00994D5B" w:rsidRPr="00FF7B52" w:rsidRDefault="00994D5B">
      <w:pPr>
        <w:spacing w:line="480" w:lineRule="auto"/>
        <w:rPr>
          <w:rFonts w:ascii="Times New Roman" w:hAnsi="Times New Roman" w:cs="Times New Roman"/>
          <w:i/>
        </w:rPr>
        <w:pPrChange w:id="414" w:author="Hawkins, James" w:date="2018-10-03T11:17:00Z">
          <w:pPr/>
        </w:pPrChange>
      </w:pPr>
      <w:r>
        <w:rPr>
          <w:rFonts w:ascii="Times New Roman" w:hAnsi="Times New Roman" w:cs="Times New Roman"/>
          <w:i/>
        </w:rPr>
        <w:t xml:space="preserve">Net emissions intensity </w:t>
      </w:r>
    </w:p>
    <w:p w14:paraId="4E8D26B1" w14:textId="7AA14D07" w:rsidR="002B5CD5" w:rsidRDefault="002B5CD5">
      <w:pPr>
        <w:spacing w:line="480" w:lineRule="auto"/>
        <w:rPr>
          <w:rFonts w:ascii="Times New Roman" w:hAnsi="Times New Roman" w:cs="Times New Roman"/>
        </w:rPr>
        <w:pPrChange w:id="415" w:author="Hawkins, James" w:date="2018-10-03T11:17:00Z">
          <w:pPr/>
        </w:pPrChange>
      </w:pPr>
      <w:r>
        <w:rPr>
          <w:rFonts w:ascii="Times New Roman" w:hAnsi="Times New Roman" w:cs="Times New Roman"/>
        </w:rPr>
        <w:lastRenderedPageBreak/>
        <w:t xml:space="preserve">All the above </w:t>
      </w:r>
      <w:r w:rsidR="00C936FE">
        <w:rPr>
          <w:rFonts w:ascii="Times New Roman" w:hAnsi="Times New Roman" w:cs="Times New Roman"/>
        </w:rPr>
        <w:t xml:space="preserve">described </w:t>
      </w:r>
      <w:r>
        <w:rPr>
          <w:rFonts w:ascii="Times New Roman" w:hAnsi="Times New Roman" w:cs="Times New Roman"/>
        </w:rPr>
        <w:t xml:space="preserve">emissions sources are used to estimate the </w:t>
      </w:r>
      <w:r w:rsidR="00C936FE">
        <w:rPr>
          <w:rFonts w:ascii="Times New Roman" w:hAnsi="Times New Roman" w:cs="Times New Roman"/>
        </w:rPr>
        <w:t xml:space="preserve">net </w:t>
      </w:r>
      <w:r>
        <w:rPr>
          <w:rFonts w:ascii="Times New Roman" w:hAnsi="Times New Roman" w:cs="Times New Roman"/>
        </w:rPr>
        <w:t xml:space="preserve">GHG emissions intensity of milk production. </w:t>
      </w:r>
      <w:r w:rsidR="00C936FE">
        <w:rPr>
          <w:rFonts w:ascii="Times New Roman" w:hAnsi="Times New Roman" w:cs="Times New Roman"/>
        </w:rPr>
        <w:t xml:space="preserve">Because </w:t>
      </w:r>
      <w:commentRangeStart w:id="416"/>
      <w:r w:rsidR="00C936FE">
        <w:rPr>
          <w:rFonts w:ascii="Times New Roman" w:hAnsi="Times New Roman" w:cs="Times New Roman"/>
        </w:rPr>
        <w:t xml:space="preserve">C offsets </w:t>
      </w:r>
      <w:commentRangeEnd w:id="416"/>
      <w:r w:rsidR="0064078D">
        <w:rPr>
          <w:rStyle w:val="CommentReference"/>
        </w:rPr>
        <w:commentReference w:id="416"/>
      </w:r>
      <w:r w:rsidR="00C936FE">
        <w:rPr>
          <w:rFonts w:ascii="Times New Roman" w:hAnsi="Times New Roman" w:cs="Times New Roman"/>
        </w:rPr>
        <w:t>may represent a negative emissions source, this value is included in the estim</w:t>
      </w:r>
      <w:r w:rsidR="00912BAD">
        <w:rPr>
          <w:rFonts w:ascii="Times New Roman" w:hAnsi="Times New Roman" w:cs="Times New Roman"/>
        </w:rPr>
        <w:t xml:space="preserve">ated GHG emissions intensity </w:t>
      </w:r>
      <w:r w:rsidR="00C936FE">
        <w:rPr>
          <w:rFonts w:ascii="Times New Roman" w:hAnsi="Times New Roman" w:cs="Times New Roman"/>
        </w:rPr>
        <w:t xml:space="preserve">with a negative coefficient. </w:t>
      </w:r>
      <w:r>
        <w:rPr>
          <w:rFonts w:ascii="Times New Roman" w:hAnsi="Times New Roman" w:cs="Times New Roman"/>
        </w:rPr>
        <w:t>Methane and nitrous oxide are converted to carbon dioxide equivalents using global warming potentials from the IPCC fifth assessment report, which take values of 28 and 265 kg CH</w:t>
      </w:r>
      <w:r>
        <w:rPr>
          <w:rFonts w:ascii="Times New Roman" w:hAnsi="Times New Roman" w:cs="Times New Roman"/>
          <w:vertAlign w:val="subscript"/>
        </w:rPr>
        <w:t>4</w:t>
      </w:r>
      <w:r>
        <w:rPr>
          <w:rFonts w:ascii="Times New Roman" w:hAnsi="Times New Roman" w:cs="Times New Roman"/>
        </w:rPr>
        <w:t xml:space="preserve"> and N</w:t>
      </w:r>
      <w:r>
        <w:rPr>
          <w:rFonts w:ascii="Times New Roman" w:hAnsi="Times New Roman" w:cs="Times New Roman"/>
          <w:vertAlign w:val="subscript"/>
        </w:rPr>
        <w:t>2</w:t>
      </w:r>
      <w:r>
        <w:rPr>
          <w:rFonts w:ascii="Times New Roman" w:hAnsi="Times New Roman" w:cs="Times New Roman"/>
        </w:rPr>
        <w:t>O kg</w:t>
      </w:r>
      <w:r>
        <w:rPr>
          <w:rFonts w:ascii="Times New Roman" w:hAnsi="Times New Roman" w:cs="Times New Roman"/>
          <w:vertAlign w:val="superscript"/>
        </w:rPr>
        <w:t>-1</w:t>
      </w:r>
      <w:r>
        <w:rPr>
          <w:rFonts w:ascii="Times New Roman" w:hAnsi="Times New Roman" w:cs="Times New Roman"/>
        </w:rPr>
        <w:t xml:space="preserve"> CO</w:t>
      </w:r>
      <w:r>
        <w:rPr>
          <w:rFonts w:ascii="Times New Roman" w:hAnsi="Times New Roman" w:cs="Times New Roman"/>
          <w:vertAlign w:val="subscript"/>
        </w:rPr>
        <w:t>2</w:t>
      </w:r>
      <w:r w:rsidR="00984FFA">
        <w:rPr>
          <w:rFonts w:ascii="Times New Roman" w:hAnsi="Times New Roman" w:cs="Times New Roman"/>
        </w:rPr>
        <w:t>eq</w:t>
      </w:r>
      <w:r>
        <w:rPr>
          <w:rFonts w:ascii="Times New Roman" w:hAnsi="Times New Roman" w:cs="Times New Roman"/>
        </w:rPr>
        <w:t xml:space="preserve"> (IPCC, 2013).</w:t>
      </w:r>
      <w:r w:rsidR="00984FFA">
        <w:rPr>
          <w:rFonts w:ascii="Times New Roman" w:hAnsi="Times New Roman" w:cs="Times New Roman"/>
        </w:rPr>
        <w:t xml:space="preserve"> </w:t>
      </w:r>
      <w:r w:rsidRPr="00B827AC">
        <w:rPr>
          <w:rFonts w:ascii="Times New Roman" w:hAnsi="Times New Roman" w:cs="Times New Roman"/>
        </w:rPr>
        <w:t>The farm gate emissions i</w:t>
      </w:r>
      <w:r>
        <w:rPr>
          <w:rFonts w:ascii="Times New Roman" w:hAnsi="Times New Roman" w:cs="Times New Roman"/>
        </w:rPr>
        <w:t>ntensity of milk production is calculated</w:t>
      </w:r>
      <w:r w:rsidRPr="00B827AC">
        <w:rPr>
          <w:rFonts w:ascii="Times New Roman" w:hAnsi="Times New Roman" w:cs="Times New Roman"/>
        </w:rPr>
        <w:t xml:space="preserve"> as </w:t>
      </w:r>
      <w:r>
        <w:rPr>
          <w:rFonts w:ascii="Times New Roman" w:hAnsi="Times New Roman" w:cs="Times New Roman"/>
        </w:rPr>
        <w:t>kilograms of carbon dioxide equivalent emissions per kilogram</w:t>
      </w:r>
      <w:r w:rsidRPr="00B827AC">
        <w:rPr>
          <w:rFonts w:ascii="Times New Roman" w:hAnsi="Times New Roman" w:cs="Times New Roman"/>
        </w:rPr>
        <w:t xml:space="preserve"> of fat and pro</w:t>
      </w:r>
      <w:r>
        <w:rPr>
          <w:rFonts w:ascii="Times New Roman" w:hAnsi="Times New Roman" w:cs="Times New Roman"/>
        </w:rPr>
        <w:t>tein corrected milk (kg CO</w:t>
      </w:r>
      <w:r>
        <w:rPr>
          <w:rFonts w:ascii="Times New Roman" w:hAnsi="Times New Roman" w:cs="Times New Roman"/>
          <w:vertAlign w:val="subscript"/>
        </w:rPr>
        <w:t>2</w:t>
      </w:r>
      <w:r>
        <w:rPr>
          <w:rFonts w:ascii="Times New Roman" w:hAnsi="Times New Roman" w:cs="Times New Roman"/>
        </w:rPr>
        <w:t>eq kg</w:t>
      </w:r>
      <w:r>
        <w:rPr>
          <w:rFonts w:ascii="Times New Roman" w:hAnsi="Times New Roman" w:cs="Times New Roman"/>
          <w:vertAlign w:val="superscript"/>
        </w:rPr>
        <w:t>-1</w:t>
      </w:r>
      <w:r>
        <w:rPr>
          <w:rFonts w:ascii="Times New Roman" w:hAnsi="Times New Roman" w:cs="Times New Roman"/>
        </w:rPr>
        <w:t xml:space="preserve"> FPCM</w:t>
      </w:r>
      <w:r w:rsidRPr="00B827AC">
        <w:rPr>
          <w:rFonts w:ascii="Times New Roman" w:hAnsi="Times New Roman" w:cs="Times New Roman"/>
        </w:rPr>
        <w:t xml:space="preserve">). </w:t>
      </w:r>
      <w:r>
        <w:rPr>
          <w:rFonts w:ascii="Times New Roman" w:hAnsi="Times New Roman" w:cs="Times New Roman"/>
        </w:rPr>
        <w:t xml:space="preserve">Milk production is converted to FPCM using the correction equation as specified by the International Dairy Federation (IDF, 2010), based on the milk fat and protein content of milk typically observed from dairy farmers in the </w:t>
      </w:r>
      <w:r w:rsidR="00DD5CFC">
        <w:rPr>
          <w:rFonts w:ascii="Times New Roman" w:hAnsi="Times New Roman" w:cs="Times New Roman"/>
        </w:rPr>
        <w:t>SHDC</w:t>
      </w:r>
      <w:r>
        <w:rPr>
          <w:rFonts w:ascii="Times New Roman" w:hAnsi="Times New Roman" w:cs="Times New Roman"/>
        </w:rPr>
        <w:t>. Milk fat percentages of 5.5 and 4.1 were used for local and improved cattle, respectively, and milk protein percentages of 4.1 and 3.5, for local and improved cattle respectively, were used (</w:t>
      </w:r>
      <w:proofErr w:type="spellStart"/>
      <w:r>
        <w:rPr>
          <w:rFonts w:ascii="Times New Roman" w:hAnsi="Times New Roman" w:cs="Times New Roman"/>
        </w:rPr>
        <w:t>Rege</w:t>
      </w:r>
      <w:proofErr w:type="spellEnd"/>
      <w:r>
        <w:rPr>
          <w:rFonts w:ascii="Times New Roman" w:hAnsi="Times New Roman" w:cs="Times New Roman"/>
        </w:rPr>
        <w:t xml:space="preserve"> et al. 2001) </w:t>
      </w:r>
    </w:p>
    <w:p w14:paraId="3A2846DC" w14:textId="58CC8F8F" w:rsidR="00A60B72" w:rsidRPr="00984FFA" w:rsidRDefault="00A60B72">
      <w:pPr>
        <w:spacing w:line="480" w:lineRule="auto"/>
        <w:rPr>
          <w:rFonts w:ascii="Times New Roman" w:hAnsi="Times New Roman" w:cs="Times New Roman"/>
        </w:rPr>
        <w:pPrChange w:id="417" w:author="Hawkins, James" w:date="2018-10-03T11:17:00Z">
          <w:pPr/>
        </w:pPrChange>
      </w:pPr>
      <w:r>
        <w:rPr>
          <w:rFonts w:ascii="Times New Roman" w:hAnsi="Times New Roman" w:cs="Times New Roman"/>
        </w:rPr>
        <w:t xml:space="preserve">The </w:t>
      </w:r>
      <w:r w:rsidR="00226165">
        <w:rPr>
          <w:rFonts w:ascii="Times New Roman" w:hAnsi="Times New Roman" w:cs="Times New Roman"/>
        </w:rPr>
        <w:t>CF</w:t>
      </w:r>
      <w:r w:rsidRPr="00984FFA">
        <w:rPr>
          <w:rFonts w:ascii="Times New Roman" w:hAnsi="Times New Roman" w:cs="Times New Roman"/>
        </w:rPr>
        <w:t xml:space="preserve"> of milk production is therefore calculated as follows:</w:t>
      </w:r>
    </w:p>
    <w:p w14:paraId="01882F8E" w14:textId="1F56D236" w:rsidR="003E5136" w:rsidRPr="00226165" w:rsidRDefault="00226165">
      <w:pPr>
        <w:spacing w:line="480" w:lineRule="auto"/>
        <w:jc w:val="center"/>
        <w:rPr>
          <w:rFonts w:ascii="Times New Roman" w:hAnsi="Times New Roman" w:cs="Times New Roman"/>
          <w:vertAlign w:val="subscript"/>
        </w:rPr>
        <w:pPrChange w:id="418" w:author="Hawkins, James" w:date="2018-10-03T11:17:00Z">
          <w:pPr>
            <w:jc w:val="center"/>
          </w:pPr>
        </w:pPrChange>
      </w:pPr>
      <w:r>
        <w:rPr>
          <w:rFonts w:ascii="Times New Roman" w:eastAsiaTheme="minorEastAsia" w:hAnsi="Times New Roman" w:cs="Times New Roman"/>
        </w:rPr>
        <w:t>CF</w:t>
      </w:r>
      <w:r w:rsidR="003E5136" w:rsidRPr="00226165">
        <w:rPr>
          <w:rFonts w:ascii="Times New Roman" w:eastAsiaTheme="minorEastAsia" w:hAnsi="Times New Roman" w:cs="Times New Roman"/>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 xml:space="preserve">Direct GHG Emissions+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2,Cropland conversion</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2,Offsets</m:t>
                </m:r>
              </m:sub>
            </m:sSub>
          </m:num>
          <m:den>
            <m:r>
              <m:rPr>
                <m:sty m:val="p"/>
              </m:rPr>
              <w:rPr>
                <w:rFonts w:ascii="Cambria Math" w:hAnsi="Cambria Math" w:cs="Times New Roman"/>
                <w:sz w:val="24"/>
                <w:szCs w:val="24"/>
              </w:rPr>
              <m:t xml:space="preserve">Fat and Protein Corrected Milk </m:t>
            </m:r>
          </m:den>
        </m:f>
      </m:oMath>
    </w:p>
    <w:p w14:paraId="0F200D3C" w14:textId="5D390D1E" w:rsidR="00A60B72" w:rsidRPr="00984FFA" w:rsidRDefault="002B5CD5">
      <w:pPr>
        <w:spacing w:line="480" w:lineRule="auto"/>
        <w:rPr>
          <w:rFonts w:ascii="Times New Roman" w:hAnsi="Times New Roman" w:cs="Times New Roman"/>
        </w:rPr>
        <w:pPrChange w:id="419" w:author="Hawkins, James" w:date="2018-10-03T11:17:00Z">
          <w:pPr/>
        </w:pPrChange>
      </w:pPr>
      <w:r w:rsidRPr="00984FFA">
        <w:rPr>
          <w:rFonts w:ascii="Times New Roman" w:hAnsi="Times New Roman" w:cs="Times New Roman"/>
        </w:rPr>
        <w:t xml:space="preserve">Where </w:t>
      </w:r>
      <w:r w:rsidR="00226165">
        <w:rPr>
          <w:rFonts w:ascii="Times New Roman" w:hAnsi="Times New Roman" w:cs="Times New Roman"/>
        </w:rPr>
        <w:t>CF</w:t>
      </w:r>
      <w:r w:rsidR="008F0182" w:rsidRPr="00984FFA">
        <w:rPr>
          <w:rFonts w:ascii="Times New Roman" w:hAnsi="Times New Roman" w:cs="Times New Roman"/>
        </w:rPr>
        <w:t xml:space="preserve"> is the </w:t>
      </w:r>
      <w:r w:rsidR="00912BAD">
        <w:rPr>
          <w:rFonts w:ascii="Times New Roman" w:hAnsi="Times New Roman" w:cs="Times New Roman"/>
        </w:rPr>
        <w:t xml:space="preserve">carbon footprint </w:t>
      </w:r>
      <w:r w:rsidRPr="00984FFA">
        <w:rPr>
          <w:rFonts w:ascii="Times New Roman" w:hAnsi="Times New Roman" w:cs="Times New Roman"/>
        </w:rPr>
        <w:t>of milk production for the simulated farm</w:t>
      </w:r>
      <w:r w:rsidR="00A37FC3" w:rsidRPr="00984FFA">
        <w:rPr>
          <w:rFonts w:ascii="Times New Roman" w:hAnsi="Times New Roman" w:cs="Times New Roman"/>
        </w:rPr>
        <w:t xml:space="preserve"> </w:t>
      </w:r>
      <w:r w:rsidR="008F0182" w:rsidRPr="00984FFA">
        <w:rPr>
          <w:rFonts w:ascii="Times New Roman" w:eastAsiaTheme="minorEastAsia" w:hAnsi="Times New Roman" w:cs="Times New Roman"/>
        </w:rPr>
        <w:t>(kg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 kg</w:t>
      </w:r>
      <w:r w:rsidR="008F0182" w:rsidRPr="00984FFA">
        <w:rPr>
          <w:rFonts w:ascii="Times New Roman" w:eastAsiaTheme="minorEastAsia" w:hAnsi="Times New Roman" w:cs="Times New Roman"/>
          <w:vertAlign w:val="superscript"/>
        </w:rPr>
        <w:t>-1</w:t>
      </w:r>
      <w:r w:rsidR="00C936FE">
        <w:rPr>
          <w:rFonts w:ascii="Times New Roman" w:eastAsiaTheme="minorEastAsia" w:hAnsi="Times New Roman" w:cs="Times New Roman"/>
        </w:rPr>
        <w:t xml:space="preserve"> FPCM), Direct GHG E</w:t>
      </w:r>
      <w:r w:rsidR="008F0182" w:rsidRPr="00984FFA">
        <w:rPr>
          <w:rFonts w:ascii="Times New Roman" w:eastAsiaTheme="minorEastAsia" w:hAnsi="Times New Roman" w:cs="Times New Roman"/>
        </w:rPr>
        <w:t xml:space="preserve">missions are </w:t>
      </w:r>
      <w:r w:rsidRPr="00984FFA">
        <w:rPr>
          <w:rFonts w:ascii="Times New Roman" w:eastAsiaTheme="minorEastAsia" w:hAnsi="Times New Roman" w:cs="Times New Roman"/>
        </w:rPr>
        <w:t>the sum of cattle, manure, soil, and farm input emissions as described above</w:t>
      </w:r>
      <w:r w:rsidR="008F0182" w:rsidRPr="00984FFA">
        <w:rPr>
          <w:rFonts w:ascii="Times New Roman" w:eastAsiaTheme="minorEastAsia" w:hAnsi="Times New Roman" w:cs="Times New Roman"/>
        </w:rPr>
        <w:t xml:space="preserve"> (kg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00C936FE">
        <w:rPr>
          <w:rFonts w:ascii="Times New Roman" w:eastAsiaTheme="minorEastAsia" w:hAnsi="Times New Roman" w:cs="Times New Roman"/>
        </w:rPr>
        <w:t>), and</w:t>
      </w:r>
      <w:r w:rsidRPr="00984FFA">
        <w:rPr>
          <w:rFonts w:ascii="Times New Roman" w:eastAsiaTheme="minorEastAsia"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2,Cropland conversion</m:t>
            </m:r>
          </m:sub>
        </m:sSub>
        <m:r>
          <w:rPr>
            <w:rFonts w:ascii="Cambria Math" w:hAnsi="Cambria Math" w:cs="Times New Roman"/>
          </w:rPr>
          <m:t xml:space="preserve"> </m:t>
        </m:r>
      </m:oMath>
      <w:r w:rsidRPr="00C936FE">
        <w:rPr>
          <w:rFonts w:ascii="Times New Roman" w:eastAsiaTheme="minorEastAsia" w:hAnsi="Times New Roman" w:cs="Times New Roman"/>
        </w:rPr>
        <w:t xml:space="preserve">and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2,Offsets</m:t>
            </m:r>
          </m:sub>
        </m:sSub>
      </m:oMath>
      <w:r w:rsidRPr="00C936FE">
        <w:rPr>
          <w:rFonts w:ascii="Times New Roman" w:eastAsiaTheme="minorEastAsia" w:hAnsi="Times New Roman" w:cs="Times New Roman"/>
        </w:rPr>
        <w:t xml:space="preserve"> are calculated</w:t>
      </w:r>
      <w:r w:rsidRPr="00984FFA">
        <w:rPr>
          <w:rFonts w:ascii="Times New Roman" w:eastAsiaTheme="minorEastAsia" w:hAnsi="Times New Roman" w:cs="Times New Roman"/>
        </w:rPr>
        <w:t xml:space="preserve"> as described above (kg CO</w:t>
      </w:r>
      <w:r w:rsidRPr="00984FFA">
        <w:rPr>
          <w:rFonts w:ascii="Times New Roman" w:eastAsiaTheme="minorEastAsia" w:hAnsi="Times New Roman" w:cs="Times New Roman"/>
          <w:vertAlign w:val="subscript"/>
        </w:rPr>
        <w:t>2</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Pr="00984FFA">
        <w:rPr>
          <w:rFonts w:ascii="Times New Roman" w:eastAsiaTheme="minorEastAsia" w:hAnsi="Times New Roman" w:cs="Times New Roman"/>
        </w:rPr>
        <w:t xml:space="preserve">) </w:t>
      </w:r>
      <w:r w:rsidR="008F0182" w:rsidRPr="00984FFA">
        <w:rPr>
          <w:rFonts w:ascii="Times New Roman" w:eastAsiaTheme="minorEastAsia" w:hAnsi="Times New Roman" w:cs="Times New Roman"/>
        </w:rPr>
        <w:t>. Fat and protein corrected milk is in kg yr</w:t>
      </w:r>
      <w:r w:rsidR="008F0182" w:rsidRPr="00984FFA">
        <w:rPr>
          <w:rFonts w:ascii="Times New Roman" w:eastAsiaTheme="minorEastAsia" w:hAnsi="Times New Roman" w:cs="Times New Roman"/>
          <w:vertAlign w:val="superscript"/>
        </w:rPr>
        <w:t>-1</w:t>
      </w:r>
      <w:r w:rsidR="008F0182" w:rsidRPr="00984FFA">
        <w:rPr>
          <w:rFonts w:ascii="Times New Roman" w:eastAsiaTheme="minorEastAsia" w:hAnsi="Times New Roman" w:cs="Times New Roman"/>
        </w:rPr>
        <w:t>.</w:t>
      </w:r>
      <w:r w:rsidR="008F0182" w:rsidRPr="00984FFA">
        <w:rPr>
          <w:rFonts w:ascii="Times New Roman" w:hAnsi="Times New Roman" w:cs="Times New Roman"/>
        </w:rPr>
        <w:t xml:space="preserve"> </w:t>
      </w:r>
    </w:p>
    <w:p w14:paraId="5D393C0B" w14:textId="77777777" w:rsidR="00F875F1" w:rsidRDefault="00F875F1" w:rsidP="002109F3">
      <w:pPr>
        <w:rPr>
          <w:rFonts w:ascii="Times New Roman" w:hAnsi="Times New Roman" w:cs="Times New Roman"/>
        </w:rPr>
      </w:pPr>
    </w:p>
    <w:p w14:paraId="24A1882E" w14:textId="4774CC38" w:rsidR="00501060" w:rsidRDefault="00397035" w:rsidP="00DA6809">
      <w:pPr>
        <w:pStyle w:val="ListParagraph"/>
        <w:numPr>
          <w:ilvl w:val="1"/>
          <w:numId w:val="19"/>
        </w:numPr>
        <w:rPr>
          <w:rFonts w:ascii="Times New Roman" w:hAnsi="Times New Roman" w:cs="Times New Roman"/>
          <w:b/>
        </w:rPr>
      </w:pPr>
      <w:r w:rsidRPr="003D4624">
        <w:rPr>
          <w:rFonts w:ascii="Times New Roman" w:hAnsi="Times New Roman" w:cs="Times New Roman"/>
          <w:b/>
        </w:rPr>
        <w:t>Scenarios</w:t>
      </w:r>
    </w:p>
    <w:p w14:paraId="3B1FC8A9" w14:textId="713D9DE8" w:rsidR="001309E8" w:rsidRDefault="001309E8" w:rsidP="00694AB9">
      <w:pPr>
        <w:rPr>
          <w:rFonts w:ascii="Times New Roman" w:hAnsi="Times New Roman" w:cs="Times New Roman"/>
        </w:rPr>
      </w:pPr>
      <w:r>
        <w:rPr>
          <w:rFonts w:ascii="Times New Roman" w:hAnsi="Times New Roman" w:cs="Times New Roman"/>
        </w:rPr>
        <w:t>The research objective</w:t>
      </w:r>
      <w:r w:rsidR="00912BAD">
        <w:rPr>
          <w:rFonts w:ascii="Times New Roman" w:hAnsi="Times New Roman" w:cs="Times New Roman"/>
        </w:rPr>
        <w:t>s as described above are</w:t>
      </w:r>
      <w:r>
        <w:rPr>
          <w:rFonts w:ascii="Times New Roman" w:hAnsi="Times New Roman" w:cs="Times New Roman"/>
        </w:rPr>
        <w:t xml:space="preserve"> to assess the role of market linkages on the upgrading behaviour of </w:t>
      </w:r>
      <w:r w:rsidR="00694AB9">
        <w:rPr>
          <w:rFonts w:ascii="Times New Roman" w:hAnsi="Times New Roman" w:cs="Times New Roman"/>
        </w:rPr>
        <w:t>dairy producers</w:t>
      </w:r>
      <w:r w:rsidR="00912BAD">
        <w:rPr>
          <w:rFonts w:ascii="Times New Roman" w:hAnsi="Times New Roman" w:cs="Times New Roman"/>
        </w:rPr>
        <w:t>, and in turn, the CF of milk production</w:t>
      </w:r>
      <w:r>
        <w:rPr>
          <w:rFonts w:ascii="Times New Roman" w:hAnsi="Times New Roman" w:cs="Times New Roman"/>
        </w:rPr>
        <w:t xml:space="preserve">. </w:t>
      </w:r>
      <w:r w:rsidR="00912BAD">
        <w:rPr>
          <w:rFonts w:ascii="Times New Roman" w:hAnsi="Times New Roman" w:cs="Times New Roman"/>
        </w:rPr>
        <w:t xml:space="preserve">Because previous studies exclusively focus on production oriented interventions (e.g. input subsidies), the aim of the present study was to isolate the effect </w:t>
      </w:r>
      <w:r>
        <w:rPr>
          <w:rFonts w:ascii="Times New Roman" w:hAnsi="Times New Roman" w:cs="Times New Roman"/>
        </w:rPr>
        <w:t>of the household’s</w:t>
      </w:r>
      <w:r w:rsidR="00912BAD">
        <w:rPr>
          <w:rFonts w:ascii="Times New Roman" w:hAnsi="Times New Roman" w:cs="Times New Roman"/>
        </w:rPr>
        <w:t xml:space="preserve"> mode of participation in outputs markets </w:t>
      </w:r>
      <w:r w:rsidR="00694AB9">
        <w:rPr>
          <w:rFonts w:ascii="Times New Roman" w:hAnsi="Times New Roman" w:cs="Times New Roman"/>
        </w:rPr>
        <w:t>on upgrading behaviour</w:t>
      </w:r>
      <w:r>
        <w:rPr>
          <w:rFonts w:ascii="Times New Roman" w:hAnsi="Times New Roman" w:cs="Times New Roman"/>
        </w:rPr>
        <w:t xml:space="preserve">. </w:t>
      </w:r>
      <w:r w:rsidR="00C66770">
        <w:rPr>
          <w:rFonts w:ascii="Times New Roman" w:hAnsi="Times New Roman" w:cs="Times New Roman"/>
        </w:rPr>
        <w:t xml:space="preserve">A description of how these scenarios are implemented is described below. </w:t>
      </w:r>
    </w:p>
    <w:p w14:paraId="3054BBD5" w14:textId="62E69B56" w:rsidR="00C66770" w:rsidRPr="00C66770" w:rsidRDefault="00C66770" w:rsidP="00501060">
      <w:pPr>
        <w:rPr>
          <w:rFonts w:ascii="Times New Roman" w:hAnsi="Times New Roman" w:cs="Times New Roman"/>
          <w:i/>
        </w:rPr>
      </w:pPr>
      <w:r w:rsidRPr="00C66770">
        <w:rPr>
          <w:rFonts w:ascii="Times New Roman" w:hAnsi="Times New Roman" w:cs="Times New Roman"/>
          <w:i/>
        </w:rPr>
        <w:t>Production oriented interventions</w:t>
      </w:r>
    </w:p>
    <w:p w14:paraId="523A9DDC" w14:textId="1C75765B" w:rsidR="00501060" w:rsidRPr="00501060" w:rsidRDefault="00110305" w:rsidP="00501060">
      <w:pPr>
        <w:rPr>
          <w:rFonts w:ascii="Times New Roman" w:hAnsi="Times New Roman" w:cs="Times New Roman"/>
          <w:i/>
        </w:rPr>
      </w:pPr>
      <w:r>
        <w:rPr>
          <w:rFonts w:ascii="Times New Roman" w:hAnsi="Times New Roman" w:cs="Times New Roman"/>
          <w:i/>
        </w:rPr>
        <w:t>Credit/loan availability</w:t>
      </w:r>
    </w:p>
    <w:p w14:paraId="2DC6F4EA" w14:textId="335E5F9F" w:rsidR="00501060" w:rsidRDefault="006A52ED" w:rsidP="00501060">
      <w:pPr>
        <w:rPr>
          <w:rFonts w:ascii="Times New Roman" w:hAnsi="Times New Roman" w:cs="Times New Roman"/>
        </w:rPr>
      </w:pPr>
      <w:r>
        <w:rPr>
          <w:rFonts w:ascii="Times New Roman" w:hAnsi="Times New Roman" w:cs="Times New Roman"/>
        </w:rPr>
        <w:lastRenderedPageBreak/>
        <w:t xml:space="preserve">The effect of loan availability for the household is assessed by </w:t>
      </w:r>
      <w:r w:rsidR="009A17D6">
        <w:rPr>
          <w:rFonts w:ascii="Times New Roman" w:hAnsi="Times New Roman" w:cs="Times New Roman"/>
        </w:rPr>
        <w:t>providing an optional loan of</w:t>
      </w:r>
      <w:r>
        <w:rPr>
          <w:rFonts w:ascii="Times New Roman" w:hAnsi="Times New Roman" w:cs="Times New Roman"/>
        </w:rPr>
        <w:t xml:space="preserve"> up to 500 USD. The interest rate is fixed </w:t>
      </w:r>
      <w:commentRangeStart w:id="420"/>
      <w:r>
        <w:rPr>
          <w:rFonts w:ascii="Times New Roman" w:hAnsi="Times New Roman" w:cs="Times New Roman"/>
        </w:rPr>
        <w:t xml:space="preserve">at 15%. </w:t>
      </w:r>
      <w:commentRangeEnd w:id="420"/>
      <w:r w:rsidR="0064078D">
        <w:rPr>
          <w:rStyle w:val="CommentReference"/>
        </w:rPr>
        <w:commentReference w:id="420"/>
      </w:r>
      <w:r>
        <w:rPr>
          <w:rFonts w:ascii="Times New Roman" w:hAnsi="Times New Roman" w:cs="Times New Roman"/>
        </w:rPr>
        <w:t xml:space="preserve">The loan conditions are that </w:t>
      </w:r>
      <w:r w:rsidR="00501060" w:rsidRPr="00501060">
        <w:rPr>
          <w:rFonts w:ascii="Times New Roman" w:hAnsi="Times New Roman" w:cs="Times New Roman"/>
        </w:rPr>
        <w:t xml:space="preserve">a fixed </w:t>
      </w:r>
      <w:r w:rsidR="00C76A00">
        <w:rPr>
          <w:rFonts w:ascii="Times New Roman" w:hAnsi="Times New Roman" w:cs="Times New Roman"/>
        </w:rPr>
        <w:t xml:space="preserve">annual </w:t>
      </w:r>
      <w:r w:rsidR="00501060" w:rsidRPr="00501060">
        <w:rPr>
          <w:rFonts w:ascii="Times New Roman" w:hAnsi="Times New Roman" w:cs="Times New Roman"/>
        </w:rPr>
        <w:t>payment towards the principle is paid every year after the loan is received, and the total length of time to pay off the loan is 10 years. Therefore in every year after the loan is received, the household pays expenses on both the loan repayment, as well as interest on the remaining principle.</w:t>
      </w:r>
      <w:r w:rsidR="0026326E">
        <w:rPr>
          <w:rFonts w:ascii="Times New Roman" w:hAnsi="Times New Roman" w:cs="Times New Roman"/>
        </w:rPr>
        <w:t xml:space="preserve"> </w:t>
      </w:r>
    </w:p>
    <w:p w14:paraId="4A29C925" w14:textId="2B66792A" w:rsidR="006F414A" w:rsidRDefault="00C66770" w:rsidP="006F414A">
      <w:pPr>
        <w:rPr>
          <w:rFonts w:ascii="Times New Roman" w:hAnsi="Times New Roman" w:cs="Times New Roman"/>
          <w:i/>
        </w:rPr>
      </w:pPr>
      <w:r>
        <w:rPr>
          <w:rFonts w:ascii="Times New Roman" w:hAnsi="Times New Roman" w:cs="Times New Roman"/>
          <w:i/>
        </w:rPr>
        <w:t xml:space="preserve">Feed input </w:t>
      </w:r>
    </w:p>
    <w:p w14:paraId="69F25504" w14:textId="49C669AE" w:rsidR="009D05B3" w:rsidRPr="001578C3" w:rsidRDefault="009D05B3" w:rsidP="004131C3">
      <w:pPr>
        <w:rPr>
          <w:rFonts w:ascii="Times New Roman" w:hAnsi="Times New Roman" w:cs="Times New Roman"/>
        </w:rPr>
      </w:pPr>
      <w:r>
        <w:rPr>
          <w:rFonts w:ascii="Times New Roman" w:hAnsi="Times New Roman" w:cs="Times New Roman"/>
        </w:rPr>
        <w:t xml:space="preserve">The most significant animal feeds for the dairy sector in Tanzania by quantity </w:t>
      </w:r>
      <w:r w:rsidR="00A222E4">
        <w:rPr>
          <w:rFonts w:ascii="Times New Roman" w:hAnsi="Times New Roman" w:cs="Times New Roman"/>
        </w:rPr>
        <w:t>of production</w:t>
      </w:r>
      <w:r>
        <w:rPr>
          <w:rFonts w:ascii="Times New Roman" w:hAnsi="Times New Roman" w:cs="Times New Roman"/>
        </w:rPr>
        <w:t xml:space="preserve"> are maize grain, maize bran, fish meal, cottonseed meal, sunflower seed cake, and soybean meal (Geertz, 2014). The former three are used as an energy supplement, while the latter four are used as a protein supplement. </w:t>
      </w:r>
      <w:r w:rsidR="009A17D6">
        <w:rPr>
          <w:rFonts w:ascii="Times New Roman" w:hAnsi="Times New Roman" w:cs="Times New Roman"/>
        </w:rPr>
        <w:t xml:space="preserve">The input intervention involves reducing the prices of these feeds by </w:t>
      </w:r>
      <w:commentRangeStart w:id="421"/>
      <w:r w:rsidR="009A17D6">
        <w:rPr>
          <w:rFonts w:ascii="Times New Roman" w:hAnsi="Times New Roman" w:cs="Times New Roman"/>
        </w:rPr>
        <w:t xml:space="preserve">30%. </w:t>
      </w:r>
      <w:r>
        <w:rPr>
          <w:rFonts w:ascii="Times New Roman" w:hAnsi="Times New Roman" w:cs="Times New Roman"/>
        </w:rPr>
        <w:t xml:space="preserve">  </w:t>
      </w:r>
      <w:commentRangeEnd w:id="421"/>
      <w:r w:rsidR="008928D4">
        <w:rPr>
          <w:rStyle w:val="CommentReference"/>
        </w:rPr>
        <w:commentReference w:id="421"/>
      </w:r>
    </w:p>
    <w:p w14:paraId="4001CD19" w14:textId="7D7050ED" w:rsidR="001578C3" w:rsidRDefault="008031A5" w:rsidP="001578C3">
      <w:pPr>
        <w:rPr>
          <w:rFonts w:ascii="Times New Roman" w:hAnsi="Times New Roman" w:cs="Times New Roman"/>
          <w:i/>
        </w:rPr>
      </w:pPr>
      <w:r>
        <w:rPr>
          <w:rFonts w:ascii="Times New Roman" w:hAnsi="Times New Roman" w:cs="Times New Roman"/>
          <w:i/>
        </w:rPr>
        <w:t>Availability of improved dairy genetics</w:t>
      </w:r>
    </w:p>
    <w:p w14:paraId="3F3CDE57" w14:textId="72EBC226" w:rsidR="008031A5" w:rsidRDefault="00F72327" w:rsidP="001A5B19">
      <w:pPr>
        <w:rPr>
          <w:rFonts w:ascii="Times New Roman" w:hAnsi="Times New Roman" w:cs="Times New Roman"/>
        </w:rPr>
      </w:pPr>
      <w:commentRangeStart w:id="422"/>
      <w:r>
        <w:rPr>
          <w:rFonts w:ascii="Times New Roman" w:hAnsi="Times New Roman" w:cs="Times New Roman"/>
        </w:rPr>
        <w:t>H</w:t>
      </w:r>
      <w:r w:rsidR="008031A5">
        <w:rPr>
          <w:rFonts w:ascii="Times New Roman" w:hAnsi="Times New Roman" w:cs="Times New Roman"/>
        </w:rPr>
        <w:t>igh mortality</w:t>
      </w:r>
      <w:r>
        <w:rPr>
          <w:rFonts w:ascii="Times New Roman" w:hAnsi="Times New Roman" w:cs="Times New Roman"/>
        </w:rPr>
        <w:t xml:space="preserve"> </w:t>
      </w:r>
      <w:commentRangeEnd w:id="422"/>
      <w:r w:rsidR="005D3B91">
        <w:rPr>
          <w:rStyle w:val="CommentReference"/>
        </w:rPr>
        <w:commentReference w:id="422"/>
      </w:r>
      <w:r>
        <w:rPr>
          <w:rFonts w:ascii="Times New Roman" w:hAnsi="Times New Roman" w:cs="Times New Roman"/>
        </w:rPr>
        <w:t>and low growth</w:t>
      </w:r>
      <w:r w:rsidR="008031A5">
        <w:rPr>
          <w:rFonts w:ascii="Times New Roman" w:hAnsi="Times New Roman" w:cs="Times New Roman"/>
        </w:rPr>
        <w:t xml:space="preserve"> rates of cattle in smallholder farming systems generally imply that farmers are not able to maintain their herds </w:t>
      </w:r>
      <w:r w:rsidR="0012326E">
        <w:rPr>
          <w:rFonts w:ascii="Times New Roman" w:hAnsi="Times New Roman" w:cs="Times New Roman"/>
        </w:rPr>
        <w:t>through internal replacement</w:t>
      </w:r>
      <w:r>
        <w:rPr>
          <w:rFonts w:ascii="Times New Roman" w:hAnsi="Times New Roman" w:cs="Times New Roman"/>
        </w:rPr>
        <w:t xml:space="preserve">, </w:t>
      </w:r>
      <w:r w:rsidR="008031A5">
        <w:rPr>
          <w:rFonts w:ascii="Times New Roman" w:hAnsi="Times New Roman" w:cs="Times New Roman"/>
        </w:rPr>
        <w:t xml:space="preserve">and are therefore required to purchase replacement </w:t>
      </w:r>
      <w:r w:rsidR="004217FE">
        <w:rPr>
          <w:rFonts w:ascii="Times New Roman" w:hAnsi="Times New Roman" w:cs="Times New Roman"/>
        </w:rPr>
        <w:t>heifers and cows off farm (</w:t>
      </w:r>
      <w:proofErr w:type="spellStart"/>
      <w:r w:rsidR="004217FE">
        <w:rPr>
          <w:rFonts w:ascii="Times New Roman" w:hAnsi="Times New Roman" w:cs="Times New Roman"/>
        </w:rPr>
        <w:t>Bebe</w:t>
      </w:r>
      <w:proofErr w:type="spellEnd"/>
      <w:r w:rsidR="004217FE">
        <w:rPr>
          <w:rFonts w:ascii="Times New Roman" w:hAnsi="Times New Roman" w:cs="Times New Roman"/>
        </w:rPr>
        <w:t xml:space="preserve"> et al.</w:t>
      </w:r>
      <w:r w:rsidR="008031A5">
        <w:rPr>
          <w:rFonts w:ascii="Times New Roman" w:hAnsi="Times New Roman" w:cs="Times New Roman"/>
        </w:rPr>
        <w:t xml:space="preserve"> 2002</w:t>
      </w:r>
      <w:r w:rsidR="00B23E5A">
        <w:rPr>
          <w:rFonts w:ascii="Times New Roman" w:hAnsi="Times New Roman" w:cs="Times New Roman"/>
        </w:rPr>
        <w:t>, 2008</w:t>
      </w:r>
      <w:r w:rsidR="008031A5">
        <w:rPr>
          <w:rFonts w:ascii="Times New Roman" w:hAnsi="Times New Roman" w:cs="Times New Roman"/>
        </w:rPr>
        <w:t xml:space="preserve">). The quantity of improved replacement animals is generally low and therefore prices are high. To assess the impact of higher availability of improved replacement animals, a scenario is run with a </w:t>
      </w:r>
      <w:commentRangeStart w:id="423"/>
      <w:r w:rsidR="008031A5">
        <w:rPr>
          <w:rFonts w:ascii="Times New Roman" w:hAnsi="Times New Roman" w:cs="Times New Roman"/>
        </w:rPr>
        <w:t xml:space="preserve">30% reduction </w:t>
      </w:r>
      <w:commentRangeEnd w:id="423"/>
      <w:r w:rsidR="005D3B91">
        <w:rPr>
          <w:rStyle w:val="CommentReference"/>
        </w:rPr>
        <w:commentReference w:id="423"/>
      </w:r>
      <w:r w:rsidR="008031A5">
        <w:rPr>
          <w:rFonts w:ascii="Times New Roman" w:hAnsi="Times New Roman" w:cs="Times New Roman"/>
        </w:rPr>
        <w:t>of the mean price of replacement animals sp</w:t>
      </w:r>
      <w:r w:rsidR="004217FE">
        <w:rPr>
          <w:rFonts w:ascii="Times New Roman" w:hAnsi="Times New Roman" w:cs="Times New Roman"/>
        </w:rPr>
        <w:t>ecified from farmer reports. These values are</w:t>
      </w:r>
      <w:r w:rsidR="008031A5">
        <w:rPr>
          <w:rFonts w:ascii="Times New Roman" w:hAnsi="Times New Roman" w:cs="Times New Roman"/>
        </w:rPr>
        <w:t xml:space="preserve"> ____ USD for heifers and ___ USD for cows.   </w:t>
      </w:r>
    </w:p>
    <w:p w14:paraId="66FDC3B8" w14:textId="776440A9" w:rsidR="00C66770" w:rsidRDefault="00C66770" w:rsidP="00C66770">
      <w:pPr>
        <w:rPr>
          <w:rFonts w:ascii="Times New Roman" w:hAnsi="Times New Roman" w:cs="Times New Roman"/>
          <w:i/>
        </w:rPr>
      </w:pPr>
      <w:r>
        <w:rPr>
          <w:rFonts w:ascii="Times New Roman" w:hAnsi="Times New Roman" w:cs="Times New Roman"/>
          <w:i/>
        </w:rPr>
        <w:t>Processor linkages</w:t>
      </w:r>
    </w:p>
    <w:p w14:paraId="169CD964" w14:textId="5A7771F8" w:rsidR="00C66770" w:rsidRPr="00501060" w:rsidRDefault="009A17D6" w:rsidP="00C66770">
      <w:pPr>
        <w:rPr>
          <w:rFonts w:ascii="Times New Roman" w:hAnsi="Times New Roman" w:cs="Times New Roman"/>
        </w:rPr>
      </w:pPr>
      <w:r>
        <w:rPr>
          <w:rFonts w:ascii="Times New Roman" w:hAnsi="Times New Roman" w:cs="Times New Roman"/>
        </w:rPr>
        <w:t>A contractual engagement with a milk processor is simulated by specifying a</w:t>
      </w:r>
      <w:r w:rsidR="00C66770">
        <w:rPr>
          <w:rFonts w:ascii="Times New Roman" w:hAnsi="Times New Roman" w:cs="Times New Roman"/>
        </w:rPr>
        <w:t xml:space="preserve"> guaranteed annual quantity and price received for milk. This involves a guarantee of 10,000 kg purchased per year, paid at a price of 0.26 USD kg</w:t>
      </w:r>
      <w:r w:rsidR="00C66770">
        <w:rPr>
          <w:rFonts w:ascii="Times New Roman" w:hAnsi="Times New Roman" w:cs="Times New Roman"/>
          <w:vertAlign w:val="superscript"/>
        </w:rPr>
        <w:t>-1</w:t>
      </w:r>
      <w:r w:rsidR="00C66770">
        <w:rPr>
          <w:rFonts w:ascii="Times New Roman" w:hAnsi="Times New Roman" w:cs="Times New Roman"/>
        </w:rPr>
        <w:t>. For any milk sales in addition to this value, the farm receives a market price of 0.20 USD kg</w:t>
      </w:r>
      <w:r w:rsidR="00C66770">
        <w:rPr>
          <w:rFonts w:ascii="Times New Roman" w:hAnsi="Times New Roman" w:cs="Times New Roman"/>
          <w:vertAlign w:val="superscript"/>
        </w:rPr>
        <w:t>-1</w:t>
      </w:r>
      <w:r w:rsidR="00C66770">
        <w:rPr>
          <w:rFonts w:ascii="Times New Roman" w:hAnsi="Times New Roman" w:cs="Times New Roman"/>
        </w:rPr>
        <w:t>.</w:t>
      </w:r>
    </w:p>
    <w:p w14:paraId="569F33E7" w14:textId="4960EB8E" w:rsidR="00C66770" w:rsidRDefault="00C66770" w:rsidP="001A5B19">
      <w:pPr>
        <w:rPr>
          <w:rFonts w:ascii="Times New Roman" w:hAnsi="Times New Roman" w:cs="Times New Roman"/>
        </w:rPr>
      </w:pPr>
      <w:r>
        <w:rPr>
          <w:rFonts w:ascii="Times New Roman" w:hAnsi="Times New Roman" w:cs="Times New Roman"/>
        </w:rPr>
        <w:t>The</w:t>
      </w:r>
      <w:r w:rsidR="009A17D6">
        <w:rPr>
          <w:rFonts w:ascii="Times New Roman" w:hAnsi="Times New Roman" w:cs="Times New Roman"/>
        </w:rPr>
        <w:t xml:space="preserve"> format for the scenarios</w:t>
      </w:r>
      <w:r>
        <w:rPr>
          <w:rFonts w:ascii="Times New Roman" w:hAnsi="Times New Roman" w:cs="Times New Roman"/>
        </w:rPr>
        <w:t xml:space="preserve"> conducted include (1) a base scenario, (2) a production oriented intervention scenario, based on credit, feed inputs, and replacement animals as described above, (3) a processor linkage scenario, as described above,</w:t>
      </w:r>
      <w:r w:rsidR="009A17D6">
        <w:rPr>
          <w:rFonts w:ascii="Times New Roman" w:hAnsi="Times New Roman" w:cs="Times New Roman"/>
        </w:rPr>
        <w:t xml:space="preserve"> without production oriented interventions,</w:t>
      </w:r>
      <w:r>
        <w:rPr>
          <w:rFonts w:ascii="Times New Roman" w:hAnsi="Times New Roman" w:cs="Times New Roman"/>
        </w:rPr>
        <w:t xml:space="preserve"> and (4) a scenario involving both production interventions and improved processor linkages (e.g. 2 and 3 combined). </w:t>
      </w:r>
    </w:p>
    <w:p w14:paraId="562AA68C" w14:textId="77777777" w:rsidR="0012527C" w:rsidRPr="00B827AC" w:rsidRDefault="0012527C" w:rsidP="001A5B19">
      <w:pPr>
        <w:rPr>
          <w:rFonts w:ascii="Times New Roman" w:hAnsi="Times New Roman" w:cs="Times New Roman"/>
        </w:rPr>
      </w:pPr>
    </w:p>
    <w:p w14:paraId="3D442CE4" w14:textId="77777777" w:rsidR="0009012E" w:rsidRPr="00B827AC" w:rsidRDefault="0009012E" w:rsidP="00364188">
      <w:pPr>
        <w:pStyle w:val="ListParagraph"/>
        <w:numPr>
          <w:ilvl w:val="0"/>
          <w:numId w:val="6"/>
        </w:numPr>
        <w:rPr>
          <w:rFonts w:ascii="Times New Roman" w:hAnsi="Times New Roman" w:cs="Times New Roman"/>
          <w:b/>
          <w:sz w:val="24"/>
          <w:szCs w:val="24"/>
        </w:rPr>
      </w:pPr>
      <w:r w:rsidRPr="00B827AC">
        <w:rPr>
          <w:rFonts w:ascii="Times New Roman" w:hAnsi="Times New Roman" w:cs="Times New Roman"/>
          <w:b/>
          <w:sz w:val="24"/>
          <w:szCs w:val="24"/>
        </w:rPr>
        <w:t>Results</w:t>
      </w:r>
    </w:p>
    <w:p w14:paraId="7B7AED1C" w14:textId="0F5CB127" w:rsidR="0009012E" w:rsidRPr="00B827AC" w:rsidRDefault="0009012E" w:rsidP="0009012E">
      <w:pPr>
        <w:pStyle w:val="ListParagraph"/>
        <w:ind w:left="360"/>
        <w:rPr>
          <w:rFonts w:ascii="Times New Roman" w:hAnsi="Times New Roman" w:cs="Times New Roman"/>
          <w:sz w:val="24"/>
          <w:szCs w:val="24"/>
        </w:rPr>
      </w:pPr>
    </w:p>
    <w:p w14:paraId="7204CFB9" w14:textId="298C81D0" w:rsidR="00C47B9F" w:rsidRPr="00B827AC" w:rsidRDefault="00C47B9F" w:rsidP="00C47B9F">
      <w:pPr>
        <w:pStyle w:val="ListParagraph"/>
        <w:numPr>
          <w:ilvl w:val="1"/>
          <w:numId w:val="6"/>
        </w:numPr>
        <w:rPr>
          <w:rFonts w:ascii="Times New Roman" w:hAnsi="Times New Roman" w:cs="Times New Roman"/>
          <w:sz w:val="24"/>
          <w:szCs w:val="24"/>
        </w:rPr>
      </w:pPr>
      <w:r w:rsidRPr="00B827AC">
        <w:rPr>
          <w:rFonts w:ascii="Times New Roman" w:hAnsi="Times New Roman" w:cs="Times New Roman"/>
          <w:sz w:val="24"/>
          <w:szCs w:val="24"/>
        </w:rPr>
        <w:t>Model Validation</w:t>
      </w:r>
    </w:p>
    <w:p w14:paraId="0CE0C04A" w14:textId="27BF8C31" w:rsidR="00C47B9F" w:rsidRDefault="00C47B9F" w:rsidP="00C47B9F">
      <w:pPr>
        <w:rPr>
          <w:rFonts w:ascii="Times New Roman" w:hAnsi="Times New Roman" w:cs="Times New Roman"/>
        </w:rPr>
      </w:pPr>
      <w:r w:rsidRPr="00B827AC">
        <w:rPr>
          <w:rFonts w:ascii="Times New Roman" w:hAnsi="Times New Roman" w:cs="Times New Roman"/>
        </w:rPr>
        <w:t xml:space="preserve">Validation of the model involves comparing observed herd sizes and </w:t>
      </w:r>
      <w:r w:rsidR="004131C3">
        <w:rPr>
          <w:rFonts w:ascii="Times New Roman" w:hAnsi="Times New Roman" w:cs="Times New Roman"/>
        </w:rPr>
        <w:t>structure</w:t>
      </w:r>
      <w:r w:rsidRPr="00B827AC">
        <w:rPr>
          <w:rFonts w:ascii="Times New Roman" w:hAnsi="Times New Roman" w:cs="Times New Roman"/>
        </w:rPr>
        <w:t xml:space="preserve">, milk offtake, and land allocation in the study region to the endogenously </w:t>
      </w:r>
      <w:r w:rsidR="009A1914">
        <w:rPr>
          <w:rFonts w:ascii="Times New Roman" w:hAnsi="Times New Roman" w:cs="Times New Roman"/>
        </w:rPr>
        <w:t>determined values from the base model simulation</w:t>
      </w:r>
      <w:r w:rsidRPr="00B827AC">
        <w:rPr>
          <w:rFonts w:ascii="Times New Roman" w:hAnsi="Times New Roman" w:cs="Times New Roman"/>
        </w:rPr>
        <w:t>. This ensures that the model reproduces the production characteristics of dairy producers giv</w:t>
      </w:r>
      <w:r w:rsidR="007F69F0" w:rsidRPr="00B827AC">
        <w:rPr>
          <w:rFonts w:ascii="Times New Roman" w:hAnsi="Times New Roman" w:cs="Times New Roman"/>
        </w:rPr>
        <w:t xml:space="preserve">en the same exogenous factors. </w:t>
      </w:r>
    </w:p>
    <w:p w14:paraId="56E2FABC" w14:textId="6CC6CEF4" w:rsidR="003B2452" w:rsidRPr="003B2452" w:rsidRDefault="003B2452" w:rsidP="003B2452">
      <w:pPr>
        <w:ind w:firstLine="720"/>
        <w:rPr>
          <w:rFonts w:ascii="Times New Roman" w:hAnsi="Times New Roman" w:cs="Times New Roman"/>
          <w:sz w:val="24"/>
          <w:szCs w:val="24"/>
        </w:rPr>
      </w:pPr>
      <w:r>
        <w:rPr>
          <w:rFonts w:ascii="Times New Roman" w:hAnsi="Times New Roman" w:cs="Times New Roman"/>
        </w:rPr>
        <w:t>3.2</w:t>
      </w:r>
      <w:r w:rsidRPr="003B2452">
        <w:rPr>
          <w:rFonts w:ascii="Times New Roman" w:hAnsi="Times New Roman" w:cs="Times New Roman"/>
        </w:rPr>
        <w:t xml:space="preserve"> </w:t>
      </w:r>
      <w:r w:rsidRPr="003B2452">
        <w:rPr>
          <w:rFonts w:ascii="Times New Roman" w:hAnsi="Times New Roman" w:cs="Times New Roman"/>
          <w:sz w:val="24"/>
          <w:szCs w:val="24"/>
        </w:rPr>
        <w:t>Intervention scenarios</w:t>
      </w:r>
    </w:p>
    <w:p w14:paraId="7A72059F" w14:textId="5CB9EA7E" w:rsidR="003B2452" w:rsidRDefault="003B2452" w:rsidP="003B2452">
      <w:pPr>
        <w:rPr>
          <w:rFonts w:ascii="Times New Roman" w:hAnsi="Times New Roman" w:cs="Times New Roman"/>
        </w:rPr>
      </w:pPr>
      <w:r w:rsidRPr="00B827AC">
        <w:rPr>
          <w:rFonts w:ascii="Times New Roman" w:hAnsi="Times New Roman" w:cs="Times New Roman"/>
        </w:rPr>
        <w:lastRenderedPageBreak/>
        <w:t>The total farm milk production, land use (total feed crop land and grazing area for dairy), farm gate greenhouse gas emissions intensity of milk, household income, and household nutrition security are presented for each scenario.</w:t>
      </w:r>
    </w:p>
    <w:p w14:paraId="77611469" w14:textId="1660877A" w:rsidR="003B2452" w:rsidRPr="003B2452" w:rsidRDefault="003B2452" w:rsidP="003B2452">
      <w:pPr>
        <w:pStyle w:val="ListParagraph"/>
        <w:numPr>
          <w:ilvl w:val="1"/>
          <w:numId w:val="6"/>
        </w:numPr>
        <w:rPr>
          <w:rFonts w:ascii="Times New Roman" w:hAnsi="Times New Roman" w:cs="Times New Roman"/>
        </w:rPr>
      </w:pPr>
      <w:r w:rsidRPr="003B2452">
        <w:rPr>
          <w:rFonts w:ascii="Times New Roman" w:hAnsi="Times New Roman" w:cs="Times New Roman"/>
        </w:rPr>
        <w:t>Sensitivity Analysis</w:t>
      </w:r>
    </w:p>
    <w:p w14:paraId="33DBFA30" w14:textId="77777777" w:rsidR="003B2452" w:rsidRDefault="003B2452" w:rsidP="003B2452">
      <w:pPr>
        <w:rPr>
          <w:rFonts w:ascii="Times New Roman" w:hAnsi="Times New Roman" w:cs="Times New Roman"/>
        </w:rPr>
      </w:pPr>
      <w:r w:rsidRPr="003439FA">
        <w:rPr>
          <w:rFonts w:ascii="Times New Roman" w:hAnsi="Times New Roman" w:cs="Times New Roman"/>
        </w:rPr>
        <w:t xml:space="preserve">Key </w:t>
      </w:r>
      <w:r>
        <w:rPr>
          <w:rFonts w:ascii="Times New Roman" w:hAnsi="Times New Roman" w:cs="Times New Roman"/>
        </w:rPr>
        <w:t xml:space="preserve">sources of uncertainty in the modelling analysis are with respect to biomass yields and labour demands for biomass production. Due to high data requirements for acquiring labour data, and the high data and modelling requirements for estimating crop and pasture yields endogenously, we conduct sensitivity analysis by varying the values for these parameters. </w:t>
      </w:r>
    </w:p>
    <w:p w14:paraId="1919D915" w14:textId="77777777" w:rsidR="003B2452" w:rsidRPr="00B827AC" w:rsidRDefault="003B2452" w:rsidP="003B2452">
      <w:pPr>
        <w:rPr>
          <w:rFonts w:ascii="Times New Roman" w:hAnsi="Times New Roman" w:cs="Times New Roman"/>
        </w:rPr>
      </w:pPr>
      <w:r>
        <w:rPr>
          <w:rFonts w:ascii="Times New Roman" w:hAnsi="Times New Roman" w:cs="Times New Roman"/>
        </w:rPr>
        <w:t xml:space="preserve">Further, uncertainty exists in the initial land use undergoing conversion to cropland (in the case the household expands total crop production), as well as the types of land cattle graze on. Therefore these two sources of uncertainty are considered in the sensitivity analysis by considering the full range of initial C storage values for the land which undergoes conversion. </w:t>
      </w:r>
    </w:p>
    <w:p w14:paraId="22D311D9" w14:textId="77777777" w:rsidR="003B2452" w:rsidRPr="003B2452" w:rsidRDefault="003B2452" w:rsidP="003B2452">
      <w:pPr>
        <w:rPr>
          <w:rFonts w:ascii="Times New Roman" w:hAnsi="Times New Roman" w:cs="Times New Roman"/>
        </w:rPr>
      </w:pPr>
    </w:p>
    <w:p w14:paraId="0A7AEA14" w14:textId="2872B737" w:rsidR="003B2452" w:rsidRDefault="003B2452" w:rsidP="00C47B9F">
      <w:pPr>
        <w:rPr>
          <w:rFonts w:ascii="Times New Roman" w:hAnsi="Times New Roman" w:cs="Times New Roman"/>
        </w:rPr>
      </w:pPr>
    </w:p>
    <w:p w14:paraId="53EB8A6D" w14:textId="0E2A6273" w:rsidR="003B2452" w:rsidRDefault="003B2452" w:rsidP="00C47B9F">
      <w:pPr>
        <w:rPr>
          <w:rFonts w:ascii="Times New Roman" w:hAnsi="Times New Roman" w:cs="Times New Roman"/>
        </w:rPr>
      </w:pPr>
    </w:p>
    <w:p w14:paraId="0B0F8A02" w14:textId="6E2E12FD" w:rsidR="003B2452" w:rsidRDefault="003B2452" w:rsidP="00C47B9F">
      <w:pPr>
        <w:rPr>
          <w:rFonts w:ascii="Times New Roman" w:hAnsi="Times New Roman" w:cs="Times New Roman"/>
        </w:rPr>
      </w:pPr>
    </w:p>
    <w:p w14:paraId="7E69C72E" w14:textId="77777777" w:rsidR="003B2452" w:rsidRDefault="003B2452" w:rsidP="00C47B9F">
      <w:pPr>
        <w:rPr>
          <w:rFonts w:ascii="Times New Roman" w:hAnsi="Times New Roman" w:cs="Times New Roman"/>
        </w:rPr>
      </w:pPr>
    </w:p>
    <w:p w14:paraId="39A03097" w14:textId="77777777" w:rsidR="00083DDA" w:rsidRDefault="00083DDA" w:rsidP="00C47B9F">
      <w:pPr>
        <w:rPr>
          <w:rFonts w:ascii="Times New Roman" w:hAnsi="Times New Roman" w:cs="Times New Roman"/>
        </w:rPr>
        <w:sectPr w:rsidR="00083DDA" w:rsidSect="006370FA">
          <w:type w:val="continuous"/>
          <w:pgSz w:w="11906" w:h="16838"/>
          <w:pgMar w:top="1440" w:right="1440" w:bottom="1440" w:left="1440" w:header="708" w:footer="708" w:gutter="0"/>
          <w:lnNumType w:countBy="1" w:restart="continuous"/>
          <w:cols w:space="708"/>
          <w:docGrid w:linePitch="360"/>
        </w:sectPr>
      </w:pPr>
    </w:p>
    <w:p w14:paraId="368A65AA" w14:textId="28603F13" w:rsidR="00137A60" w:rsidRDefault="00137A60" w:rsidP="00667B8B">
      <w:pPr>
        <w:spacing w:after="0"/>
        <w:rPr>
          <w:rFonts w:ascii="Times New Roman" w:hAnsi="Times New Roman" w:cs="Times New Roman"/>
        </w:rPr>
      </w:pPr>
      <w:r>
        <w:rPr>
          <w:rFonts w:ascii="Times New Roman" w:hAnsi="Times New Roman" w:cs="Times New Roman"/>
        </w:rPr>
        <w:lastRenderedPageBreak/>
        <w:t>Table</w:t>
      </w:r>
      <w:r w:rsidR="00757BB1">
        <w:rPr>
          <w:rFonts w:ascii="Times New Roman" w:hAnsi="Times New Roman" w:cs="Times New Roman"/>
        </w:rPr>
        <w:t xml:space="preserve"> 5</w:t>
      </w:r>
      <w:r>
        <w:rPr>
          <w:rFonts w:ascii="Times New Roman" w:hAnsi="Times New Roman" w:cs="Times New Roman"/>
        </w:rPr>
        <w:t xml:space="preserve">: Validation of base model </w:t>
      </w:r>
    </w:p>
    <w:tbl>
      <w:tblPr>
        <w:tblStyle w:val="TableGrid"/>
        <w:tblW w:w="0" w:type="auto"/>
        <w:tblLook w:val="04A0" w:firstRow="1" w:lastRow="0" w:firstColumn="1" w:lastColumn="0" w:noHBand="0" w:noVBand="1"/>
      </w:tblPr>
      <w:tblGrid>
        <w:gridCol w:w="4361"/>
        <w:gridCol w:w="1559"/>
        <w:gridCol w:w="1418"/>
        <w:gridCol w:w="1275"/>
      </w:tblGrid>
      <w:tr w:rsidR="003B2452" w14:paraId="7C79730D" w14:textId="26E48081" w:rsidTr="00197657">
        <w:trPr>
          <w:trHeight w:val="210"/>
        </w:trPr>
        <w:tc>
          <w:tcPr>
            <w:tcW w:w="4361" w:type="dxa"/>
          </w:tcPr>
          <w:p w14:paraId="0EACABFB" w14:textId="72588E77" w:rsidR="003B2452" w:rsidRPr="003F1DDA" w:rsidRDefault="003B2452" w:rsidP="003F1DDA">
            <w:pPr>
              <w:jc w:val="center"/>
              <w:rPr>
                <w:rFonts w:ascii="Times New Roman" w:hAnsi="Times New Roman" w:cs="Times New Roman"/>
              </w:rPr>
            </w:pPr>
            <w:r w:rsidRPr="003F1DDA">
              <w:rPr>
                <w:rFonts w:ascii="Times New Roman" w:hAnsi="Times New Roman" w:cs="Times New Roman"/>
              </w:rPr>
              <w:t>Result</w:t>
            </w:r>
          </w:p>
        </w:tc>
        <w:tc>
          <w:tcPr>
            <w:tcW w:w="1559" w:type="dxa"/>
          </w:tcPr>
          <w:p w14:paraId="114E7AFA" w14:textId="6F81B06C" w:rsidR="003B2452" w:rsidRPr="003F1DDA" w:rsidRDefault="003B2452" w:rsidP="003F1DDA">
            <w:pPr>
              <w:jc w:val="center"/>
              <w:rPr>
                <w:rFonts w:ascii="Times New Roman" w:hAnsi="Times New Roman" w:cs="Times New Roman"/>
                <w:vertAlign w:val="superscript"/>
              </w:rPr>
            </w:pPr>
            <w:r w:rsidRPr="003F1DDA">
              <w:rPr>
                <w:rFonts w:ascii="Times New Roman" w:hAnsi="Times New Roman" w:cs="Times New Roman"/>
              </w:rPr>
              <w:t xml:space="preserve">Base </w:t>
            </w:r>
            <w:proofErr w:type="spellStart"/>
            <w:r w:rsidRPr="003F1DDA">
              <w:rPr>
                <w:rFonts w:ascii="Times New Roman" w:hAnsi="Times New Roman" w:cs="Times New Roman"/>
              </w:rPr>
              <w:t>Scenario</w:t>
            </w:r>
            <w:r w:rsidRPr="003F1DDA">
              <w:rPr>
                <w:rFonts w:ascii="Times New Roman" w:hAnsi="Times New Roman" w:cs="Times New Roman"/>
                <w:vertAlign w:val="superscript"/>
              </w:rPr>
              <w:t>a</w:t>
            </w:r>
            <w:proofErr w:type="spellEnd"/>
          </w:p>
        </w:tc>
        <w:tc>
          <w:tcPr>
            <w:tcW w:w="1418" w:type="dxa"/>
          </w:tcPr>
          <w:p w14:paraId="0AD0848B" w14:textId="54DA56AD" w:rsidR="003B2452" w:rsidRPr="003F1DDA" w:rsidRDefault="003B2452" w:rsidP="003F1DDA">
            <w:pPr>
              <w:jc w:val="center"/>
              <w:rPr>
                <w:rFonts w:ascii="Times New Roman" w:hAnsi="Times New Roman" w:cs="Times New Roman"/>
              </w:rPr>
            </w:pPr>
            <w:proofErr w:type="spellStart"/>
            <w:r w:rsidRPr="003F1DDA">
              <w:rPr>
                <w:rFonts w:ascii="Times New Roman" w:hAnsi="Times New Roman" w:cs="Times New Roman"/>
              </w:rPr>
              <w:t>Observed</w:t>
            </w:r>
            <w:r w:rsidRPr="003F1DDA">
              <w:rPr>
                <w:rFonts w:ascii="Times New Roman" w:hAnsi="Times New Roman" w:cs="Times New Roman"/>
                <w:vertAlign w:val="superscript"/>
              </w:rPr>
              <w:t>b</w:t>
            </w:r>
            <w:proofErr w:type="spellEnd"/>
          </w:p>
        </w:tc>
        <w:tc>
          <w:tcPr>
            <w:tcW w:w="1275" w:type="dxa"/>
          </w:tcPr>
          <w:p w14:paraId="2722906F" w14:textId="6B6C9300" w:rsidR="003B2452" w:rsidRPr="003F1DDA" w:rsidRDefault="003F1DDA" w:rsidP="003F1DDA">
            <w:pPr>
              <w:jc w:val="center"/>
              <w:rPr>
                <w:rFonts w:ascii="Times New Roman" w:hAnsi="Times New Roman" w:cs="Times New Roman"/>
              </w:rPr>
            </w:pPr>
            <w:r w:rsidRPr="003F1DDA">
              <w:rPr>
                <w:rFonts w:ascii="Times New Roman" w:hAnsi="Times New Roman" w:cs="Times New Roman"/>
              </w:rPr>
              <w:t>Percent deviation</w:t>
            </w:r>
          </w:p>
        </w:tc>
      </w:tr>
      <w:tr w:rsidR="009F172C" w14:paraId="52BA656E" w14:textId="77777777" w:rsidTr="00197657">
        <w:tc>
          <w:tcPr>
            <w:tcW w:w="4361" w:type="dxa"/>
          </w:tcPr>
          <w:p w14:paraId="293C2E42" w14:textId="06E137BE" w:rsidR="009F172C" w:rsidRPr="004131C3" w:rsidRDefault="008D0EF3" w:rsidP="00F10A78">
            <w:pPr>
              <w:rPr>
                <w:rFonts w:ascii="Times New Roman" w:hAnsi="Times New Roman" w:cs="Times New Roman"/>
              </w:rPr>
            </w:pPr>
            <w:r>
              <w:rPr>
                <w:rFonts w:ascii="Times New Roman" w:hAnsi="Times New Roman" w:cs="Times New Roman"/>
              </w:rPr>
              <w:t>Income</w:t>
            </w:r>
            <w:r w:rsidR="009F172C">
              <w:rPr>
                <w:rFonts w:ascii="Times New Roman" w:hAnsi="Times New Roman" w:cs="Times New Roman"/>
              </w:rPr>
              <w:t xml:space="preserve"> from milk sales</w:t>
            </w:r>
            <w:r w:rsidR="00AB0C34">
              <w:rPr>
                <w:rFonts w:ascii="Times New Roman" w:hAnsi="Times New Roman" w:cs="Times New Roman"/>
              </w:rPr>
              <w:t xml:space="preserve"> (USD </w:t>
            </w:r>
            <w:r w:rsidR="009F172C">
              <w:rPr>
                <w:rFonts w:ascii="Times New Roman" w:hAnsi="Times New Roman" w:cs="Times New Roman"/>
              </w:rPr>
              <w:t>hh</w:t>
            </w:r>
            <w:r w:rsidR="009F172C">
              <w:rPr>
                <w:rFonts w:ascii="Times New Roman" w:hAnsi="Times New Roman" w:cs="Times New Roman"/>
                <w:vertAlign w:val="superscript"/>
              </w:rPr>
              <w:t>-1</w:t>
            </w:r>
            <w:r w:rsidR="009F172C">
              <w:rPr>
                <w:rFonts w:ascii="Times New Roman" w:hAnsi="Times New Roman" w:cs="Times New Roman"/>
              </w:rPr>
              <w:t xml:space="preserve"> </w:t>
            </w:r>
            <w:r w:rsidR="009F172C" w:rsidRPr="004131C3">
              <w:rPr>
                <w:rFonts w:ascii="Times New Roman" w:hAnsi="Times New Roman" w:cs="Times New Roman"/>
              </w:rPr>
              <w:t>yr</w:t>
            </w:r>
            <w:r w:rsidR="009F172C" w:rsidRPr="004131C3">
              <w:rPr>
                <w:rFonts w:ascii="Times New Roman" w:hAnsi="Times New Roman" w:cs="Times New Roman"/>
                <w:vertAlign w:val="superscript"/>
              </w:rPr>
              <w:t>-1</w:t>
            </w:r>
            <w:r w:rsidR="009F172C" w:rsidRPr="004131C3">
              <w:rPr>
                <w:rFonts w:ascii="Times New Roman" w:hAnsi="Times New Roman" w:cs="Times New Roman"/>
              </w:rPr>
              <w:t>)</w:t>
            </w:r>
          </w:p>
        </w:tc>
        <w:tc>
          <w:tcPr>
            <w:tcW w:w="1559" w:type="dxa"/>
          </w:tcPr>
          <w:p w14:paraId="04C74FDB" w14:textId="77777777" w:rsidR="009F172C" w:rsidRDefault="009F172C" w:rsidP="00F10A78">
            <w:pPr>
              <w:rPr>
                <w:rFonts w:ascii="Times New Roman" w:hAnsi="Times New Roman" w:cs="Times New Roman"/>
              </w:rPr>
            </w:pPr>
          </w:p>
        </w:tc>
        <w:tc>
          <w:tcPr>
            <w:tcW w:w="1418" w:type="dxa"/>
          </w:tcPr>
          <w:p w14:paraId="6D4F28AC" w14:textId="77777777" w:rsidR="009F172C" w:rsidRDefault="009F172C" w:rsidP="00F10A78">
            <w:pPr>
              <w:rPr>
                <w:rFonts w:ascii="Times New Roman" w:hAnsi="Times New Roman" w:cs="Times New Roman"/>
              </w:rPr>
            </w:pPr>
          </w:p>
        </w:tc>
        <w:tc>
          <w:tcPr>
            <w:tcW w:w="1275" w:type="dxa"/>
          </w:tcPr>
          <w:p w14:paraId="10D83D75" w14:textId="77777777" w:rsidR="009F172C" w:rsidRDefault="009F172C" w:rsidP="00F10A78">
            <w:pPr>
              <w:rPr>
                <w:rFonts w:ascii="Times New Roman" w:hAnsi="Times New Roman" w:cs="Times New Roman"/>
              </w:rPr>
            </w:pPr>
          </w:p>
        </w:tc>
      </w:tr>
      <w:tr w:rsidR="003B2452" w14:paraId="4D8600F6" w14:textId="00378061" w:rsidTr="00197657">
        <w:tc>
          <w:tcPr>
            <w:tcW w:w="4361" w:type="dxa"/>
          </w:tcPr>
          <w:p w14:paraId="66385914" w14:textId="61AF13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Milk Production (kg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4131C3">
              <w:rPr>
                <w:rFonts w:ascii="Times New Roman" w:hAnsi="Times New Roman" w:cs="Times New Roman"/>
              </w:rPr>
              <w:t>yr</w:t>
            </w:r>
            <w:r w:rsidRPr="004131C3">
              <w:rPr>
                <w:rFonts w:ascii="Times New Roman" w:hAnsi="Times New Roman" w:cs="Times New Roman"/>
                <w:vertAlign w:val="superscript"/>
              </w:rPr>
              <w:t>-1</w:t>
            </w:r>
            <w:r w:rsidRPr="004131C3">
              <w:rPr>
                <w:rFonts w:ascii="Times New Roman" w:hAnsi="Times New Roman" w:cs="Times New Roman"/>
              </w:rPr>
              <w:t>)</w:t>
            </w:r>
          </w:p>
          <w:p w14:paraId="0A14B974" w14:textId="77777777"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Consumed</w:t>
            </w:r>
          </w:p>
          <w:p w14:paraId="5A3FC084" w14:textId="5204BF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Sold</w:t>
            </w:r>
          </w:p>
        </w:tc>
        <w:tc>
          <w:tcPr>
            <w:tcW w:w="1559" w:type="dxa"/>
          </w:tcPr>
          <w:p w14:paraId="5AC97F76" w14:textId="77777777" w:rsidR="003B2452" w:rsidRDefault="003B2452" w:rsidP="00F10A78">
            <w:pPr>
              <w:spacing w:line="276" w:lineRule="auto"/>
              <w:rPr>
                <w:rFonts w:ascii="Times New Roman" w:hAnsi="Times New Roman" w:cs="Times New Roman"/>
              </w:rPr>
            </w:pPr>
          </w:p>
        </w:tc>
        <w:tc>
          <w:tcPr>
            <w:tcW w:w="1418" w:type="dxa"/>
          </w:tcPr>
          <w:p w14:paraId="7F2BC734" w14:textId="5E5D0D25" w:rsidR="003B2452" w:rsidRDefault="003B2452" w:rsidP="00F10A78">
            <w:pPr>
              <w:spacing w:line="276" w:lineRule="auto"/>
              <w:rPr>
                <w:rFonts w:ascii="Times New Roman" w:hAnsi="Times New Roman" w:cs="Times New Roman"/>
              </w:rPr>
            </w:pPr>
          </w:p>
        </w:tc>
        <w:tc>
          <w:tcPr>
            <w:tcW w:w="1275" w:type="dxa"/>
          </w:tcPr>
          <w:p w14:paraId="6C44B345" w14:textId="77777777" w:rsidR="003B2452" w:rsidRDefault="003B2452" w:rsidP="00F10A78">
            <w:pPr>
              <w:rPr>
                <w:rFonts w:ascii="Times New Roman" w:hAnsi="Times New Roman" w:cs="Times New Roman"/>
              </w:rPr>
            </w:pPr>
          </w:p>
        </w:tc>
      </w:tr>
      <w:tr w:rsidR="003B2452" w14:paraId="22CF1271" w14:textId="25DE4725" w:rsidTr="00197657">
        <w:tc>
          <w:tcPr>
            <w:tcW w:w="4361" w:type="dxa"/>
          </w:tcPr>
          <w:p w14:paraId="75C33B90" w14:textId="6A3B43C5"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Herd Size (</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32A6BCFC" w14:textId="511C8652"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Cows</w:t>
            </w:r>
            <w:r>
              <w:rPr>
                <w:rFonts w:ascii="Times New Roman" w:hAnsi="Times New Roman" w:cs="Times New Roman"/>
              </w:rPr>
              <w:t xml:space="preserve"> </w:t>
            </w:r>
            <w:r w:rsidRPr="004131C3">
              <w:rPr>
                <w:rFonts w:ascii="Times New Roman" w:hAnsi="Times New Roman" w:cs="Times New Roman"/>
              </w:rPr>
              <w:t>(</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28DFCCF0" w14:textId="6A5DF608"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Non-cows</w:t>
            </w:r>
            <w:r>
              <w:rPr>
                <w:rFonts w:ascii="Times New Roman" w:hAnsi="Times New Roman" w:cs="Times New Roman"/>
              </w:rPr>
              <w:t xml:space="preserve"> </w:t>
            </w:r>
            <w:r w:rsidRPr="004131C3">
              <w:rPr>
                <w:rFonts w:ascii="Times New Roman" w:hAnsi="Times New Roman" w:cs="Times New Roman"/>
              </w:rPr>
              <w:t>(</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tc>
        <w:tc>
          <w:tcPr>
            <w:tcW w:w="1559" w:type="dxa"/>
          </w:tcPr>
          <w:p w14:paraId="2CC5D86C" w14:textId="77777777" w:rsidR="003B2452" w:rsidRDefault="003B2452" w:rsidP="00F10A78">
            <w:pPr>
              <w:spacing w:line="276" w:lineRule="auto"/>
              <w:rPr>
                <w:rFonts w:ascii="Times New Roman" w:hAnsi="Times New Roman" w:cs="Times New Roman"/>
              </w:rPr>
            </w:pPr>
          </w:p>
        </w:tc>
        <w:tc>
          <w:tcPr>
            <w:tcW w:w="1418" w:type="dxa"/>
          </w:tcPr>
          <w:p w14:paraId="3D0C7AC8" w14:textId="77777777" w:rsidR="003B2452" w:rsidRDefault="003B2452" w:rsidP="00F10A78">
            <w:pPr>
              <w:spacing w:line="276" w:lineRule="auto"/>
              <w:rPr>
                <w:rFonts w:ascii="Times New Roman" w:hAnsi="Times New Roman" w:cs="Times New Roman"/>
              </w:rPr>
            </w:pPr>
          </w:p>
        </w:tc>
        <w:tc>
          <w:tcPr>
            <w:tcW w:w="1275" w:type="dxa"/>
          </w:tcPr>
          <w:p w14:paraId="5B5C1980" w14:textId="77777777" w:rsidR="003B2452" w:rsidRDefault="003B2452" w:rsidP="00F10A78">
            <w:pPr>
              <w:rPr>
                <w:rFonts w:ascii="Times New Roman" w:hAnsi="Times New Roman" w:cs="Times New Roman"/>
              </w:rPr>
            </w:pPr>
          </w:p>
        </w:tc>
      </w:tr>
      <w:tr w:rsidR="003B2452" w14:paraId="5D157387" w14:textId="1AF5DEA5" w:rsidTr="00197657">
        <w:tc>
          <w:tcPr>
            <w:tcW w:w="4361" w:type="dxa"/>
          </w:tcPr>
          <w:p w14:paraId="26501418" w14:textId="65FF5491" w:rsidR="003B2452" w:rsidRDefault="003B2452" w:rsidP="00F10A78">
            <w:pPr>
              <w:spacing w:line="276" w:lineRule="auto"/>
              <w:rPr>
                <w:rFonts w:ascii="Times New Roman" w:hAnsi="Times New Roman" w:cs="Times New Roman"/>
              </w:rPr>
            </w:pPr>
            <w:r>
              <w:rPr>
                <w:rFonts w:ascii="Times New Roman" w:hAnsi="Times New Roman" w:cs="Times New Roman"/>
              </w:rPr>
              <w:t>Land Use</w:t>
            </w:r>
          </w:p>
          <w:p w14:paraId="780378B9" w14:textId="205589A4"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Pr="004131C3">
              <w:rPr>
                <w:rFonts w:ascii="Times New Roman" w:hAnsi="Times New Roman" w:cs="Times New Roman"/>
              </w:rPr>
              <w:t xml:space="preserve">  </w:t>
            </w:r>
            <w:r w:rsidR="008D0EF3">
              <w:rPr>
                <w:rFonts w:ascii="Times New Roman" w:hAnsi="Times New Roman" w:cs="Times New Roman"/>
              </w:rPr>
              <w:t xml:space="preserve"> </w:t>
            </w:r>
            <w:r w:rsidRPr="004131C3">
              <w:rPr>
                <w:rFonts w:ascii="Times New Roman" w:hAnsi="Times New Roman" w:cs="Times New Roman"/>
              </w:rPr>
              <w:t>Cropland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6757D7A" w14:textId="539F773A"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Pasture</w:t>
            </w:r>
            <w:r w:rsidR="003F1DDA">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F4FC1A5" w14:textId="77777777" w:rsidR="003B2452"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Grazing 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7D032CF9" w14:textId="0C8E0DDB"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008D0EF3">
              <w:rPr>
                <w:rFonts w:ascii="Times New Roman" w:hAnsi="Times New Roman" w:cs="Times New Roman"/>
              </w:rPr>
              <w:t xml:space="preserve">Total </w:t>
            </w:r>
            <w:r w:rsidRPr="004131C3">
              <w:rPr>
                <w:rFonts w:ascii="Times New Roman" w:hAnsi="Times New Roman" w:cs="Times New Roman"/>
              </w:rPr>
              <w:t>Land footprint (ha kg</w:t>
            </w:r>
            <w:r w:rsidRPr="004131C3">
              <w:rPr>
                <w:rFonts w:ascii="Times New Roman" w:hAnsi="Times New Roman" w:cs="Times New Roman"/>
                <w:vertAlign w:val="superscript"/>
              </w:rPr>
              <w:t>-1</w:t>
            </w:r>
            <w:r>
              <w:rPr>
                <w:rFonts w:ascii="Times New Roman" w:hAnsi="Times New Roman" w:cs="Times New Roman"/>
              </w:rPr>
              <w:t xml:space="preserve"> FPCM)</w:t>
            </w:r>
          </w:p>
        </w:tc>
        <w:tc>
          <w:tcPr>
            <w:tcW w:w="1559" w:type="dxa"/>
          </w:tcPr>
          <w:p w14:paraId="7DE147EF" w14:textId="77777777" w:rsidR="003B2452" w:rsidRDefault="003B2452" w:rsidP="00F10A78">
            <w:pPr>
              <w:spacing w:line="276" w:lineRule="auto"/>
              <w:rPr>
                <w:rFonts w:ascii="Times New Roman" w:hAnsi="Times New Roman" w:cs="Times New Roman"/>
              </w:rPr>
            </w:pPr>
          </w:p>
        </w:tc>
        <w:tc>
          <w:tcPr>
            <w:tcW w:w="1418" w:type="dxa"/>
          </w:tcPr>
          <w:p w14:paraId="4691A937" w14:textId="77777777" w:rsidR="003B2452" w:rsidRDefault="003B2452" w:rsidP="00F10A78">
            <w:pPr>
              <w:spacing w:line="276" w:lineRule="auto"/>
              <w:rPr>
                <w:rFonts w:ascii="Times New Roman" w:hAnsi="Times New Roman" w:cs="Times New Roman"/>
              </w:rPr>
            </w:pPr>
          </w:p>
        </w:tc>
        <w:tc>
          <w:tcPr>
            <w:tcW w:w="1275" w:type="dxa"/>
          </w:tcPr>
          <w:p w14:paraId="656B2F70" w14:textId="77777777" w:rsidR="003B2452" w:rsidRDefault="003B2452" w:rsidP="00F10A78">
            <w:pPr>
              <w:rPr>
                <w:rFonts w:ascii="Times New Roman" w:hAnsi="Times New Roman" w:cs="Times New Roman"/>
              </w:rPr>
            </w:pPr>
          </w:p>
        </w:tc>
      </w:tr>
    </w:tbl>
    <w:p w14:paraId="09AC114F" w14:textId="77777777" w:rsidR="00137A60" w:rsidRDefault="00137A60" w:rsidP="003F1DDA">
      <w:pPr>
        <w:spacing w:after="0" w:line="240" w:lineRule="auto"/>
        <w:rPr>
          <w:rFonts w:ascii="Times New Roman" w:hAnsi="Times New Roman" w:cs="Times New Roman"/>
        </w:rPr>
      </w:pPr>
      <w:r>
        <w:rPr>
          <w:rFonts w:ascii="Times New Roman" w:hAnsi="Times New Roman" w:cs="Times New Roman"/>
        </w:rPr>
        <w:t xml:space="preserve">Sources: </w:t>
      </w:r>
    </w:p>
    <w:p w14:paraId="766AEC9E" w14:textId="541E145B" w:rsidR="00137A60" w:rsidRDefault="00137A60" w:rsidP="003F1DDA">
      <w:pPr>
        <w:spacing w:after="0" w:line="240" w:lineRule="auto"/>
        <w:ind w:firstLine="720"/>
        <w:rPr>
          <w:rFonts w:ascii="Times New Roman" w:hAnsi="Times New Roman" w:cs="Times New Roman"/>
        </w:rPr>
      </w:pPr>
      <w:r>
        <w:rPr>
          <w:rFonts w:ascii="Times New Roman" w:hAnsi="Times New Roman" w:cs="Times New Roman"/>
          <w:vertAlign w:val="superscript"/>
        </w:rPr>
        <w:t>a</w:t>
      </w:r>
      <w:r>
        <w:rPr>
          <w:rFonts w:ascii="Times New Roman" w:hAnsi="Times New Roman" w:cs="Times New Roman"/>
        </w:rPr>
        <w:t xml:space="preserve"> </w:t>
      </w:r>
      <w:r w:rsidR="00241ED3">
        <w:rPr>
          <w:rFonts w:ascii="Times New Roman" w:hAnsi="Times New Roman" w:cs="Times New Roman"/>
        </w:rPr>
        <w:t>Model calculated</w:t>
      </w:r>
    </w:p>
    <w:p w14:paraId="5AEC30F8" w14:textId="0564BB6F" w:rsidR="00137A60" w:rsidRPr="00137A60" w:rsidRDefault="00137A60" w:rsidP="003F1DDA">
      <w:pPr>
        <w:spacing w:after="0" w:line="240" w:lineRule="auto"/>
        <w:ind w:firstLine="720"/>
        <w:rPr>
          <w:rFonts w:ascii="Times New Roman" w:hAnsi="Times New Roman" w:cs="Times New Roman"/>
        </w:rPr>
      </w:pPr>
      <w:r>
        <w:rPr>
          <w:rFonts w:ascii="Times New Roman" w:hAnsi="Times New Roman" w:cs="Times New Roman"/>
          <w:vertAlign w:val="superscript"/>
        </w:rPr>
        <w:t xml:space="preserve">b </w:t>
      </w:r>
      <w:r w:rsidR="00170F4E">
        <w:rPr>
          <w:rFonts w:ascii="Times New Roman" w:hAnsi="Times New Roman" w:cs="Times New Roman"/>
        </w:rPr>
        <w:t>GLDH</w:t>
      </w:r>
      <w:r w:rsidR="00EB7DF8">
        <w:rPr>
          <w:rFonts w:ascii="Times New Roman" w:hAnsi="Times New Roman" w:cs="Times New Roman"/>
        </w:rPr>
        <w:t>S</w:t>
      </w:r>
      <w:r w:rsidR="00241ED3">
        <w:rPr>
          <w:rFonts w:ascii="Times New Roman" w:hAnsi="Times New Roman" w:cs="Times New Roman"/>
        </w:rPr>
        <w:t xml:space="preserve"> (2018)</w:t>
      </w:r>
    </w:p>
    <w:p w14:paraId="388766C1" w14:textId="37357556" w:rsidR="003B2452" w:rsidRDefault="003B2452" w:rsidP="00C47B9F">
      <w:pPr>
        <w:rPr>
          <w:rFonts w:ascii="Times New Roman" w:hAnsi="Times New Roman" w:cs="Times New Roman"/>
        </w:rPr>
      </w:pPr>
    </w:p>
    <w:p w14:paraId="7292DAE5" w14:textId="77777777" w:rsidR="003E53DD" w:rsidRDefault="003E53DD" w:rsidP="00C47B9F">
      <w:pPr>
        <w:rPr>
          <w:rFonts w:ascii="Times New Roman" w:hAnsi="Times New Roman" w:cs="Times New Roman"/>
        </w:rPr>
        <w:sectPr w:rsidR="003E53DD" w:rsidSect="006370FA">
          <w:type w:val="continuous"/>
          <w:pgSz w:w="16838" w:h="11906" w:orient="landscape"/>
          <w:pgMar w:top="1440" w:right="1440" w:bottom="1440" w:left="1440" w:header="709" w:footer="709" w:gutter="0"/>
          <w:lnNumType w:countBy="1" w:restart="continuous"/>
          <w:cols w:space="708"/>
          <w:docGrid w:linePitch="360"/>
        </w:sectPr>
      </w:pPr>
    </w:p>
    <w:p w14:paraId="5DE6F869" w14:textId="2BBA782B" w:rsidR="003E53DD" w:rsidRDefault="003E53DD" w:rsidP="00667B8B">
      <w:pPr>
        <w:spacing w:after="0"/>
        <w:rPr>
          <w:rFonts w:ascii="Times New Roman" w:hAnsi="Times New Roman" w:cs="Times New Roman"/>
        </w:rPr>
      </w:pPr>
      <w:r>
        <w:rPr>
          <w:rFonts w:ascii="Times New Roman" w:hAnsi="Times New Roman" w:cs="Times New Roman"/>
        </w:rPr>
        <w:lastRenderedPageBreak/>
        <w:t>Figure</w:t>
      </w:r>
      <w:r w:rsidR="000E1B39">
        <w:rPr>
          <w:rFonts w:ascii="Times New Roman" w:hAnsi="Times New Roman" w:cs="Times New Roman"/>
        </w:rPr>
        <w:t xml:space="preserve"> 2</w:t>
      </w:r>
      <w:r w:rsidR="003B2452">
        <w:rPr>
          <w:rFonts w:ascii="Times New Roman" w:hAnsi="Times New Roman" w:cs="Times New Roman"/>
        </w:rPr>
        <w:t xml:space="preserve">: </w:t>
      </w:r>
      <w:r>
        <w:rPr>
          <w:rFonts w:ascii="Times New Roman" w:hAnsi="Times New Roman" w:cs="Times New Roman"/>
        </w:rPr>
        <w:t>Greenhouse gas emissions intensities of milk production</w:t>
      </w:r>
      <w:r w:rsidR="000E1B39">
        <w:rPr>
          <w:rFonts w:ascii="Times New Roman" w:hAnsi="Times New Roman" w:cs="Times New Roman"/>
        </w:rPr>
        <w:t xml:space="preserve"> </w:t>
      </w:r>
    </w:p>
    <w:p w14:paraId="6823E7DD" w14:textId="5F409B09" w:rsidR="003E53DD" w:rsidRDefault="00285D46" w:rsidP="00667B8B">
      <w:pPr>
        <w:spacing w:after="0"/>
        <w:rPr>
          <w:rFonts w:ascii="Times New Roman" w:hAnsi="Times New Roman" w:cs="Times New Roman"/>
        </w:rPr>
      </w:pPr>
      <w:r>
        <w:rPr>
          <w:rFonts w:ascii="Times New Roman" w:hAnsi="Times New Roman" w:cs="Times New Roman"/>
          <w:noProof/>
          <w:lang w:val="en-US"/>
        </w:rPr>
        <w:drawing>
          <wp:inline distT="0" distB="0" distL="0" distR="0" wp14:anchorId="43CEBD57" wp14:editId="7F6AF0F2">
            <wp:extent cx="6103620" cy="361458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4115" cy="3614873"/>
                    </a:xfrm>
                    <a:prstGeom prst="rect">
                      <a:avLst/>
                    </a:prstGeom>
                    <a:noFill/>
                  </pic:spPr>
                </pic:pic>
              </a:graphicData>
            </a:graphic>
          </wp:inline>
        </w:drawing>
      </w:r>
    </w:p>
    <w:p w14:paraId="417E7FCE" w14:textId="3D4C7683" w:rsidR="003E53DD" w:rsidRDefault="003E53DD" w:rsidP="00667B8B">
      <w:pPr>
        <w:spacing w:after="0"/>
        <w:rPr>
          <w:rFonts w:ascii="Times New Roman" w:hAnsi="Times New Roman" w:cs="Times New Roman"/>
        </w:rPr>
      </w:pPr>
    </w:p>
    <w:p w14:paraId="4CBEA54A" w14:textId="77777777" w:rsidR="000E1B39" w:rsidRDefault="000E1B39" w:rsidP="00667B8B">
      <w:pPr>
        <w:spacing w:after="0"/>
        <w:rPr>
          <w:rFonts w:ascii="Times New Roman" w:hAnsi="Times New Roman" w:cs="Times New Roman"/>
        </w:rPr>
      </w:pPr>
    </w:p>
    <w:p w14:paraId="4F1C9800" w14:textId="77777777" w:rsidR="000E1B39" w:rsidRDefault="000E1B39" w:rsidP="00667B8B">
      <w:pPr>
        <w:spacing w:after="0"/>
        <w:rPr>
          <w:rFonts w:ascii="Times New Roman" w:hAnsi="Times New Roman" w:cs="Times New Roman"/>
        </w:rPr>
      </w:pPr>
    </w:p>
    <w:p w14:paraId="7EE0C3F2" w14:textId="77777777" w:rsidR="000E1B39" w:rsidRDefault="000E1B39" w:rsidP="00667B8B">
      <w:pPr>
        <w:spacing w:after="0"/>
        <w:rPr>
          <w:rFonts w:ascii="Times New Roman" w:hAnsi="Times New Roman" w:cs="Times New Roman"/>
        </w:rPr>
      </w:pPr>
    </w:p>
    <w:p w14:paraId="3B7E216B" w14:textId="77777777" w:rsidR="000E1B39" w:rsidRDefault="000E1B39" w:rsidP="00667B8B">
      <w:pPr>
        <w:spacing w:after="0"/>
        <w:rPr>
          <w:rFonts w:ascii="Times New Roman" w:hAnsi="Times New Roman" w:cs="Times New Roman"/>
        </w:rPr>
      </w:pPr>
    </w:p>
    <w:p w14:paraId="52744DB7" w14:textId="77777777" w:rsidR="000E1B39" w:rsidRDefault="000E1B39" w:rsidP="00667B8B">
      <w:pPr>
        <w:spacing w:after="0"/>
        <w:rPr>
          <w:rFonts w:ascii="Times New Roman" w:hAnsi="Times New Roman" w:cs="Times New Roman"/>
        </w:rPr>
      </w:pPr>
    </w:p>
    <w:p w14:paraId="1ED42F10" w14:textId="77777777" w:rsidR="000E1B39" w:rsidRDefault="000E1B39" w:rsidP="00667B8B">
      <w:pPr>
        <w:spacing w:after="0"/>
        <w:rPr>
          <w:rFonts w:ascii="Times New Roman" w:hAnsi="Times New Roman" w:cs="Times New Roman"/>
        </w:rPr>
      </w:pPr>
    </w:p>
    <w:p w14:paraId="1E53D0F8" w14:textId="77777777" w:rsidR="000E1B39" w:rsidRDefault="000E1B39" w:rsidP="00667B8B">
      <w:pPr>
        <w:spacing w:after="0"/>
        <w:rPr>
          <w:rFonts w:ascii="Times New Roman" w:hAnsi="Times New Roman" w:cs="Times New Roman"/>
        </w:rPr>
      </w:pPr>
    </w:p>
    <w:p w14:paraId="5E98CF84" w14:textId="77777777" w:rsidR="000E1B39" w:rsidRDefault="000E1B39" w:rsidP="00667B8B">
      <w:pPr>
        <w:spacing w:after="0"/>
        <w:rPr>
          <w:rFonts w:ascii="Times New Roman" w:hAnsi="Times New Roman" w:cs="Times New Roman"/>
        </w:rPr>
      </w:pPr>
    </w:p>
    <w:p w14:paraId="6C73B642" w14:textId="77777777" w:rsidR="000E1B39" w:rsidRDefault="000E1B39" w:rsidP="00667B8B">
      <w:pPr>
        <w:spacing w:after="0"/>
        <w:rPr>
          <w:rFonts w:ascii="Times New Roman" w:hAnsi="Times New Roman" w:cs="Times New Roman"/>
        </w:rPr>
      </w:pPr>
    </w:p>
    <w:p w14:paraId="31B744F8" w14:textId="77777777" w:rsidR="000E1B39" w:rsidRDefault="000E1B39" w:rsidP="00667B8B">
      <w:pPr>
        <w:spacing w:after="0"/>
        <w:rPr>
          <w:rFonts w:ascii="Times New Roman" w:hAnsi="Times New Roman" w:cs="Times New Roman"/>
        </w:rPr>
      </w:pPr>
    </w:p>
    <w:p w14:paraId="219C29B8" w14:textId="77777777" w:rsidR="000E1B39" w:rsidRDefault="000E1B39" w:rsidP="00667B8B">
      <w:pPr>
        <w:spacing w:after="0"/>
        <w:rPr>
          <w:rFonts w:ascii="Times New Roman" w:hAnsi="Times New Roman" w:cs="Times New Roman"/>
        </w:rPr>
      </w:pPr>
    </w:p>
    <w:p w14:paraId="60591A8F" w14:textId="77777777" w:rsidR="000E1B39" w:rsidRDefault="000E1B39" w:rsidP="00667B8B">
      <w:pPr>
        <w:spacing w:after="0"/>
        <w:rPr>
          <w:rFonts w:ascii="Times New Roman" w:hAnsi="Times New Roman" w:cs="Times New Roman"/>
        </w:rPr>
      </w:pPr>
    </w:p>
    <w:p w14:paraId="3AA18E67" w14:textId="77777777" w:rsidR="000E1B39" w:rsidRDefault="000E1B39" w:rsidP="00667B8B">
      <w:pPr>
        <w:spacing w:after="0"/>
        <w:rPr>
          <w:rFonts w:ascii="Times New Roman" w:hAnsi="Times New Roman" w:cs="Times New Roman"/>
        </w:rPr>
      </w:pPr>
    </w:p>
    <w:p w14:paraId="07D36048" w14:textId="77777777" w:rsidR="000E1B39" w:rsidRDefault="000E1B39" w:rsidP="00667B8B">
      <w:pPr>
        <w:spacing w:after="0"/>
        <w:rPr>
          <w:rFonts w:ascii="Times New Roman" w:hAnsi="Times New Roman" w:cs="Times New Roman"/>
        </w:rPr>
      </w:pPr>
    </w:p>
    <w:p w14:paraId="5F92BD56" w14:textId="77777777" w:rsidR="000E1B39" w:rsidRDefault="000E1B39" w:rsidP="00667B8B">
      <w:pPr>
        <w:spacing w:after="0"/>
        <w:rPr>
          <w:rFonts w:ascii="Times New Roman" w:hAnsi="Times New Roman" w:cs="Times New Roman"/>
        </w:rPr>
      </w:pPr>
    </w:p>
    <w:p w14:paraId="6FE785F4" w14:textId="77777777" w:rsidR="000E1B39" w:rsidRDefault="000E1B39" w:rsidP="00667B8B">
      <w:pPr>
        <w:spacing w:after="0"/>
        <w:rPr>
          <w:rFonts w:ascii="Times New Roman" w:hAnsi="Times New Roman" w:cs="Times New Roman"/>
        </w:rPr>
      </w:pPr>
    </w:p>
    <w:p w14:paraId="131A473B" w14:textId="77777777" w:rsidR="000E1B39" w:rsidRDefault="000E1B39" w:rsidP="00667B8B">
      <w:pPr>
        <w:spacing w:after="0"/>
        <w:rPr>
          <w:rFonts w:ascii="Times New Roman" w:hAnsi="Times New Roman" w:cs="Times New Roman"/>
        </w:rPr>
      </w:pPr>
    </w:p>
    <w:p w14:paraId="1AF92612" w14:textId="77777777" w:rsidR="000E1B39" w:rsidRDefault="000E1B39" w:rsidP="00667B8B">
      <w:pPr>
        <w:spacing w:after="0"/>
        <w:rPr>
          <w:rFonts w:ascii="Times New Roman" w:hAnsi="Times New Roman" w:cs="Times New Roman"/>
        </w:rPr>
      </w:pPr>
    </w:p>
    <w:p w14:paraId="7A5E85E0" w14:textId="77777777" w:rsidR="000E1B39" w:rsidRDefault="000E1B39" w:rsidP="00667B8B">
      <w:pPr>
        <w:spacing w:after="0"/>
        <w:rPr>
          <w:rFonts w:ascii="Times New Roman" w:hAnsi="Times New Roman" w:cs="Times New Roman"/>
        </w:rPr>
      </w:pPr>
    </w:p>
    <w:p w14:paraId="35EE6965" w14:textId="77777777" w:rsidR="000E1B39" w:rsidRDefault="000E1B39" w:rsidP="00667B8B">
      <w:pPr>
        <w:spacing w:after="0"/>
        <w:rPr>
          <w:rFonts w:ascii="Times New Roman" w:hAnsi="Times New Roman" w:cs="Times New Roman"/>
        </w:rPr>
      </w:pPr>
    </w:p>
    <w:p w14:paraId="5109B0AF" w14:textId="77777777" w:rsidR="000E1B39" w:rsidRDefault="000E1B39" w:rsidP="00667B8B">
      <w:pPr>
        <w:spacing w:after="0"/>
        <w:rPr>
          <w:rFonts w:ascii="Times New Roman" w:hAnsi="Times New Roman" w:cs="Times New Roman"/>
        </w:rPr>
      </w:pPr>
    </w:p>
    <w:p w14:paraId="0EAFA17F" w14:textId="77777777" w:rsidR="000E1B39" w:rsidRDefault="000E1B39" w:rsidP="00667B8B">
      <w:pPr>
        <w:spacing w:after="0"/>
        <w:rPr>
          <w:rFonts w:ascii="Times New Roman" w:hAnsi="Times New Roman" w:cs="Times New Roman"/>
        </w:rPr>
      </w:pPr>
    </w:p>
    <w:p w14:paraId="73E5F7D1" w14:textId="77777777" w:rsidR="000E1B39" w:rsidRDefault="000E1B39" w:rsidP="00667B8B">
      <w:pPr>
        <w:spacing w:after="0"/>
        <w:rPr>
          <w:rFonts w:ascii="Times New Roman" w:hAnsi="Times New Roman" w:cs="Times New Roman"/>
        </w:rPr>
      </w:pPr>
    </w:p>
    <w:p w14:paraId="6C8648F0" w14:textId="77777777" w:rsidR="000E1B39" w:rsidRDefault="000E1B39" w:rsidP="00667B8B">
      <w:pPr>
        <w:spacing w:after="0"/>
        <w:rPr>
          <w:rFonts w:ascii="Times New Roman" w:hAnsi="Times New Roman" w:cs="Times New Roman"/>
        </w:rPr>
        <w:sectPr w:rsidR="000E1B39" w:rsidSect="006370FA">
          <w:type w:val="continuous"/>
          <w:pgSz w:w="11906" w:h="16838"/>
          <w:pgMar w:top="1440" w:right="1440" w:bottom="1440" w:left="1440" w:header="708" w:footer="708" w:gutter="0"/>
          <w:lnNumType w:countBy="1" w:restart="continuous"/>
          <w:cols w:space="708"/>
          <w:docGrid w:linePitch="360"/>
        </w:sectPr>
      </w:pPr>
    </w:p>
    <w:p w14:paraId="27F363C2" w14:textId="1913D062" w:rsidR="003E53DD" w:rsidRDefault="00757BB1" w:rsidP="00667B8B">
      <w:pPr>
        <w:spacing w:after="0"/>
        <w:rPr>
          <w:rFonts w:ascii="Times New Roman" w:hAnsi="Times New Roman" w:cs="Times New Roman"/>
        </w:rPr>
      </w:pPr>
      <w:r>
        <w:rPr>
          <w:rFonts w:ascii="Times New Roman" w:hAnsi="Times New Roman" w:cs="Times New Roman"/>
        </w:rPr>
        <w:lastRenderedPageBreak/>
        <w:t>Table 6</w:t>
      </w:r>
      <w:r w:rsidR="000E1B39">
        <w:rPr>
          <w:rFonts w:ascii="Times New Roman" w:hAnsi="Times New Roman" w:cs="Times New Roman"/>
        </w:rPr>
        <w:t>: Main model results</w:t>
      </w:r>
    </w:p>
    <w:tbl>
      <w:tblPr>
        <w:tblStyle w:val="TableGrid"/>
        <w:tblW w:w="0" w:type="auto"/>
        <w:tblLook w:val="04A0" w:firstRow="1" w:lastRow="0" w:firstColumn="1" w:lastColumn="0" w:noHBand="0" w:noVBand="1"/>
      </w:tblPr>
      <w:tblGrid>
        <w:gridCol w:w="2419"/>
        <w:gridCol w:w="1290"/>
        <w:gridCol w:w="1290"/>
        <w:gridCol w:w="1290"/>
        <w:gridCol w:w="1131"/>
        <w:gridCol w:w="1290"/>
        <w:gridCol w:w="1416"/>
        <w:gridCol w:w="1311"/>
        <w:gridCol w:w="1497"/>
      </w:tblGrid>
      <w:tr w:rsidR="00F77CD9" w14:paraId="0F7809D4" w14:textId="3A79C5DB" w:rsidTr="00F77CD9">
        <w:tc>
          <w:tcPr>
            <w:tcW w:w="2419" w:type="dxa"/>
          </w:tcPr>
          <w:p w14:paraId="6493A668" w14:textId="542B998F" w:rsidR="00F77CD9" w:rsidRPr="005D0E11" w:rsidRDefault="00F77CD9" w:rsidP="00E705F8">
            <w:pPr>
              <w:jc w:val="center"/>
              <w:rPr>
                <w:rFonts w:ascii="Times New Roman" w:hAnsi="Times New Roman" w:cs="Times New Roman"/>
                <w:b/>
              </w:rPr>
            </w:pPr>
            <w:r w:rsidRPr="005D0E11">
              <w:rPr>
                <w:rFonts w:ascii="Times New Roman" w:hAnsi="Times New Roman" w:cs="Times New Roman"/>
                <w:b/>
              </w:rPr>
              <w:t>Scenario</w:t>
            </w:r>
          </w:p>
        </w:tc>
        <w:tc>
          <w:tcPr>
            <w:tcW w:w="2580" w:type="dxa"/>
            <w:gridSpan w:val="2"/>
          </w:tcPr>
          <w:p w14:paraId="0100E7D8" w14:textId="66B4516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Base</w:t>
            </w:r>
          </w:p>
        </w:tc>
        <w:tc>
          <w:tcPr>
            <w:tcW w:w="2421" w:type="dxa"/>
            <w:gridSpan w:val="2"/>
          </w:tcPr>
          <w:p w14:paraId="7585220C" w14:textId="10CE6DB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Input subsidies</w:t>
            </w:r>
          </w:p>
        </w:tc>
        <w:tc>
          <w:tcPr>
            <w:tcW w:w="2706" w:type="dxa"/>
            <w:gridSpan w:val="2"/>
          </w:tcPr>
          <w:p w14:paraId="72AEB18E" w14:textId="617B1951"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w:t>
            </w:r>
          </w:p>
        </w:tc>
        <w:tc>
          <w:tcPr>
            <w:tcW w:w="2808" w:type="dxa"/>
            <w:gridSpan w:val="2"/>
          </w:tcPr>
          <w:p w14:paraId="79D8A652" w14:textId="39DE810C"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 &amp; input subsidies</w:t>
            </w:r>
          </w:p>
        </w:tc>
      </w:tr>
      <w:tr w:rsidR="00F77CD9" w14:paraId="722DF22F" w14:textId="09A9AEB1" w:rsidTr="00F77CD9">
        <w:trPr>
          <w:trHeight w:val="296"/>
        </w:trPr>
        <w:tc>
          <w:tcPr>
            <w:tcW w:w="2419" w:type="dxa"/>
          </w:tcPr>
          <w:p w14:paraId="01B87A3F" w14:textId="22A5EA0C" w:rsidR="00F77CD9" w:rsidRPr="005D0E11" w:rsidRDefault="00F77CD9" w:rsidP="00285D46">
            <w:pPr>
              <w:jc w:val="center"/>
              <w:rPr>
                <w:rFonts w:ascii="Times New Roman" w:hAnsi="Times New Roman" w:cs="Times New Roman"/>
                <w:b/>
              </w:rPr>
            </w:pPr>
            <w:r w:rsidRPr="005D0E11">
              <w:rPr>
                <w:rFonts w:ascii="Times New Roman" w:hAnsi="Times New Roman" w:cs="Times New Roman"/>
                <w:b/>
              </w:rPr>
              <w:t>Household</w:t>
            </w:r>
          </w:p>
        </w:tc>
        <w:tc>
          <w:tcPr>
            <w:tcW w:w="1290" w:type="dxa"/>
          </w:tcPr>
          <w:p w14:paraId="1D366F79" w14:textId="42EAA0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290" w:type="dxa"/>
          </w:tcPr>
          <w:p w14:paraId="4C5F2B5B" w14:textId="0FC0BA0B" w:rsidR="00F77CD9" w:rsidRPr="00285D46" w:rsidRDefault="00F77CD9" w:rsidP="005D0E11">
            <w:pPr>
              <w:jc w:val="center"/>
              <w:rPr>
                <w:rFonts w:ascii="Times New Roman" w:hAnsi="Times New Roman" w:cs="Times New Roman"/>
              </w:rPr>
            </w:pPr>
            <w:r w:rsidRPr="00285D46">
              <w:rPr>
                <w:rFonts w:ascii="Times New Roman" w:hAnsi="Times New Roman" w:cs="Times New Roman"/>
              </w:rPr>
              <w:t xml:space="preserve">2 </w:t>
            </w:r>
          </w:p>
        </w:tc>
        <w:tc>
          <w:tcPr>
            <w:tcW w:w="1290" w:type="dxa"/>
          </w:tcPr>
          <w:p w14:paraId="7A0F2DF4" w14:textId="40D267F7" w:rsidR="00F77CD9" w:rsidRPr="00285D46" w:rsidRDefault="00F77CD9" w:rsidP="005D0E11">
            <w:pPr>
              <w:jc w:val="center"/>
              <w:rPr>
                <w:rFonts w:ascii="Times New Roman" w:hAnsi="Times New Roman" w:cs="Times New Roman"/>
              </w:rPr>
            </w:pPr>
            <w:r w:rsidRPr="00285D46">
              <w:rPr>
                <w:rFonts w:ascii="Times New Roman" w:hAnsi="Times New Roman" w:cs="Times New Roman"/>
              </w:rPr>
              <w:t>1</w:t>
            </w:r>
          </w:p>
        </w:tc>
        <w:tc>
          <w:tcPr>
            <w:tcW w:w="1131" w:type="dxa"/>
          </w:tcPr>
          <w:p w14:paraId="3362D90F" w14:textId="5F34C30F" w:rsidR="00F77CD9" w:rsidRPr="00285D46" w:rsidRDefault="00F77CD9" w:rsidP="00E705F8">
            <w:pPr>
              <w:jc w:val="center"/>
              <w:rPr>
                <w:rFonts w:ascii="Times New Roman" w:hAnsi="Times New Roman" w:cs="Times New Roman"/>
              </w:rPr>
            </w:pPr>
            <w:r w:rsidRPr="00285D46">
              <w:rPr>
                <w:rFonts w:ascii="Times New Roman" w:hAnsi="Times New Roman" w:cs="Times New Roman"/>
              </w:rPr>
              <w:t>2</w:t>
            </w:r>
          </w:p>
        </w:tc>
        <w:tc>
          <w:tcPr>
            <w:tcW w:w="1290" w:type="dxa"/>
          </w:tcPr>
          <w:p w14:paraId="5FA8BB2B" w14:textId="2229D044"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16" w:type="dxa"/>
          </w:tcPr>
          <w:p w14:paraId="1B7E2F11" w14:textId="39277E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c>
          <w:tcPr>
            <w:tcW w:w="1311" w:type="dxa"/>
          </w:tcPr>
          <w:p w14:paraId="2C451AD7" w14:textId="607FEE43"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97" w:type="dxa"/>
          </w:tcPr>
          <w:p w14:paraId="2C4B1829" w14:textId="26E466EB"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r>
      <w:tr w:rsidR="00F77CD9" w14:paraId="374403EC" w14:textId="799E2ACE" w:rsidTr="00F77CD9">
        <w:tc>
          <w:tcPr>
            <w:tcW w:w="2419" w:type="dxa"/>
          </w:tcPr>
          <w:p w14:paraId="68746FB3" w14:textId="4A9516B7" w:rsidR="00F77CD9" w:rsidRPr="00285D46" w:rsidRDefault="00F77CD9" w:rsidP="00285D46">
            <w:pPr>
              <w:jc w:val="center"/>
              <w:rPr>
                <w:rFonts w:ascii="Times New Roman" w:hAnsi="Times New Roman" w:cs="Times New Roman"/>
                <w:b/>
              </w:rPr>
            </w:pPr>
            <w:r w:rsidRPr="00285D46">
              <w:rPr>
                <w:rFonts w:ascii="Times New Roman" w:hAnsi="Times New Roman" w:cs="Times New Roman"/>
                <w:b/>
              </w:rPr>
              <w:t>Variable</w:t>
            </w:r>
          </w:p>
        </w:tc>
        <w:tc>
          <w:tcPr>
            <w:tcW w:w="1290" w:type="dxa"/>
          </w:tcPr>
          <w:p w14:paraId="55EE18BE" w14:textId="77777777" w:rsidR="00F77CD9" w:rsidRPr="00285D46" w:rsidRDefault="00F77CD9" w:rsidP="00EC3665">
            <w:pPr>
              <w:jc w:val="center"/>
              <w:rPr>
                <w:rFonts w:ascii="Times New Roman" w:hAnsi="Times New Roman" w:cs="Times New Roman"/>
              </w:rPr>
            </w:pPr>
          </w:p>
        </w:tc>
        <w:tc>
          <w:tcPr>
            <w:tcW w:w="1290" w:type="dxa"/>
          </w:tcPr>
          <w:p w14:paraId="2A380E63" w14:textId="77777777" w:rsidR="00F77CD9" w:rsidRPr="00285D46" w:rsidRDefault="00F77CD9" w:rsidP="00EC3665">
            <w:pPr>
              <w:jc w:val="center"/>
              <w:rPr>
                <w:rFonts w:ascii="Times New Roman" w:hAnsi="Times New Roman" w:cs="Times New Roman"/>
              </w:rPr>
            </w:pPr>
          </w:p>
        </w:tc>
        <w:tc>
          <w:tcPr>
            <w:tcW w:w="1290" w:type="dxa"/>
          </w:tcPr>
          <w:p w14:paraId="438CABE1" w14:textId="77777777" w:rsidR="00F77CD9" w:rsidRPr="00285D46" w:rsidRDefault="00F77CD9" w:rsidP="00EC3665">
            <w:pPr>
              <w:jc w:val="center"/>
              <w:rPr>
                <w:rFonts w:ascii="Times New Roman" w:hAnsi="Times New Roman" w:cs="Times New Roman"/>
              </w:rPr>
            </w:pPr>
          </w:p>
        </w:tc>
        <w:tc>
          <w:tcPr>
            <w:tcW w:w="1131" w:type="dxa"/>
          </w:tcPr>
          <w:p w14:paraId="06AAAE42" w14:textId="77777777" w:rsidR="00F77CD9" w:rsidRPr="00285D46" w:rsidRDefault="00F77CD9" w:rsidP="00EC3665">
            <w:pPr>
              <w:jc w:val="center"/>
              <w:rPr>
                <w:rFonts w:ascii="Times New Roman" w:hAnsi="Times New Roman" w:cs="Times New Roman"/>
              </w:rPr>
            </w:pPr>
          </w:p>
        </w:tc>
        <w:tc>
          <w:tcPr>
            <w:tcW w:w="1290" w:type="dxa"/>
          </w:tcPr>
          <w:p w14:paraId="5CEBD372" w14:textId="77777777" w:rsidR="00F77CD9" w:rsidRPr="00285D46" w:rsidRDefault="00F77CD9" w:rsidP="00EC3665">
            <w:pPr>
              <w:jc w:val="center"/>
              <w:rPr>
                <w:rFonts w:ascii="Times New Roman" w:hAnsi="Times New Roman" w:cs="Times New Roman"/>
              </w:rPr>
            </w:pPr>
          </w:p>
        </w:tc>
        <w:tc>
          <w:tcPr>
            <w:tcW w:w="1416" w:type="dxa"/>
          </w:tcPr>
          <w:p w14:paraId="5E1BA277" w14:textId="77777777" w:rsidR="00F77CD9" w:rsidRPr="00285D46" w:rsidRDefault="00F77CD9" w:rsidP="00EC3665">
            <w:pPr>
              <w:jc w:val="center"/>
              <w:rPr>
                <w:rFonts w:ascii="Times New Roman" w:hAnsi="Times New Roman" w:cs="Times New Roman"/>
              </w:rPr>
            </w:pPr>
          </w:p>
        </w:tc>
        <w:tc>
          <w:tcPr>
            <w:tcW w:w="1311" w:type="dxa"/>
          </w:tcPr>
          <w:p w14:paraId="65349834" w14:textId="77777777" w:rsidR="00F77CD9" w:rsidRPr="00285D46" w:rsidRDefault="00F77CD9" w:rsidP="00EC3665">
            <w:pPr>
              <w:jc w:val="center"/>
              <w:rPr>
                <w:rFonts w:ascii="Times New Roman" w:hAnsi="Times New Roman" w:cs="Times New Roman"/>
              </w:rPr>
            </w:pPr>
          </w:p>
        </w:tc>
        <w:tc>
          <w:tcPr>
            <w:tcW w:w="1497" w:type="dxa"/>
          </w:tcPr>
          <w:p w14:paraId="2DBFEF17" w14:textId="77777777" w:rsidR="00F77CD9" w:rsidRPr="00285D46" w:rsidRDefault="00F77CD9" w:rsidP="00EC3665">
            <w:pPr>
              <w:jc w:val="center"/>
              <w:rPr>
                <w:rFonts w:ascii="Times New Roman" w:hAnsi="Times New Roman" w:cs="Times New Roman"/>
              </w:rPr>
            </w:pPr>
          </w:p>
        </w:tc>
      </w:tr>
      <w:tr w:rsidR="00F77CD9" w14:paraId="75D9041C" w14:textId="14A855A0" w:rsidTr="00F77CD9">
        <w:tc>
          <w:tcPr>
            <w:tcW w:w="2419" w:type="dxa"/>
          </w:tcPr>
          <w:p w14:paraId="67B0D7D4" w14:textId="49C15E0B" w:rsidR="00F77CD9" w:rsidRPr="00E705F8" w:rsidRDefault="00F77CD9" w:rsidP="00667B8B">
            <w:pPr>
              <w:rPr>
                <w:rFonts w:ascii="Times New Roman" w:hAnsi="Times New Roman" w:cs="Times New Roman"/>
                <w:i/>
              </w:rPr>
            </w:pPr>
            <w:r>
              <w:rPr>
                <w:rFonts w:ascii="Times New Roman" w:hAnsi="Times New Roman" w:cs="Times New Roman"/>
                <w:i/>
              </w:rPr>
              <w:t>Income (USD  per household year</w:t>
            </w:r>
            <w:r w:rsidRPr="00E705F8">
              <w:rPr>
                <w:rFonts w:ascii="Times New Roman" w:hAnsi="Times New Roman" w:cs="Times New Roman"/>
                <w:i/>
              </w:rPr>
              <w:t>)</w:t>
            </w:r>
          </w:p>
        </w:tc>
        <w:tc>
          <w:tcPr>
            <w:tcW w:w="1290" w:type="dxa"/>
          </w:tcPr>
          <w:p w14:paraId="0654C972" w14:textId="77777777" w:rsidR="00F77CD9" w:rsidRPr="00285D46" w:rsidRDefault="00F77CD9" w:rsidP="00EC3665">
            <w:pPr>
              <w:jc w:val="center"/>
              <w:rPr>
                <w:rFonts w:ascii="Times New Roman" w:hAnsi="Times New Roman" w:cs="Times New Roman"/>
              </w:rPr>
            </w:pPr>
          </w:p>
        </w:tc>
        <w:tc>
          <w:tcPr>
            <w:tcW w:w="1290" w:type="dxa"/>
          </w:tcPr>
          <w:p w14:paraId="7DC0BD54" w14:textId="77777777" w:rsidR="00F77CD9" w:rsidRPr="00285D46" w:rsidRDefault="00F77CD9" w:rsidP="00EC3665">
            <w:pPr>
              <w:jc w:val="center"/>
              <w:rPr>
                <w:rFonts w:ascii="Times New Roman" w:hAnsi="Times New Roman" w:cs="Times New Roman"/>
              </w:rPr>
            </w:pPr>
          </w:p>
        </w:tc>
        <w:tc>
          <w:tcPr>
            <w:tcW w:w="1290" w:type="dxa"/>
          </w:tcPr>
          <w:p w14:paraId="662C3214" w14:textId="77777777" w:rsidR="00F77CD9" w:rsidRPr="00285D46" w:rsidRDefault="00F77CD9" w:rsidP="00EC3665">
            <w:pPr>
              <w:jc w:val="center"/>
              <w:rPr>
                <w:rFonts w:ascii="Times New Roman" w:hAnsi="Times New Roman" w:cs="Times New Roman"/>
              </w:rPr>
            </w:pPr>
          </w:p>
        </w:tc>
        <w:tc>
          <w:tcPr>
            <w:tcW w:w="1131" w:type="dxa"/>
          </w:tcPr>
          <w:p w14:paraId="488A1F21" w14:textId="77777777" w:rsidR="00F77CD9" w:rsidRPr="00285D46" w:rsidRDefault="00F77CD9" w:rsidP="00EC3665">
            <w:pPr>
              <w:jc w:val="center"/>
              <w:rPr>
                <w:rFonts w:ascii="Times New Roman" w:hAnsi="Times New Roman" w:cs="Times New Roman"/>
              </w:rPr>
            </w:pPr>
          </w:p>
        </w:tc>
        <w:tc>
          <w:tcPr>
            <w:tcW w:w="1290" w:type="dxa"/>
          </w:tcPr>
          <w:p w14:paraId="020BA430" w14:textId="77777777" w:rsidR="00F77CD9" w:rsidRPr="00285D46" w:rsidRDefault="00F77CD9" w:rsidP="00EC3665">
            <w:pPr>
              <w:jc w:val="center"/>
              <w:rPr>
                <w:rFonts w:ascii="Times New Roman" w:hAnsi="Times New Roman" w:cs="Times New Roman"/>
              </w:rPr>
            </w:pPr>
          </w:p>
        </w:tc>
        <w:tc>
          <w:tcPr>
            <w:tcW w:w="1416" w:type="dxa"/>
          </w:tcPr>
          <w:p w14:paraId="05452605" w14:textId="77777777" w:rsidR="00F77CD9" w:rsidRPr="00285D46" w:rsidRDefault="00F77CD9" w:rsidP="00EC3665">
            <w:pPr>
              <w:jc w:val="center"/>
              <w:rPr>
                <w:rFonts w:ascii="Times New Roman" w:hAnsi="Times New Roman" w:cs="Times New Roman"/>
              </w:rPr>
            </w:pPr>
          </w:p>
        </w:tc>
        <w:tc>
          <w:tcPr>
            <w:tcW w:w="1311" w:type="dxa"/>
          </w:tcPr>
          <w:p w14:paraId="56EB93B3" w14:textId="77777777" w:rsidR="00F77CD9" w:rsidRPr="00285D46" w:rsidRDefault="00F77CD9" w:rsidP="00EC3665">
            <w:pPr>
              <w:jc w:val="center"/>
              <w:rPr>
                <w:rFonts w:ascii="Times New Roman" w:hAnsi="Times New Roman" w:cs="Times New Roman"/>
              </w:rPr>
            </w:pPr>
          </w:p>
        </w:tc>
        <w:tc>
          <w:tcPr>
            <w:tcW w:w="1497" w:type="dxa"/>
          </w:tcPr>
          <w:p w14:paraId="62853B10" w14:textId="77777777" w:rsidR="00F77CD9" w:rsidRPr="00285D46" w:rsidRDefault="00F77CD9" w:rsidP="00EC3665">
            <w:pPr>
              <w:jc w:val="center"/>
              <w:rPr>
                <w:rFonts w:ascii="Times New Roman" w:hAnsi="Times New Roman" w:cs="Times New Roman"/>
              </w:rPr>
            </w:pPr>
          </w:p>
        </w:tc>
      </w:tr>
      <w:tr w:rsidR="00F77CD9" w14:paraId="1CC5B633" w14:textId="54218F55" w:rsidTr="00C6438C">
        <w:tc>
          <w:tcPr>
            <w:tcW w:w="2419" w:type="dxa"/>
          </w:tcPr>
          <w:p w14:paraId="5FD9BD16" w14:textId="58205A0D" w:rsidR="00F77CD9" w:rsidRDefault="00F77CD9" w:rsidP="00667B8B">
            <w:pPr>
              <w:rPr>
                <w:rFonts w:ascii="Times New Roman" w:hAnsi="Times New Roman" w:cs="Times New Roman"/>
              </w:rPr>
            </w:pPr>
            <w:r>
              <w:rPr>
                <w:rFonts w:ascii="Times New Roman" w:hAnsi="Times New Roman" w:cs="Times New Roman"/>
              </w:rPr>
              <w:t xml:space="preserve">        Dairy income</w:t>
            </w:r>
          </w:p>
        </w:tc>
        <w:tc>
          <w:tcPr>
            <w:tcW w:w="1290" w:type="dxa"/>
            <w:vAlign w:val="bottom"/>
          </w:tcPr>
          <w:p w14:paraId="3F37E682" w14:textId="278B9AAF"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499,938</w:t>
            </w:r>
          </w:p>
        </w:tc>
        <w:tc>
          <w:tcPr>
            <w:tcW w:w="1290" w:type="dxa"/>
            <w:vAlign w:val="bottom"/>
          </w:tcPr>
          <w:p w14:paraId="5E92EA2F" w14:textId="38C7B96E"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817,284</w:t>
            </w:r>
          </w:p>
        </w:tc>
        <w:tc>
          <w:tcPr>
            <w:tcW w:w="1290" w:type="dxa"/>
            <w:vAlign w:val="bottom"/>
          </w:tcPr>
          <w:p w14:paraId="452EE890" w14:textId="5F41075C"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381,635</w:t>
            </w:r>
          </w:p>
        </w:tc>
        <w:tc>
          <w:tcPr>
            <w:tcW w:w="1131" w:type="dxa"/>
            <w:vAlign w:val="bottom"/>
          </w:tcPr>
          <w:p w14:paraId="339CADD6" w14:textId="49C6409D" w:rsidR="00F77CD9" w:rsidRPr="00F77CD9" w:rsidRDefault="00F77CD9" w:rsidP="00F77CD9">
            <w:pPr>
              <w:jc w:val="center"/>
              <w:rPr>
                <w:rFonts w:ascii="Times New Roman" w:hAnsi="Times New Roman" w:cs="Times New Roman"/>
                <w:color w:val="000000"/>
              </w:rPr>
            </w:pPr>
            <w:r>
              <w:rPr>
                <w:rFonts w:ascii="Times New Roman" w:hAnsi="Times New Roman" w:cs="Times New Roman"/>
                <w:color w:val="000000"/>
              </w:rPr>
              <w:t>2,641,772</w:t>
            </w:r>
          </w:p>
        </w:tc>
        <w:tc>
          <w:tcPr>
            <w:tcW w:w="1290" w:type="dxa"/>
            <w:vAlign w:val="bottom"/>
          </w:tcPr>
          <w:p w14:paraId="74D85669" w14:textId="6D43B11B"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580,439</w:t>
            </w:r>
          </w:p>
        </w:tc>
        <w:tc>
          <w:tcPr>
            <w:tcW w:w="1416" w:type="dxa"/>
            <w:vAlign w:val="bottom"/>
          </w:tcPr>
          <w:p w14:paraId="7B0EED44" w14:textId="58EE3BB6"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2,248,287</w:t>
            </w:r>
          </w:p>
        </w:tc>
        <w:tc>
          <w:tcPr>
            <w:tcW w:w="1311" w:type="dxa"/>
            <w:vAlign w:val="bottom"/>
          </w:tcPr>
          <w:p w14:paraId="3307840C" w14:textId="2B60EBFB"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2,567,332</w:t>
            </w:r>
          </w:p>
        </w:tc>
        <w:tc>
          <w:tcPr>
            <w:tcW w:w="1497" w:type="dxa"/>
            <w:vAlign w:val="bottom"/>
          </w:tcPr>
          <w:p w14:paraId="708FDEB0" w14:textId="3F3316DD"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3</w:t>
            </w:r>
            <w:r>
              <w:rPr>
                <w:rFonts w:ascii="Times New Roman" w:hAnsi="Times New Roman" w:cs="Times New Roman"/>
                <w:color w:val="000000"/>
              </w:rPr>
              <w:t>,</w:t>
            </w:r>
            <w:r w:rsidRPr="00F77CD9">
              <w:rPr>
                <w:rFonts w:ascii="Times New Roman" w:hAnsi="Times New Roman" w:cs="Times New Roman"/>
                <w:color w:val="000000"/>
              </w:rPr>
              <w:t>473</w:t>
            </w:r>
            <w:r>
              <w:rPr>
                <w:rFonts w:ascii="Times New Roman" w:hAnsi="Times New Roman" w:cs="Times New Roman"/>
                <w:color w:val="000000"/>
              </w:rPr>
              <w:t>,</w:t>
            </w:r>
            <w:r w:rsidRPr="00F77CD9">
              <w:rPr>
                <w:rFonts w:ascii="Times New Roman" w:hAnsi="Times New Roman" w:cs="Times New Roman"/>
                <w:color w:val="000000"/>
              </w:rPr>
              <w:t>629</w:t>
            </w:r>
          </w:p>
        </w:tc>
      </w:tr>
      <w:tr w:rsidR="00F77CD9" w14:paraId="5B9E9582" w14:textId="446517DF" w:rsidTr="00C6438C">
        <w:tc>
          <w:tcPr>
            <w:tcW w:w="2419" w:type="dxa"/>
          </w:tcPr>
          <w:p w14:paraId="3E1F8B6E" w14:textId="19011835" w:rsidR="00F77CD9" w:rsidRDefault="00F77CD9" w:rsidP="00667B8B">
            <w:pPr>
              <w:rPr>
                <w:rFonts w:ascii="Times New Roman" w:hAnsi="Times New Roman" w:cs="Times New Roman"/>
              </w:rPr>
            </w:pPr>
            <w:r>
              <w:rPr>
                <w:rFonts w:ascii="Times New Roman" w:hAnsi="Times New Roman" w:cs="Times New Roman"/>
              </w:rPr>
              <w:t xml:space="preserve">        Total household   income</w:t>
            </w:r>
          </w:p>
        </w:tc>
        <w:tc>
          <w:tcPr>
            <w:tcW w:w="1290" w:type="dxa"/>
            <w:vAlign w:val="bottom"/>
          </w:tcPr>
          <w:p w14:paraId="5B34D88C" w14:textId="2D0C09A4"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2,879,938</w:t>
            </w:r>
          </w:p>
        </w:tc>
        <w:tc>
          <w:tcPr>
            <w:tcW w:w="1290" w:type="dxa"/>
            <w:vAlign w:val="bottom"/>
          </w:tcPr>
          <w:p w14:paraId="156447AE" w14:textId="7B43E3D6"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3,137,284</w:t>
            </w:r>
          </w:p>
        </w:tc>
        <w:tc>
          <w:tcPr>
            <w:tcW w:w="1290" w:type="dxa"/>
            <w:vAlign w:val="bottom"/>
          </w:tcPr>
          <w:p w14:paraId="431EA95D" w14:textId="6EE37EB1"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2,761,635</w:t>
            </w:r>
          </w:p>
        </w:tc>
        <w:tc>
          <w:tcPr>
            <w:tcW w:w="1131" w:type="dxa"/>
            <w:vAlign w:val="bottom"/>
          </w:tcPr>
          <w:p w14:paraId="0A5435BF" w14:textId="65614C08" w:rsidR="00F77CD9" w:rsidRPr="00F77CD9" w:rsidRDefault="00F77CD9" w:rsidP="00F77CD9">
            <w:pPr>
              <w:jc w:val="center"/>
              <w:rPr>
                <w:rFonts w:ascii="Times New Roman" w:hAnsi="Times New Roman" w:cs="Times New Roman"/>
              </w:rPr>
            </w:pPr>
            <w:r>
              <w:rPr>
                <w:rFonts w:ascii="Times New Roman" w:hAnsi="Times New Roman" w:cs="Times New Roman"/>
                <w:color w:val="000000"/>
              </w:rPr>
              <w:t>4,961,772</w:t>
            </w:r>
          </w:p>
        </w:tc>
        <w:tc>
          <w:tcPr>
            <w:tcW w:w="1290" w:type="dxa"/>
            <w:vAlign w:val="bottom"/>
          </w:tcPr>
          <w:p w14:paraId="204AF5B1" w14:textId="5D31C08A"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2,960,439</w:t>
            </w:r>
          </w:p>
        </w:tc>
        <w:tc>
          <w:tcPr>
            <w:tcW w:w="1416" w:type="dxa"/>
            <w:vAlign w:val="bottom"/>
          </w:tcPr>
          <w:p w14:paraId="054E400D" w14:textId="19D1EF42"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4,568,287</w:t>
            </w:r>
          </w:p>
        </w:tc>
        <w:tc>
          <w:tcPr>
            <w:tcW w:w="1311" w:type="dxa"/>
            <w:vAlign w:val="bottom"/>
          </w:tcPr>
          <w:p w14:paraId="0F99CA65" w14:textId="62048A4D"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4,947,332</w:t>
            </w:r>
          </w:p>
        </w:tc>
        <w:tc>
          <w:tcPr>
            <w:tcW w:w="1497" w:type="dxa"/>
            <w:vAlign w:val="bottom"/>
          </w:tcPr>
          <w:p w14:paraId="628FBD12" w14:textId="2600F90C"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rPr>
              <w:t>5</w:t>
            </w:r>
            <w:r>
              <w:rPr>
                <w:rFonts w:ascii="Times New Roman" w:hAnsi="Times New Roman" w:cs="Times New Roman"/>
              </w:rPr>
              <w:t>,</w:t>
            </w:r>
            <w:r w:rsidRPr="00F77CD9">
              <w:rPr>
                <w:rFonts w:ascii="Times New Roman" w:hAnsi="Times New Roman" w:cs="Times New Roman"/>
              </w:rPr>
              <w:t>856</w:t>
            </w:r>
            <w:r>
              <w:rPr>
                <w:rFonts w:ascii="Times New Roman" w:hAnsi="Times New Roman" w:cs="Times New Roman"/>
              </w:rPr>
              <w:t>,</w:t>
            </w:r>
            <w:r w:rsidRPr="00F77CD9">
              <w:rPr>
                <w:rFonts w:ascii="Times New Roman" w:hAnsi="Times New Roman" w:cs="Times New Roman"/>
              </w:rPr>
              <w:t>722</w:t>
            </w:r>
          </w:p>
        </w:tc>
      </w:tr>
      <w:tr w:rsidR="00F77CD9" w14:paraId="4857ED58" w14:textId="56ECE5B0" w:rsidTr="00F77CD9">
        <w:tc>
          <w:tcPr>
            <w:tcW w:w="2419" w:type="dxa"/>
          </w:tcPr>
          <w:p w14:paraId="7D5AA462" w14:textId="77777777" w:rsidR="00F77CD9" w:rsidRDefault="00F77CD9" w:rsidP="00667B8B">
            <w:pPr>
              <w:rPr>
                <w:rFonts w:ascii="Times New Roman" w:hAnsi="Times New Roman" w:cs="Times New Roman"/>
              </w:rPr>
            </w:pPr>
          </w:p>
        </w:tc>
        <w:tc>
          <w:tcPr>
            <w:tcW w:w="1290" w:type="dxa"/>
          </w:tcPr>
          <w:p w14:paraId="196142AF" w14:textId="77777777" w:rsidR="00F77CD9" w:rsidRPr="00285D46" w:rsidRDefault="00F77CD9" w:rsidP="00EC3665">
            <w:pPr>
              <w:jc w:val="center"/>
              <w:rPr>
                <w:rFonts w:ascii="Times New Roman" w:hAnsi="Times New Roman" w:cs="Times New Roman"/>
              </w:rPr>
            </w:pPr>
          </w:p>
        </w:tc>
        <w:tc>
          <w:tcPr>
            <w:tcW w:w="1290" w:type="dxa"/>
          </w:tcPr>
          <w:p w14:paraId="4347E973" w14:textId="77777777" w:rsidR="00F77CD9" w:rsidRPr="00285D46" w:rsidRDefault="00F77CD9" w:rsidP="00EC3665">
            <w:pPr>
              <w:jc w:val="center"/>
              <w:rPr>
                <w:rFonts w:ascii="Times New Roman" w:hAnsi="Times New Roman" w:cs="Times New Roman"/>
              </w:rPr>
            </w:pPr>
          </w:p>
        </w:tc>
        <w:tc>
          <w:tcPr>
            <w:tcW w:w="1290" w:type="dxa"/>
          </w:tcPr>
          <w:p w14:paraId="38D3AB42" w14:textId="77777777" w:rsidR="00F77CD9" w:rsidRPr="00F77CD9" w:rsidRDefault="00F77CD9" w:rsidP="00EC3665">
            <w:pPr>
              <w:jc w:val="center"/>
              <w:rPr>
                <w:rFonts w:ascii="Times New Roman" w:hAnsi="Times New Roman" w:cs="Times New Roman"/>
              </w:rPr>
            </w:pPr>
          </w:p>
        </w:tc>
        <w:tc>
          <w:tcPr>
            <w:tcW w:w="1131" w:type="dxa"/>
          </w:tcPr>
          <w:p w14:paraId="2B5DCB95" w14:textId="77777777" w:rsidR="00F77CD9" w:rsidRPr="00F77CD9" w:rsidRDefault="00F77CD9" w:rsidP="00EC3665">
            <w:pPr>
              <w:jc w:val="center"/>
              <w:rPr>
                <w:rFonts w:ascii="Times New Roman" w:hAnsi="Times New Roman" w:cs="Times New Roman"/>
              </w:rPr>
            </w:pPr>
          </w:p>
        </w:tc>
        <w:tc>
          <w:tcPr>
            <w:tcW w:w="1290" w:type="dxa"/>
          </w:tcPr>
          <w:p w14:paraId="4B30ACB6" w14:textId="77777777" w:rsidR="00F77CD9" w:rsidRPr="00F77CD9" w:rsidRDefault="00F77CD9" w:rsidP="00EC3665">
            <w:pPr>
              <w:jc w:val="center"/>
              <w:rPr>
                <w:rFonts w:ascii="Times New Roman" w:hAnsi="Times New Roman" w:cs="Times New Roman"/>
              </w:rPr>
            </w:pPr>
          </w:p>
        </w:tc>
        <w:tc>
          <w:tcPr>
            <w:tcW w:w="1416" w:type="dxa"/>
          </w:tcPr>
          <w:p w14:paraId="4A707312" w14:textId="77777777" w:rsidR="00F77CD9" w:rsidRPr="00285D46" w:rsidRDefault="00F77CD9" w:rsidP="00EC3665">
            <w:pPr>
              <w:jc w:val="center"/>
              <w:rPr>
                <w:rFonts w:ascii="Times New Roman" w:hAnsi="Times New Roman" w:cs="Times New Roman"/>
              </w:rPr>
            </w:pPr>
          </w:p>
        </w:tc>
        <w:tc>
          <w:tcPr>
            <w:tcW w:w="1311" w:type="dxa"/>
          </w:tcPr>
          <w:p w14:paraId="198A309E" w14:textId="77777777" w:rsidR="00F77CD9" w:rsidRPr="00285D46" w:rsidRDefault="00F77CD9" w:rsidP="00EC3665">
            <w:pPr>
              <w:jc w:val="center"/>
              <w:rPr>
                <w:rFonts w:ascii="Times New Roman" w:hAnsi="Times New Roman" w:cs="Times New Roman"/>
              </w:rPr>
            </w:pPr>
          </w:p>
        </w:tc>
        <w:tc>
          <w:tcPr>
            <w:tcW w:w="1497" w:type="dxa"/>
          </w:tcPr>
          <w:p w14:paraId="4391748A" w14:textId="77777777" w:rsidR="00F77CD9" w:rsidRPr="00285D46" w:rsidRDefault="00F77CD9" w:rsidP="00EC3665">
            <w:pPr>
              <w:jc w:val="center"/>
              <w:rPr>
                <w:rFonts w:ascii="Times New Roman" w:hAnsi="Times New Roman" w:cs="Times New Roman"/>
              </w:rPr>
            </w:pPr>
          </w:p>
        </w:tc>
      </w:tr>
      <w:tr w:rsidR="00F77CD9" w14:paraId="40DFCC88" w14:textId="49EE719B" w:rsidTr="00F77CD9">
        <w:tc>
          <w:tcPr>
            <w:tcW w:w="2419" w:type="dxa"/>
          </w:tcPr>
          <w:p w14:paraId="31B40625" w14:textId="65865D43" w:rsidR="00F77CD9" w:rsidRPr="00E705F8" w:rsidRDefault="00F77CD9" w:rsidP="00667B8B">
            <w:pPr>
              <w:rPr>
                <w:rFonts w:ascii="Times New Roman" w:hAnsi="Times New Roman" w:cs="Times New Roman"/>
                <w:i/>
              </w:rPr>
            </w:pPr>
            <w:r w:rsidRPr="00E705F8">
              <w:rPr>
                <w:rFonts w:ascii="Times New Roman" w:hAnsi="Times New Roman" w:cs="Times New Roman"/>
                <w:i/>
              </w:rPr>
              <w:t>Production</w:t>
            </w:r>
            <w:r>
              <w:rPr>
                <w:rFonts w:ascii="Times New Roman" w:hAnsi="Times New Roman" w:cs="Times New Roman"/>
                <w:i/>
              </w:rPr>
              <w:t xml:space="preserve"> (kilograms per household per year)</w:t>
            </w:r>
          </w:p>
        </w:tc>
        <w:tc>
          <w:tcPr>
            <w:tcW w:w="1290" w:type="dxa"/>
          </w:tcPr>
          <w:p w14:paraId="625C7E60" w14:textId="77777777" w:rsidR="00F77CD9" w:rsidRPr="00285D46" w:rsidRDefault="00F77CD9" w:rsidP="00EC3665">
            <w:pPr>
              <w:jc w:val="center"/>
              <w:rPr>
                <w:rFonts w:ascii="Times New Roman" w:hAnsi="Times New Roman" w:cs="Times New Roman"/>
              </w:rPr>
            </w:pPr>
          </w:p>
        </w:tc>
        <w:tc>
          <w:tcPr>
            <w:tcW w:w="1290" w:type="dxa"/>
          </w:tcPr>
          <w:p w14:paraId="116906EA" w14:textId="77777777" w:rsidR="00F77CD9" w:rsidRPr="00285D46" w:rsidRDefault="00F77CD9" w:rsidP="00EC3665">
            <w:pPr>
              <w:jc w:val="center"/>
              <w:rPr>
                <w:rFonts w:ascii="Times New Roman" w:hAnsi="Times New Roman" w:cs="Times New Roman"/>
              </w:rPr>
            </w:pPr>
          </w:p>
        </w:tc>
        <w:tc>
          <w:tcPr>
            <w:tcW w:w="1290" w:type="dxa"/>
          </w:tcPr>
          <w:p w14:paraId="053AF0EA" w14:textId="77777777" w:rsidR="00F77CD9" w:rsidRPr="00F77CD9" w:rsidRDefault="00F77CD9" w:rsidP="00EC3665">
            <w:pPr>
              <w:jc w:val="center"/>
              <w:rPr>
                <w:rFonts w:ascii="Times New Roman" w:hAnsi="Times New Roman" w:cs="Times New Roman"/>
              </w:rPr>
            </w:pPr>
          </w:p>
        </w:tc>
        <w:tc>
          <w:tcPr>
            <w:tcW w:w="1131" w:type="dxa"/>
          </w:tcPr>
          <w:p w14:paraId="4138F36F" w14:textId="77777777" w:rsidR="00F77CD9" w:rsidRPr="00F77CD9" w:rsidRDefault="00F77CD9" w:rsidP="00EC3665">
            <w:pPr>
              <w:jc w:val="center"/>
              <w:rPr>
                <w:rFonts w:ascii="Times New Roman" w:hAnsi="Times New Roman" w:cs="Times New Roman"/>
              </w:rPr>
            </w:pPr>
          </w:p>
        </w:tc>
        <w:tc>
          <w:tcPr>
            <w:tcW w:w="1290" w:type="dxa"/>
          </w:tcPr>
          <w:p w14:paraId="37F9AA0A" w14:textId="77777777" w:rsidR="00F77CD9" w:rsidRPr="00F77CD9" w:rsidRDefault="00F77CD9" w:rsidP="00EC3665">
            <w:pPr>
              <w:jc w:val="center"/>
              <w:rPr>
                <w:rFonts w:ascii="Times New Roman" w:hAnsi="Times New Roman" w:cs="Times New Roman"/>
              </w:rPr>
            </w:pPr>
          </w:p>
        </w:tc>
        <w:tc>
          <w:tcPr>
            <w:tcW w:w="1416" w:type="dxa"/>
          </w:tcPr>
          <w:p w14:paraId="04B18B48" w14:textId="77777777" w:rsidR="00F77CD9" w:rsidRPr="00285D46" w:rsidRDefault="00F77CD9" w:rsidP="00EC3665">
            <w:pPr>
              <w:jc w:val="center"/>
              <w:rPr>
                <w:rFonts w:ascii="Times New Roman" w:hAnsi="Times New Roman" w:cs="Times New Roman"/>
              </w:rPr>
            </w:pPr>
          </w:p>
        </w:tc>
        <w:tc>
          <w:tcPr>
            <w:tcW w:w="1311" w:type="dxa"/>
          </w:tcPr>
          <w:p w14:paraId="43AE4F5A" w14:textId="77777777" w:rsidR="00F77CD9" w:rsidRPr="00285D46" w:rsidRDefault="00F77CD9" w:rsidP="00EC3665">
            <w:pPr>
              <w:jc w:val="center"/>
              <w:rPr>
                <w:rFonts w:ascii="Times New Roman" w:hAnsi="Times New Roman" w:cs="Times New Roman"/>
              </w:rPr>
            </w:pPr>
          </w:p>
        </w:tc>
        <w:tc>
          <w:tcPr>
            <w:tcW w:w="1497" w:type="dxa"/>
          </w:tcPr>
          <w:p w14:paraId="6B7BEA0D" w14:textId="77777777" w:rsidR="00F77CD9" w:rsidRPr="00285D46" w:rsidRDefault="00F77CD9" w:rsidP="00EC3665">
            <w:pPr>
              <w:jc w:val="center"/>
              <w:rPr>
                <w:rFonts w:ascii="Times New Roman" w:hAnsi="Times New Roman" w:cs="Times New Roman"/>
              </w:rPr>
            </w:pPr>
          </w:p>
        </w:tc>
      </w:tr>
      <w:tr w:rsidR="00F77CD9" w14:paraId="46330AA7" w14:textId="34CF973D" w:rsidTr="00C6438C">
        <w:tc>
          <w:tcPr>
            <w:tcW w:w="2419" w:type="dxa"/>
          </w:tcPr>
          <w:p w14:paraId="64B643C3" w14:textId="072EBC1C" w:rsidR="00F77CD9" w:rsidRPr="00E705F8" w:rsidRDefault="00F77CD9" w:rsidP="00857E6A">
            <w:pPr>
              <w:rPr>
                <w:rFonts w:ascii="Times New Roman" w:hAnsi="Times New Roman" w:cs="Times New Roman"/>
              </w:rPr>
            </w:pPr>
            <w:r>
              <w:rPr>
                <w:rFonts w:ascii="Times New Roman" w:hAnsi="Times New Roman" w:cs="Times New Roman"/>
              </w:rPr>
              <w:t xml:space="preserve">       Milk production  </w:t>
            </w:r>
          </w:p>
        </w:tc>
        <w:tc>
          <w:tcPr>
            <w:tcW w:w="1290" w:type="dxa"/>
            <w:vAlign w:val="bottom"/>
          </w:tcPr>
          <w:p w14:paraId="3F527F2F" w14:textId="3C6D0C4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1581.5</w:t>
            </w:r>
          </w:p>
        </w:tc>
        <w:tc>
          <w:tcPr>
            <w:tcW w:w="1290" w:type="dxa"/>
            <w:vAlign w:val="bottom"/>
          </w:tcPr>
          <w:p w14:paraId="5AE604C4" w14:textId="6021F1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1316.1</w:t>
            </w:r>
          </w:p>
        </w:tc>
        <w:tc>
          <w:tcPr>
            <w:tcW w:w="1290" w:type="dxa"/>
            <w:vAlign w:val="bottom"/>
          </w:tcPr>
          <w:p w14:paraId="4551B31D" w14:textId="7451D5F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1550.3</w:t>
            </w:r>
          </w:p>
        </w:tc>
        <w:tc>
          <w:tcPr>
            <w:tcW w:w="1131" w:type="dxa"/>
            <w:vAlign w:val="bottom"/>
          </w:tcPr>
          <w:p w14:paraId="6A512631" w14:textId="2B7A8BCC"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8098.3</w:t>
            </w:r>
          </w:p>
        </w:tc>
        <w:tc>
          <w:tcPr>
            <w:tcW w:w="1290" w:type="dxa"/>
            <w:vAlign w:val="bottom"/>
          </w:tcPr>
          <w:p w14:paraId="2D783298" w14:textId="73ABD15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4122.3</w:t>
            </w:r>
          </w:p>
        </w:tc>
        <w:tc>
          <w:tcPr>
            <w:tcW w:w="1416" w:type="dxa"/>
            <w:vAlign w:val="bottom"/>
          </w:tcPr>
          <w:p w14:paraId="685777FA" w14:textId="19CF06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9169.5</w:t>
            </w:r>
          </w:p>
        </w:tc>
        <w:tc>
          <w:tcPr>
            <w:tcW w:w="1311" w:type="dxa"/>
            <w:vAlign w:val="bottom"/>
          </w:tcPr>
          <w:p w14:paraId="2399C7F1" w14:textId="3E826B3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8692.2</w:t>
            </w:r>
          </w:p>
        </w:tc>
        <w:tc>
          <w:tcPr>
            <w:tcW w:w="1497" w:type="dxa"/>
            <w:vAlign w:val="bottom"/>
          </w:tcPr>
          <w:p w14:paraId="1A24817A" w14:textId="0E5F164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9257.6</w:t>
            </w:r>
          </w:p>
        </w:tc>
      </w:tr>
      <w:tr w:rsidR="00F77CD9" w14:paraId="75FB8589" w14:textId="179B6DA9" w:rsidTr="00C6438C">
        <w:tc>
          <w:tcPr>
            <w:tcW w:w="2419" w:type="dxa"/>
          </w:tcPr>
          <w:p w14:paraId="71237E1F" w14:textId="6DF3DD24" w:rsidR="00F77CD9" w:rsidRDefault="00F77CD9" w:rsidP="00857E6A">
            <w:pPr>
              <w:rPr>
                <w:rFonts w:ascii="Times New Roman" w:hAnsi="Times New Roman" w:cs="Times New Roman"/>
              </w:rPr>
            </w:pPr>
            <w:r>
              <w:rPr>
                <w:rFonts w:ascii="Times New Roman" w:hAnsi="Times New Roman" w:cs="Times New Roman"/>
              </w:rPr>
              <w:t xml:space="preserve">       Meat production </w:t>
            </w:r>
          </w:p>
        </w:tc>
        <w:tc>
          <w:tcPr>
            <w:tcW w:w="1290" w:type="dxa"/>
            <w:vAlign w:val="bottom"/>
          </w:tcPr>
          <w:p w14:paraId="79AA6D69" w14:textId="1366851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434.7</w:t>
            </w:r>
          </w:p>
        </w:tc>
        <w:tc>
          <w:tcPr>
            <w:tcW w:w="1290" w:type="dxa"/>
            <w:vAlign w:val="bottom"/>
          </w:tcPr>
          <w:p w14:paraId="1A34429E" w14:textId="10DAD1B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877.8</w:t>
            </w:r>
          </w:p>
        </w:tc>
        <w:tc>
          <w:tcPr>
            <w:tcW w:w="1290" w:type="dxa"/>
            <w:vAlign w:val="bottom"/>
          </w:tcPr>
          <w:p w14:paraId="61EC6969" w14:textId="7B60DFF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426.4</w:t>
            </w:r>
          </w:p>
        </w:tc>
        <w:tc>
          <w:tcPr>
            <w:tcW w:w="1131" w:type="dxa"/>
            <w:vAlign w:val="bottom"/>
          </w:tcPr>
          <w:p w14:paraId="4594BBF5" w14:textId="392E664D"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80.4</w:t>
            </w:r>
          </w:p>
        </w:tc>
        <w:tc>
          <w:tcPr>
            <w:tcW w:w="1290" w:type="dxa"/>
            <w:vAlign w:val="bottom"/>
          </w:tcPr>
          <w:p w14:paraId="7D4CE5D8" w14:textId="7AE22B5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380.9</w:t>
            </w:r>
          </w:p>
        </w:tc>
        <w:tc>
          <w:tcPr>
            <w:tcW w:w="1416" w:type="dxa"/>
            <w:vAlign w:val="bottom"/>
          </w:tcPr>
          <w:p w14:paraId="40191E6F" w14:textId="24A1D61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79.5</w:t>
            </w:r>
          </w:p>
        </w:tc>
        <w:tc>
          <w:tcPr>
            <w:tcW w:w="1311" w:type="dxa"/>
            <w:vAlign w:val="bottom"/>
          </w:tcPr>
          <w:p w14:paraId="312CF68F" w14:textId="3209CE37"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89.0</w:t>
            </w:r>
          </w:p>
        </w:tc>
        <w:tc>
          <w:tcPr>
            <w:tcW w:w="1497" w:type="dxa"/>
            <w:vAlign w:val="bottom"/>
          </w:tcPr>
          <w:p w14:paraId="4763FDFB" w14:textId="70E58DBB"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217.4</w:t>
            </w:r>
          </w:p>
        </w:tc>
      </w:tr>
      <w:tr w:rsidR="00F77CD9" w14:paraId="7F9FE905" w14:textId="372D8DA7" w:rsidTr="00F77CD9">
        <w:tc>
          <w:tcPr>
            <w:tcW w:w="2419" w:type="dxa"/>
          </w:tcPr>
          <w:p w14:paraId="1072487A" w14:textId="77777777" w:rsidR="00F77CD9" w:rsidRDefault="00F77CD9" w:rsidP="00667B8B">
            <w:pPr>
              <w:rPr>
                <w:rFonts w:ascii="Times New Roman" w:hAnsi="Times New Roman" w:cs="Times New Roman"/>
              </w:rPr>
            </w:pPr>
          </w:p>
        </w:tc>
        <w:tc>
          <w:tcPr>
            <w:tcW w:w="1290" w:type="dxa"/>
          </w:tcPr>
          <w:p w14:paraId="0B531BA2" w14:textId="77777777" w:rsidR="00F77CD9" w:rsidRPr="00285D46" w:rsidRDefault="00F77CD9" w:rsidP="00EC3665">
            <w:pPr>
              <w:jc w:val="center"/>
              <w:rPr>
                <w:rFonts w:ascii="Times New Roman" w:hAnsi="Times New Roman" w:cs="Times New Roman"/>
              </w:rPr>
            </w:pPr>
          </w:p>
        </w:tc>
        <w:tc>
          <w:tcPr>
            <w:tcW w:w="1290" w:type="dxa"/>
          </w:tcPr>
          <w:p w14:paraId="0E57C8E2" w14:textId="77777777" w:rsidR="00F77CD9" w:rsidRPr="00285D46" w:rsidRDefault="00F77CD9" w:rsidP="00EC3665">
            <w:pPr>
              <w:jc w:val="center"/>
              <w:rPr>
                <w:rFonts w:ascii="Times New Roman" w:hAnsi="Times New Roman" w:cs="Times New Roman"/>
              </w:rPr>
            </w:pPr>
          </w:p>
        </w:tc>
        <w:tc>
          <w:tcPr>
            <w:tcW w:w="1290" w:type="dxa"/>
          </w:tcPr>
          <w:p w14:paraId="58C22DF6" w14:textId="77777777" w:rsidR="00F77CD9" w:rsidRPr="00F77CD9" w:rsidRDefault="00F77CD9" w:rsidP="00EC3665">
            <w:pPr>
              <w:jc w:val="center"/>
              <w:rPr>
                <w:rFonts w:ascii="Times New Roman" w:hAnsi="Times New Roman" w:cs="Times New Roman"/>
              </w:rPr>
            </w:pPr>
          </w:p>
        </w:tc>
        <w:tc>
          <w:tcPr>
            <w:tcW w:w="1131" w:type="dxa"/>
          </w:tcPr>
          <w:p w14:paraId="2C6A287C" w14:textId="77777777" w:rsidR="00F77CD9" w:rsidRPr="00F77CD9" w:rsidRDefault="00F77CD9" w:rsidP="00EC3665">
            <w:pPr>
              <w:jc w:val="center"/>
              <w:rPr>
                <w:rFonts w:ascii="Times New Roman" w:hAnsi="Times New Roman" w:cs="Times New Roman"/>
              </w:rPr>
            </w:pPr>
          </w:p>
        </w:tc>
        <w:tc>
          <w:tcPr>
            <w:tcW w:w="1290" w:type="dxa"/>
          </w:tcPr>
          <w:p w14:paraId="384008A5" w14:textId="77777777" w:rsidR="00F77CD9" w:rsidRPr="00F77CD9" w:rsidRDefault="00F77CD9" w:rsidP="00EC3665">
            <w:pPr>
              <w:jc w:val="center"/>
              <w:rPr>
                <w:rFonts w:ascii="Times New Roman" w:hAnsi="Times New Roman" w:cs="Times New Roman"/>
              </w:rPr>
            </w:pPr>
          </w:p>
        </w:tc>
        <w:tc>
          <w:tcPr>
            <w:tcW w:w="1416" w:type="dxa"/>
          </w:tcPr>
          <w:p w14:paraId="148308C8" w14:textId="77777777" w:rsidR="00F77CD9" w:rsidRPr="00285D46" w:rsidRDefault="00F77CD9" w:rsidP="00EC3665">
            <w:pPr>
              <w:jc w:val="center"/>
              <w:rPr>
                <w:rFonts w:ascii="Times New Roman" w:hAnsi="Times New Roman" w:cs="Times New Roman"/>
              </w:rPr>
            </w:pPr>
          </w:p>
        </w:tc>
        <w:tc>
          <w:tcPr>
            <w:tcW w:w="1311" w:type="dxa"/>
          </w:tcPr>
          <w:p w14:paraId="631FDE8E" w14:textId="77777777" w:rsidR="00F77CD9" w:rsidRPr="00285D46" w:rsidRDefault="00F77CD9" w:rsidP="00EC3665">
            <w:pPr>
              <w:jc w:val="center"/>
              <w:rPr>
                <w:rFonts w:ascii="Times New Roman" w:hAnsi="Times New Roman" w:cs="Times New Roman"/>
              </w:rPr>
            </w:pPr>
          </w:p>
        </w:tc>
        <w:tc>
          <w:tcPr>
            <w:tcW w:w="1497" w:type="dxa"/>
          </w:tcPr>
          <w:p w14:paraId="1B468424" w14:textId="77777777" w:rsidR="00F77CD9" w:rsidRPr="00285D46" w:rsidRDefault="00F77CD9" w:rsidP="00EC3665">
            <w:pPr>
              <w:jc w:val="center"/>
              <w:rPr>
                <w:rFonts w:ascii="Times New Roman" w:hAnsi="Times New Roman" w:cs="Times New Roman"/>
              </w:rPr>
            </w:pPr>
          </w:p>
        </w:tc>
      </w:tr>
      <w:tr w:rsidR="00F77CD9" w14:paraId="1CC5FED3" w14:textId="3BA3BD0F" w:rsidTr="00F77CD9">
        <w:tc>
          <w:tcPr>
            <w:tcW w:w="2419" w:type="dxa"/>
          </w:tcPr>
          <w:p w14:paraId="721727B1" w14:textId="77777777" w:rsidR="00F77CD9" w:rsidRDefault="00F77CD9" w:rsidP="00667B8B">
            <w:pPr>
              <w:rPr>
                <w:rFonts w:ascii="Times New Roman" w:hAnsi="Times New Roman" w:cs="Times New Roman"/>
                <w:i/>
              </w:rPr>
            </w:pPr>
            <w:r w:rsidRPr="000E1B39">
              <w:rPr>
                <w:rFonts w:ascii="Times New Roman" w:hAnsi="Times New Roman" w:cs="Times New Roman"/>
                <w:i/>
              </w:rPr>
              <w:t>Cattle</w:t>
            </w:r>
            <w:r>
              <w:rPr>
                <w:rFonts w:ascii="Times New Roman" w:hAnsi="Times New Roman" w:cs="Times New Roman"/>
                <w:i/>
              </w:rPr>
              <w:t xml:space="preserve"> </w:t>
            </w:r>
          </w:p>
          <w:p w14:paraId="073B29D4" w14:textId="7D5AB120" w:rsidR="00F77CD9" w:rsidRPr="000E1B39" w:rsidRDefault="00F77CD9" w:rsidP="00667B8B">
            <w:pPr>
              <w:rPr>
                <w:rFonts w:ascii="Times New Roman" w:hAnsi="Times New Roman" w:cs="Times New Roman"/>
                <w:i/>
              </w:rPr>
            </w:pPr>
            <w:r>
              <w:rPr>
                <w:rFonts w:ascii="Times New Roman" w:hAnsi="Times New Roman" w:cs="Times New Roman"/>
                <w:i/>
              </w:rPr>
              <w:t>(Tropical livestock units</w:t>
            </w:r>
            <w:r w:rsidRPr="000E1B39">
              <w:rPr>
                <w:rFonts w:ascii="Times New Roman" w:hAnsi="Times New Roman" w:cs="Times New Roman"/>
                <w:i/>
              </w:rPr>
              <w:t>)</w:t>
            </w:r>
          </w:p>
        </w:tc>
        <w:tc>
          <w:tcPr>
            <w:tcW w:w="1290" w:type="dxa"/>
          </w:tcPr>
          <w:p w14:paraId="03C055A1" w14:textId="77777777" w:rsidR="00F77CD9" w:rsidRPr="00285D46" w:rsidRDefault="00F77CD9" w:rsidP="00EC3665">
            <w:pPr>
              <w:jc w:val="center"/>
              <w:rPr>
                <w:rFonts w:ascii="Times New Roman" w:hAnsi="Times New Roman" w:cs="Times New Roman"/>
              </w:rPr>
            </w:pPr>
          </w:p>
        </w:tc>
        <w:tc>
          <w:tcPr>
            <w:tcW w:w="1290" w:type="dxa"/>
          </w:tcPr>
          <w:p w14:paraId="04A1AA07" w14:textId="77777777" w:rsidR="00F77CD9" w:rsidRPr="00285D46" w:rsidRDefault="00F77CD9" w:rsidP="00EC3665">
            <w:pPr>
              <w:jc w:val="center"/>
              <w:rPr>
                <w:rFonts w:ascii="Times New Roman" w:hAnsi="Times New Roman" w:cs="Times New Roman"/>
              </w:rPr>
            </w:pPr>
          </w:p>
        </w:tc>
        <w:tc>
          <w:tcPr>
            <w:tcW w:w="1290" w:type="dxa"/>
          </w:tcPr>
          <w:p w14:paraId="49048C49" w14:textId="77777777" w:rsidR="00F77CD9" w:rsidRPr="00F77CD9" w:rsidRDefault="00F77CD9" w:rsidP="00EC3665">
            <w:pPr>
              <w:jc w:val="center"/>
              <w:rPr>
                <w:rFonts w:ascii="Times New Roman" w:hAnsi="Times New Roman" w:cs="Times New Roman"/>
              </w:rPr>
            </w:pPr>
          </w:p>
        </w:tc>
        <w:tc>
          <w:tcPr>
            <w:tcW w:w="1131" w:type="dxa"/>
          </w:tcPr>
          <w:p w14:paraId="4E8699C5" w14:textId="77777777" w:rsidR="00F77CD9" w:rsidRPr="00F77CD9" w:rsidRDefault="00F77CD9" w:rsidP="00EC3665">
            <w:pPr>
              <w:jc w:val="center"/>
              <w:rPr>
                <w:rFonts w:ascii="Times New Roman" w:hAnsi="Times New Roman" w:cs="Times New Roman"/>
              </w:rPr>
            </w:pPr>
          </w:p>
        </w:tc>
        <w:tc>
          <w:tcPr>
            <w:tcW w:w="1290" w:type="dxa"/>
          </w:tcPr>
          <w:p w14:paraId="73F117E7" w14:textId="77777777" w:rsidR="00F77CD9" w:rsidRPr="00F77CD9" w:rsidRDefault="00F77CD9" w:rsidP="00EC3665">
            <w:pPr>
              <w:jc w:val="center"/>
              <w:rPr>
                <w:rFonts w:ascii="Times New Roman" w:hAnsi="Times New Roman" w:cs="Times New Roman"/>
              </w:rPr>
            </w:pPr>
          </w:p>
        </w:tc>
        <w:tc>
          <w:tcPr>
            <w:tcW w:w="1416" w:type="dxa"/>
          </w:tcPr>
          <w:p w14:paraId="1DCFBA71" w14:textId="77777777" w:rsidR="00F77CD9" w:rsidRPr="00285D46" w:rsidRDefault="00F77CD9" w:rsidP="00EC3665">
            <w:pPr>
              <w:jc w:val="center"/>
              <w:rPr>
                <w:rFonts w:ascii="Times New Roman" w:hAnsi="Times New Roman" w:cs="Times New Roman"/>
              </w:rPr>
            </w:pPr>
          </w:p>
        </w:tc>
        <w:tc>
          <w:tcPr>
            <w:tcW w:w="1311" w:type="dxa"/>
          </w:tcPr>
          <w:p w14:paraId="083CC545" w14:textId="77777777" w:rsidR="00F77CD9" w:rsidRPr="00285D46" w:rsidRDefault="00F77CD9" w:rsidP="00EC3665">
            <w:pPr>
              <w:jc w:val="center"/>
              <w:rPr>
                <w:rFonts w:ascii="Times New Roman" w:hAnsi="Times New Roman" w:cs="Times New Roman"/>
              </w:rPr>
            </w:pPr>
          </w:p>
        </w:tc>
        <w:tc>
          <w:tcPr>
            <w:tcW w:w="1497" w:type="dxa"/>
          </w:tcPr>
          <w:p w14:paraId="17330875" w14:textId="77777777" w:rsidR="00F77CD9" w:rsidRPr="00285D46" w:rsidRDefault="00F77CD9" w:rsidP="00EC3665">
            <w:pPr>
              <w:jc w:val="center"/>
              <w:rPr>
                <w:rFonts w:ascii="Times New Roman" w:hAnsi="Times New Roman" w:cs="Times New Roman"/>
              </w:rPr>
            </w:pPr>
          </w:p>
        </w:tc>
      </w:tr>
      <w:tr w:rsidR="00F77CD9" w14:paraId="4C88C73E" w14:textId="63C7808E" w:rsidTr="00C6438C">
        <w:tc>
          <w:tcPr>
            <w:tcW w:w="2419" w:type="dxa"/>
            <w:vAlign w:val="bottom"/>
          </w:tcPr>
          <w:p w14:paraId="4521254C" w14:textId="208C9C0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non-cows </w:t>
            </w:r>
          </w:p>
        </w:tc>
        <w:tc>
          <w:tcPr>
            <w:tcW w:w="1290" w:type="dxa"/>
            <w:vAlign w:val="bottom"/>
          </w:tcPr>
          <w:p w14:paraId="23A0B8F1" w14:textId="533E5824"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w:t>
            </w:r>
          </w:p>
        </w:tc>
        <w:tc>
          <w:tcPr>
            <w:tcW w:w="1290" w:type="dxa"/>
            <w:vAlign w:val="bottom"/>
          </w:tcPr>
          <w:p w14:paraId="67E3B157" w14:textId="6513D5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51754DD" w14:textId="6772260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5.8</w:t>
            </w:r>
          </w:p>
        </w:tc>
        <w:tc>
          <w:tcPr>
            <w:tcW w:w="1131" w:type="dxa"/>
            <w:vAlign w:val="bottom"/>
          </w:tcPr>
          <w:p w14:paraId="0B1F583D" w14:textId="4F9BEB15"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AFB58BD" w14:textId="7CCF7BA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6.0</w:t>
            </w:r>
          </w:p>
        </w:tc>
        <w:tc>
          <w:tcPr>
            <w:tcW w:w="1416" w:type="dxa"/>
            <w:vAlign w:val="bottom"/>
          </w:tcPr>
          <w:p w14:paraId="6716B3CD" w14:textId="0E6886D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2BDF4F4B" w14:textId="59D124EC"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w:t>
            </w:r>
          </w:p>
        </w:tc>
        <w:tc>
          <w:tcPr>
            <w:tcW w:w="1497" w:type="dxa"/>
            <w:vAlign w:val="bottom"/>
          </w:tcPr>
          <w:p w14:paraId="4FF44E51" w14:textId="317B422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4AA4BA45" w14:textId="2DC82801" w:rsidTr="00C6438C">
        <w:tc>
          <w:tcPr>
            <w:tcW w:w="2419" w:type="dxa"/>
            <w:vAlign w:val="bottom"/>
          </w:tcPr>
          <w:p w14:paraId="636DEC26" w14:textId="4A0E83E9"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Cows </w:t>
            </w:r>
          </w:p>
        </w:tc>
        <w:tc>
          <w:tcPr>
            <w:tcW w:w="1290" w:type="dxa"/>
            <w:vAlign w:val="bottom"/>
          </w:tcPr>
          <w:p w14:paraId="0B094DF1" w14:textId="1A915FB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w:t>
            </w:r>
          </w:p>
        </w:tc>
        <w:tc>
          <w:tcPr>
            <w:tcW w:w="1290" w:type="dxa"/>
            <w:vAlign w:val="bottom"/>
          </w:tcPr>
          <w:p w14:paraId="7EFFCBBF" w14:textId="7B9ED7A7"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6385D3E" w14:textId="2CF87CA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w:t>
            </w:r>
          </w:p>
        </w:tc>
        <w:tc>
          <w:tcPr>
            <w:tcW w:w="1131" w:type="dxa"/>
            <w:vAlign w:val="bottom"/>
          </w:tcPr>
          <w:p w14:paraId="2B5DDAEF" w14:textId="44456129"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AC26423" w14:textId="70FA9E1E"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w:t>
            </w:r>
          </w:p>
        </w:tc>
        <w:tc>
          <w:tcPr>
            <w:tcW w:w="1416" w:type="dxa"/>
            <w:vAlign w:val="bottom"/>
          </w:tcPr>
          <w:p w14:paraId="32C5F5E6" w14:textId="7D5FB91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4516945B" w14:textId="2148B808"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w:t>
            </w:r>
          </w:p>
        </w:tc>
        <w:tc>
          <w:tcPr>
            <w:tcW w:w="1497" w:type="dxa"/>
            <w:vAlign w:val="bottom"/>
          </w:tcPr>
          <w:p w14:paraId="01A40C69" w14:textId="60A4EE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0943CA08" w14:textId="6C158937" w:rsidTr="00C6438C">
        <w:tc>
          <w:tcPr>
            <w:tcW w:w="2419" w:type="dxa"/>
            <w:vAlign w:val="bottom"/>
          </w:tcPr>
          <w:p w14:paraId="6C9E0E24" w14:textId="5E6514D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non-cows </w:t>
            </w:r>
          </w:p>
        </w:tc>
        <w:tc>
          <w:tcPr>
            <w:tcW w:w="1290" w:type="dxa"/>
            <w:vAlign w:val="bottom"/>
          </w:tcPr>
          <w:p w14:paraId="06916A80" w14:textId="3412179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3AF67E0" w14:textId="0C5C6E6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290" w:type="dxa"/>
            <w:vAlign w:val="bottom"/>
          </w:tcPr>
          <w:p w14:paraId="4B30B8C4" w14:textId="06D050C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272D207B" w14:textId="748EB054"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1.5</w:t>
            </w:r>
          </w:p>
        </w:tc>
        <w:tc>
          <w:tcPr>
            <w:tcW w:w="1290" w:type="dxa"/>
            <w:vAlign w:val="bottom"/>
          </w:tcPr>
          <w:p w14:paraId="3FC27766" w14:textId="4A597924"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4CBB1FBB" w14:textId="6589457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1.5</w:t>
            </w:r>
          </w:p>
        </w:tc>
        <w:tc>
          <w:tcPr>
            <w:tcW w:w="1311" w:type="dxa"/>
            <w:vAlign w:val="bottom"/>
          </w:tcPr>
          <w:p w14:paraId="39373D97" w14:textId="60D2841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0.1</w:t>
            </w:r>
          </w:p>
        </w:tc>
        <w:tc>
          <w:tcPr>
            <w:tcW w:w="1497" w:type="dxa"/>
            <w:vAlign w:val="bottom"/>
          </w:tcPr>
          <w:p w14:paraId="072F295A" w14:textId="325661DA"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28021E78" w14:textId="123DFD23" w:rsidTr="00C6438C">
        <w:tc>
          <w:tcPr>
            <w:tcW w:w="2419" w:type="dxa"/>
            <w:vAlign w:val="bottom"/>
          </w:tcPr>
          <w:p w14:paraId="08AA42FE" w14:textId="1F8A4450"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Cows </w:t>
            </w:r>
          </w:p>
        </w:tc>
        <w:tc>
          <w:tcPr>
            <w:tcW w:w="1290" w:type="dxa"/>
            <w:vAlign w:val="bottom"/>
          </w:tcPr>
          <w:p w14:paraId="06D8B297" w14:textId="3CF26F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4247F3B1" w14:textId="0D9BF4A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2.2</w:t>
            </w:r>
          </w:p>
        </w:tc>
        <w:tc>
          <w:tcPr>
            <w:tcW w:w="1290" w:type="dxa"/>
            <w:vAlign w:val="bottom"/>
          </w:tcPr>
          <w:p w14:paraId="5D5CA6EA" w14:textId="37D8590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467C4223" w14:textId="6A6E211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290" w:type="dxa"/>
            <w:vAlign w:val="bottom"/>
          </w:tcPr>
          <w:p w14:paraId="0DFD94D9" w14:textId="4CBE2C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0E36EB43" w14:textId="5F14847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311" w:type="dxa"/>
            <w:vAlign w:val="bottom"/>
          </w:tcPr>
          <w:p w14:paraId="6EA66257" w14:textId="01482F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497" w:type="dxa"/>
            <w:vAlign w:val="bottom"/>
          </w:tcPr>
          <w:p w14:paraId="6523C226" w14:textId="36F4C1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2.2</w:t>
            </w:r>
          </w:p>
        </w:tc>
      </w:tr>
      <w:tr w:rsidR="00F77CD9" w14:paraId="290924E5" w14:textId="736CDECF" w:rsidTr="00C6438C">
        <w:tc>
          <w:tcPr>
            <w:tcW w:w="2419" w:type="dxa"/>
          </w:tcPr>
          <w:p w14:paraId="2779F4A4" w14:textId="77777777" w:rsidR="00F77CD9" w:rsidRPr="000E1B39" w:rsidRDefault="00F77CD9" w:rsidP="00667B8B">
            <w:pPr>
              <w:rPr>
                <w:rFonts w:ascii="Times New Roman" w:hAnsi="Times New Roman" w:cs="Times New Roman"/>
              </w:rPr>
            </w:pPr>
          </w:p>
        </w:tc>
        <w:tc>
          <w:tcPr>
            <w:tcW w:w="1290" w:type="dxa"/>
            <w:vAlign w:val="bottom"/>
          </w:tcPr>
          <w:p w14:paraId="0CAAF5C6" w14:textId="71E4F4D9" w:rsidR="00F77CD9" w:rsidRPr="00285D46" w:rsidRDefault="00F77CD9" w:rsidP="00EC3665">
            <w:pPr>
              <w:jc w:val="center"/>
              <w:rPr>
                <w:rFonts w:ascii="Times New Roman" w:hAnsi="Times New Roman" w:cs="Times New Roman"/>
              </w:rPr>
            </w:pPr>
          </w:p>
        </w:tc>
        <w:tc>
          <w:tcPr>
            <w:tcW w:w="1290" w:type="dxa"/>
            <w:vAlign w:val="bottom"/>
          </w:tcPr>
          <w:p w14:paraId="15A35744" w14:textId="1FCC0B94" w:rsidR="00F77CD9" w:rsidRPr="00285D46" w:rsidRDefault="00F77CD9" w:rsidP="00EC3665">
            <w:pPr>
              <w:jc w:val="center"/>
              <w:rPr>
                <w:rFonts w:ascii="Times New Roman" w:hAnsi="Times New Roman" w:cs="Times New Roman"/>
              </w:rPr>
            </w:pPr>
          </w:p>
        </w:tc>
        <w:tc>
          <w:tcPr>
            <w:tcW w:w="1290" w:type="dxa"/>
            <w:vAlign w:val="bottom"/>
          </w:tcPr>
          <w:p w14:paraId="3657973B" w14:textId="020F4B65" w:rsidR="00F77CD9" w:rsidRPr="00F77CD9" w:rsidRDefault="00F77CD9" w:rsidP="00EC3665">
            <w:pPr>
              <w:jc w:val="center"/>
              <w:rPr>
                <w:rFonts w:ascii="Times New Roman" w:hAnsi="Times New Roman" w:cs="Times New Roman"/>
              </w:rPr>
            </w:pPr>
          </w:p>
        </w:tc>
        <w:tc>
          <w:tcPr>
            <w:tcW w:w="1131" w:type="dxa"/>
            <w:vAlign w:val="bottom"/>
          </w:tcPr>
          <w:p w14:paraId="59518FDE" w14:textId="77777777" w:rsidR="00F77CD9" w:rsidRPr="00F77CD9" w:rsidRDefault="00F77CD9" w:rsidP="00EC3665">
            <w:pPr>
              <w:jc w:val="center"/>
              <w:rPr>
                <w:rFonts w:ascii="Times New Roman" w:hAnsi="Times New Roman" w:cs="Times New Roman"/>
              </w:rPr>
            </w:pPr>
          </w:p>
        </w:tc>
        <w:tc>
          <w:tcPr>
            <w:tcW w:w="1290" w:type="dxa"/>
            <w:vAlign w:val="bottom"/>
          </w:tcPr>
          <w:p w14:paraId="4E6FBD2A" w14:textId="192D8335" w:rsidR="00F77CD9" w:rsidRPr="00F77CD9" w:rsidRDefault="00F77CD9" w:rsidP="00EC3665">
            <w:pPr>
              <w:jc w:val="center"/>
              <w:rPr>
                <w:rFonts w:ascii="Times New Roman" w:hAnsi="Times New Roman" w:cs="Times New Roman"/>
              </w:rPr>
            </w:pPr>
          </w:p>
        </w:tc>
        <w:tc>
          <w:tcPr>
            <w:tcW w:w="1416" w:type="dxa"/>
            <w:vAlign w:val="bottom"/>
          </w:tcPr>
          <w:p w14:paraId="5DEBFAA5" w14:textId="174DA7DD" w:rsidR="00F77CD9" w:rsidRPr="00285D46" w:rsidRDefault="00F77CD9" w:rsidP="00EC3665">
            <w:pPr>
              <w:jc w:val="center"/>
              <w:rPr>
                <w:rFonts w:ascii="Times New Roman" w:hAnsi="Times New Roman" w:cs="Times New Roman"/>
              </w:rPr>
            </w:pPr>
          </w:p>
        </w:tc>
        <w:tc>
          <w:tcPr>
            <w:tcW w:w="1311" w:type="dxa"/>
            <w:vAlign w:val="bottom"/>
          </w:tcPr>
          <w:p w14:paraId="22567797" w14:textId="563701D2" w:rsidR="00F77CD9" w:rsidRPr="00285D46" w:rsidRDefault="00F77CD9" w:rsidP="00EC3665">
            <w:pPr>
              <w:jc w:val="center"/>
              <w:rPr>
                <w:rFonts w:ascii="Times New Roman" w:hAnsi="Times New Roman" w:cs="Times New Roman"/>
              </w:rPr>
            </w:pPr>
          </w:p>
        </w:tc>
        <w:tc>
          <w:tcPr>
            <w:tcW w:w="1497" w:type="dxa"/>
            <w:vAlign w:val="bottom"/>
          </w:tcPr>
          <w:p w14:paraId="3F91F3F3" w14:textId="2E6E3D6B" w:rsidR="00F77CD9" w:rsidRPr="00285D46" w:rsidRDefault="00F77CD9" w:rsidP="00EC3665">
            <w:pPr>
              <w:jc w:val="center"/>
              <w:rPr>
                <w:rFonts w:ascii="Times New Roman" w:hAnsi="Times New Roman" w:cs="Times New Roman"/>
              </w:rPr>
            </w:pPr>
          </w:p>
        </w:tc>
      </w:tr>
      <w:tr w:rsidR="00F77CD9" w14:paraId="0008BBE0" w14:textId="20EE5192" w:rsidTr="00C6438C">
        <w:tc>
          <w:tcPr>
            <w:tcW w:w="2419" w:type="dxa"/>
          </w:tcPr>
          <w:p w14:paraId="72CD9979" w14:textId="72D589FC" w:rsidR="00F77CD9" w:rsidRPr="000E1B39" w:rsidRDefault="00F77CD9" w:rsidP="00667B8B">
            <w:pPr>
              <w:rPr>
                <w:rFonts w:ascii="Times New Roman" w:hAnsi="Times New Roman" w:cs="Times New Roman"/>
                <w:i/>
              </w:rPr>
            </w:pPr>
            <w:r w:rsidRPr="000E1B39">
              <w:rPr>
                <w:rFonts w:ascii="Times New Roman" w:hAnsi="Times New Roman" w:cs="Times New Roman"/>
                <w:i/>
              </w:rPr>
              <w:t>Land</w:t>
            </w:r>
            <w:r>
              <w:rPr>
                <w:rFonts w:ascii="Times New Roman" w:hAnsi="Times New Roman" w:cs="Times New Roman"/>
                <w:i/>
              </w:rPr>
              <w:t xml:space="preserve"> (hectares)</w:t>
            </w:r>
          </w:p>
        </w:tc>
        <w:tc>
          <w:tcPr>
            <w:tcW w:w="1290" w:type="dxa"/>
            <w:vAlign w:val="bottom"/>
          </w:tcPr>
          <w:p w14:paraId="5485B955" w14:textId="467A135B" w:rsidR="00F77CD9" w:rsidRPr="00285D46" w:rsidRDefault="00F77CD9" w:rsidP="00EC3665">
            <w:pPr>
              <w:jc w:val="center"/>
              <w:rPr>
                <w:rFonts w:ascii="Times New Roman" w:hAnsi="Times New Roman" w:cs="Times New Roman"/>
              </w:rPr>
            </w:pPr>
          </w:p>
        </w:tc>
        <w:tc>
          <w:tcPr>
            <w:tcW w:w="1290" w:type="dxa"/>
            <w:vAlign w:val="bottom"/>
          </w:tcPr>
          <w:p w14:paraId="2923CDD1" w14:textId="5912EF7A" w:rsidR="00F77CD9" w:rsidRPr="00285D46" w:rsidRDefault="00F77CD9" w:rsidP="00EC3665">
            <w:pPr>
              <w:jc w:val="center"/>
              <w:rPr>
                <w:rFonts w:ascii="Times New Roman" w:hAnsi="Times New Roman" w:cs="Times New Roman"/>
              </w:rPr>
            </w:pPr>
          </w:p>
        </w:tc>
        <w:tc>
          <w:tcPr>
            <w:tcW w:w="1290" w:type="dxa"/>
            <w:vAlign w:val="bottom"/>
          </w:tcPr>
          <w:p w14:paraId="5D9B9FE5" w14:textId="4DA549F4" w:rsidR="00F77CD9" w:rsidRPr="00F77CD9" w:rsidRDefault="00F77CD9" w:rsidP="00EC3665">
            <w:pPr>
              <w:jc w:val="center"/>
              <w:rPr>
                <w:rFonts w:ascii="Times New Roman" w:hAnsi="Times New Roman" w:cs="Times New Roman"/>
              </w:rPr>
            </w:pPr>
          </w:p>
        </w:tc>
        <w:tc>
          <w:tcPr>
            <w:tcW w:w="1131" w:type="dxa"/>
            <w:vAlign w:val="bottom"/>
          </w:tcPr>
          <w:p w14:paraId="3651ED48" w14:textId="3E7920C3" w:rsidR="00F77CD9" w:rsidRPr="00F77CD9" w:rsidRDefault="00F77CD9" w:rsidP="00EC3665">
            <w:pPr>
              <w:jc w:val="center"/>
              <w:rPr>
                <w:rFonts w:ascii="Times New Roman" w:hAnsi="Times New Roman" w:cs="Times New Roman"/>
              </w:rPr>
            </w:pPr>
          </w:p>
        </w:tc>
        <w:tc>
          <w:tcPr>
            <w:tcW w:w="1290" w:type="dxa"/>
            <w:vAlign w:val="bottom"/>
          </w:tcPr>
          <w:p w14:paraId="6176935A" w14:textId="6E04EA81" w:rsidR="00F77CD9" w:rsidRPr="00F77CD9" w:rsidRDefault="00F77CD9" w:rsidP="00EC3665">
            <w:pPr>
              <w:jc w:val="center"/>
              <w:rPr>
                <w:rFonts w:ascii="Times New Roman" w:hAnsi="Times New Roman" w:cs="Times New Roman"/>
              </w:rPr>
            </w:pPr>
          </w:p>
        </w:tc>
        <w:tc>
          <w:tcPr>
            <w:tcW w:w="1416" w:type="dxa"/>
            <w:vAlign w:val="bottom"/>
          </w:tcPr>
          <w:p w14:paraId="0ADAD489" w14:textId="1446750B" w:rsidR="00F77CD9" w:rsidRPr="00285D46" w:rsidRDefault="00F77CD9" w:rsidP="00EC3665">
            <w:pPr>
              <w:jc w:val="center"/>
              <w:rPr>
                <w:rFonts w:ascii="Times New Roman" w:hAnsi="Times New Roman" w:cs="Times New Roman"/>
              </w:rPr>
            </w:pPr>
          </w:p>
        </w:tc>
        <w:tc>
          <w:tcPr>
            <w:tcW w:w="1311" w:type="dxa"/>
            <w:vAlign w:val="bottom"/>
          </w:tcPr>
          <w:p w14:paraId="4E83BCE1" w14:textId="0DDA8C56" w:rsidR="00F77CD9" w:rsidRPr="00285D46" w:rsidRDefault="00F77CD9" w:rsidP="00EC3665">
            <w:pPr>
              <w:jc w:val="center"/>
              <w:rPr>
                <w:rFonts w:ascii="Times New Roman" w:hAnsi="Times New Roman" w:cs="Times New Roman"/>
              </w:rPr>
            </w:pPr>
          </w:p>
        </w:tc>
        <w:tc>
          <w:tcPr>
            <w:tcW w:w="1497" w:type="dxa"/>
            <w:vAlign w:val="bottom"/>
          </w:tcPr>
          <w:p w14:paraId="41DA3D69" w14:textId="67A05B46" w:rsidR="00F77CD9" w:rsidRPr="00285D46" w:rsidRDefault="00F77CD9" w:rsidP="00EC3665">
            <w:pPr>
              <w:jc w:val="center"/>
              <w:rPr>
                <w:rFonts w:ascii="Times New Roman" w:hAnsi="Times New Roman" w:cs="Times New Roman"/>
              </w:rPr>
            </w:pPr>
          </w:p>
        </w:tc>
      </w:tr>
      <w:tr w:rsidR="00F77CD9" w14:paraId="4CC16FBC" w14:textId="55C0C90B" w:rsidTr="00C6438C">
        <w:tc>
          <w:tcPr>
            <w:tcW w:w="2419" w:type="dxa"/>
          </w:tcPr>
          <w:p w14:paraId="6A1C363F" w14:textId="3ED9206E" w:rsidR="00F77CD9" w:rsidRPr="000E1B39" w:rsidRDefault="00F77CD9" w:rsidP="00667B8B">
            <w:pPr>
              <w:rPr>
                <w:rFonts w:ascii="Times New Roman" w:hAnsi="Times New Roman" w:cs="Times New Roman"/>
              </w:rPr>
            </w:pPr>
            <w:r>
              <w:rPr>
                <w:rFonts w:ascii="Times New Roman" w:hAnsi="Times New Roman" w:cs="Times New Roman"/>
              </w:rPr>
              <w:t xml:space="preserve">        Cropland on farm </w:t>
            </w:r>
          </w:p>
        </w:tc>
        <w:tc>
          <w:tcPr>
            <w:tcW w:w="1290" w:type="dxa"/>
            <w:vAlign w:val="bottom"/>
          </w:tcPr>
          <w:p w14:paraId="5759FFBB" w14:textId="19F32F4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2B47F2D" w14:textId="7E50E50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1.40</w:t>
            </w:r>
          </w:p>
        </w:tc>
        <w:tc>
          <w:tcPr>
            <w:tcW w:w="1290" w:type="dxa"/>
            <w:vAlign w:val="bottom"/>
          </w:tcPr>
          <w:p w14:paraId="517FBDCF" w14:textId="55312D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01.0</w:t>
            </w:r>
          </w:p>
        </w:tc>
        <w:tc>
          <w:tcPr>
            <w:tcW w:w="1131" w:type="dxa"/>
            <w:vAlign w:val="bottom"/>
          </w:tcPr>
          <w:p w14:paraId="2CA18D96" w14:textId="4345F060"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290" w:type="dxa"/>
            <w:vAlign w:val="bottom"/>
          </w:tcPr>
          <w:p w14:paraId="1F1EC881" w14:textId="18507F05"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1.03</w:t>
            </w:r>
          </w:p>
        </w:tc>
        <w:tc>
          <w:tcPr>
            <w:tcW w:w="1416" w:type="dxa"/>
            <w:vAlign w:val="bottom"/>
          </w:tcPr>
          <w:p w14:paraId="23E07557" w14:textId="6CDF5F2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2.01</w:t>
            </w:r>
          </w:p>
        </w:tc>
        <w:tc>
          <w:tcPr>
            <w:tcW w:w="1311" w:type="dxa"/>
            <w:vAlign w:val="bottom"/>
          </w:tcPr>
          <w:p w14:paraId="114C973E" w14:textId="1B135E06"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497" w:type="dxa"/>
            <w:vAlign w:val="bottom"/>
          </w:tcPr>
          <w:p w14:paraId="061BDD7E" w14:textId="66A7E63C"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0.7</w:t>
            </w:r>
          </w:p>
        </w:tc>
      </w:tr>
      <w:tr w:rsidR="00F77CD9" w14:paraId="143E90BA" w14:textId="3A242857" w:rsidTr="00C6438C">
        <w:tc>
          <w:tcPr>
            <w:tcW w:w="2419" w:type="dxa"/>
          </w:tcPr>
          <w:p w14:paraId="616127F8" w14:textId="1D0C7713" w:rsidR="00F77CD9" w:rsidRDefault="00F77CD9" w:rsidP="00667B8B">
            <w:pPr>
              <w:rPr>
                <w:rFonts w:ascii="Times New Roman" w:hAnsi="Times New Roman" w:cs="Times New Roman"/>
              </w:rPr>
            </w:pPr>
            <w:r>
              <w:rPr>
                <w:rFonts w:ascii="Times New Roman" w:hAnsi="Times New Roman" w:cs="Times New Roman"/>
              </w:rPr>
              <w:t xml:space="preserve">        Cropland off farm </w:t>
            </w:r>
          </w:p>
        </w:tc>
        <w:tc>
          <w:tcPr>
            <w:tcW w:w="1290" w:type="dxa"/>
            <w:vAlign w:val="bottom"/>
          </w:tcPr>
          <w:p w14:paraId="67473E24" w14:textId="7D6BDD9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327DE3E" w14:textId="3E9A63C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0.60</w:t>
            </w:r>
          </w:p>
        </w:tc>
        <w:tc>
          <w:tcPr>
            <w:tcW w:w="1290" w:type="dxa"/>
            <w:vAlign w:val="bottom"/>
          </w:tcPr>
          <w:p w14:paraId="1B85D155" w14:textId="2DEAF32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0.96</w:t>
            </w:r>
          </w:p>
        </w:tc>
        <w:tc>
          <w:tcPr>
            <w:tcW w:w="1131" w:type="dxa"/>
            <w:vAlign w:val="bottom"/>
          </w:tcPr>
          <w:p w14:paraId="77BC776D" w14:textId="029E5F3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2.33</w:t>
            </w:r>
          </w:p>
        </w:tc>
        <w:tc>
          <w:tcPr>
            <w:tcW w:w="1290" w:type="dxa"/>
            <w:vAlign w:val="bottom"/>
          </w:tcPr>
          <w:p w14:paraId="1CB6521E" w14:textId="6E26F34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2.63</w:t>
            </w:r>
          </w:p>
        </w:tc>
        <w:tc>
          <w:tcPr>
            <w:tcW w:w="1416" w:type="dxa"/>
            <w:vAlign w:val="bottom"/>
          </w:tcPr>
          <w:p w14:paraId="729E7717" w14:textId="571FD3B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3.43</w:t>
            </w:r>
          </w:p>
        </w:tc>
        <w:tc>
          <w:tcPr>
            <w:tcW w:w="1311" w:type="dxa"/>
            <w:vAlign w:val="bottom"/>
          </w:tcPr>
          <w:p w14:paraId="7DA3DA75" w14:textId="6888EE2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3.34</w:t>
            </w:r>
          </w:p>
        </w:tc>
        <w:tc>
          <w:tcPr>
            <w:tcW w:w="1497" w:type="dxa"/>
            <w:vAlign w:val="bottom"/>
          </w:tcPr>
          <w:p w14:paraId="6957B0A8" w14:textId="52386808"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4B6C8543" w14:textId="7A7C0D95" w:rsidTr="00C6438C">
        <w:tc>
          <w:tcPr>
            <w:tcW w:w="2419" w:type="dxa"/>
          </w:tcPr>
          <w:p w14:paraId="08A217E8" w14:textId="398A69E8" w:rsidR="00F77CD9" w:rsidRDefault="00F77CD9" w:rsidP="00667B8B">
            <w:pPr>
              <w:rPr>
                <w:rFonts w:ascii="Times New Roman" w:hAnsi="Times New Roman" w:cs="Times New Roman"/>
              </w:rPr>
            </w:pPr>
            <w:r>
              <w:rPr>
                <w:rFonts w:ascii="Times New Roman" w:hAnsi="Times New Roman" w:cs="Times New Roman"/>
              </w:rPr>
              <w:t xml:space="preserve">        Rangeland </w:t>
            </w:r>
          </w:p>
        </w:tc>
        <w:tc>
          <w:tcPr>
            <w:tcW w:w="1290" w:type="dxa"/>
            <w:vAlign w:val="bottom"/>
          </w:tcPr>
          <w:p w14:paraId="4D7BCEEF" w14:textId="63248D2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1BE94BF" w14:textId="1867D1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0.81</w:t>
            </w:r>
          </w:p>
        </w:tc>
        <w:tc>
          <w:tcPr>
            <w:tcW w:w="1290" w:type="dxa"/>
            <w:vAlign w:val="bottom"/>
          </w:tcPr>
          <w:p w14:paraId="275D28C6" w14:textId="442904B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w:t>
            </w:r>
          </w:p>
        </w:tc>
        <w:tc>
          <w:tcPr>
            <w:tcW w:w="1131" w:type="dxa"/>
            <w:vAlign w:val="bottom"/>
          </w:tcPr>
          <w:p w14:paraId="3BF1EF0C" w14:textId="5304FB2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2.53</w:t>
            </w:r>
          </w:p>
        </w:tc>
        <w:tc>
          <w:tcPr>
            <w:tcW w:w="1290" w:type="dxa"/>
            <w:vAlign w:val="bottom"/>
          </w:tcPr>
          <w:p w14:paraId="54621EEC" w14:textId="306AA47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0.69</w:t>
            </w:r>
          </w:p>
        </w:tc>
        <w:tc>
          <w:tcPr>
            <w:tcW w:w="1416" w:type="dxa"/>
            <w:vAlign w:val="bottom"/>
          </w:tcPr>
          <w:p w14:paraId="255CA390" w14:textId="0535FBC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1.24</w:t>
            </w:r>
          </w:p>
        </w:tc>
        <w:tc>
          <w:tcPr>
            <w:tcW w:w="1311" w:type="dxa"/>
            <w:vAlign w:val="bottom"/>
          </w:tcPr>
          <w:p w14:paraId="3DB78994" w14:textId="4A72CAA1"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2.85</w:t>
            </w:r>
          </w:p>
        </w:tc>
        <w:tc>
          <w:tcPr>
            <w:tcW w:w="1497" w:type="dxa"/>
            <w:vAlign w:val="bottom"/>
          </w:tcPr>
          <w:p w14:paraId="6490E24C" w14:textId="58FBEBBF"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0.1</w:t>
            </w:r>
          </w:p>
        </w:tc>
      </w:tr>
      <w:tr w:rsidR="00F77CD9" w14:paraId="2F702718" w14:textId="2AA83925" w:rsidTr="00C6438C">
        <w:tc>
          <w:tcPr>
            <w:tcW w:w="2419" w:type="dxa"/>
          </w:tcPr>
          <w:p w14:paraId="1D413661" w14:textId="64AC043C" w:rsidR="00F77CD9" w:rsidRDefault="00F77CD9" w:rsidP="00667B8B">
            <w:pPr>
              <w:rPr>
                <w:rFonts w:ascii="Times New Roman" w:hAnsi="Times New Roman" w:cs="Times New Roman"/>
              </w:rPr>
            </w:pPr>
            <w:r>
              <w:rPr>
                <w:rFonts w:ascii="Times New Roman" w:hAnsi="Times New Roman" w:cs="Times New Roman"/>
              </w:rPr>
              <w:t xml:space="preserve">        Pastureland </w:t>
            </w:r>
          </w:p>
        </w:tc>
        <w:tc>
          <w:tcPr>
            <w:tcW w:w="1290" w:type="dxa"/>
            <w:vAlign w:val="bottom"/>
          </w:tcPr>
          <w:p w14:paraId="69CFF550" w14:textId="2F3EA2A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1.82</w:t>
            </w:r>
          </w:p>
        </w:tc>
        <w:tc>
          <w:tcPr>
            <w:tcW w:w="1290" w:type="dxa"/>
            <w:vAlign w:val="bottom"/>
          </w:tcPr>
          <w:p w14:paraId="6A02E23D" w14:textId="31C844C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3.28</w:t>
            </w:r>
          </w:p>
        </w:tc>
        <w:tc>
          <w:tcPr>
            <w:tcW w:w="1290" w:type="dxa"/>
            <w:vAlign w:val="bottom"/>
          </w:tcPr>
          <w:p w14:paraId="0BAE38BF" w14:textId="46B9325A"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35C3B128" w14:textId="458A9592"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290" w:type="dxa"/>
            <w:vAlign w:val="bottom"/>
          </w:tcPr>
          <w:p w14:paraId="37569E32" w14:textId="60EDF6AC"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3.11</w:t>
            </w:r>
          </w:p>
        </w:tc>
        <w:tc>
          <w:tcPr>
            <w:tcW w:w="1416" w:type="dxa"/>
            <w:vAlign w:val="bottom"/>
          </w:tcPr>
          <w:p w14:paraId="65587040" w14:textId="1E061C9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3.13</w:t>
            </w:r>
          </w:p>
        </w:tc>
        <w:tc>
          <w:tcPr>
            <w:tcW w:w="1311" w:type="dxa"/>
            <w:vAlign w:val="bottom"/>
          </w:tcPr>
          <w:p w14:paraId="544CDD51" w14:textId="32546FFF"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497" w:type="dxa"/>
            <w:vAlign w:val="bottom"/>
          </w:tcPr>
          <w:p w14:paraId="1775DE5D" w14:textId="538FED5B" w:rsidR="00F77CD9" w:rsidRPr="00285D46" w:rsidRDefault="00F77CD9" w:rsidP="00EC3665">
            <w:pPr>
              <w:jc w:val="center"/>
              <w:rPr>
                <w:rFonts w:ascii="Times New Roman" w:hAnsi="Times New Roman" w:cs="Times New Roman"/>
              </w:rPr>
            </w:pPr>
            <w:r w:rsidRPr="00F77CD9">
              <w:rPr>
                <w:rFonts w:ascii="Times New Roman" w:hAnsi="Times New Roman" w:cs="Times New Roman"/>
              </w:rPr>
              <w:t>3</w:t>
            </w:r>
          </w:p>
        </w:tc>
      </w:tr>
      <w:tr w:rsidR="00F77CD9" w14:paraId="6FAE7789" w14:textId="5DFA66DC" w:rsidTr="00C6438C">
        <w:tc>
          <w:tcPr>
            <w:tcW w:w="2419" w:type="dxa"/>
          </w:tcPr>
          <w:p w14:paraId="1E3E5FC4" w14:textId="7E1EDE07" w:rsidR="00F77CD9" w:rsidRDefault="00F77CD9" w:rsidP="00667B8B">
            <w:pPr>
              <w:rPr>
                <w:rFonts w:ascii="Times New Roman" w:hAnsi="Times New Roman" w:cs="Times New Roman"/>
              </w:rPr>
            </w:pPr>
            <w:r>
              <w:rPr>
                <w:rFonts w:ascii="Times New Roman" w:hAnsi="Times New Roman" w:cs="Times New Roman"/>
              </w:rPr>
              <w:t xml:space="preserve">        Total land use </w:t>
            </w:r>
          </w:p>
        </w:tc>
        <w:tc>
          <w:tcPr>
            <w:tcW w:w="1290" w:type="dxa"/>
            <w:vAlign w:val="bottom"/>
          </w:tcPr>
          <w:p w14:paraId="59EC953A" w14:textId="04780B7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3.60</w:t>
            </w:r>
          </w:p>
        </w:tc>
        <w:tc>
          <w:tcPr>
            <w:tcW w:w="1290" w:type="dxa"/>
            <w:vAlign w:val="bottom"/>
          </w:tcPr>
          <w:p w14:paraId="6425C6A8" w14:textId="1480CDA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5.93</w:t>
            </w:r>
          </w:p>
        </w:tc>
        <w:tc>
          <w:tcPr>
            <w:tcW w:w="1290" w:type="dxa"/>
            <w:vAlign w:val="bottom"/>
          </w:tcPr>
          <w:p w14:paraId="18430D26" w14:textId="67707DF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3.21</w:t>
            </w:r>
          </w:p>
        </w:tc>
        <w:tc>
          <w:tcPr>
            <w:tcW w:w="1131" w:type="dxa"/>
            <w:vAlign w:val="bottom"/>
          </w:tcPr>
          <w:p w14:paraId="5F5C36C8" w14:textId="346BB60A"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8.87</w:t>
            </w:r>
          </w:p>
        </w:tc>
        <w:tc>
          <w:tcPr>
            <w:tcW w:w="1290" w:type="dxa"/>
            <w:vAlign w:val="bottom"/>
          </w:tcPr>
          <w:p w14:paraId="3CD00D8E" w14:textId="7ED59C8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6.83</w:t>
            </w:r>
          </w:p>
        </w:tc>
        <w:tc>
          <w:tcPr>
            <w:tcW w:w="1416" w:type="dxa"/>
            <w:vAlign w:val="bottom"/>
          </w:tcPr>
          <w:p w14:paraId="3628697E" w14:textId="318D53E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8.56</w:t>
            </w:r>
          </w:p>
        </w:tc>
        <w:tc>
          <w:tcPr>
            <w:tcW w:w="1311" w:type="dxa"/>
            <w:vAlign w:val="bottom"/>
          </w:tcPr>
          <w:p w14:paraId="7F54A12B" w14:textId="5A02265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9.76</w:t>
            </w:r>
          </w:p>
        </w:tc>
        <w:tc>
          <w:tcPr>
            <w:tcW w:w="1497" w:type="dxa"/>
            <w:vAlign w:val="bottom"/>
          </w:tcPr>
          <w:p w14:paraId="7DE838A9" w14:textId="53919645"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4.6</w:t>
            </w:r>
          </w:p>
        </w:tc>
      </w:tr>
    </w:tbl>
    <w:p w14:paraId="2DFE6657" w14:textId="6946AE42" w:rsidR="003E53DD" w:rsidRDefault="000E1B39" w:rsidP="00667B8B">
      <w:pPr>
        <w:spacing w:after="0"/>
        <w:rPr>
          <w:rFonts w:ascii="Times New Roman" w:hAnsi="Times New Roman" w:cs="Times New Roman"/>
        </w:rPr>
      </w:pPr>
      <w:r>
        <w:rPr>
          <w:rFonts w:ascii="Times New Roman" w:hAnsi="Times New Roman" w:cs="Times New Roman"/>
        </w:rPr>
        <w:t>Source: Model output</w:t>
      </w:r>
    </w:p>
    <w:p w14:paraId="0113AA97" w14:textId="77777777" w:rsidR="003E53DD" w:rsidRDefault="003E53DD" w:rsidP="00667B8B">
      <w:pPr>
        <w:spacing w:after="0"/>
        <w:rPr>
          <w:rFonts w:ascii="Times New Roman" w:hAnsi="Times New Roman" w:cs="Times New Roman"/>
        </w:rPr>
      </w:pPr>
    </w:p>
    <w:p w14:paraId="038B231B" w14:textId="77777777" w:rsidR="003E53DD" w:rsidRDefault="003E53DD" w:rsidP="00667B8B">
      <w:pPr>
        <w:spacing w:after="0"/>
        <w:rPr>
          <w:rFonts w:ascii="Times New Roman" w:hAnsi="Times New Roman" w:cs="Times New Roman"/>
        </w:rPr>
      </w:pPr>
    </w:p>
    <w:p w14:paraId="4E828F64" w14:textId="77777777" w:rsidR="000E1B39" w:rsidRDefault="000E1B39" w:rsidP="00667B8B">
      <w:pPr>
        <w:spacing w:after="0"/>
        <w:rPr>
          <w:rFonts w:ascii="Times New Roman" w:hAnsi="Times New Roman" w:cs="Times New Roman"/>
        </w:rPr>
        <w:sectPr w:rsidR="000E1B39" w:rsidSect="000E1B39">
          <w:type w:val="continuous"/>
          <w:pgSz w:w="16838" w:h="11906" w:orient="landscape"/>
          <w:pgMar w:top="1440" w:right="1440" w:bottom="1440" w:left="1440" w:header="706" w:footer="706" w:gutter="0"/>
          <w:lnNumType w:countBy="1" w:restart="continuous"/>
          <w:cols w:space="708"/>
          <w:docGrid w:linePitch="360"/>
        </w:sectPr>
      </w:pPr>
    </w:p>
    <w:p w14:paraId="5ACB9A17" w14:textId="77777777" w:rsidR="000E1B39" w:rsidRPr="00B827AC" w:rsidRDefault="000E1B39" w:rsidP="002109F3">
      <w:pPr>
        <w:rPr>
          <w:rFonts w:ascii="Times New Roman" w:hAnsi="Times New Roman" w:cs="Times New Roman"/>
        </w:rPr>
      </w:pPr>
    </w:p>
    <w:p w14:paraId="56231450" w14:textId="77777777" w:rsidR="005E52D7" w:rsidRPr="00B827AC" w:rsidRDefault="00FC489F" w:rsidP="003B2452">
      <w:pPr>
        <w:pStyle w:val="ListParagraph"/>
        <w:numPr>
          <w:ilvl w:val="0"/>
          <w:numId w:val="22"/>
        </w:numPr>
        <w:rPr>
          <w:rFonts w:ascii="Times New Roman" w:hAnsi="Times New Roman" w:cs="Times New Roman"/>
          <w:b/>
          <w:sz w:val="24"/>
          <w:szCs w:val="24"/>
        </w:rPr>
      </w:pPr>
      <w:r w:rsidRPr="00B827AC">
        <w:rPr>
          <w:rFonts w:ascii="Times New Roman" w:hAnsi="Times New Roman" w:cs="Times New Roman"/>
          <w:b/>
          <w:sz w:val="24"/>
          <w:szCs w:val="24"/>
        </w:rPr>
        <w:t>Discussion</w:t>
      </w:r>
    </w:p>
    <w:p w14:paraId="4B9FA88E" w14:textId="77777777" w:rsidR="008F4195" w:rsidRDefault="008F4195" w:rsidP="00FC489F">
      <w:pPr>
        <w:pStyle w:val="ListParagraph"/>
        <w:ind w:left="360"/>
        <w:rPr>
          <w:rFonts w:ascii="Times New Roman" w:hAnsi="Times New Roman" w:cs="Times New Roman"/>
        </w:rPr>
      </w:pPr>
    </w:p>
    <w:p w14:paraId="1E2470F4" w14:textId="110C5670" w:rsidR="008F4195" w:rsidRPr="008F4195" w:rsidRDefault="008F4195" w:rsidP="008F4195">
      <w:pPr>
        <w:pStyle w:val="ListParagraph"/>
        <w:ind w:left="360"/>
        <w:rPr>
          <w:rFonts w:ascii="Times New Roman" w:hAnsi="Times New Roman" w:cs="Times New Roman"/>
        </w:rPr>
      </w:pPr>
      <w:r>
        <w:rPr>
          <w:rFonts w:ascii="Times New Roman" w:hAnsi="Times New Roman" w:cs="Times New Roman"/>
        </w:rPr>
        <w:t xml:space="preserve">The dairy sector is not generally acknowledged as a direct driver of deforestation in </w:t>
      </w:r>
      <w:proofErr w:type="spellStart"/>
      <w:r>
        <w:rPr>
          <w:rFonts w:ascii="Times New Roman" w:hAnsi="Times New Roman" w:cs="Times New Roman"/>
        </w:rPr>
        <w:t>sub-saharan</w:t>
      </w:r>
      <w:proofErr w:type="spellEnd"/>
      <w:r>
        <w:rPr>
          <w:rFonts w:ascii="Times New Roman" w:hAnsi="Times New Roman" w:cs="Times New Roman"/>
        </w:rPr>
        <w:t xml:space="preserve"> Africa (</w:t>
      </w:r>
      <w:proofErr w:type="spellStart"/>
      <w:r>
        <w:rPr>
          <w:rFonts w:ascii="Times New Roman" w:hAnsi="Times New Roman" w:cs="Times New Roman"/>
        </w:rPr>
        <w:t>Hosonuma</w:t>
      </w:r>
      <w:proofErr w:type="spellEnd"/>
      <w:r>
        <w:rPr>
          <w:rFonts w:ascii="Times New Roman" w:hAnsi="Times New Roman" w:cs="Times New Roman"/>
        </w:rPr>
        <w:t xml:space="preserve"> et al. 2012). However, crop and grasslands are major occupier of land and therefore reducing land use offers one avenue for mitigating the net GHG footprint from dairy production </w:t>
      </w:r>
      <w:r w:rsidRPr="008F4195">
        <w:rPr>
          <w:rFonts w:ascii="Times New Roman" w:hAnsi="Times New Roman" w:cs="Times New Roman"/>
        </w:rPr>
        <w:t>(e.g. Foley et al. 2005)</w:t>
      </w:r>
      <w:r>
        <w:rPr>
          <w:rFonts w:ascii="Times New Roman" w:hAnsi="Times New Roman" w:cs="Times New Roman"/>
        </w:rPr>
        <w:t>. What does this study suggest in terms of the potential for using C offsets to reduce net GHG emissions from the dairy sector in Tanzania?</w:t>
      </w:r>
    </w:p>
    <w:p w14:paraId="47BD62E2" w14:textId="77777777" w:rsidR="00E0322F" w:rsidRDefault="00E0322F" w:rsidP="00FC489F">
      <w:pPr>
        <w:pStyle w:val="ListParagraph"/>
        <w:ind w:left="360"/>
        <w:rPr>
          <w:rFonts w:ascii="Times New Roman" w:hAnsi="Times New Roman" w:cs="Times New Roman"/>
        </w:rPr>
      </w:pPr>
    </w:p>
    <w:p w14:paraId="242B75CE" w14:textId="2717B588" w:rsidR="008F4195" w:rsidRDefault="008F4195" w:rsidP="00FC489F">
      <w:pPr>
        <w:pStyle w:val="ListParagraph"/>
        <w:ind w:left="360"/>
        <w:rPr>
          <w:rFonts w:ascii="Times New Roman" w:hAnsi="Times New Roman" w:cs="Times New Roman"/>
        </w:rPr>
      </w:pPr>
      <w:r>
        <w:rPr>
          <w:rFonts w:ascii="Times New Roman" w:hAnsi="Times New Roman" w:cs="Times New Roman"/>
        </w:rPr>
        <w:t>Other topics:</w:t>
      </w:r>
    </w:p>
    <w:p w14:paraId="67BA1767" w14:textId="1347D5DF"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How do baseline GHG emissions differ between farms?</w:t>
      </w:r>
    </w:p>
    <w:p w14:paraId="1ACF259E" w14:textId="6C548501" w:rsidR="00FC489F" w:rsidRDefault="009A1914" w:rsidP="00E0322F">
      <w:pPr>
        <w:pStyle w:val="ListParagraph"/>
        <w:numPr>
          <w:ilvl w:val="0"/>
          <w:numId w:val="23"/>
        </w:numPr>
        <w:rPr>
          <w:rFonts w:ascii="Times New Roman" w:hAnsi="Times New Roman" w:cs="Times New Roman"/>
        </w:rPr>
      </w:pPr>
      <w:r w:rsidRPr="00E0322F">
        <w:rPr>
          <w:rFonts w:ascii="Times New Roman" w:hAnsi="Times New Roman" w:cs="Times New Roman"/>
        </w:rPr>
        <w:t xml:space="preserve">What are the </w:t>
      </w:r>
      <w:proofErr w:type="spellStart"/>
      <w:r w:rsidRPr="00E0322F">
        <w:rPr>
          <w:rFonts w:ascii="Times New Roman" w:hAnsi="Times New Roman" w:cs="Times New Roman"/>
        </w:rPr>
        <w:t>tradeoffs</w:t>
      </w:r>
      <w:proofErr w:type="spellEnd"/>
      <w:r w:rsidRPr="00E0322F">
        <w:rPr>
          <w:rFonts w:ascii="Times New Roman" w:hAnsi="Times New Roman" w:cs="Times New Roman"/>
        </w:rPr>
        <w:t xml:space="preserve"> between strategies to reduce greenhouse gas emissions and increase incomes and nutrition security for rural households?</w:t>
      </w:r>
    </w:p>
    <w:p w14:paraId="6891A241" w14:textId="1DFB7EAC"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What types of policy interventions are most promising for reducing absolute GHG emissions?</w:t>
      </w:r>
    </w:p>
    <w:p w14:paraId="5F03263D" w14:textId="1AD6D7BC" w:rsidR="00E81C8C" w:rsidRPr="00E0322F" w:rsidRDefault="00E81C8C" w:rsidP="00E0322F">
      <w:pPr>
        <w:pStyle w:val="ListParagraph"/>
        <w:numPr>
          <w:ilvl w:val="0"/>
          <w:numId w:val="23"/>
        </w:numPr>
        <w:rPr>
          <w:rFonts w:ascii="Times New Roman" w:hAnsi="Times New Roman" w:cs="Times New Roman"/>
        </w:rPr>
      </w:pPr>
      <w:r>
        <w:rPr>
          <w:rFonts w:ascii="Times New Roman" w:hAnsi="Times New Roman" w:cs="Times New Roman"/>
        </w:rPr>
        <w:t>What is the role of land use in relation to the potential for GHG mitigation in the dairy sector?</w:t>
      </w:r>
    </w:p>
    <w:p w14:paraId="17E2EF19" w14:textId="77777777" w:rsidR="00FC489F" w:rsidRPr="00B827AC" w:rsidRDefault="00FC489F" w:rsidP="00FC489F">
      <w:pPr>
        <w:pStyle w:val="ListParagraph"/>
        <w:ind w:left="360"/>
        <w:rPr>
          <w:rFonts w:ascii="Times New Roman" w:hAnsi="Times New Roman" w:cs="Times New Roman"/>
          <w:b/>
          <w:sz w:val="24"/>
          <w:szCs w:val="24"/>
        </w:rPr>
      </w:pPr>
    </w:p>
    <w:p w14:paraId="77FB5D9B" w14:textId="77777777" w:rsidR="006D2B7A" w:rsidRPr="00B827AC" w:rsidRDefault="006D2B7A" w:rsidP="006D2B7A">
      <w:pPr>
        <w:rPr>
          <w:rFonts w:ascii="Times New Roman" w:hAnsi="Times New Roman" w:cs="Times New Roman"/>
          <w:b/>
          <w:sz w:val="24"/>
          <w:szCs w:val="24"/>
        </w:rPr>
      </w:pPr>
      <w:r w:rsidRPr="00B827AC">
        <w:rPr>
          <w:rFonts w:ascii="Times New Roman" w:hAnsi="Times New Roman" w:cs="Times New Roman"/>
          <w:b/>
          <w:sz w:val="24"/>
          <w:szCs w:val="24"/>
        </w:rPr>
        <w:t>5.0 Conclusion</w:t>
      </w:r>
    </w:p>
    <w:p w14:paraId="0143071D" w14:textId="77777777" w:rsidR="009451B2" w:rsidRPr="00B827AC" w:rsidRDefault="009451B2" w:rsidP="002109F3">
      <w:pPr>
        <w:rPr>
          <w:rFonts w:ascii="Times New Roman" w:hAnsi="Times New Roman" w:cs="Times New Roman"/>
        </w:rPr>
      </w:pPr>
    </w:p>
    <w:p w14:paraId="03748422" w14:textId="77777777" w:rsidR="002E6755" w:rsidRPr="00B827AC" w:rsidRDefault="002E6755" w:rsidP="002109F3">
      <w:pPr>
        <w:rPr>
          <w:rFonts w:ascii="Times New Roman" w:hAnsi="Times New Roman" w:cs="Times New Roman"/>
        </w:rPr>
      </w:pPr>
    </w:p>
    <w:p w14:paraId="27F31471" w14:textId="6467A5A7" w:rsidR="00AA0711" w:rsidRDefault="00AA0711" w:rsidP="00E97EA8">
      <w:pPr>
        <w:pStyle w:val="ListParagraph"/>
        <w:ind w:left="360"/>
        <w:rPr>
          <w:rFonts w:ascii="Times New Roman" w:hAnsi="Times New Roman" w:cs="Times New Roman"/>
        </w:rPr>
      </w:pPr>
    </w:p>
    <w:p w14:paraId="774AD8D9" w14:textId="0D6DED3A" w:rsidR="00B511C5" w:rsidRDefault="00B511C5" w:rsidP="00E97EA8">
      <w:pPr>
        <w:pStyle w:val="ListParagraph"/>
        <w:ind w:left="360"/>
        <w:rPr>
          <w:rFonts w:ascii="Times New Roman" w:hAnsi="Times New Roman" w:cs="Times New Roman"/>
        </w:rPr>
      </w:pPr>
    </w:p>
    <w:p w14:paraId="4D328F3B" w14:textId="27AD9703" w:rsidR="00B511C5" w:rsidRDefault="00B511C5" w:rsidP="00E97EA8">
      <w:pPr>
        <w:pStyle w:val="ListParagraph"/>
        <w:ind w:left="360"/>
        <w:rPr>
          <w:rFonts w:ascii="Times New Roman" w:hAnsi="Times New Roman" w:cs="Times New Roman"/>
        </w:rPr>
      </w:pPr>
    </w:p>
    <w:p w14:paraId="498719FE" w14:textId="5EFCFF30" w:rsidR="00B511C5" w:rsidRDefault="00B511C5" w:rsidP="00E97EA8">
      <w:pPr>
        <w:pStyle w:val="ListParagraph"/>
        <w:ind w:left="360"/>
        <w:rPr>
          <w:rFonts w:ascii="Times New Roman" w:hAnsi="Times New Roman" w:cs="Times New Roman"/>
        </w:rPr>
      </w:pPr>
    </w:p>
    <w:p w14:paraId="2AD6AD14" w14:textId="08BAAD8A" w:rsidR="00B511C5" w:rsidRDefault="00B511C5" w:rsidP="00E97EA8">
      <w:pPr>
        <w:pStyle w:val="ListParagraph"/>
        <w:ind w:left="360"/>
        <w:rPr>
          <w:rFonts w:ascii="Times New Roman" w:hAnsi="Times New Roman" w:cs="Times New Roman"/>
        </w:rPr>
      </w:pPr>
    </w:p>
    <w:p w14:paraId="7CA02F5E" w14:textId="284617BF" w:rsidR="00B511C5" w:rsidRDefault="00B511C5" w:rsidP="00E97EA8">
      <w:pPr>
        <w:pStyle w:val="ListParagraph"/>
        <w:ind w:left="360"/>
        <w:rPr>
          <w:rFonts w:ascii="Times New Roman" w:hAnsi="Times New Roman" w:cs="Times New Roman"/>
        </w:rPr>
      </w:pPr>
    </w:p>
    <w:p w14:paraId="2409B1C3" w14:textId="22F5423C" w:rsidR="00B511C5" w:rsidRDefault="00B511C5" w:rsidP="00E97EA8">
      <w:pPr>
        <w:pStyle w:val="ListParagraph"/>
        <w:ind w:left="360"/>
        <w:rPr>
          <w:rFonts w:ascii="Times New Roman" w:hAnsi="Times New Roman" w:cs="Times New Roman"/>
        </w:rPr>
      </w:pPr>
    </w:p>
    <w:p w14:paraId="35FABAB5" w14:textId="6ED99375" w:rsidR="00B511C5" w:rsidRDefault="00B511C5" w:rsidP="00E97EA8">
      <w:pPr>
        <w:pStyle w:val="ListParagraph"/>
        <w:ind w:left="360"/>
        <w:rPr>
          <w:rFonts w:ascii="Times New Roman" w:hAnsi="Times New Roman" w:cs="Times New Roman"/>
        </w:rPr>
      </w:pPr>
    </w:p>
    <w:p w14:paraId="2BFAEA50" w14:textId="53FBCDD0" w:rsidR="00B511C5" w:rsidRDefault="00B511C5" w:rsidP="00E97EA8">
      <w:pPr>
        <w:pStyle w:val="ListParagraph"/>
        <w:ind w:left="360"/>
        <w:rPr>
          <w:rFonts w:ascii="Times New Roman" w:hAnsi="Times New Roman" w:cs="Times New Roman"/>
        </w:rPr>
      </w:pPr>
    </w:p>
    <w:p w14:paraId="7E137ABA" w14:textId="4C582D6D" w:rsidR="00B511C5" w:rsidRDefault="00B511C5" w:rsidP="00E97EA8">
      <w:pPr>
        <w:pStyle w:val="ListParagraph"/>
        <w:ind w:left="360"/>
        <w:rPr>
          <w:rFonts w:ascii="Times New Roman" w:hAnsi="Times New Roman" w:cs="Times New Roman"/>
        </w:rPr>
      </w:pPr>
    </w:p>
    <w:p w14:paraId="6DD3922D" w14:textId="689BB18B" w:rsidR="00B511C5" w:rsidRDefault="00B511C5" w:rsidP="00E97EA8">
      <w:pPr>
        <w:pStyle w:val="ListParagraph"/>
        <w:ind w:left="360"/>
        <w:rPr>
          <w:rFonts w:ascii="Times New Roman" w:hAnsi="Times New Roman" w:cs="Times New Roman"/>
        </w:rPr>
      </w:pPr>
    </w:p>
    <w:p w14:paraId="37F72299" w14:textId="1EF72026" w:rsidR="00B511C5" w:rsidRDefault="00B511C5" w:rsidP="00E97EA8">
      <w:pPr>
        <w:pStyle w:val="ListParagraph"/>
        <w:ind w:left="360"/>
        <w:rPr>
          <w:rFonts w:ascii="Times New Roman" w:hAnsi="Times New Roman" w:cs="Times New Roman"/>
        </w:rPr>
      </w:pPr>
    </w:p>
    <w:p w14:paraId="0999201C" w14:textId="52717E87" w:rsidR="00B511C5" w:rsidRDefault="00B511C5" w:rsidP="00E97EA8">
      <w:pPr>
        <w:pStyle w:val="ListParagraph"/>
        <w:ind w:left="360"/>
        <w:rPr>
          <w:rFonts w:ascii="Times New Roman" w:hAnsi="Times New Roman" w:cs="Times New Roman"/>
        </w:rPr>
      </w:pPr>
    </w:p>
    <w:p w14:paraId="670FEF43" w14:textId="695ABE98" w:rsidR="00B511C5" w:rsidRDefault="00B511C5" w:rsidP="00E97EA8">
      <w:pPr>
        <w:pStyle w:val="ListParagraph"/>
        <w:ind w:left="360"/>
        <w:rPr>
          <w:rFonts w:ascii="Times New Roman" w:hAnsi="Times New Roman" w:cs="Times New Roman"/>
        </w:rPr>
      </w:pPr>
    </w:p>
    <w:p w14:paraId="594EC494" w14:textId="3DD8492B" w:rsidR="00B511C5" w:rsidRDefault="00B511C5" w:rsidP="00E97EA8">
      <w:pPr>
        <w:pStyle w:val="ListParagraph"/>
        <w:ind w:left="360"/>
        <w:rPr>
          <w:rFonts w:ascii="Times New Roman" w:hAnsi="Times New Roman" w:cs="Times New Roman"/>
        </w:rPr>
      </w:pPr>
    </w:p>
    <w:p w14:paraId="2D7BC393" w14:textId="000AA6CA" w:rsidR="00B511C5" w:rsidRDefault="00B511C5" w:rsidP="00E97EA8">
      <w:pPr>
        <w:pStyle w:val="ListParagraph"/>
        <w:ind w:left="360"/>
        <w:rPr>
          <w:rFonts w:ascii="Times New Roman" w:hAnsi="Times New Roman" w:cs="Times New Roman"/>
        </w:rPr>
      </w:pPr>
    </w:p>
    <w:p w14:paraId="33AD3254" w14:textId="16709B09" w:rsidR="00B511C5" w:rsidRDefault="00B511C5" w:rsidP="00E97EA8">
      <w:pPr>
        <w:pStyle w:val="ListParagraph"/>
        <w:ind w:left="360"/>
        <w:rPr>
          <w:rFonts w:ascii="Times New Roman" w:hAnsi="Times New Roman" w:cs="Times New Roman"/>
        </w:rPr>
      </w:pPr>
    </w:p>
    <w:p w14:paraId="78F85333" w14:textId="699CCECD" w:rsidR="00B511C5" w:rsidRDefault="00B511C5" w:rsidP="00E97EA8">
      <w:pPr>
        <w:pStyle w:val="ListParagraph"/>
        <w:ind w:left="360"/>
        <w:rPr>
          <w:rFonts w:ascii="Times New Roman" w:hAnsi="Times New Roman" w:cs="Times New Roman"/>
        </w:rPr>
      </w:pPr>
    </w:p>
    <w:p w14:paraId="3FB6714E" w14:textId="55258737" w:rsidR="00B511C5" w:rsidRDefault="00B511C5" w:rsidP="00E97EA8">
      <w:pPr>
        <w:pStyle w:val="ListParagraph"/>
        <w:ind w:left="360"/>
        <w:rPr>
          <w:rFonts w:ascii="Times New Roman" w:hAnsi="Times New Roman" w:cs="Times New Roman"/>
        </w:rPr>
      </w:pPr>
    </w:p>
    <w:p w14:paraId="1BC12692" w14:textId="5BF15D7E" w:rsidR="00B511C5" w:rsidRDefault="00B511C5" w:rsidP="00E97EA8">
      <w:pPr>
        <w:pStyle w:val="ListParagraph"/>
        <w:ind w:left="360"/>
        <w:rPr>
          <w:rFonts w:ascii="Times New Roman" w:hAnsi="Times New Roman" w:cs="Times New Roman"/>
        </w:rPr>
      </w:pPr>
    </w:p>
    <w:p w14:paraId="559C9C4A" w14:textId="7424A3D6" w:rsidR="00B511C5" w:rsidRDefault="00B511C5" w:rsidP="00E97EA8">
      <w:pPr>
        <w:pStyle w:val="ListParagraph"/>
        <w:ind w:left="360"/>
        <w:rPr>
          <w:rFonts w:ascii="Times New Roman" w:hAnsi="Times New Roman" w:cs="Times New Roman"/>
        </w:rPr>
      </w:pPr>
    </w:p>
    <w:p w14:paraId="3CAE4A98" w14:textId="05707AD2" w:rsidR="00B511C5" w:rsidRDefault="00B511C5" w:rsidP="00E97EA8">
      <w:pPr>
        <w:pStyle w:val="ListParagraph"/>
        <w:ind w:left="360"/>
        <w:rPr>
          <w:rFonts w:ascii="Times New Roman" w:hAnsi="Times New Roman" w:cs="Times New Roman"/>
        </w:rPr>
      </w:pPr>
    </w:p>
    <w:p w14:paraId="47247659" w14:textId="5CDD06AD" w:rsidR="00B511C5" w:rsidRDefault="00B511C5" w:rsidP="00E97EA8">
      <w:pPr>
        <w:pStyle w:val="ListParagraph"/>
        <w:ind w:left="360"/>
        <w:rPr>
          <w:rFonts w:ascii="Times New Roman" w:hAnsi="Times New Roman" w:cs="Times New Roman"/>
        </w:rPr>
      </w:pPr>
    </w:p>
    <w:p w14:paraId="26560C97" w14:textId="4E2DCC5B" w:rsidR="00B511C5" w:rsidRDefault="00B511C5" w:rsidP="00E97EA8">
      <w:pPr>
        <w:pStyle w:val="ListParagraph"/>
        <w:ind w:left="360"/>
        <w:rPr>
          <w:rFonts w:ascii="Times New Roman" w:hAnsi="Times New Roman" w:cs="Times New Roman"/>
        </w:rPr>
      </w:pPr>
    </w:p>
    <w:p w14:paraId="4E058E2F" w14:textId="462C73B8" w:rsidR="00B511C5" w:rsidRDefault="00B511C5" w:rsidP="00E97EA8">
      <w:pPr>
        <w:pStyle w:val="ListParagraph"/>
        <w:ind w:left="360"/>
        <w:rPr>
          <w:rFonts w:ascii="Times New Roman" w:hAnsi="Times New Roman" w:cs="Times New Roman"/>
        </w:rPr>
      </w:pPr>
    </w:p>
    <w:p w14:paraId="3363F7B0" w14:textId="2437D079" w:rsidR="00E97EA8" w:rsidRDefault="005E52D7" w:rsidP="00E97EA8">
      <w:pPr>
        <w:rPr>
          <w:rFonts w:ascii="Times New Roman" w:hAnsi="Times New Roman" w:cs="Times New Roman"/>
          <w:b/>
          <w:sz w:val="24"/>
          <w:szCs w:val="24"/>
        </w:rPr>
      </w:pPr>
      <w:r w:rsidRPr="00B827AC">
        <w:rPr>
          <w:rFonts w:ascii="Times New Roman" w:hAnsi="Times New Roman" w:cs="Times New Roman"/>
          <w:b/>
          <w:sz w:val="24"/>
          <w:szCs w:val="24"/>
        </w:rPr>
        <w:lastRenderedPageBreak/>
        <w:t>References</w:t>
      </w:r>
    </w:p>
    <w:p w14:paraId="3EC28CB7" w14:textId="03AE8082"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 xml:space="preserve">AFRC. 1993. The Nutrient </w:t>
      </w:r>
      <w:proofErr w:type="spellStart"/>
      <w:r w:rsidRPr="002B75DA">
        <w:rPr>
          <w:rFonts w:ascii="Times New Roman" w:hAnsi="Times New Roman" w:cs="Times New Roman"/>
        </w:rPr>
        <w:t>Requirments</w:t>
      </w:r>
      <w:proofErr w:type="spellEnd"/>
      <w:r w:rsidRPr="002B75DA">
        <w:rPr>
          <w:rFonts w:ascii="Times New Roman" w:hAnsi="Times New Roman" w:cs="Times New Roman"/>
        </w:rPr>
        <w:t xml:space="preserve"> of Dairy Cattle (Agriculture and Food Research</w:t>
      </w:r>
    </w:p>
    <w:p w14:paraId="489D0F36" w14:textId="77777777"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Council, CAB International, Wallingford, UK).</w:t>
      </w:r>
    </w:p>
    <w:p w14:paraId="51442815" w14:textId="77777777" w:rsidR="0058797D" w:rsidRPr="002B75DA" w:rsidRDefault="0058797D" w:rsidP="00087A40">
      <w:pPr>
        <w:spacing w:after="0" w:line="240" w:lineRule="auto"/>
        <w:rPr>
          <w:rFonts w:ascii="Times New Roman" w:hAnsi="Times New Roman" w:cs="Times New Roman"/>
        </w:rPr>
      </w:pPr>
    </w:p>
    <w:p w14:paraId="28CA1C5E" w14:textId="164ADE70" w:rsidR="00501922" w:rsidRPr="002B75DA" w:rsidRDefault="00501922" w:rsidP="00087A40">
      <w:pPr>
        <w:spacing w:after="0" w:line="240" w:lineRule="auto"/>
        <w:rPr>
          <w:rFonts w:ascii="Times New Roman" w:hAnsi="Times New Roman" w:cs="Times New Roman"/>
        </w:rPr>
      </w:pPr>
      <w:r w:rsidRPr="002B75DA">
        <w:rPr>
          <w:rFonts w:ascii="Times New Roman" w:hAnsi="Times New Roman" w:cs="Times New Roman"/>
        </w:rPr>
        <w:t>Bagley CP 1993. Nutritional management of replacement beef heifers: a</w:t>
      </w:r>
    </w:p>
    <w:p w14:paraId="03D17489" w14:textId="273AF0CB" w:rsidR="008C3E9F" w:rsidRPr="002B75DA" w:rsidRDefault="00501922" w:rsidP="00087A40">
      <w:pPr>
        <w:spacing w:after="0" w:line="240" w:lineRule="auto"/>
        <w:rPr>
          <w:rFonts w:ascii="Times New Roman" w:hAnsi="Times New Roman" w:cs="Times New Roman"/>
        </w:rPr>
      </w:pPr>
      <w:r w:rsidRPr="002B75DA">
        <w:rPr>
          <w:rFonts w:ascii="Times New Roman" w:hAnsi="Times New Roman" w:cs="Times New Roman"/>
        </w:rPr>
        <w:t>review. Journal of Animal Science 71, 3155–3163.</w:t>
      </w:r>
    </w:p>
    <w:p w14:paraId="1B347284" w14:textId="52AA4753" w:rsidR="00226165" w:rsidRPr="002B75DA" w:rsidRDefault="00226165" w:rsidP="00087A40">
      <w:pPr>
        <w:spacing w:after="0" w:line="240" w:lineRule="auto"/>
        <w:rPr>
          <w:rFonts w:ascii="Times New Roman" w:hAnsi="Times New Roman" w:cs="Times New Roman"/>
        </w:rPr>
      </w:pPr>
    </w:p>
    <w:p w14:paraId="62396855" w14:textId="129F8DD5" w:rsidR="00E9744F" w:rsidRPr="002B75DA" w:rsidRDefault="00E9744F" w:rsidP="00E9744F">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Bebe</w:t>
      </w:r>
      <w:proofErr w:type="spellEnd"/>
      <w:r w:rsidRPr="002B75DA">
        <w:rPr>
          <w:rFonts w:ascii="Times New Roman" w:eastAsia="Times New Roman" w:hAnsi="Times New Roman" w:cs="Times New Roman"/>
          <w:lang w:eastAsia="en-GB"/>
        </w:rPr>
        <w:t xml:space="preserve">, B.O.. 2008. Assessing potential for producing dairy replacements under increasing intensification of smallholder dairy systems in the Kenya highlands. Livestock Research for Rural Development: 20 (2). </w:t>
      </w:r>
    </w:p>
    <w:p w14:paraId="6D04E001" w14:textId="6F3BB86F" w:rsidR="00667B8B" w:rsidRPr="002B75DA" w:rsidRDefault="00667B8B" w:rsidP="00087A40">
      <w:pPr>
        <w:spacing w:after="0" w:line="240" w:lineRule="auto"/>
        <w:rPr>
          <w:rFonts w:ascii="Times New Roman" w:hAnsi="Times New Roman" w:cs="Times New Roman"/>
        </w:rPr>
      </w:pPr>
    </w:p>
    <w:p w14:paraId="5C286103" w14:textId="50DF0FF3" w:rsidR="00A82135" w:rsidRPr="002B75DA" w:rsidRDefault="00C14830" w:rsidP="00087A40">
      <w:pPr>
        <w:spacing w:line="240" w:lineRule="auto"/>
        <w:rPr>
          <w:rFonts w:ascii="Times New Roman" w:hAnsi="Times New Roman" w:cs="Times New Roman"/>
        </w:rPr>
      </w:pPr>
      <w:proofErr w:type="spellStart"/>
      <w:r w:rsidRPr="002B75DA">
        <w:rPr>
          <w:rFonts w:ascii="Times New Roman" w:hAnsi="Times New Roman" w:cs="Times New Roman"/>
        </w:rPr>
        <w:t>Bebe</w:t>
      </w:r>
      <w:proofErr w:type="spellEnd"/>
      <w:r w:rsidRPr="002B75DA">
        <w:rPr>
          <w:rFonts w:ascii="Times New Roman" w:hAnsi="Times New Roman" w:cs="Times New Roman"/>
        </w:rPr>
        <w:t>.</w:t>
      </w:r>
      <w:r w:rsidR="00B511C5" w:rsidRPr="002B75DA">
        <w:rPr>
          <w:rFonts w:ascii="Times New Roman" w:hAnsi="Times New Roman" w:cs="Times New Roman"/>
        </w:rPr>
        <w:t xml:space="preserve"> </w:t>
      </w:r>
      <w:r w:rsidR="00A82135" w:rsidRPr="002B75DA">
        <w:rPr>
          <w:rFonts w:ascii="Times New Roman" w:hAnsi="Times New Roman" w:cs="Times New Roman"/>
        </w:rPr>
        <w:t xml:space="preserve">B.O., Udo, H.M.J., Rowlands, G.J., Thorpe, W.. 2003. Smallholder dairy systems in the Kenya highlands: Breed </w:t>
      </w:r>
      <w:proofErr w:type="spellStart"/>
      <w:r w:rsidR="00A82135" w:rsidRPr="002B75DA">
        <w:rPr>
          <w:rFonts w:ascii="Times New Roman" w:hAnsi="Times New Roman" w:cs="Times New Roman"/>
        </w:rPr>
        <w:t>prefere</w:t>
      </w:r>
      <w:r w:rsidR="00A527A7" w:rsidRPr="002B75DA">
        <w:rPr>
          <w:rFonts w:ascii="Times New Roman" w:hAnsi="Times New Roman" w:cs="Times New Roman"/>
        </w:rPr>
        <w:t>IDFRege</w:t>
      </w:r>
      <w:r w:rsidR="00A82135" w:rsidRPr="002B75DA">
        <w:rPr>
          <w:rFonts w:ascii="Times New Roman" w:hAnsi="Times New Roman" w:cs="Times New Roman"/>
        </w:rPr>
        <w:t>nces</w:t>
      </w:r>
      <w:proofErr w:type="spellEnd"/>
      <w:r w:rsidR="00A82135" w:rsidRPr="002B75DA">
        <w:rPr>
          <w:rFonts w:ascii="Times New Roman" w:hAnsi="Times New Roman" w:cs="Times New Roman"/>
        </w:rPr>
        <w:t xml:space="preserve"> and breeding practices. Livestock Production Science 82(2-3):117-127</w:t>
      </w:r>
    </w:p>
    <w:p w14:paraId="6FEDDB81" w14:textId="64F478CE" w:rsidR="00C14830" w:rsidRPr="002B75DA" w:rsidRDefault="00C14830" w:rsidP="00087A40">
      <w:pPr>
        <w:spacing w:line="240" w:lineRule="auto"/>
        <w:rPr>
          <w:rFonts w:ascii="Times New Roman" w:hAnsi="Times New Roman" w:cs="Times New Roman"/>
        </w:rPr>
      </w:pPr>
      <w:proofErr w:type="spellStart"/>
      <w:r w:rsidRPr="002B75DA">
        <w:rPr>
          <w:rFonts w:ascii="Times New Roman" w:hAnsi="Times New Roman" w:cs="Times New Roman"/>
        </w:rPr>
        <w:t>Bebe</w:t>
      </w:r>
      <w:proofErr w:type="spellEnd"/>
      <w:r w:rsidRPr="002B75DA">
        <w:rPr>
          <w:rFonts w:ascii="Times New Roman" w:hAnsi="Times New Roman" w:cs="Times New Roman"/>
        </w:rPr>
        <w:t xml:space="preserve"> BO, Udo HMJ, Rowlands GJ and Thorpe W. 2003b. Smallholder dairy systems in the Kenya highlands: cattle population dynamics under increasing intensification. Livestock Production Science 82, 211–221.</w:t>
      </w:r>
    </w:p>
    <w:p w14:paraId="55A910E9" w14:textId="2B0FBD50" w:rsidR="005651E1" w:rsidRPr="002B75DA" w:rsidRDefault="005651E1" w:rsidP="005651E1">
      <w:pPr>
        <w:spacing w:after="0" w:line="240" w:lineRule="auto"/>
        <w:rPr>
          <w:rFonts w:ascii="Times New Roman" w:eastAsia="Times New Roman" w:hAnsi="Times New Roman" w:cs="Times New Roman"/>
          <w:lang w:eastAsia="en-GB"/>
        </w:rPr>
      </w:pPr>
      <w:r w:rsidRPr="00C81F4C">
        <w:rPr>
          <w:rFonts w:ascii="Times New Roman" w:eastAsia="Times New Roman" w:hAnsi="Times New Roman" w:cs="Times New Roman"/>
          <w:lang w:eastAsia="en-GB"/>
          <w:rPrChange w:id="424" w:author="Rufino, Mariana" w:date="2018-07-26T06:39:00Z">
            <w:rPr>
              <w:rFonts w:ascii="Times New Roman" w:eastAsia="Times New Roman" w:hAnsi="Times New Roman" w:cs="Times New Roman"/>
              <w:lang w:val="es-ES" w:eastAsia="en-GB"/>
            </w:rPr>
          </w:rPrChange>
        </w:rPr>
        <w:t xml:space="preserve">Blanco-Gutiérrez, I., Varela-Ortega, C., </w:t>
      </w:r>
      <w:proofErr w:type="spellStart"/>
      <w:r w:rsidRPr="00C81F4C">
        <w:rPr>
          <w:rFonts w:ascii="Times New Roman" w:eastAsia="Times New Roman" w:hAnsi="Times New Roman" w:cs="Times New Roman"/>
          <w:lang w:eastAsia="en-GB"/>
          <w:rPrChange w:id="425" w:author="Rufino, Mariana" w:date="2018-07-26T06:39:00Z">
            <w:rPr>
              <w:rFonts w:ascii="Times New Roman" w:eastAsia="Times New Roman" w:hAnsi="Times New Roman" w:cs="Times New Roman"/>
              <w:lang w:val="es-ES" w:eastAsia="en-GB"/>
            </w:rPr>
          </w:rPrChange>
        </w:rPr>
        <w:t>Flichman</w:t>
      </w:r>
      <w:proofErr w:type="spellEnd"/>
      <w:r w:rsidRPr="00C81F4C">
        <w:rPr>
          <w:rFonts w:ascii="Times New Roman" w:eastAsia="Times New Roman" w:hAnsi="Times New Roman" w:cs="Times New Roman"/>
          <w:lang w:eastAsia="en-GB"/>
          <w:rPrChange w:id="426" w:author="Rufino, Mariana" w:date="2018-07-26T06:39:00Z">
            <w:rPr>
              <w:rFonts w:ascii="Times New Roman" w:eastAsia="Times New Roman" w:hAnsi="Times New Roman" w:cs="Times New Roman"/>
              <w:lang w:val="es-ES" w:eastAsia="en-GB"/>
            </w:rPr>
          </w:rPrChange>
        </w:rPr>
        <w:t xml:space="preserve">, G., 2011. </w:t>
      </w:r>
      <w:r w:rsidRPr="002B75DA">
        <w:rPr>
          <w:rFonts w:ascii="Times New Roman" w:eastAsia="Times New Roman" w:hAnsi="Times New Roman" w:cs="Times New Roman"/>
          <w:lang w:eastAsia="en-GB"/>
        </w:rPr>
        <w:t>Cost-effectiveness of</w:t>
      </w:r>
    </w:p>
    <w:p w14:paraId="51FA9708" w14:textId="77777777" w:rsidR="005651E1" w:rsidRPr="002B75DA" w:rsidRDefault="005651E1" w:rsidP="005651E1">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groundwater conservation measures: a multi-level analysis with policy implications.</w:t>
      </w:r>
    </w:p>
    <w:p w14:paraId="4F3E6E66" w14:textId="360C21EB" w:rsidR="007D122A" w:rsidRDefault="005651E1" w:rsidP="005651E1">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Agric. Water </w:t>
      </w:r>
      <w:proofErr w:type="spellStart"/>
      <w:r w:rsidRPr="002B75DA">
        <w:rPr>
          <w:rFonts w:ascii="Times New Roman" w:eastAsia="Times New Roman" w:hAnsi="Times New Roman" w:cs="Times New Roman"/>
          <w:lang w:eastAsia="en-GB"/>
        </w:rPr>
        <w:t>Manag</w:t>
      </w:r>
      <w:proofErr w:type="spellEnd"/>
      <w:r w:rsidRPr="002B75DA">
        <w:rPr>
          <w:rFonts w:ascii="Times New Roman" w:eastAsia="Times New Roman" w:hAnsi="Times New Roman" w:cs="Times New Roman"/>
          <w:lang w:eastAsia="en-GB"/>
        </w:rPr>
        <w:t>. 98, 639–652.http://dx.doi.org/10.1016/j.agwat.2010.10.013.</w:t>
      </w:r>
    </w:p>
    <w:p w14:paraId="5C115544" w14:textId="77777777" w:rsidR="00ED21B7" w:rsidRDefault="00ED21B7" w:rsidP="005651E1">
      <w:pPr>
        <w:spacing w:after="0" w:line="240" w:lineRule="auto"/>
        <w:rPr>
          <w:rFonts w:ascii="Times New Roman" w:eastAsia="Times New Roman" w:hAnsi="Times New Roman" w:cs="Times New Roman"/>
          <w:lang w:eastAsia="en-GB"/>
        </w:rPr>
      </w:pPr>
    </w:p>
    <w:p w14:paraId="735C3F13" w14:textId="251FD0A6" w:rsidR="00ED21B7" w:rsidRPr="00ED21B7" w:rsidRDefault="00ED21B7" w:rsidP="00ED21B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lang w:eastAsia="en-GB"/>
        </w:rPr>
        <w:t xml:space="preserve">Blanco, M., </w:t>
      </w:r>
      <w:proofErr w:type="spellStart"/>
      <w:r>
        <w:rPr>
          <w:rFonts w:ascii="Times New Roman" w:eastAsia="Times New Roman" w:hAnsi="Times New Roman" w:cs="Times New Roman"/>
          <w:lang w:eastAsia="en-GB"/>
        </w:rPr>
        <w:t>Flichman</w:t>
      </w:r>
      <w:proofErr w:type="spellEnd"/>
      <w:r>
        <w:rPr>
          <w:rFonts w:ascii="Times New Roman" w:eastAsia="Times New Roman" w:hAnsi="Times New Roman" w:cs="Times New Roman"/>
          <w:lang w:eastAsia="en-GB"/>
        </w:rPr>
        <w:t xml:space="preserve">, G.., </w:t>
      </w:r>
      <w:proofErr w:type="spellStart"/>
      <w:r>
        <w:rPr>
          <w:rFonts w:ascii="Times New Roman" w:eastAsia="Times New Roman" w:hAnsi="Times New Roman" w:cs="Times New Roman"/>
          <w:lang w:eastAsia="en-GB"/>
        </w:rPr>
        <w:t>Belhouchette</w:t>
      </w:r>
      <w:proofErr w:type="spellEnd"/>
      <w:r>
        <w:rPr>
          <w:rFonts w:ascii="Times New Roman" w:eastAsia="Times New Roman" w:hAnsi="Times New Roman" w:cs="Times New Roman"/>
          <w:lang w:eastAsia="en-GB"/>
        </w:rPr>
        <w:t xml:space="preserve">, H.. (2011). Dynamic optimisation problems: Different Resolution Methods Regarding Agriculture and Natural Resource Economics. Bio-economic models applied to Agricultural Systems. </w:t>
      </w:r>
      <w:r w:rsidRPr="00ED21B7">
        <w:rPr>
          <w:rFonts w:ascii="Times New Roman" w:eastAsia="Times New Roman" w:hAnsi="Times New Roman" w:cs="Times New Roman"/>
          <w:lang w:eastAsia="en-GB"/>
        </w:rPr>
        <w:t>Springer. DOI: 10.1007/978-94-007-1902-6_3</w:t>
      </w:r>
    </w:p>
    <w:p w14:paraId="4A87DB23" w14:textId="3B9383B6" w:rsidR="005651E1" w:rsidRPr="00530053" w:rsidRDefault="00530053" w:rsidP="005651E1">
      <w:pPr>
        <w:spacing w:after="0" w:line="240" w:lineRule="auto"/>
        <w:rPr>
          <w:rFonts w:ascii="Times New Roman" w:eastAsia="Times New Roman" w:hAnsi="Times New Roman" w:cs="Times New Roman"/>
          <w:lang w:eastAsia="en-GB"/>
        </w:rPr>
      </w:pPr>
      <w:r w:rsidRPr="00530053">
        <w:rPr>
          <w:rFonts w:ascii="Times New Roman" w:hAnsi="Times New Roman" w:cs="Times New Roman"/>
        </w:rPr>
        <w:t xml:space="preserve">Brandt, P, E </w:t>
      </w:r>
      <w:proofErr w:type="spellStart"/>
      <w:r w:rsidRPr="00530053">
        <w:rPr>
          <w:rFonts w:ascii="Times New Roman" w:hAnsi="Times New Roman" w:cs="Times New Roman"/>
        </w:rPr>
        <w:t>Hamunyela</w:t>
      </w:r>
      <w:proofErr w:type="spellEnd"/>
      <w:r w:rsidRPr="00530053">
        <w:rPr>
          <w:rFonts w:ascii="Times New Roman" w:hAnsi="Times New Roman" w:cs="Times New Roman"/>
        </w:rPr>
        <w:t xml:space="preserve">, S de Bruin, J </w:t>
      </w:r>
      <w:proofErr w:type="spellStart"/>
      <w:r w:rsidRPr="00530053">
        <w:rPr>
          <w:rFonts w:ascii="Times New Roman" w:hAnsi="Times New Roman" w:cs="Times New Roman"/>
        </w:rPr>
        <w:t>Verbesselt</w:t>
      </w:r>
      <w:proofErr w:type="spellEnd"/>
      <w:r w:rsidRPr="00530053">
        <w:rPr>
          <w:rFonts w:ascii="Times New Roman" w:hAnsi="Times New Roman" w:cs="Times New Roman"/>
        </w:rPr>
        <w:t xml:space="preserve">, M Herold, MC </w:t>
      </w:r>
      <w:proofErr w:type="spellStart"/>
      <w:r w:rsidRPr="00530053">
        <w:rPr>
          <w:rFonts w:ascii="Times New Roman" w:hAnsi="Times New Roman" w:cs="Times New Roman"/>
        </w:rPr>
        <w:t>Rufino</w:t>
      </w:r>
      <w:proofErr w:type="spellEnd"/>
      <w:r w:rsidRPr="00530053">
        <w:rPr>
          <w:rFonts w:ascii="Times New Roman" w:hAnsi="Times New Roman" w:cs="Times New Roman"/>
        </w:rPr>
        <w:t xml:space="preserve"> 2018 Sustainable intensification of dairy production can reduce forest disturbance in Kenyan montane forests Agric </w:t>
      </w:r>
      <w:proofErr w:type="spellStart"/>
      <w:r w:rsidRPr="00530053">
        <w:rPr>
          <w:rFonts w:ascii="Times New Roman" w:hAnsi="Times New Roman" w:cs="Times New Roman"/>
        </w:rPr>
        <w:t>Ecosyst</w:t>
      </w:r>
      <w:proofErr w:type="spellEnd"/>
      <w:r w:rsidRPr="00530053">
        <w:rPr>
          <w:rFonts w:ascii="Times New Roman" w:hAnsi="Times New Roman" w:cs="Times New Roman"/>
        </w:rPr>
        <w:t xml:space="preserve"> Environ 265, 307-319</w:t>
      </w:r>
    </w:p>
    <w:p w14:paraId="3BFCD5CA" w14:textId="23CE79B0" w:rsidR="00530053" w:rsidRPr="00530053" w:rsidRDefault="00530053" w:rsidP="005651E1">
      <w:pPr>
        <w:spacing w:after="0" w:line="240" w:lineRule="auto"/>
        <w:rPr>
          <w:rFonts w:ascii="Times New Roman" w:eastAsia="Times New Roman" w:hAnsi="Times New Roman" w:cs="Times New Roman"/>
          <w:lang w:eastAsia="en-GB"/>
        </w:rPr>
      </w:pPr>
    </w:p>
    <w:p w14:paraId="431F09B0" w14:textId="77777777" w:rsidR="00530053" w:rsidRPr="002B75DA" w:rsidRDefault="00530053" w:rsidP="005651E1">
      <w:pPr>
        <w:spacing w:after="0" w:line="240" w:lineRule="auto"/>
        <w:rPr>
          <w:rFonts w:ascii="Times New Roman" w:eastAsia="Times New Roman" w:hAnsi="Times New Roman" w:cs="Times New Roman"/>
          <w:lang w:eastAsia="en-GB"/>
        </w:rPr>
      </w:pPr>
    </w:p>
    <w:p w14:paraId="543B4B83" w14:textId="27C124EB" w:rsidR="007D122A" w:rsidRPr="002B75DA" w:rsidRDefault="007D122A" w:rsidP="00087A40">
      <w:pPr>
        <w:spacing w:line="240" w:lineRule="auto"/>
        <w:rPr>
          <w:rFonts w:ascii="Times New Roman" w:hAnsi="Times New Roman" w:cs="Times New Roman"/>
        </w:rPr>
      </w:pPr>
      <w:proofErr w:type="spellStart"/>
      <w:r w:rsidRPr="002B75DA">
        <w:rPr>
          <w:rFonts w:ascii="Times New Roman" w:hAnsi="Times New Roman" w:cs="Times New Roman"/>
        </w:rPr>
        <w:t>Bingi</w:t>
      </w:r>
      <w:proofErr w:type="spellEnd"/>
      <w:r w:rsidRPr="002B75DA">
        <w:rPr>
          <w:rFonts w:ascii="Times New Roman" w:hAnsi="Times New Roman" w:cs="Times New Roman"/>
        </w:rPr>
        <w:t xml:space="preserve"> and </w:t>
      </w:r>
      <w:proofErr w:type="spellStart"/>
      <w:r w:rsidRPr="002B75DA">
        <w:rPr>
          <w:rFonts w:ascii="Times New Roman" w:hAnsi="Times New Roman" w:cs="Times New Roman"/>
        </w:rPr>
        <w:t>Todel</w:t>
      </w:r>
      <w:proofErr w:type="spellEnd"/>
      <w:r w:rsidR="00D903E4">
        <w:rPr>
          <w:rFonts w:ascii="Times New Roman" w:hAnsi="Times New Roman" w:cs="Times New Roman"/>
        </w:rPr>
        <w:t xml:space="preserve">, 2010. </w:t>
      </w:r>
    </w:p>
    <w:p w14:paraId="372BF0D5" w14:textId="77777777" w:rsidR="001D6AEC" w:rsidRPr="002B75DA" w:rsidRDefault="001D6AEC" w:rsidP="00087A40">
      <w:pPr>
        <w:spacing w:line="240" w:lineRule="auto"/>
        <w:rPr>
          <w:rFonts w:ascii="Times New Roman" w:hAnsi="Times New Roman" w:cs="Times New Roman"/>
        </w:rPr>
      </w:pPr>
      <w:r w:rsidRPr="002B75DA">
        <w:rPr>
          <w:rFonts w:ascii="Times New Roman" w:eastAsia="Times New Roman" w:hAnsi="Times New Roman" w:cs="Times New Roman"/>
          <w:lang w:eastAsia="en-GB"/>
        </w:rPr>
        <w:t xml:space="preserve">Brooke, A., D. Kendrick, A. </w:t>
      </w:r>
      <w:proofErr w:type="spellStart"/>
      <w:r w:rsidRPr="002B75DA">
        <w:rPr>
          <w:rFonts w:ascii="Times New Roman" w:eastAsia="Times New Roman" w:hAnsi="Times New Roman" w:cs="Times New Roman"/>
          <w:lang w:eastAsia="en-GB"/>
        </w:rPr>
        <w:t>Meeraus</w:t>
      </w:r>
      <w:proofErr w:type="spellEnd"/>
      <w:r w:rsidRPr="002B75DA">
        <w:rPr>
          <w:rFonts w:ascii="Times New Roman" w:eastAsia="Times New Roman" w:hAnsi="Times New Roman" w:cs="Times New Roman"/>
          <w:lang w:eastAsia="en-GB"/>
        </w:rPr>
        <w:t>, R. Raman</w:t>
      </w:r>
      <w:r w:rsidR="009857E9" w:rsidRPr="002B75DA">
        <w:rPr>
          <w:rFonts w:ascii="Times New Roman" w:eastAsia="Times New Roman" w:hAnsi="Times New Roman" w:cs="Times New Roman"/>
          <w:lang w:eastAsia="en-GB"/>
        </w:rPr>
        <w:t xml:space="preserve">. </w:t>
      </w:r>
      <w:r w:rsidRPr="002B75DA">
        <w:rPr>
          <w:rFonts w:ascii="Times New Roman" w:eastAsia="Times New Roman" w:hAnsi="Times New Roman" w:cs="Times New Roman"/>
          <w:bCs/>
          <w:lang w:eastAsia="en-GB"/>
        </w:rPr>
        <w:t>GAMS: A User's Guide. Release 2.50</w:t>
      </w:r>
      <w:r w:rsidR="00FB6D08" w:rsidRPr="002B75DA">
        <w:rPr>
          <w:rFonts w:ascii="Times New Roman" w:hAnsi="Times New Roman" w:cs="Times New Roman"/>
        </w:rPr>
        <w:t xml:space="preserve"> </w:t>
      </w:r>
      <w:r w:rsidRPr="002B75DA">
        <w:rPr>
          <w:rFonts w:ascii="Times New Roman" w:eastAsia="Times New Roman" w:hAnsi="Times New Roman" w:cs="Times New Roman"/>
          <w:lang w:eastAsia="en-GB"/>
        </w:rPr>
        <w:t>The Scientific Press, Redwood City, CA (2008)</w:t>
      </w:r>
    </w:p>
    <w:p w14:paraId="1570567B" w14:textId="00747312" w:rsidR="008C3E9F" w:rsidRPr="002B75DA" w:rsidRDefault="002621A4" w:rsidP="00087A40">
      <w:pPr>
        <w:pStyle w:val="Body"/>
        <w:spacing w:after="0" w:line="240" w:lineRule="auto"/>
        <w:rPr>
          <w:rFonts w:ascii="Times New Roman" w:hAnsi="Times New Roman" w:cs="Times New Roman"/>
        </w:rPr>
      </w:pPr>
      <w:r w:rsidRPr="002B75DA">
        <w:rPr>
          <w:rFonts w:ascii="Times New Roman" w:hAnsi="Times New Roman" w:cs="Times New Roman"/>
        </w:rPr>
        <w:t xml:space="preserve">Bryan, E., Ringler, C., </w:t>
      </w:r>
      <w:proofErr w:type="spellStart"/>
      <w:r w:rsidRPr="002B75DA">
        <w:rPr>
          <w:rFonts w:ascii="Times New Roman" w:hAnsi="Times New Roman" w:cs="Times New Roman"/>
        </w:rPr>
        <w:t>Okoba</w:t>
      </w:r>
      <w:proofErr w:type="spellEnd"/>
      <w:r w:rsidRPr="002B75DA">
        <w:rPr>
          <w:rFonts w:ascii="Times New Roman" w:hAnsi="Times New Roman" w:cs="Times New Roman"/>
        </w:rPr>
        <w:t>, B., Koo, J., Herrero, M., Silvestri, S.. 2013. Can agriculture support climate change adaptation, greenhouse gas mitigation and rural livelihoods? Insights from Kenya. Cl</w:t>
      </w:r>
      <w:r w:rsidR="008C3E9F" w:rsidRPr="002B75DA">
        <w:rPr>
          <w:rFonts w:ascii="Times New Roman" w:hAnsi="Times New Roman" w:cs="Times New Roman"/>
        </w:rPr>
        <w:t xml:space="preserve">imatic Change 118(2): 151-165. </w:t>
      </w:r>
    </w:p>
    <w:p w14:paraId="7ED4A81A" w14:textId="2E8139D0" w:rsidR="008C3E9F" w:rsidRPr="002B75DA" w:rsidRDefault="008C3E9F" w:rsidP="00087A40">
      <w:pPr>
        <w:spacing w:after="0" w:line="240" w:lineRule="auto"/>
        <w:rPr>
          <w:rFonts w:ascii="Times New Roman" w:hAnsi="Times New Roman" w:cs="Times New Roman"/>
        </w:rPr>
      </w:pPr>
    </w:p>
    <w:p w14:paraId="1A88B95C" w14:textId="42A70433" w:rsidR="0058797D" w:rsidRPr="002B75DA" w:rsidRDefault="0058797D" w:rsidP="00087A40">
      <w:pPr>
        <w:spacing w:after="0" w:line="240" w:lineRule="auto"/>
        <w:rPr>
          <w:rFonts w:ascii="Times New Roman" w:hAnsi="Times New Roman" w:cs="Times New Roman"/>
        </w:rPr>
      </w:pPr>
      <w:proofErr w:type="spellStart"/>
      <w:r w:rsidRPr="002B75DA">
        <w:rPr>
          <w:rFonts w:ascii="Times New Roman" w:hAnsi="Times New Roman" w:cs="Times New Roman"/>
        </w:rPr>
        <w:t>Blaxter</w:t>
      </w:r>
      <w:proofErr w:type="spellEnd"/>
      <w:r w:rsidRPr="002B75DA">
        <w:rPr>
          <w:rFonts w:ascii="Times New Roman" w:hAnsi="Times New Roman" w:cs="Times New Roman"/>
        </w:rPr>
        <w:t xml:space="preserve"> KL, </w:t>
      </w:r>
      <w:proofErr w:type="spellStart"/>
      <w:r w:rsidRPr="002B75DA">
        <w:rPr>
          <w:rFonts w:ascii="Times New Roman" w:hAnsi="Times New Roman" w:cs="Times New Roman"/>
        </w:rPr>
        <w:t>Clapperton</w:t>
      </w:r>
      <w:proofErr w:type="spellEnd"/>
      <w:r w:rsidRPr="002B75DA">
        <w:rPr>
          <w:rFonts w:ascii="Times New Roman" w:hAnsi="Times New Roman" w:cs="Times New Roman"/>
        </w:rPr>
        <w:t xml:space="preserve"> J. 1965. Prediction of the amount of methane produced by</w:t>
      </w:r>
    </w:p>
    <w:p w14:paraId="0A3BB6EC" w14:textId="14B09233"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 xml:space="preserve">ruminants. Br J </w:t>
      </w:r>
      <w:proofErr w:type="spellStart"/>
      <w:r w:rsidRPr="002B75DA">
        <w:rPr>
          <w:rFonts w:ascii="Times New Roman" w:hAnsi="Times New Roman" w:cs="Times New Roman"/>
        </w:rPr>
        <w:t>Nutr</w:t>
      </w:r>
      <w:proofErr w:type="spellEnd"/>
      <w:r w:rsidRPr="002B75DA">
        <w:rPr>
          <w:rFonts w:ascii="Times New Roman" w:hAnsi="Times New Roman" w:cs="Times New Roman"/>
        </w:rPr>
        <w:t xml:space="preserve"> 19(4):511–522.</w:t>
      </w:r>
    </w:p>
    <w:p w14:paraId="54E5788E" w14:textId="024ECB1D" w:rsidR="007645EC" w:rsidRPr="002B75DA" w:rsidRDefault="007645EC" w:rsidP="00087A40">
      <w:pPr>
        <w:spacing w:after="0" w:line="240" w:lineRule="auto"/>
        <w:rPr>
          <w:rFonts w:ascii="Times New Roman" w:hAnsi="Times New Roman" w:cs="Times New Roman"/>
        </w:rPr>
      </w:pPr>
    </w:p>
    <w:p w14:paraId="19E41D3F" w14:textId="04AE6AEF" w:rsidR="00961440" w:rsidRPr="002B75DA" w:rsidRDefault="007645EC"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 xml:space="preserve">Carter, S., M. Herold , M. C. </w:t>
      </w:r>
      <w:proofErr w:type="spellStart"/>
      <w:r w:rsidRPr="002B75DA">
        <w:rPr>
          <w:rFonts w:ascii="Times New Roman" w:eastAsia="Times New Roman" w:hAnsi="Times New Roman" w:cs="Times New Roman"/>
        </w:rPr>
        <w:t>Rufino</w:t>
      </w:r>
      <w:proofErr w:type="spellEnd"/>
      <w:r w:rsidRPr="002B75DA">
        <w:rPr>
          <w:rFonts w:ascii="Times New Roman" w:eastAsia="Times New Roman" w:hAnsi="Times New Roman" w:cs="Times New Roman"/>
        </w:rPr>
        <w:t xml:space="preserve"> , K. Neumann , L. </w:t>
      </w:r>
      <w:proofErr w:type="spellStart"/>
      <w:r w:rsidRPr="002B75DA">
        <w:rPr>
          <w:rFonts w:ascii="Times New Roman" w:eastAsia="Times New Roman" w:hAnsi="Times New Roman" w:cs="Times New Roman"/>
        </w:rPr>
        <w:t>Kooistra</w:t>
      </w:r>
      <w:proofErr w:type="spellEnd"/>
      <w:r w:rsidRPr="002B75DA">
        <w:rPr>
          <w:rFonts w:ascii="Times New Roman" w:eastAsia="Times New Roman" w:hAnsi="Times New Roman" w:cs="Times New Roman"/>
        </w:rPr>
        <w:t xml:space="preserve"> , and L. </w:t>
      </w:r>
      <w:proofErr w:type="spellStart"/>
      <w:r w:rsidRPr="002B75DA">
        <w:rPr>
          <w:rFonts w:ascii="Times New Roman" w:eastAsia="Times New Roman" w:hAnsi="Times New Roman" w:cs="Times New Roman"/>
        </w:rPr>
        <w:t>Verchot</w:t>
      </w:r>
      <w:proofErr w:type="spellEnd"/>
      <w:r w:rsidRPr="002B75DA">
        <w:rPr>
          <w:rFonts w:ascii="Times New Roman" w:eastAsia="Times New Roman" w:hAnsi="Times New Roman" w:cs="Times New Roman"/>
        </w:rPr>
        <w:t xml:space="preserve">. 2015. Mitigation of agricultural emissions in the tropics: comparing forest land-sparing options at the national level. </w:t>
      </w:r>
      <w:proofErr w:type="spellStart"/>
      <w:r w:rsidRPr="002B75DA">
        <w:rPr>
          <w:rFonts w:ascii="Times New Roman" w:eastAsia="Times New Roman" w:hAnsi="Times New Roman" w:cs="Times New Roman"/>
        </w:rPr>
        <w:t>Biogeosciences</w:t>
      </w:r>
      <w:proofErr w:type="spellEnd"/>
      <w:r w:rsidRPr="002B75DA">
        <w:rPr>
          <w:rFonts w:ascii="Times New Roman" w:eastAsia="Times New Roman" w:hAnsi="Times New Roman" w:cs="Times New Roman"/>
        </w:rPr>
        <w:t>, 12, 4809–4825</w:t>
      </w:r>
    </w:p>
    <w:p w14:paraId="7EFBA9E0" w14:textId="10BCF024" w:rsidR="00961440" w:rsidRPr="002B75DA" w:rsidRDefault="00961440" w:rsidP="00087A40">
      <w:pPr>
        <w:spacing w:line="240" w:lineRule="auto"/>
        <w:rPr>
          <w:rFonts w:ascii="Times New Roman" w:eastAsia="Times New Roman" w:hAnsi="Times New Roman" w:cs="Times New Roman"/>
        </w:rPr>
      </w:pPr>
      <w:proofErr w:type="spellStart"/>
      <w:r w:rsidRPr="002B75DA">
        <w:rPr>
          <w:rFonts w:ascii="Times New Roman" w:hAnsi="Times New Roman" w:cs="Times New Roman"/>
        </w:rPr>
        <w:t>Channan</w:t>
      </w:r>
      <w:proofErr w:type="spellEnd"/>
      <w:r w:rsidRPr="002B75DA">
        <w:rPr>
          <w:rFonts w:ascii="Times New Roman" w:hAnsi="Times New Roman" w:cs="Times New Roman"/>
        </w:rPr>
        <w:t>, S., K. Collins, and W. R. Emanuel. 2014. Global mosaics of the standard MODIS land cover type data. University of Maryland and the Pacific Northwest National Laboratory, College Park, Maryland, USA.</w:t>
      </w:r>
    </w:p>
    <w:p w14:paraId="33805B5C" w14:textId="1503E5DD" w:rsidR="000D1C36" w:rsidRPr="002B75DA" w:rsidRDefault="000D1C36"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Creek, M.J.. ND. The Kenya feedlot project. http://www.fao.org/docrep/004/X6500E/X6500E18.htm</w:t>
      </w:r>
    </w:p>
    <w:p w14:paraId="672DD0A9" w14:textId="343D788B" w:rsidR="00E0322F" w:rsidRPr="002B75DA" w:rsidRDefault="008C3E9F" w:rsidP="00087A40">
      <w:pPr>
        <w:spacing w:line="240" w:lineRule="auto"/>
        <w:rPr>
          <w:rFonts w:ascii="Times New Roman" w:hAnsi="Times New Roman" w:cs="Times New Roman"/>
        </w:rPr>
      </w:pPr>
      <w:r w:rsidRPr="0050503C">
        <w:rPr>
          <w:rFonts w:ascii="Times New Roman" w:hAnsi="Times New Roman" w:cs="Times New Roman"/>
          <w:lang w:val="it-IT"/>
          <w:rPrChange w:id="427" w:author="Hawkins, James" w:date="2018-09-14T13:49:00Z">
            <w:rPr>
              <w:rFonts w:ascii="Times New Roman" w:hAnsi="Times New Roman" w:cs="Times New Roman"/>
            </w:rPr>
          </w:rPrChange>
        </w:rPr>
        <w:lastRenderedPageBreak/>
        <w:t xml:space="preserve">Charles Peter Mgeni and Salim Nandonde (SUA). 2012. </w:t>
      </w:r>
      <w:r w:rsidRPr="002B75DA">
        <w:rPr>
          <w:rFonts w:ascii="Times New Roman" w:hAnsi="Times New Roman" w:cs="Times New Roman"/>
        </w:rPr>
        <w:t>Targeting dairy value chains in Tanzania: Pr</w:t>
      </w:r>
      <w:r w:rsidR="00444FE3" w:rsidRPr="002B75DA">
        <w:rPr>
          <w:rFonts w:ascii="Times New Roman" w:hAnsi="Times New Roman" w:cs="Times New Roman"/>
        </w:rPr>
        <w:t>ocess towards benchmark survey.</w:t>
      </w:r>
    </w:p>
    <w:p w14:paraId="6753C099" w14:textId="77777777" w:rsidR="001F384B" w:rsidRPr="002B75DA" w:rsidRDefault="001F384B"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Dake</w:t>
      </w:r>
      <w:proofErr w:type="spellEnd"/>
      <w:r w:rsidRPr="002B75DA">
        <w:rPr>
          <w:rFonts w:ascii="Times New Roman" w:eastAsia="Times New Roman" w:hAnsi="Times New Roman" w:cs="Times New Roman"/>
          <w:lang w:val="en-US"/>
        </w:rPr>
        <w:t xml:space="preserve">, C.K.G., Mackay, A.D., </w:t>
      </w:r>
      <w:proofErr w:type="spellStart"/>
      <w:r w:rsidRPr="002B75DA">
        <w:rPr>
          <w:rFonts w:ascii="Times New Roman" w:eastAsia="Times New Roman" w:hAnsi="Times New Roman" w:cs="Times New Roman"/>
          <w:lang w:val="en-US"/>
        </w:rPr>
        <w:t>Manderson</w:t>
      </w:r>
      <w:proofErr w:type="spellEnd"/>
      <w:r w:rsidRPr="002B75DA">
        <w:rPr>
          <w:rFonts w:ascii="Times New Roman" w:eastAsia="Times New Roman" w:hAnsi="Times New Roman" w:cs="Times New Roman"/>
          <w:lang w:val="en-US"/>
        </w:rPr>
        <w:t>, A.K., 2005. Optimal trade-offs between</w:t>
      </w:r>
    </w:p>
    <w:p w14:paraId="0171EEFF" w14:textId="638BC863" w:rsidR="001F384B" w:rsidRPr="00D06897" w:rsidRDefault="001F384B" w:rsidP="001F384B">
      <w:pPr>
        <w:spacing w:after="0" w:line="240" w:lineRule="auto"/>
        <w:rPr>
          <w:rFonts w:ascii="Times New Roman" w:eastAsia="Times New Roman" w:hAnsi="Times New Roman" w:cs="Times New Roman"/>
          <w:lang w:val="de-DE"/>
        </w:rPr>
      </w:pPr>
      <w:r w:rsidRPr="002B75DA">
        <w:rPr>
          <w:rFonts w:ascii="Times New Roman" w:eastAsia="Times New Roman" w:hAnsi="Times New Roman" w:cs="Times New Roman"/>
          <w:lang w:val="en-US"/>
        </w:rPr>
        <w:t xml:space="preserve">financial and environmental risks in pastoral farming. </w:t>
      </w:r>
      <w:r w:rsidRPr="00D06897">
        <w:rPr>
          <w:rFonts w:ascii="Times New Roman" w:eastAsia="Times New Roman" w:hAnsi="Times New Roman" w:cs="Times New Roman"/>
          <w:lang w:val="de-DE"/>
        </w:rPr>
        <w:t>In: A., Zerger, R.M.,</w:t>
      </w:r>
    </w:p>
    <w:p w14:paraId="0AEA6F2D" w14:textId="77777777"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Argent (Ed.). Proceedings of MODSIM 2005 International Congress on Model-</w:t>
      </w:r>
    </w:p>
    <w:p w14:paraId="5EB7D036" w14:textId="77777777"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ling and Simulation. Dec 9-12, 2005. Modelling and Simulation Society of</w:t>
      </w:r>
    </w:p>
    <w:p w14:paraId="73F898D2" w14:textId="580312EF"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Australia and New Zealand, Melbourne, Australia, pp. 2421–2427.</w:t>
      </w:r>
    </w:p>
    <w:p w14:paraId="0D72633D" w14:textId="77777777" w:rsidR="00971DC0" w:rsidRDefault="00971DC0" w:rsidP="00087A40">
      <w:pPr>
        <w:spacing w:line="240" w:lineRule="auto"/>
        <w:rPr>
          <w:rFonts w:ascii="Times New Roman" w:hAnsi="Times New Roman" w:cs="Times New Roman"/>
        </w:rPr>
      </w:pPr>
    </w:p>
    <w:p w14:paraId="3DE3C7D8" w14:textId="48257FB9" w:rsidR="00E0322F" w:rsidRPr="002B75DA" w:rsidRDefault="00E0322F" w:rsidP="00087A40">
      <w:pPr>
        <w:spacing w:line="240" w:lineRule="auto"/>
        <w:rPr>
          <w:rFonts w:ascii="Times New Roman" w:hAnsi="Times New Roman" w:cs="Times New Roman"/>
          <w:lang w:val="en"/>
        </w:rPr>
      </w:pPr>
      <w:proofErr w:type="spellStart"/>
      <w:r w:rsidRPr="002B75DA">
        <w:rPr>
          <w:rFonts w:ascii="Times New Roman" w:hAnsi="Times New Roman" w:cs="Times New Roman"/>
        </w:rPr>
        <w:t>Drud</w:t>
      </w:r>
      <w:proofErr w:type="spellEnd"/>
      <w:r w:rsidRPr="002B75DA">
        <w:rPr>
          <w:rFonts w:ascii="Times New Roman" w:hAnsi="Times New Roman" w:cs="Times New Roman"/>
        </w:rPr>
        <w:t xml:space="preserve">, A. 1985. CONOPT: A GRC code for large </w:t>
      </w:r>
      <w:proofErr w:type="spellStart"/>
      <w:r w:rsidRPr="002B75DA">
        <w:rPr>
          <w:rFonts w:ascii="Times New Roman" w:hAnsi="Times New Roman" w:cs="Times New Roman"/>
        </w:rPr>
        <w:t>sparce</w:t>
      </w:r>
      <w:proofErr w:type="spellEnd"/>
      <w:r w:rsidRPr="002B75DA">
        <w:rPr>
          <w:rFonts w:ascii="Times New Roman" w:hAnsi="Times New Roman" w:cs="Times New Roman"/>
        </w:rPr>
        <w:t xml:space="preserve"> dynamic nonlinear optimization problems. </w:t>
      </w:r>
      <w:r w:rsidR="00E81C8C" w:rsidRPr="002B75DA">
        <w:rPr>
          <w:rFonts w:ascii="Times New Roman" w:hAnsi="Times New Roman" w:cs="Times New Roman"/>
        </w:rPr>
        <w:t xml:space="preserve">Mathematical Programming </w:t>
      </w:r>
      <w:r w:rsidRPr="002B75DA">
        <w:rPr>
          <w:rFonts w:ascii="Times New Roman" w:hAnsi="Times New Roman" w:cs="Times New Roman"/>
        </w:rPr>
        <w:t xml:space="preserve">31(2):153-191. </w:t>
      </w:r>
      <w:r w:rsidR="003B6851" w:rsidRPr="002B75DA">
        <w:rPr>
          <w:rFonts w:ascii="Times New Roman" w:hAnsi="Times New Roman" w:cs="Times New Roman"/>
        </w:rPr>
        <w:t>https://link.springer.com/article/10.1007/BF02591747</w:t>
      </w:r>
    </w:p>
    <w:p w14:paraId="168AA5EC" w14:textId="6A30B80D" w:rsidR="007800D5" w:rsidRPr="002B75DA" w:rsidRDefault="007800D5" w:rsidP="00087A40">
      <w:pPr>
        <w:spacing w:line="240" w:lineRule="auto"/>
        <w:rPr>
          <w:rFonts w:ascii="Times New Roman" w:hAnsi="Times New Roman" w:cs="Times New Roman"/>
        </w:rPr>
      </w:pPr>
      <w:proofErr w:type="spellStart"/>
      <w:r w:rsidRPr="002B75DA">
        <w:rPr>
          <w:rFonts w:ascii="Times New Roman" w:hAnsi="Times New Roman" w:cs="Times New Roman"/>
        </w:rPr>
        <w:t>Dizyee</w:t>
      </w:r>
      <w:proofErr w:type="spellEnd"/>
      <w:r w:rsidRPr="002B75DA">
        <w:rPr>
          <w:rFonts w:ascii="Times New Roman" w:hAnsi="Times New Roman" w:cs="Times New Roman"/>
        </w:rPr>
        <w:t xml:space="preserve">, K., Baker, D., </w:t>
      </w:r>
      <w:proofErr w:type="spellStart"/>
      <w:r w:rsidRPr="002B75DA">
        <w:rPr>
          <w:rFonts w:ascii="Times New Roman" w:hAnsi="Times New Roman" w:cs="Times New Roman"/>
        </w:rPr>
        <w:t>Omore</w:t>
      </w:r>
      <w:proofErr w:type="spellEnd"/>
      <w:r w:rsidRPr="002B75DA">
        <w:rPr>
          <w:rFonts w:ascii="Times New Roman" w:hAnsi="Times New Roman" w:cs="Times New Roman"/>
        </w:rPr>
        <w:t xml:space="preserve">, A.. 2017.Maziwa Zaidi (More Milk) in Tanzania How to upgrade the smallholder dairy value chain in Tanzania’s </w:t>
      </w:r>
      <w:proofErr w:type="spellStart"/>
      <w:r w:rsidRPr="002B75DA">
        <w:rPr>
          <w:rFonts w:ascii="Times New Roman" w:hAnsi="Times New Roman" w:cs="Times New Roman"/>
        </w:rPr>
        <w:t>Kilosa</w:t>
      </w:r>
      <w:proofErr w:type="spellEnd"/>
      <w:r w:rsidRPr="002B75DA">
        <w:rPr>
          <w:rFonts w:ascii="Times New Roman" w:hAnsi="Times New Roman" w:cs="Times New Roman"/>
        </w:rPr>
        <w:t xml:space="preserve"> district. Project poster. </w:t>
      </w:r>
    </w:p>
    <w:p w14:paraId="1DB24824" w14:textId="77777777"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Foley, J.A., </w:t>
      </w:r>
      <w:proofErr w:type="spellStart"/>
      <w:r w:rsidRPr="002B75DA">
        <w:rPr>
          <w:rFonts w:ascii="Times New Roman" w:eastAsia="Times New Roman" w:hAnsi="Times New Roman" w:cs="Times New Roman"/>
          <w:lang w:eastAsia="en-GB"/>
        </w:rPr>
        <w:t>DeFries</w:t>
      </w:r>
      <w:proofErr w:type="spellEnd"/>
      <w:r w:rsidRPr="002B75DA">
        <w:rPr>
          <w:rFonts w:ascii="Times New Roman" w:eastAsia="Times New Roman" w:hAnsi="Times New Roman" w:cs="Times New Roman"/>
          <w:lang w:eastAsia="en-GB"/>
        </w:rPr>
        <w:t xml:space="preserve">, R., Asner, G.P., Barford, C., </w:t>
      </w:r>
      <w:proofErr w:type="spellStart"/>
      <w:r w:rsidRPr="002B75DA">
        <w:rPr>
          <w:rFonts w:ascii="Times New Roman" w:eastAsia="Times New Roman" w:hAnsi="Times New Roman" w:cs="Times New Roman"/>
          <w:lang w:eastAsia="en-GB"/>
        </w:rPr>
        <w:t>Bonan</w:t>
      </w:r>
      <w:proofErr w:type="spellEnd"/>
      <w:r w:rsidRPr="002B75DA">
        <w:rPr>
          <w:rFonts w:ascii="Times New Roman" w:eastAsia="Times New Roman" w:hAnsi="Times New Roman" w:cs="Times New Roman"/>
          <w:lang w:eastAsia="en-GB"/>
        </w:rPr>
        <w:t>, G., Carpenter, S.R., Chapin, F.S., Coe,</w:t>
      </w:r>
    </w:p>
    <w:p w14:paraId="4C5B2BBC" w14:textId="42B37840"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M.T., Daily, G.C., Gibbs, H.K.. (2005).Global consequences of land use. Science 309: 570-574.</w:t>
      </w:r>
    </w:p>
    <w:p w14:paraId="0677C12B" w14:textId="77777777" w:rsidR="004B1752" w:rsidRPr="002B75DA" w:rsidRDefault="004B1752" w:rsidP="006932AA">
      <w:pPr>
        <w:spacing w:after="0" w:line="240" w:lineRule="auto"/>
        <w:rPr>
          <w:rFonts w:ascii="Times New Roman" w:eastAsia="Times New Roman" w:hAnsi="Times New Roman" w:cs="Times New Roman"/>
          <w:lang w:eastAsia="en-GB"/>
        </w:rPr>
      </w:pPr>
    </w:p>
    <w:p w14:paraId="565200D1" w14:textId="1C3F4AAD" w:rsidR="004B1752" w:rsidRPr="002B75DA" w:rsidRDefault="004B1752"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Forrester, J.W.. (1985). “The” model versus a modelling “process”. Systems dynamics review. </w:t>
      </w:r>
    </w:p>
    <w:p w14:paraId="1329B7FE" w14:textId="77777777" w:rsidR="004B1752" w:rsidRPr="002B75DA" w:rsidRDefault="004B1752" w:rsidP="006932AA">
      <w:pPr>
        <w:spacing w:after="0" w:line="240" w:lineRule="auto"/>
        <w:rPr>
          <w:rFonts w:ascii="Times New Roman" w:eastAsia="Times New Roman" w:hAnsi="Times New Roman" w:cs="Times New Roman"/>
          <w:lang w:eastAsia="en-GB"/>
        </w:rPr>
      </w:pPr>
    </w:p>
    <w:p w14:paraId="615AD8BD" w14:textId="6A4EAEAE" w:rsidR="00D929AC" w:rsidRPr="002B75DA" w:rsidRDefault="00D929AC"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FAO CC (FAO Crop Calendar). 2017. Crop calendar – an information tool for seed security. </w:t>
      </w:r>
      <w:hyperlink r:id="rId13" w:history="1">
        <w:r w:rsidR="002B75DA" w:rsidRPr="002B75DA">
          <w:rPr>
            <w:rStyle w:val="Hyperlink"/>
            <w:rFonts w:ascii="Times New Roman" w:eastAsia="Times New Roman" w:hAnsi="Times New Roman" w:cs="Times New Roman"/>
            <w:lang w:eastAsia="en-GB"/>
          </w:rPr>
          <w:t>http://www.fao.org/agriculture/seed/cropcalendar/welcome.do</w:t>
        </w:r>
      </w:hyperlink>
    </w:p>
    <w:p w14:paraId="7420FF87" w14:textId="77777777" w:rsidR="002B75DA" w:rsidRPr="002B75DA" w:rsidRDefault="002B75DA" w:rsidP="006932AA">
      <w:pPr>
        <w:spacing w:after="0" w:line="240" w:lineRule="auto"/>
        <w:rPr>
          <w:rFonts w:ascii="Times New Roman" w:eastAsia="Times New Roman" w:hAnsi="Times New Roman" w:cs="Times New Roman"/>
          <w:lang w:eastAsia="en-GB"/>
        </w:rPr>
      </w:pPr>
    </w:p>
    <w:p w14:paraId="6CAF54FF" w14:textId="47B8A4D4" w:rsidR="002B75DA" w:rsidRPr="002B75DA" w:rsidRDefault="002B75DA" w:rsidP="002B75D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Dominique </w:t>
      </w:r>
      <w:proofErr w:type="spellStart"/>
      <w:r w:rsidRPr="002B75DA">
        <w:rPr>
          <w:rFonts w:ascii="Times New Roman" w:eastAsia="Times New Roman" w:hAnsi="Times New Roman" w:cs="Times New Roman"/>
          <w:lang w:eastAsia="en-GB"/>
        </w:rPr>
        <w:t>Hounkonnou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Dansou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Kossou</w:t>
      </w:r>
      <w:proofErr w:type="spellEnd"/>
      <w:r w:rsidRPr="002B75DA">
        <w:rPr>
          <w:rFonts w:ascii="Times New Roman" w:eastAsia="Times New Roman" w:hAnsi="Times New Roman" w:cs="Times New Roman"/>
          <w:lang w:eastAsia="en-GB"/>
        </w:rPr>
        <w:t xml:space="preserve">, Thomas W. Kuyper Cees </w:t>
      </w:r>
      <w:proofErr w:type="spellStart"/>
      <w:r w:rsidRPr="002B75DA">
        <w:rPr>
          <w:rFonts w:ascii="Times New Roman" w:eastAsia="Times New Roman" w:hAnsi="Times New Roman" w:cs="Times New Roman"/>
          <w:lang w:eastAsia="en-GB"/>
        </w:rPr>
        <w:t>Leeuwis</w:t>
      </w:r>
      <w:proofErr w:type="spellEnd"/>
      <w:r w:rsidRPr="002B75DA">
        <w:rPr>
          <w:rFonts w:ascii="Times New Roman" w:eastAsia="Times New Roman" w:hAnsi="Times New Roman" w:cs="Times New Roman"/>
          <w:lang w:eastAsia="en-GB"/>
        </w:rPr>
        <w:t xml:space="preserve">, E. Suzanne </w:t>
      </w:r>
      <w:proofErr w:type="spellStart"/>
      <w:r w:rsidRPr="002B75DA">
        <w:rPr>
          <w:rFonts w:ascii="Times New Roman" w:eastAsia="Times New Roman" w:hAnsi="Times New Roman" w:cs="Times New Roman"/>
          <w:lang w:eastAsia="en-GB"/>
        </w:rPr>
        <w:t>Nederlof</w:t>
      </w:r>
      <w:proofErr w:type="spellEnd"/>
      <w:r w:rsidRPr="002B75DA">
        <w:rPr>
          <w:rFonts w:ascii="Times New Roman" w:eastAsia="Times New Roman" w:hAnsi="Times New Roman" w:cs="Times New Roman"/>
          <w:lang w:eastAsia="en-GB"/>
        </w:rPr>
        <w:t xml:space="preserve">, Niels </w:t>
      </w:r>
      <w:proofErr w:type="spellStart"/>
      <w:r w:rsidRPr="002B75DA">
        <w:rPr>
          <w:rFonts w:ascii="Times New Roman" w:eastAsia="Times New Roman" w:hAnsi="Times New Roman" w:cs="Times New Roman"/>
          <w:lang w:eastAsia="en-GB"/>
        </w:rPr>
        <w:t>Röling</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Owuraku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Sakyi</w:t>
      </w:r>
      <w:proofErr w:type="spellEnd"/>
      <w:r w:rsidRPr="002B75DA">
        <w:rPr>
          <w:rFonts w:ascii="Times New Roman" w:eastAsia="Times New Roman" w:hAnsi="Times New Roman" w:cs="Times New Roman"/>
          <w:lang w:eastAsia="en-GB"/>
        </w:rPr>
        <w:t xml:space="preserve">-Dawson, </w:t>
      </w:r>
      <w:proofErr w:type="spellStart"/>
      <w:r w:rsidRPr="002B75DA">
        <w:rPr>
          <w:rFonts w:ascii="Times New Roman" w:eastAsia="Times New Roman" w:hAnsi="Times New Roman" w:cs="Times New Roman"/>
          <w:lang w:eastAsia="en-GB"/>
        </w:rPr>
        <w:t>Mamoudou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Traoré</w:t>
      </w:r>
      <w:proofErr w:type="spellEnd"/>
      <w:r w:rsidRPr="002B75DA">
        <w:rPr>
          <w:rFonts w:ascii="Times New Roman" w:eastAsia="Times New Roman" w:hAnsi="Times New Roman" w:cs="Times New Roman"/>
          <w:lang w:eastAsia="en-GB"/>
        </w:rPr>
        <w:t xml:space="preserve">, Arnold van Huis. 2012.  An innovation systems approach to institutional change: Smallholder development in West Africa. Agricultural </w:t>
      </w:r>
      <w:proofErr w:type="spellStart"/>
      <w:r w:rsidRPr="002B75DA">
        <w:rPr>
          <w:rFonts w:ascii="Times New Roman" w:eastAsia="Times New Roman" w:hAnsi="Times New Roman" w:cs="Times New Roman"/>
          <w:lang w:eastAsia="en-GB"/>
        </w:rPr>
        <w:t>Sytems</w:t>
      </w:r>
      <w:proofErr w:type="spellEnd"/>
      <w:r w:rsidRPr="002B75DA">
        <w:rPr>
          <w:rFonts w:ascii="Times New Roman" w:eastAsia="Times New Roman" w:hAnsi="Times New Roman" w:cs="Times New Roman"/>
          <w:lang w:eastAsia="en-GB"/>
        </w:rPr>
        <w:t xml:space="preserve"> 108:74-83. </w:t>
      </w:r>
    </w:p>
    <w:p w14:paraId="5612D49B" w14:textId="77777777" w:rsidR="006932AA" w:rsidRPr="002B75DA" w:rsidRDefault="006932AA" w:rsidP="00087A40">
      <w:pPr>
        <w:spacing w:after="0" w:line="240" w:lineRule="auto"/>
        <w:rPr>
          <w:rFonts w:ascii="Times New Roman" w:eastAsia="Times New Roman" w:hAnsi="Times New Roman" w:cs="Times New Roman"/>
          <w:lang w:eastAsia="en-GB"/>
        </w:rPr>
      </w:pPr>
    </w:p>
    <w:p w14:paraId="31DC5A9E" w14:textId="67475D5F" w:rsidR="00C62FFF" w:rsidRPr="002B75DA" w:rsidRDefault="00C62FF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United Nations Food and Agriculture Organization (FAO). 2017. </w:t>
      </w:r>
      <w:r w:rsidRPr="002B75DA">
        <w:rPr>
          <w:rFonts w:ascii="Times New Roman" w:eastAsia="Times New Roman" w:hAnsi="Times New Roman" w:cs="Times New Roman"/>
          <w:bCs/>
          <w:lang w:eastAsia="en-GB"/>
        </w:rPr>
        <w:t>Statistics. http://www.fao.org/faostat/en/#data</w:t>
      </w:r>
    </w:p>
    <w:p w14:paraId="62F9D858" w14:textId="77777777" w:rsidR="00C62FFF" w:rsidRPr="002B75DA" w:rsidRDefault="00C62FFF" w:rsidP="00087A40">
      <w:pPr>
        <w:spacing w:after="0" w:line="240" w:lineRule="auto"/>
        <w:rPr>
          <w:rFonts w:ascii="Times New Roman" w:eastAsia="Times New Roman" w:hAnsi="Times New Roman" w:cs="Times New Roman"/>
          <w:lang w:eastAsia="en-GB"/>
        </w:rPr>
      </w:pPr>
    </w:p>
    <w:p w14:paraId="1391EBC4" w14:textId="56C39FF4" w:rsidR="00C62FFF" w:rsidRPr="002B75DA" w:rsidRDefault="00C62FF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United Nations Food and Agriculture Organization (FAO). 2013. </w:t>
      </w:r>
      <w:r w:rsidRPr="002B75DA">
        <w:rPr>
          <w:rFonts w:ascii="Times New Roman" w:eastAsia="Times New Roman" w:hAnsi="Times New Roman" w:cs="Times New Roman"/>
          <w:bCs/>
          <w:lang w:eastAsia="en-GB"/>
        </w:rPr>
        <w:t>Climate-smart agriculture sourcebook</w:t>
      </w:r>
      <w:r w:rsidRPr="002B75DA">
        <w:rPr>
          <w:rFonts w:ascii="Times New Roman" w:eastAsia="Times New Roman" w:hAnsi="Times New Roman" w:cs="Times New Roman"/>
          <w:lang w:eastAsia="en-GB"/>
        </w:rPr>
        <w:t>. FAO, Rome.</w:t>
      </w:r>
    </w:p>
    <w:p w14:paraId="29DC44C9" w14:textId="77777777" w:rsidR="00C62FFF" w:rsidRPr="002B75DA" w:rsidRDefault="00C62FFF" w:rsidP="00087A40">
      <w:pPr>
        <w:spacing w:after="0" w:line="240" w:lineRule="auto"/>
        <w:rPr>
          <w:rFonts w:ascii="Times New Roman" w:eastAsia="Times New Roman" w:hAnsi="Times New Roman" w:cs="Times New Roman"/>
          <w:lang w:eastAsia="en-GB"/>
        </w:rPr>
      </w:pPr>
    </w:p>
    <w:p w14:paraId="4C2A4197" w14:textId="77777777" w:rsidR="0072055E" w:rsidRPr="002B75DA" w:rsidRDefault="0072055E" w:rsidP="00087A40">
      <w:pPr>
        <w:pStyle w:val="Body"/>
        <w:spacing w:after="0" w:line="240" w:lineRule="auto"/>
        <w:rPr>
          <w:rFonts w:ascii="Times New Roman" w:hAnsi="Times New Roman" w:cs="Times New Roman"/>
        </w:rPr>
      </w:pPr>
      <w:r w:rsidRPr="002B75DA">
        <w:rPr>
          <w:rFonts w:ascii="Times New Roman" w:hAnsi="Times New Roman" w:cs="Times New Roman"/>
        </w:rPr>
        <w:t>FAO. Global Forest Resources Assessment 2010, Main Report, FAO Forestry Paper</w:t>
      </w:r>
    </w:p>
    <w:p w14:paraId="753AC963" w14:textId="0C2312D4" w:rsidR="0072055E" w:rsidRPr="002B75DA" w:rsidRDefault="0072055E" w:rsidP="00087A40">
      <w:pPr>
        <w:pStyle w:val="Body"/>
        <w:spacing w:after="0" w:line="240" w:lineRule="auto"/>
        <w:rPr>
          <w:rFonts w:ascii="Times New Roman" w:hAnsi="Times New Roman" w:cs="Times New Roman"/>
        </w:rPr>
      </w:pPr>
      <w:r w:rsidRPr="002B75DA">
        <w:rPr>
          <w:rFonts w:ascii="Times New Roman" w:hAnsi="Times New Roman" w:cs="Times New Roman"/>
        </w:rPr>
        <w:t>163. Food and Agriculture Organization of the United Nations, Rome, 2010.</w:t>
      </w:r>
    </w:p>
    <w:p w14:paraId="6B4CCDFA" w14:textId="77777777" w:rsidR="0072055E" w:rsidRPr="002B75DA" w:rsidRDefault="0072055E" w:rsidP="00087A40">
      <w:pPr>
        <w:pStyle w:val="Body"/>
        <w:spacing w:after="0" w:line="240" w:lineRule="auto"/>
        <w:rPr>
          <w:rFonts w:ascii="Times New Roman" w:hAnsi="Times New Roman" w:cs="Times New Roman"/>
        </w:rPr>
      </w:pPr>
    </w:p>
    <w:p w14:paraId="184BB3D3" w14:textId="254FE8C4" w:rsidR="00530226" w:rsidRPr="002B75DA" w:rsidRDefault="00DB61EF" w:rsidP="00087A40">
      <w:pPr>
        <w:pStyle w:val="Body"/>
        <w:spacing w:after="0" w:line="240" w:lineRule="auto"/>
        <w:rPr>
          <w:rFonts w:ascii="Times New Roman" w:hAnsi="Times New Roman" w:cs="Times New Roman"/>
        </w:rPr>
      </w:pPr>
      <w:r w:rsidRPr="002B75DA">
        <w:rPr>
          <w:rFonts w:ascii="Times New Roman" w:hAnsi="Times New Roman" w:cs="Times New Roman"/>
        </w:rPr>
        <w:t>Gerber, J. 200</w:t>
      </w:r>
      <w:r w:rsidR="00DD5CFC" w:rsidRPr="002B75DA">
        <w:rPr>
          <w:rFonts w:ascii="Times New Roman" w:hAnsi="Times New Roman" w:cs="Times New Roman"/>
        </w:rPr>
        <w:t>4. The role of information acquisition in the adoption of dairy related technologies in Tanzania. Doctoral Thesis. https://doi.org/10.3929/ethz-a-004702636</w:t>
      </w:r>
    </w:p>
    <w:p w14:paraId="5F2AB43A" w14:textId="77777777" w:rsidR="009D05B3" w:rsidRPr="002B75DA" w:rsidRDefault="009D05B3" w:rsidP="00087A40">
      <w:pPr>
        <w:pStyle w:val="Body"/>
        <w:spacing w:after="0" w:line="240" w:lineRule="auto"/>
        <w:rPr>
          <w:rFonts w:ascii="Times New Roman" w:hAnsi="Times New Roman" w:cs="Times New Roman"/>
        </w:rPr>
      </w:pPr>
    </w:p>
    <w:p w14:paraId="21530586" w14:textId="22C2372F" w:rsidR="009D05B3" w:rsidRPr="002B75DA" w:rsidRDefault="009D05B3" w:rsidP="00087A40">
      <w:pPr>
        <w:pStyle w:val="Body"/>
        <w:spacing w:after="0" w:line="240" w:lineRule="auto"/>
        <w:rPr>
          <w:rFonts w:ascii="Times New Roman" w:hAnsi="Times New Roman" w:cs="Times New Roman"/>
          <w:lang w:val="fr-FR"/>
        </w:rPr>
      </w:pPr>
      <w:r w:rsidRPr="002B75DA">
        <w:rPr>
          <w:rFonts w:ascii="Times New Roman" w:hAnsi="Times New Roman" w:cs="Times New Roman"/>
        </w:rPr>
        <w:t xml:space="preserve">Geertz, A.. 2014. An evaluation of the compound feeds manufactured in Tanzania. </w:t>
      </w:r>
      <w:proofErr w:type="spellStart"/>
      <w:r w:rsidRPr="002B75DA">
        <w:rPr>
          <w:rFonts w:ascii="Times New Roman" w:hAnsi="Times New Roman" w:cs="Times New Roman"/>
          <w:lang w:val="fr-FR"/>
        </w:rPr>
        <w:t>MSc</w:t>
      </w:r>
      <w:proofErr w:type="spellEnd"/>
      <w:r w:rsidRPr="002B75DA">
        <w:rPr>
          <w:rFonts w:ascii="Times New Roman" w:hAnsi="Times New Roman" w:cs="Times New Roman"/>
          <w:lang w:val="fr-FR"/>
        </w:rPr>
        <w:t xml:space="preserve"> dissertation. https://cgspace.cgiar.org/bitstream/handle/10568/51668/Dissertation%20final.pdf?sequence=1&amp;isAllowed=y</w:t>
      </w:r>
    </w:p>
    <w:p w14:paraId="0C40CBAE" w14:textId="77777777" w:rsidR="009D05B3" w:rsidRPr="002B75DA" w:rsidRDefault="009D05B3" w:rsidP="00087A40">
      <w:pPr>
        <w:pStyle w:val="Body"/>
        <w:spacing w:after="0" w:line="240" w:lineRule="auto"/>
        <w:rPr>
          <w:rFonts w:ascii="Times New Roman" w:hAnsi="Times New Roman" w:cs="Times New Roman"/>
          <w:lang w:val="fr-FR"/>
        </w:rPr>
      </w:pPr>
    </w:p>
    <w:p w14:paraId="170F6A20" w14:textId="79F7A3B3" w:rsidR="008C3E9F" w:rsidRPr="002B75DA" w:rsidRDefault="00170F4E" w:rsidP="00087A40">
      <w:pPr>
        <w:pStyle w:val="Body"/>
        <w:spacing w:after="0" w:line="240" w:lineRule="auto"/>
        <w:rPr>
          <w:rFonts w:ascii="Times New Roman" w:eastAsia="Times New Roman" w:hAnsi="Times New Roman" w:cs="Times New Roman"/>
        </w:rPr>
      </w:pPr>
      <w:r w:rsidRPr="002B75DA">
        <w:rPr>
          <w:rFonts w:ascii="Times New Roman" w:eastAsia="Times New Roman" w:hAnsi="Times New Roman" w:cs="Times New Roman"/>
        </w:rPr>
        <w:t>GLDH</w:t>
      </w:r>
      <w:r w:rsidR="000B4150" w:rsidRPr="002B75DA">
        <w:rPr>
          <w:rFonts w:ascii="Times New Roman" w:eastAsia="Times New Roman" w:hAnsi="Times New Roman" w:cs="Times New Roman"/>
        </w:rPr>
        <w:t>S</w:t>
      </w:r>
      <w:r w:rsidR="008C3E9F" w:rsidRPr="002B75DA">
        <w:rPr>
          <w:rFonts w:ascii="Times New Roman" w:eastAsia="Times New Roman" w:hAnsi="Times New Roman" w:cs="Times New Roman"/>
        </w:rPr>
        <w:t xml:space="preserve"> (</w:t>
      </w:r>
      <w:r w:rsidR="000B4150" w:rsidRPr="002B75DA">
        <w:rPr>
          <w:rFonts w:ascii="Times New Roman" w:eastAsia="Times New Roman" w:hAnsi="Times New Roman" w:cs="Times New Roman"/>
        </w:rPr>
        <w:t xml:space="preserve">Greening Livestock Dairy </w:t>
      </w:r>
      <w:r w:rsidRPr="002B75DA">
        <w:rPr>
          <w:rFonts w:ascii="Times New Roman" w:eastAsia="Times New Roman" w:hAnsi="Times New Roman" w:cs="Times New Roman"/>
        </w:rPr>
        <w:t>Household</w:t>
      </w:r>
      <w:r w:rsidR="000B4150" w:rsidRPr="002B75DA">
        <w:rPr>
          <w:rFonts w:ascii="Times New Roman" w:eastAsia="Times New Roman" w:hAnsi="Times New Roman" w:cs="Times New Roman"/>
        </w:rPr>
        <w:t xml:space="preserve"> Survey</w:t>
      </w:r>
      <w:r w:rsidR="008C3E9F" w:rsidRPr="002B75DA">
        <w:rPr>
          <w:rFonts w:ascii="Times New Roman" w:eastAsia="Times New Roman" w:hAnsi="Times New Roman" w:cs="Times New Roman"/>
        </w:rPr>
        <w:t>). 2018. International Livestock Research Institute.</w:t>
      </w:r>
    </w:p>
    <w:p w14:paraId="5C1E6D1B" w14:textId="77777777" w:rsidR="008C3E9F" w:rsidRPr="002B75DA" w:rsidRDefault="008C3E9F" w:rsidP="00087A40">
      <w:pPr>
        <w:pStyle w:val="Body"/>
        <w:spacing w:after="0" w:line="240" w:lineRule="auto"/>
        <w:rPr>
          <w:rFonts w:ascii="Times New Roman" w:hAnsi="Times New Roman" w:cs="Times New Roman"/>
        </w:rPr>
      </w:pPr>
    </w:p>
    <w:p w14:paraId="69D0DFFB" w14:textId="6A497472" w:rsidR="008C3E9F" w:rsidRPr="002B75DA" w:rsidRDefault="008C3E9F" w:rsidP="00087A40">
      <w:pPr>
        <w:spacing w:line="240" w:lineRule="auto"/>
        <w:rPr>
          <w:rFonts w:ascii="Times New Roman" w:hAnsi="Times New Roman" w:cs="Times New Roman"/>
        </w:rPr>
      </w:pPr>
      <w:r w:rsidRPr="002B75DA">
        <w:rPr>
          <w:rFonts w:ascii="Times New Roman" w:hAnsi="Times New Roman" w:cs="Times New Roman"/>
        </w:rPr>
        <w:t xml:space="preserve">Hammond, J., Simon </w:t>
      </w:r>
      <w:proofErr w:type="spellStart"/>
      <w:r w:rsidRPr="002B75DA">
        <w:rPr>
          <w:rFonts w:ascii="Times New Roman" w:hAnsi="Times New Roman" w:cs="Times New Roman"/>
        </w:rPr>
        <w:t>Fraval</w:t>
      </w:r>
      <w:proofErr w:type="spellEnd"/>
      <w:r w:rsidRPr="002B75DA">
        <w:rPr>
          <w:rFonts w:ascii="Times New Roman" w:hAnsi="Times New Roman" w:cs="Times New Roman"/>
        </w:rPr>
        <w:t xml:space="preserve">, Jacob van </w:t>
      </w:r>
      <w:proofErr w:type="spellStart"/>
      <w:r w:rsidRPr="002B75DA">
        <w:rPr>
          <w:rFonts w:ascii="Times New Roman" w:hAnsi="Times New Roman" w:cs="Times New Roman"/>
        </w:rPr>
        <w:t>Etten</w:t>
      </w:r>
      <w:proofErr w:type="spellEnd"/>
      <w:r w:rsidRPr="002B75DA">
        <w:rPr>
          <w:rFonts w:ascii="Times New Roman" w:hAnsi="Times New Roman" w:cs="Times New Roman"/>
        </w:rPr>
        <w:t xml:space="preserve">, Jose Gabriel </w:t>
      </w:r>
      <w:proofErr w:type="spellStart"/>
      <w:r w:rsidRPr="002B75DA">
        <w:rPr>
          <w:rFonts w:ascii="Times New Roman" w:hAnsi="Times New Roman" w:cs="Times New Roman"/>
        </w:rPr>
        <w:t>Suchini</w:t>
      </w:r>
      <w:proofErr w:type="spellEnd"/>
      <w:r w:rsidRPr="002B75DA">
        <w:rPr>
          <w:rFonts w:ascii="Times New Roman" w:hAnsi="Times New Roman" w:cs="Times New Roman"/>
        </w:rPr>
        <w:t xml:space="preserve">, Leida Mercado, Tim </w:t>
      </w:r>
      <w:proofErr w:type="spellStart"/>
      <w:r w:rsidRPr="002B75DA">
        <w:rPr>
          <w:rFonts w:ascii="Times New Roman" w:hAnsi="Times New Roman" w:cs="Times New Roman"/>
        </w:rPr>
        <w:t>Pagella</w:t>
      </w:r>
      <w:proofErr w:type="spellEnd"/>
      <w:r w:rsidRPr="002B75DA">
        <w:rPr>
          <w:rFonts w:ascii="Times New Roman" w:hAnsi="Times New Roman" w:cs="Times New Roman"/>
        </w:rPr>
        <w:t xml:space="preserve">, Romain </w:t>
      </w:r>
      <w:proofErr w:type="spellStart"/>
      <w:r w:rsidRPr="002B75DA">
        <w:rPr>
          <w:rFonts w:ascii="Times New Roman" w:hAnsi="Times New Roman" w:cs="Times New Roman"/>
        </w:rPr>
        <w:t>Frelat</w:t>
      </w:r>
      <w:proofErr w:type="spellEnd"/>
      <w:r w:rsidRPr="002B75DA">
        <w:rPr>
          <w:rFonts w:ascii="Times New Roman" w:hAnsi="Times New Roman" w:cs="Times New Roman"/>
        </w:rPr>
        <w:t xml:space="preserve">, Mats </w:t>
      </w:r>
      <w:proofErr w:type="spellStart"/>
      <w:r w:rsidRPr="002B75DA">
        <w:rPr>
          <w:rFonts w:ascii="Times New Roman" w:hAnsi="Times New Roman" w:cs="Times New Roman"/>
        </w:rPr>
        <w:t>Lannerstad</w:t>
      </w:r>
      <w:proofErr w:type="spellEnd"/>
      <w:r w:rsidRPr="002B75DA">
        <w:rPr>
          <w:rFonts w:ascii="Times New Roman" w:hAnsi="Times New Roman" w:cs="Times New Roman"/>
        </w:rPr>
        <w:t xml:space="preserve">, Sabine </w:t>
      </w:r>
      <w:proofErr w:type="spellStart"/>
      <w:r w:rsidRPr="002B75DA">
        <w:rPr>
          <w:rFonts w:ascii="Times New Roman" w:hAnsi="Times New Roman" w:cs="Times New Roman"/>
        </w:rPr>
        <w:t>Douxchamps</w:t>
      </w:r>
      <w:proofErr w:type="spellEnd"/>
      <w:r w:rsidRPr="002B75DA">
        <w:rPr>
          <w:rFonts w:ascii="Times New Roman" w:hAnsi="Times New Roman" w:cs="Times New Roman"/>
        </w:rPr>
        <w:t xml:space="preserve">, Nils Teufel, Diego </w:t>
      </w:r>
      <w:proofErr w:type="spellStart"/>
      <w:r w:rsidRPr="002B75DA">
        <w:rPr>
          <w:rFonts w:ascii="Times New Roman" w:hAnsi="Times New Roman" w:cs="Times New Roman"/>
        </w:rPr>
        <w:t>Valbuena</w:t>
      </w:r>
      <w:proofErr w:type="spellEnd"/>
      <w:r w:rsidRPr="002B75DA">
        <w:rPr>
          <w:rFonts w:ascii="Times New Roman" w:hAnsi="Times New Roman" w:cs="Times New Roman"/>
        </w:rPr>
        <w:t xml:space="preserve">, Mark T. van </w:t>
      </w:r>
      <w:proofErr w:type="spellStart"/>
      <w:r w:rsidRPr="002B75DA">
        <w:rPr>
          <w:rFonts w:ascii="Times New Roman" w:hAnsi="Times New Roman" w:cs="Times New Roman"/>
        </w:rPr>
        <w:t>Wijk</w:t>
      </w:r>
      <w:proofErr w:type="spellEnd"/>
      <w:r w:rsidRPr="002B75DA">
        <w:rPr>
          <w:rFonts w:ascii="Times New Roman" w:hAnsi="Times New Roman" w:cs="Times New Roman"/>
        </w:rPr>
        <w:t>. 2017. The Rural Household Multi-Indicator Survey (</w:t>
      </w:r>
      <w:proofErr w:type="spellStart"/>
      <w:r w:rsidRPr="002B75DA">
        <w:rPr>
          <w:rFonts w:ascii="Times New Roman" w:hAnsi="Times New Roman" w:cs="Times New Roman"/>
        </w:rPr>
        <w:t>RHoMIS</w:t>
      </w:r>
      <w:proofErr w:type="spellEnd"/>
      <w:r w:rsidRPr="002B75DA">
        <w:rPr>
          <w:rFonts w:ascii="Times New Roman" w:hAnsi="Times New Roman" w:cs="Times New Roman"/>
        </w:rPr>
        <w:t>) for rapid characterisation of households to inform climate smart agriculture interventions: Description and applications in East Africa a</w:t>
      </w:r>
      <w:r w:rsidR="00241ED3" w:rsidRPr="002B75DA">
        <w:rPr>
          <w:rFonts w:ascii="Times New Roman" w:hAnsi="Times New Roman" w:cs="Times New Roman"/>
        </w:rPr>
        <w:t>nd Central America 151: 225-233</w:t>
      </w:r>
    </w:p>
    <w:p w14:paraId="7590E42B" w14:textId="299BA5CE" w:rsidR="0019353C" w:rsidRDefault="0019353C" w:rsidP="00087A40">
      <w:pPr>
        <w:pStyle w:val="Body"/>
        <w:spacing w:after="0" w:line="240" w:lineRule="auto"/>
        <w:jc w:val="both"/>
        <w:rPr>
          <w:rFonts w:ascii="Times New Roman" w:hAnsi="Times New Roman" w:cs="Times New Roman"/>
        </w:rPr>
      </w:pPr>
      <w:r>
        <w:rPr>
          <w:rFonts w:ascii="Times New Roman" w:hAnsi="Times New Roman" w:cs="Times New Roman"/>
        </w:rPr>
        <w:t>Hazel, P.B.R. (1982) Application of risk preference estimates in firm-</w:t>
      </w:r>
      <w:r w:rsidRPr="0019353C">
        <w:rPr>
          <w:rFonts w:ascii="Times New Roman" w:hAnsi="Times New Roman" w:cs="Times New Roman"/>
        </w:rPr>
        <w:t xml:space="preserve">household and agricultural sector models. American Journal of Agricultural Economics. </w:t>
      </w:r>
      <w:r>
        <w:rPr>
          <w:rFonts w:ascii="Times New Roman" w:hAnsi="Times New Roman" w:cs="Times New Roman"/>
        </w:rPr>
        <w:t>Vol. 64, No. 2.</w:t>
      </w:r>
      <w:r w:rsidRPr="0019353C">
        <w:rPr>
          <w:rFonts w:ascii="Times New Roman" w:hAnsi="Times New Roman" w:cs="Times New Roman"/>
        </w:rPr>
        <w:t xml:space="preserve"> pp. 384-390</w:t>
      </w:r>
    </w:p>
    <w:p w14:paraId="0A1EE265" w14:textId="77777777" w:rsidR="0019353C" w:rsidRDefault="0019353C" w:rsidP="00087A40">
      <w:pPr>
        <w:pStyle w:val="Body"/>
        <w:spacing w:after="0" w:line="240" w:lineRule="auto"/>
        <w:jc w:val="both"/>
        <w:rPr>
          <w:rFonts w:ascii="Times New Roman" w:hAnsi="Times New Roman" w:cs="Times New Roman"/>
        </w:rPr>
      </w:pPr>
    </w:p>
    <w:p w14:paraId="5411951D" w14:textId="2663F947" w:rsidR="008C3E9F" w:rsidRPr="002B75DA" w:rsidRDefault="008C3E9F" w:rsidP="00087A40">
      <w:pPr>
        <w:pStyle w:val="Body"/>
        <w:spacing w:after="0" w:line="240" w:lineRule="auto"/>
        <w:jc w:val="both"/>
        <w:rPr>
          <w:rFonts w:ascii="Times New Roman" w:hAnsi="Times New Roman" w:cs="Times New Roman"/>
        </w:rPr>
      </w:pPr>
      <w:r w:rsidRPr="002B75DA">
        <w:rPr>
          <w:rFonts w:ascii="Times New Roman" w:hAnsi="Times New Roman" w:cs="Times New Roman"/>
        </w:rPr>
        <w:t xml:space="preserve">Herrero, M., </w:t>
      </w:r>
      <w:proofErr w:type="spellStart"/>
      <w:r w:rsidRPr="002B75DA">
        <w:rPr>
          <w:rFonts w:ascii="Times New Roman" w:hAnsi="Times New Roman" w:cs="Times New Roman"/>
        </w:rPr>
        <w:t>Havlik</w:t>
      </w:r>
      <w:proofErr w:type="spellEnd"/>
      <w:r w:rsidRPr="002B75DA">
        <w:rPr>
          <w:rFonts w:ascii="Times New Roman" w:hAnsi="Times New Roman" w:cs="Times New Roman"/>
        </w:rPr>
        <w:t xml:space="preserve">, P., </w:t>
      </w:r>
      <w:proofErr w:type="spellStart"/>
      <w:r w:rsidRPr="002B75DA">
        <w:rPr>
          <w:rFonts w:ascii="Times New Roman" w:hAnsi="Times New Roman" w:cs="Times New Roman"/>
        </w:rPr>
        <w:t>Valin</w:t>
      </w:r>
      <w:proofErr w:type="spellEnd"/>
      <w:r w:rsidRPr="002B75DA">
        <w:rPr>
          <w:rFonts w:ascii="Times New Roman" w:hAnsi="Times New Roman" w:cs="Times New Roman"/>
        </w:rPr>
        <w:t xml:space="preserve">, H., </w:t>
      </w:r>
      <w:proofErr w:type="spellStart"/>
      <w:r w:rsidRPr="002B75DA">
        <w:rPr>
          <w:rFonts w:ascii="Times New Roman" w:hAnsi="Times New Roman" w:cs="Times New Roman"/>
        </w:rPr>
        <w:t>Notenbaert</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Rufino</w:t>
      </w:r>
      <w:proofErr w:type="spellEnd"/>
      <w:r w:rsidRPr="002B75DA">
        <w:rPr>
          <w:rFonts w:ascii="Times New Roman" w:hAnsi="Times New Roman" w:cs="Times New Roman"/>
        </w:rPr>
        <w:t xml:space="preserve">, M., Thornton, P., </w:t>
      </w:r>
      <w:proofErr w:type="spellStart"/>
      <w:r w:rsidRPr="002B75DA">
        <w:rPr>
          <w:rFonts w:ascii="Times New Roman" w:hAnsi="Times New Roman" w:cs="Times New Roman"/>
        </w:rPr>
        <w:t>Blummel</w:t>
      </w:r>
      <w:proofErr w:type="spellEnd"/>
      <w:r w:rsidRPr="002B75DA">
        <w:rPr>
          <w:rFonts w:ascii="Times New Roman" w:hAnsi="Times New Roman" w:cs="Times New Roman"/>
        </w:rPr>
        <w:t xml:space="preserve">, M., Weiss, F., Grace, D., </w:t>
      </w:r>
      <w:proofErr w:type="spellStart"/>
      <w:r w:rsidRPr="002B75DA">
        <w:rPr>
          <w:rFonts w:ascii="Times New Roman" w:hAnsi="Times New Roman" w:cs="Times New Roman"/>
        </w:rPr>
        <w:t>Obsersteiner</w:t>
      </w:r>
      <w:proofErr w:type="spellEnd"/>
      <w:r w:rsidRPr="002B75DA">
        <w:rPr>
          <w:rFonts w:ascii="Times New Roman" w:hAnsi="Times New Roman" w:cs="Times New Roman"/>
        </w:rPr>
        <w:t>, M.. 2013. Biomass use, production, feed efficiencies and greenhouse gas emissions from global livestock systems. PNAS 110 (52): 20888-20893</w:t>
      </w:r>
    </w:p>
    <w:p w14:paraId="2B3E6C50" w14:textId="77777777" w:rsidR="00530226" w:rsidRPr="002B75DA" w:rsidRDefault="00530226" w:rsidP="00087A40">
      <w:pPr>
        <w:pStyle w:val="Body"/>
        <w:spacing w:after="0" w:line="240" w:lineRule="auto"/>
        <w:rPr>
          <w:rFonts w:ascii="Times New Roman" w:hAnsi="Times New Roman" w:cs="Times New Roman"/>
          <w:b/>
          <w:i/>
        </w:rPr>
      </w:pPr>
    </w:p>
    <w:p w14:paraId="442CC09F" w14:textId="176BE321" w:rsidR="00396D9E" w:rsidRPr="002B75DA" w:rsidRDefault="00396D9E" w:rsidP="00087A40">
      <w:pPr>
        <w:spacing w:line="240" w:lineRule="auto"/>
        <w:rPr>
          <w:rFonts w:ascii="Times New Roman" w:hAnsi="Times New Roman" w:cs="Times New Roman"/>
        </w:rPr>
      </w:pPr>
      <w:r w:rsidRPr="002B75DA">
        <w:rPr>
          <w:rFonts w:ascii="Times New Roman" w:hAnsi="Times New Roman" w:cs="Times New Roman"/>
        </w:rPr>
        <w:t xml:space="preserve">IFAD (International Fund for Agricultural Development). 2016. </w:t>
      </w:r>
      <w:r w:rsidR="00DD0449" w:rsidRPr="002B75DA">
        <w:rPr>
          <w:rFonts w:ascii="Times New Roman" w:hAnsi="Times New Roman" w:cs="Times New Roman"/>
        </w:rPr>
        <w:t>Southern Highlands Milkshed Development Project. Detailed Design Report, Volume 1 – Main Report. United Republic of Tanzania. IFAD, East and Southern Africa Division Programme Management Department</w:t>
      </w:r>
    </w:p>
    <w:p w14:paraId="004A4992" w14:textId="4819F4AE" w:rsidR="00FD1799" w:rsidRPr="002B75DA" w:rsidRDefault="00835ABD" w:rsidP="00073536">
      <w:pPr>
        <w:spacing w:line="240" w:lineRule="auto"/>
        <w:rPr>
          <w:rFonts w:ascii="Times New Roman" w:hAnsi="Times New Roman" w:cs="Times New Roman"/>
        </w:rPr>
      </w:pPr>
      <w:r w:rsidRPr="002B75DA">
        <w:rPr>
          <w:rFonts w:ascii="Times New Roman" w:hAnsi="Times New Roman" w:cs="Times New Roman"/>
        </w:rPr>
        <w:t>International Dairy Federation. 2010. A common carbon footprint approach for dairy. The IDF guide to standard lifecycle assessment methodology for</w:t>
      </w:r>
      <w:r w:rsidR="006640E0" w:rsidRPr="002B75DA">
        <w:rPr>
          <w:rFonts w:ascii="Times New Roman" w:hAnsi="Times New Roman" w:cs="Times New Roman"/>
        </w:rPr>
        <w:t xml:space="preserve"> the dairy sector. Bulletin </w:t>
      </w:r>
      <w:r w:rsidRPr="002B75DA">
        <w:rPr>
          <w:rFonts w:ascii="Times New Roman" w:hAnsi="Times New Roman" w:cs="Times New Roman"/>
        </w:rPr>
        <w:t>of the International Dairy Federation</w:t>
      </w:r>
      <w:r w:rsidR="006640E0" w:rsidRPr="002B75DA">
        <w:rPr>
          <w:rFonts w:ascii="Times New Roman" w:hAnsi="Times New Roman" w:cs="Times New Roman"/>
        </w:rPr>
        <w:t xml:space="preserve"> 445/2010.[Online] Available:</w:t>
      </w:r>
      <w:r w:rsidRPr="002B75DA">
        <w:rPr>
          <w:rFonts w:ascii="Times New Roman" w:hAnsi="Times New Roman" w:cs="Times New Roman"/>
        </w:rPr>
        <w:t xml:space="preserve"> http://www.idf-lca-guid</w:t>
      </w:r>
      <w:r w:rsidR="006640E0" w:rsidRPr="002B75DA">
        <w:rPr>
          <w:rFonts w:ascii="Times New Roman" w:hAnsi="Times New Roman" w:cs="Times New Roman"/>
        </w:rPr>
        <w:t xml:space="preserve">e.org/Files/media/Documents/ </w:t>
      </w:r>
      <w:r w:rsidRPr="002B75DA">
        <w:rPr>
          <w:rFonts w:ascii="Times New Roman" w:hAnsi="Times New Roman" w:cs="Times New Roman"/>
        </w:rPr>
        <w:t xml:space="preserve"> 445-2010-A-common-carbon-footprint-approach-for-dairy.pdf</w:t>
      </w:r>
    </w:p>
    <w:p w14:paraId="2C7309D2" w14:textId="2D777BA5" w:rsidR="00BA2B78" w:rsidRPr="002B75DA" w:rsidRDefault="00BA2B78" w:rsidP="00BA2B78">
      <w:pPr>
        <w:spacing w:after="173"/>
        <w:ind w:left="-5" w:right="1228"/>
        <w:rPr>
          <w:rFonts w:ascii="Times New Roman" w:hAnsi="Times New Roman" w:cs="Times New Roman"/>
        </w:rPr>
      </w:pPr>
      <w:r w:rsidRPr="002B75DA">
        <w:rPr>
          <w:rFonts w:ascii="Times New Roman" w:hAnsi="Times New Roman" w:cs="Times New Roman"/>
        </w:rPr>
        <w:t>IPCC (Intergovernmental Panel on Climate Change). (2013).</w:t>
      </w:r>
      <w:r w:rsidRPr="002B75DA">
        <w:rPr>
          <w:rStyle w:val="Emphasis"/>
          <w:rFonts w:ascii="Times New Roman" w:hAnsi="Times New Roman" w:cs="Times New Roman"/>
        </w:rPr>
        <w:t xml:space="preserve"> Climate Change 2013: The Physical Science Basis. Contribution of Working Group I to the Fifth Assessment Report of the Intergovernmental Panel on Climate Change</w:t>
      </w:r>
      <w:r w:rsidRPr="002B75DA">
        <w:rPr>
          <w:rFonts w:ascii="Times New Roman" w:hAnsi="Times New Roman" w:cs="Times New Roman"/>
          <w:i/>
        </w:rPr>
        <w:t xml:space="preserve"> </w:t>
      </w:r>
      <w:r w:rsidRPr="002B75DA">
        <w:rPr>
          <w:rFonts w:ascii="Times New Roman" w:hAnsi="Times New Roman" w:cs="Times New Roman"/>
        </w:rPr>
        <w:t xml:space="preserve">[Stocker, T.F., D. Qin, G.-K. Plattner, M. </w:t>
      </w:r>
      <w:proofErr w:type="spellStart"/>
      <w:r w:rsidRPr="002B75DA">
        <w:rPr>
          <w:rFonts w:ascii="Times New Roman" w:hAnsi="Times New Roman" w:cs="Times New Roman"/>
        </w:rPr>
        <w:t>Tignor</w:t>
      </w:r>
      <w:proofErr w:type="spellEnd"/>
      <w:r w:rsidRPr="002B75DA">
        <w:rPr>
          <w:rFonts w:ascii="Times New Roman" w:hAnsi="Times New Roman" w:cs="Times New Roman"/>
        </w:rPr>
        <w:t xml:space="preserve">, S.K. Allen, J. </w:t>
      </w:r>
      <w:proofErr w:type="spellStart"/>
      <w:r w:rsidRPr="002B75DA">
        <w:rPr>
          <w:rFonts w:ascii="Times New Roman" w:hAnsi="Times New Roman" w:cs="Times New Roman"/>
        </w:rPr>
        <w:t>Boschung</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Nauels</w:t>
      </w:r>
      <w:proofErr w:type="spellEnd"/>
      <w:r w:rsidRPr="002B75DA">
        <w:rPr>
          <w:rFonts w:ascii="Times New Roman" w:hAnsi="Times New Roman" w:cs="Times New Roman"/>
        </w:rPr>
        <w:t>, Y. Xia, V. Bex and P.M. Midgley (eds.)]. Cambridge University Press, Cambridge, United Kingdom and New York, NY, USA, 1535 pp, doi:10.1017/CBO9781107415324.</w:t>
      </w:r>
    </w:p>
    <w:p w14:paraId="09A82A06" w14:textId="28047C5D" w:rsidR="00087A40" w:rsidRPr="002B75DA" w:rsidRDefault="00087A40" w:rsidP="00087A40">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IPCC (Intergovernmental Panel on Climate Change), 2007. Changes in atmospheric constituents and in radiative forcing. In: Climate Change 2007: The Physical Science Basis. Contribution of Working Group I to the Fourth Assessment Report of the Intergovernmental Panel on Climate Change. Cambridge University Press, Cambridge, UK and New York (Chapter 2).</w:t>
      </w:r>
    </w:p>
    <w:p w14:paraId="65742BD1" w14:textId="77777777" w:rsidR="003D0F60" w:rsidRPr="002B75DA" w:rsidRDefault="003D0F60" w:rsidP="00087A40">
      <w:pPr>
        <w:spacing w:after="0" w:line="240" w:lineRule="auto"/>
        <w:rPr>
          <w:rFonts w:ascii="Times New Roman" w:eastAsia="Times New Roman" w:hAnsi="Times New Roman" w:cs="Times New Roman"/>
          <w:lang w:val="en-US"/>
        </w:rPr>
      </w:pPr>
    </w:p>
    <w:p w14:paraId="213787E2" w14:textId="77777777" w:rsidR="00FD1799" w:rsidRPr="002B75DA" w:rsidRDefault="00FD1799" w:rsidP="00FD1799">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IPCC (Intergovernmental Panel on Climate Change), 2006. IPCC Guidelines for National</w:t>
      </w:r>
    </w:p>
    <w:p w14:paraId="6A64BE84" w14:textId="77777777" w:rsidR="00FD1799" w:rsidRPr="002B75DA" w:rsidRDefault="00FD1799" w:rsidP="00FD1799">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Greenhouse Gas Inventories, vol. 4. Agriculture, Forestry and Other Land Use.</w:t>
      </w:r>
    </w:p>
    <w:p w14:paraId="48FF4F4F" w14:textId="796EE85C" w:rsidR="00FD1799" w:rsidRPr="002B75DA" w:rsidRDefault="00FD1799" w:rsidP="00087A40">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 xml:space="preserve">IGES, </w:t>
      </w:r>
      <w:proofErr w:type="spellStart"/>
      <w:r w:rsidRPr="002B75DA">
        <w:rPr>
          <w:rFonts w:ascii="Times New Roman" w:eastAsia="Times New Roman" w:hAnsi="Times New Roman" w:cs="Times New Roman"/>
          <w:lang w:val="en-US"/>
        </w:rPr>
        <w:t>Hayama</w:t>
      </w:r>
      <w:proofErr w:type="spellEnd"/>
      <w:r w:rsidRPr="002B75DA">
        <w:rPr>
          <w:rFonts w:ascii="Times New Roman" w:eastAsia="Times New Roman" w:hAnsi="Times New Roman" w:cs="Times New Roman"/>
          <w:lang w:val="en-US"/>
        </w:rPr>
        <w:t>, Japan. 87 pp.</w:t>
      </w:r>
    </w:p>
    <w:p w14:paraId="69E37004" w14:textId="77777777" w:rsidR="00073536" w:rsidRPr="002B75DA" w:rsidRDefault="00073536" w:rsidP="00087A40">
      <w:pPr>
        <w:spacing w:after="0" w:line="240" w:lineRule="auto"/>
        <w:rPr>
          <w:rFonts w:ascii="Times New Roman" w:eastAsia="Times New Roman" w:hAnsi="Times New Roman" w:cs="Times New Roman"/>
          <w:lang w:val="en-US"/>
        </w:rPr>
      </w:pPr>
    </w:p>
    <w:p w14:paraId="0948E377" w14:textId="37CBD9FE" w:rsidR="00073536" w:rsidRPr="002B75DA" w:rsidRDefault="00073536" w:rsidP="00087A40">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Komarek</w:t>
      </w:r>
      <w:proofErr w:type="spellEnd"/>
      <w:r w:rsidRPr="002B75DA">
        <w:rPr>
          <w:rFonts w:ascii="Times New Roman" w:eastAsia="Times New Roman" w:hAnsi="Times New Roman" w:cs="Times New Roman"/>
          <w:lang w:val="en-US"/>
        </w:rPr>
        <w:t xml:space="preserve">, A.M., Drogue, S., </w:t>
      </w:r>
      <w:proofErr w:type="spellStart"/>
      <w:r w:rsidRPr="002B75DA">
        <w:rPr>
          <w:rFonts w:ascii="Times New Roman" w:eastAsia="Times New Roman" w:hAnsi="Times New Roman" w:cs="Times New Roman"/>
          <w:lang w:val="en-US"/>
        </w:rPr>
        <w:t>Chenoune</w:t>
      </w:r>
      <w:proofErr w:type="spellEnd"/>
      <w:r w:rsidRPr="002B75DA">
        <w:rPr>
          <w:rFonts w:ascii="Times New Roman" w:eastAsia="Times New Roman" w:hAnsi="Times New Roman" w:cs="Times New Roman"/>
          <w:lang w:val="en-US"/>
        </w:rPr>
        <w:t xml:space="preserve">, R, Hawkins, J., </w:t>
      </w:r>
      <w:proofErr w:type="spellStart"/>
      <w:r w:rsidRPr="002B75DA">
        <w:rPr>
          <w:rFonts w:ascii="Times New Roman" w:eastAsia="Times New Roman" w:hAnsi="Times New Roman" w:cs="Times New Roman"/>
          <w:lang w:val="en-US"/>
        </w:rPr>
        <w:t>Msangi</w:t>
      </w:r>
      <w:proofErr w:type="spellEnd"/>
      <w:r w:rsidRPr="002B75DA">
        <w:rPr>
          <w:rFonts w:ascii="Times New Roman" w:eastAsia="Times New Roman" w:hAnsi="Times New Roman" w:cs="Times New Roman"/>
          <w:lang w:val="en-US"/>
        </w:rPr>
        <w:t xml:space="preserve">, S.,, </w:t>
      </w:r>
      <w:proofErr w:type="spellStart"/>
      <w:r w:rsidRPr="002B75DA">
        <w:rPr>
          <w:rFonts w:ascii="Times New Roman" w:eastAsia="Times New Roman" w:hAnsi="Times New Roman" w:cs="Times New Roman"/>
          <w:lang w:val="en-US"/>
        </w:rPr>
        <w:t>Belhouchette</w:t>
      </w:r>
      <w:proofErr w:type="spellEnd"/>
      <w:r w:rsidRPr="002B75DA">
        <w:rPr>
          <w:rFonts w:ascii="Times New Roman" w:eastAsia="Times New Roman" w:hAnsi="Times New Roman" w:cs="Times New Roman"/>
          <w:lang w:val="en-US"/>
        </w:rPr>
        <w:t xml:space="preserve">, H., </w:t>
      </w:r>
      <w:proofErr w:type="spellStart"/>
      <w:r w:rsidRPr="002B75DA">
        <w:rPr>
          <w:rFonts w:ascii="Times New Roman" w:eastAsia="Times New Roman" w:hAnsi="Times New Roman" w:cs="Times New Roman"/>
          <w:lang w:val="en-US"/>
        </w:rPr>
        <w:t>Flichman</w:t>
      </w:r>
      <w:proofErr w:type="spellEnd"/>
      <w:r w:rsidRPr="002B75DA">
        <w:rPr>
          <w:rFonts w:ascii="Times New Roman" w:eastAsia="Times New Roman" w:hAnsi="Times New Roman" w:cs="Times New Roman"/>
          <w:lang w:val="en-US"/>
        </w:rPr>
        <w:t xml:space="preserve">, G.. 2017. Agricultural household effects of fertilizer price changes for smallholder farmers in central Malawi. Agricultural Systems 154: 168-178. </w:t>
      </w:r>
      <w:hyperlink r:id="rId14" w:history="1">
        <w:r w:rsidR="001F384B" w:rsidRPr="002B75DA">
          <w:rPr>
            <w:rStyle w:val="Hyperlink"/>
            <w:rFonts w:ascii="Times New Roman" w:eastAsia="Times New Roman" w:hAnsi="Times New Roman" w:cs="Times New Roman"/>
            <w:lang w:val="en-US"/>
          </w:rPr>
          <w:t>http://10.0.3.248/j.agsy.2017.03.016</w:t>
        </w:r>
      </w:hyperlink>
    </w:p>
    <w:p w14:paraId="784974AC" w14:textId="77777777" w:rsidR="001F384B" w:rsidRPr="002B75DA" w:rsidRDefault="001F384B" w:rsidP="00087A40">
      <w:pPr>
        <w:spacing w:after="0" w:line="240" w:lineRule="auto"/>
        <w:rPr>
          <w:rFonts w:ascii="Times New Roman" w:eastAsia="Times New Roman" w:hAnsi="Times New Roman" w:cs="Times New Roman"/>
          <w:lang w:val="en-US"/>
        </w:rPr>
      </w:pPr>
    </w:p>
    <w:p w14:paraId="5F15CB99" w14:textId="77777777" w:rsidR="001F384B" w:rsidRPr="002B75DA" w:rsidRDefault="001F384B"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Kingwell</w:t>
      </w:r>
      <w:proofErr w:type="spellEnd"/>
      <w:r w:rsidRPr="002B75DA">
        <w:rPr>
          <w:rFonts w:ascii="Times New Roman" w:eastAsia="Times New Roman" w:hAnsi="Times New Roman" w:cs="Times New Roman"/>
          <w:lang w:val="en-US"/>
        </w:rPr>
        <w:t>, R.S., Pannell, D.J., Robinson, S.D., 1993. Tactical responses to seasonal</w:t>
      </w:r>
    </w:p>
    <w:p w14:paraId="03E19F4B" w14:textId="030B85B6"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 xml:space="preserve">conditions in whole-farm planning in Western Australia. </w:t>
      </w:r>
      <w:proofErr w:type="spellStart"/>
      <w:r w:rsidRPr="002B75DA">
        <w:rPr>
          <w:rFonts w:ascii="Times New Roman" w:eastAsia="Times New Roman" w:hAnsi="Times New Roman" w:cs="Times New Roman"/>
          <w:lang w:val="en-US"/>
        </w:rPr>
        <w:t>Agricult</w:t>
      </w:r>
      <w:proofErr w:type="spellEnd"/>
      <w:r w:rsidRPr="002B75DA">
        <w:rPr>
          <w:rFonts w:ascii="Times New Roman" w:eastAsia="Times New Roman" w:hAnsi="Times New Roman" w:cs="Times New Roman"/>
          <w:lang w:val="en-US"/>
        </w:rPr>
        <w:t>. Econ. 8, 211–226</w:t>
      </w:r>
    </w:p>
    <w:p w14:paraId="1B876D04" w14:textId="77777777" w:rsidR="008D279A" w:rsidRPr="002B75DA" w:rsidRDefault="008D279A" w:rsidP="001F384B">
      <w:pPr>
        <w:spacing w:after="0" w:line="240" w:lineRule="auto"/>
        <w:rPr>
          <w:rFonts w:ascii="Times New Roman" w:eastAsia="Times New Roman" w:hAnsi="Times New Roman" w:cs="Times New Roman"/>
          <w:lang w:val="en-US"/>
        </w:rPr>
      </w:pPr>
    </w:p>
    <w:p w14:paraId="0D241F7B" w14:textId="0004D50F" w:rsidR="008D279A" w:rsidRPr="002B75DA" w:rsidRDefault="008D279A"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Kilelu</w:t>
      </w:r>
      <w:proofErr w:type="spellEnd"/>
      <w:r w:rsidRPr="002B75DA">
        <w:rPr>
          <w:rFonts w:ascii="Times New Roman" w:eastAsia="Times New Roman" w:hAnsi="Times New Roman" w:cs="Times New Roman"/>
          <w:lang w:val="en-US"/>
        </w:rPr>
        <w:t xml:space="preserve">, C., </w:t>
      </w:r>
      <w:proofErr w:type="spellStart"/>
      <w:r w:rsidRPr="002B75DA">
        <w:rPr>
          <w:rFonts w:ascii="Times New Roman" w:eastAsia="Times New Roman" w:hAnsi="Times New Roman" w:cs="Times New Roman"/>
          <w:lang w:val="en-US"/>
        </w:rPr>
        <w:t>Klerkx</w:t>
      </w:r>
      <w:proofErr w:type="spellEnd"/>
      <w:r w:rsidRPr="002B75DA">
        <w:rPr>
          <w:rFonts w:ascii="Times New Roman" w:eastAsia="Times New Roman" w:hAnsi="Times New Roman" w:cs="Times New Roman"/>
          <w:lang w:val="en-US"/>
        </w:rPr>
        <w:t xml:space="preserve">, L., </w:t>
      </w:r>
      <w:proofErr w:type="spellStart"/>
      <w:r w:rsidRPr="002B75DA">
        <w:rPr>
          <w:rFonts w:ascii="Times New Roman" w:eastAsia="Times New Roman" w:hAnsi="Times New Roman" w:cs="Times New Roman"/>
          <w:lang w:val="en-US"/>
        </w:rPr>
        <w:t>Omore</w:t>
      </w:r>
      <w:proofErr w:type="spellEnd"/>
      <w:r w:rsidRPr="002B75DA">
        <w:rPr>
          <w:rFonts w:ascii="Times New Roman" w:eastAsia="Times New Roman" w:hAnsi="Times New Roman" w:cs="Times New Roman"/>
          <w:lang w:val="en-US"/>
        </w:rPr>
        <w:t xml:space="preserve">, A., </w:t>
      </w:r>
      <w:proofErr w:type="spellStart"/>
      <w:r w:rsidRPr="002B75DA">
        <w:rPr>
          <w:rFonts w:ascii="Times New Roman" w:eastAsia="Times New Roman" w:hAnsi="Times New Roman" w:cs="Times New Roman"/>
          <w:lang w:val="en-US"/>
        </w:rPr>
        <w:t>Baltenweck</w:t>
      </w:r>
      <w:proofErr w:type="spellEnd"/>
      <w:r w:rsidRPr="002B75DA">
        <w:rPr>
          <w:rFonts w:ascii="Times New Roman" w:eastAsia="Times New Roman" w:hAnsi="Times New Roman" w:cs="Times New Roman"/>
          <w:lang w:val="en-US"/>
        </w:rPr>
        <w:t xml:space="preserve">, I., </w:t>
      </w:r>
      <w:proofErr w:type="spellStart"/>
      <w:r w:rsidRPr="002B75DA">
        <w:rPr>
          <w:rFonts w:ascii="Times New Roman" w:eastAsia="Times New Roman" w:hAnsi="Times New Roman" w:cs="Times New Roman"/>
          <w:lang w:val="en-US"/>
        </w:rPr>
        <w:t>Leeuwis</w:t>
      </w:r>
      <w:proofErr w:type="spellEnd"/>
      <w:r w:rsidRPr="002B75DA">
        <w:rPr>
          <w:rFonts w:ascii="Times New Roman" w:eastAsia="Times New Roman" w:hAnsi="Times New Roman" w:cs="Times New Roman"/>
          <w:lang w:val="en-US"/>
        </w:rPr>
        <w:t xml:space="preserve">, C., </w:t>
      </w:r>
      <w:proofErr w:type="spellStart"/>
      <w:r w:rsidRPr="002B75DA">
        <w:rPr>
          <w:rFonts w:ascii="Times New Roman" w:eastAsia="Times New Roman" w:hAnsi="Times New Roman" w:cs="Times New Roman"/>
          <w:lang w:val="en-US"/>
        </w:rPr>
        <w:t>Githinji</w:t>
      </w:r>
      <w:proofErr w:type="spellEnd"/>
      <w:r w:rsidRPr="002B75DA">
        <w:rPr>
          <w:rFonts w:ascii="Times New Roman" w:eastAsia="Times New Roman" w:hAnsi="Times New Roman" w:cs="Times New Roman"/>
          <w:lang w:val="en-US"/>
        </w:rPr>
        <w:t xml:space="preserve">, J.. 2017. Value chain upgrading and the inclusion of smallholders in markets: reflections on contributions of multi-stakeholder processes in dairy development in Tanzania. European Journal of Development Research 29,1102-1121. </w:t>
      </w:r>
    </w:p>
    <w:p w14:paraId="7CB511E4" w14:textId="77777777" w:rsidR="00087A40" w:rsidRPr="002B75DA" w:rsidRDefault="00087A40" w:rsidP="00087A40">
      <w:pPr>
        <w:spacing w:after="0" w:line="240" w:lineRule="auto"/>
        <w:rPr>
          <w:rFonts w:ascii="Times New Roman" w:hAnsi="Times New Roman" w:cs="Times New Roman"/>
        </w:rPr>
      </w:pPr>
    </w:p>
    <w:p w14:paraId="0F0F74DF" w14:textId="77777777" w:rsidR="008C3E9F" w:rsidRPr="002B75DA" w:rsidRDefault="008C3E9F" w:rsidP="00087A40">
      <w:pPr>
        <w:spacing w:after="0" w:line="240" w:lineRule="auto"/>
        <w:rPr>
          <w:rFonts w:ascii="Times New Roman" w:hAnsi="Times New Roman" w:cs="Times New Roman"/>
        </w:rPr>
      </w:pPr>
      <w:proofErr w:type="spellStart"/>
      <w:r w:rsidRPr="002B75DA">
        <w:rPr>
          <w:rFonts w:ascii="Times New Roman" w:hAnsi="Times New Roman" w:cs="Times New Roman"/>
        </w:rPr>
        <w:t>Kurwijila</w:t>
      </w:r>
      <w:proofErr w:type="spellEnd"/>
      <w:r w:rsidRPr="002B75DA">
        <w:rPr>
          <w:rFonts w:ascii="Times New Roman" w:hAnsi="Times New Roman" w:cs="Times New Roman"/>
        </w:rPr>
        <w:t xml:space="preserve">, L.R and K.J. </w:t>
      </w:r>
      <w:proofErr w:type="spellStart"/>
      <w:r w:rsidRPr="002B75DA">
        <w:rPr>
          <w:rFonts w:ascii="Times New Roman" w:hAnsi="Times New Roman" w:cs="Times New Roman"/>
        </w:rPr>
        <w:t>Boki</w:t>
      </w:r>
      <w:proofErr w:type="spellEnd"/>
      <w:r w:rsidRPr="002B75DA">
        <w:rPr>
          <w:rFonts w:ascii="Times New Roman" w:hAnsi="Times New Roman" w:cs="Times New Roman"/>
        </w:rPr>
        <w:t>. 2003. A review of the small scale dairy sector – Tanzania. Milk</w:t>
      </w:r>
    </w:p>
    <w:p w14:paraId="5F033DC4" w14:textId="77777777" w:rsidR="008C3E9F" w:rsidRPr="002B75DA" w:rsidRDefault="008C3E9F" w:rsidP="00087A40">
      <w:pPr>
        <w:spacing w:after="0" w:line="240" w:lineRule="auto"/>
        <w:rPr>
          <w:rFonts w:ascii="Times New Roman" w:hAnsi="Times New Roman" w:cs="Times New Roman"/>
        </w:rPr>
      </w:pPr>
      <w:r w:rsidRPr="002B75DA">
        <w:rPr>
          <w:rFonts w:ascii="Times New Roman" w:hAnsi="Times New Roman" w:cs="Times New Roman"/>
        </w:rPr>
        <w:t>and dairy products, post-harvest losses and food safety in Sub-Saharan Africa and the near</w:t>
      </w:r>
    </w:p>
    <w:p w14:paraId="2648E181" w14:textId="54FFD79F" w:rsidR="008C3E9F" w:rsidRPr="002B75DA" w:rsidRDefault="008C3E9F" w:rsidP="00087A40">
      <w:pPr>
        <w:spacing w:after="0" w:line="240" w:lineRule="auto"/>
        <w:rPr>
          <w:rFonts w:ascii="Times New Roman" w:hAnsi="Times New Roman" w:cs="Times New Roman"/>
        </w:rPr>
      </w:pPr>
      <w:r w:rsidRPr="002B75DA">
        <w:rPr>
          <w:rFonts w:ascii="Times New Roman" w:hAnsi="Times New Roman" w:cs="Times New Roman"/>
        </w:rPr>
        <w:t>East. FAO Prevention of Food Losses Programme. FAO, Rome, Italy.</w:t>
      </w:r>
    </w:p>
    <w:p w14:paraId="60B19757" w14:textId="76989B8B" w:rsidR="009105C1" w:rsidRPr="002B75DA" w:rsidRDefault="008C3E9F" w:rsidP="009105C1">
      <w:pPr>
        <w:spacing w:line="240" w:lineRule="auto"/>
        <w:rPr>
          <w:rFonts w:ascii="Times New Roman" w:hAnsi="Times New Roman" w:cs="Times New Roman"/>
        </w:rPr>
      </w:pPr>
      <w:r w:rsidRPr="002B75DA">
        <w:rPr>
          <w:rFonts w:ascii="Times New Roman" w:hAnsi="Times New Roman" w:cs="Times New Roman"/>
        </w:rPr>
        <w:t xml:space="preserve">Livestock Sector Development Programme (LSDP). 2011. Ministry of livestock and fisheries development. United Republic of Tanzania. </w:t>
      </w:r>
    </w:p>
    <w:p w14:paraId="44B9C0D3" w14:textId="59286376" w:rsidR="009105C1" w:rsidRPr="002B75DA" w:rsidRDefault="009105C1" w:rsidP="009105C1">
      <w:pPr>
        <w:rPr>
          <w:rFonts w:ascii="Times New Roman" w:hAnsi="Times New Roman" w:cs="Times New Roman"/>
        </w:rPr>
      </w:pPr>
      <w:proofErr w:type="spellStart"/>
      <w:r w:rsidRPr="002B75DA">
        <w:rPr>
          <w:rFonts w:ascii="Times New Roman" w:hAnsi="Times New Roman" w:cs="Times New Roman"/>
        </w:rPr>
        <w:t>Louhichi</w:t>
      </w:r>
      <w:proofErr w:type="spellEnd"/>
      <w:r w:rsidRPr="002B75DA">
        <w:rPr>
          <w:rFonts w:ascii="Times New Roman" w:hAnsi="Times New Roman" w:cs="Times New Roman"/>
        </w:rPr>
        <w:t>, K., </w:t>
      </w:r>
      <w:hyperlink r:id="rId15" w:history="1">
        <w:r w:rsidRPr="002B75DA">
          <w:rPr>
            <w:rStyle w:val="Hyperlink"/>
            <w:rFonts w:ascii="Times New Roman" w:hAnsi="Times New Roman" w:cs="Times New Roman"/>
            <w:color w:val="auto"/>
            <w:u w:val="none"/>
          </w:rPr>
          <w:t>Gomez Y Paloma Sergio</w:t>
        </w:r>
      </w:hyperlink>
      <w:r w:rsidRPr="002B75DA">
        <w:rPr>
          <w:rFonts w:ascii="Times New Roman" w:hAnsi="Times New Roman" w:cs="Times New Roman"/>
        </w:rPr>
        <w:t>, </w:t>
      </w:r>
      <w:proofErr w:type="spellStart"/>
      <w:r w:rsidRPr="002B75DA">
        <w:rPr>
          <w:rFonts w:ascii="Times New Roman" w:hAnsi="Times New Roman" w:cs="Times New Roman"/>
        </w:rPr>
        <w:t>Belhouchette</w:t>
      </w:r>
      <w:proofErr w:type="spellEnd"/>
      <w:r w:rsidRPr="002B75DA">
        <w:rPr>
          <w:rFonts w:ascii="Times New Roman" w:hAnsi="Times New Roman" w:cs="Times New Roman"/>
        </w:rPr>
        <w:t xml:space="preserve">, H., </w:t>
      </w:r>
      <w:hyperlink r:id="rId16" w:history="1">
        <w:r w:rsidRPr="002B75DA">
          <w:rPr>
            <w:rStyle w:val="Hyperlink"/>
            <w:rFonts w:ascii="Times New Roman" w:hAnsi="Times New Roman" w:cs="Times New Roman"/>
            <w:color w:val="auto"/>
            <w:u w:val="none"/>
          </w:rPr>
          <w:t xml:space="preserve"> Thomas</w:t>
        </w:r>
      </w:hyperlink>
      <w:r w:rsidRPr="002B75DA">
        <w:rPr>
          <w:rFonts w:ascii="Times New Roman" w:hAnsi="Times New Roman" w:cs="Times New Roman"/>
        </w:rPr>
        <w:t xml:space="preserve">, A., Fabre, J., Fonseca Blanco, M., </w:t>
      </w:r>
      <w:proofErr w:type="spellStart"/>
      <w:r w:rsidRPr="002B75DA">
        <w:rPr>
          <w:rFonts w:ascii="Times New Roman" w:hAnsi="Times New Roman" w:cs="Times New Roman"/>
        </w:rPr>
        <w:t>Chenoune</w:t>
      </w:r>
      <w:proofErr w:type="spellEnd"/>
      <w:r w:rsidRPr="002B75DA">
        <w:rPr>
          <w:rFonts w:ascii="Times New Roman" w:hAnsi="Times New Roman" w:cs="Times New Roman"/>
        </w:rPr>
        <w:t xml:space="preserve">, R., </w:t>
      </w:r>
      <w:hyperlink r:id="rId17" w:history="1">
        <w:r w:rsidRPr="002B75DA">
          <w:rPr>
            <w:rStyle w:val="Hyperlink"/>
            <w:rFonts w:ascii="Times New Roman" w:hAnsi="Times New Roman" w:cs="Times New Roman"/>
            <w:color w:val="auto"/>
            <w:u w:val="none"/>
          </w:rPr>
          <w:t xml:space="preserve"> </w:t>
        </w:r>
        <w:proofErr w:type="spellStart"/>
        <w:r w:rsidRPr="002B75DA">
          <w:rPr>
            <w:rStyle w:val="Hyperlink"/>
            <w:rFonts w:ascii="Times New Roman" w:hAnsi="Times New Roman" w:cs="Times New Roman"/>
            <w:color w:val="auto"/>
            <w:u w:val="none"/>
          </w:rPr>
          <w:t>Szvetlana</w:t>
        </w:r>
        <w:proofErr w:type="spellEnd"/>
      </w:hyperlink>
      <w:r w:rsidRPr="002B75DA">
        <w:rPr>
          <w:rFonts w:ascii="Times New Roman" w:hAnsi="Times New Roman" w:cs="Times New Roman"/>
        </w:rPr>
        <w:t xml:space="preserve"> A., </w:t>
      </w:r>
      <w:proofErr w:type="spellStart"/>
      <w:r w:rsidRPr="002B75DA">
        <w:rPr>
          <w:rFonts w:ascii="Times New Roman" w:hAnsi="Times New Roman" w:cs="Times New Roman"/>
        </w:rPr>
        <w:t>Flichman</w:t>
      </w:r>
      <w:proofErr w:type="spellEnd"/>
      <w:r w:rsidRPr="002B75DA">
        <w:rPr>
          <w:rFonts w:ascii="Times New Roman" w:hAnsi="Times New Roman" w:cs="Times New Roman"/>
        </w:rPr>
        <w:t xml:space="preserve">, G.. 2013. Modelling Agri-Food Policy Impact at Farm-household Level in Developing Countries (FSSIM-Dev): Application to Sierra Leone. JRC Scientific and Policy Report. </w:t>
      </w:r>
    </w:p>
    <w:p w14:paraId="2BD2DCA9" w14:textId="73B7D646" w:rsidR="000D02BC" w:rsidRPr="002B75DA" w:rsidRDefault="000D02BC" w:rsidP="00087A40">
      <w:pPr>
        <w:spacing w:line="240" w:lineRule="auto"/>
        <w:rPr>
          <w:rFonts w:ascii="Times New Roman" w:hAnsi="Times New Roman" w:cs="Times New Roman"/>
        </w:rPr>
      </w:pPr>
      <w:r w:rsidRPr="002B75DA">
        <w:rPr>
          <w:rFonts w:ascii="Times New Roman" w:hAnsi="Times New Roman" w:cs="Times New Roman"/>
        </w:rPr>
        <w:lastRenderedPageBreak/>
        <w:t xml:space="preserve">Tanzania Livestock Sector Analysis (LSA) Baseline 2016 and Projections to 2031: Livestock Production &amp; Household Economy Tanzanian Livestock Master Plan, Technical Advisory Committee (TAC) Meeting, Colosseum Hotel, Dar </w:t>
      </w:r>
      <w:proofErr w:type="spellStart"/>
      <w:r w:rsidRPr="002B75DA">
        <w:rPr>
          <w:rFonts w:ascii="Times New Roman" w:hAnsi="Times New Roman" w:cs="Times New Roman"/>
        </w:rPr>
        <w:t>Es</w:t>
      </w:r>
      <w:proofErr w:type="spellEnd"/>
      <w:r w:rsidRPr="002B75DA">
        <w:rPr>
          <w:rFonts w:ascii="Times New Roman" w:hAnsi="Times New Roman" w:cs="Times New Roman"/>
        </w:rPr>
        <w:t xml:space="preserve"> Salaam 23 June 2016 Stephen Michael, Francis </w:t>
      </w:r>
      <w:proofErr w:type="spellStart"/>
      <w:r w:rsidRPr="002B75DA">
        <w:rPr>
          <w:rFonts w:ascii="Times New Roman" w:hAnsi="Times New Roman" w:cs="Times New Roman"/>
        </w:rPr>
        <w:t>Makusaro</w:t>
      </w:r>
      <w:proofErr w:type="spellEnd"/>
      <w:r w:rsidRPr="002B75DA">
        <w:rPr>
          <w:rFonts w:ascii="Times New Roman" w:hAnsi="Times New Roman" w:cs="Times New Roman"/>
        </w:rPr>
        <w:t xml:space="preserve"> (Ministry of Agriculture, Livestock and Fisheries Development) &amp; Solomon Desta (ILRI)</w:t>
      </w:r>
    </w:p>
    <w:p w14:paraId="2E65C7D6" w14:textId="3CC9C9F1" w:rsidR="0026326E" w:rsidRPr="002B75DA" w:rsidRDefault="0026326E" w:rsidP="0026326E">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Triodos</w:t>
      </w:r>
      <w:proofErr w:type="spellEnd"/>
      <w:r w:rsidRPr="002B75DA">
        <w:rPr>
          <w:rFonts w:ascii="Times New Roman" w:eastAsia="Times New Roman" w:hAnsi="Times New Roman" w:cs="Times New Roman"/>
          <w:lang w:eastAsia="en-GB"/>
        </w:rPr>
        <w:t xml:space="preserve"> Facet, (2011). Tanzania Microfinance Country Scan, Final report. Zeist, The Netherlands, Washington, </w:t>
      </w:r>
      <w:proofErr w:type="spellStart"/>
      <w:r w:rsidRPr="002B75DA">
        <w:rPr>
          <w:rFonts w:ascii="Times New Roman" w:eastAsia="Times New Roman" w:hAnsi="Times New Roman" w:cs="Times New Roman"/>
          <w:lang w:eastAsia="en-GB"/>
        </w:rPr>
        <w:t>D.C.Sustainable</w:t>
      </w:r>
      <w:proofErr w:type="spellEnd"/>
      <w:r w:rsidRPr="002B75DA">
        <w:rPr>
          <w:rFonts w:ascii="Times New Roman" w:eastAsia="Times New Roman" w:hAnsi="Times New Roman" w:cs="Times New Roman"/>
          <w:lang w:eastAsia="en-GB"/>
        </w:rPr>
        <w:t xml:space="preserve"> Development Department, Best Practices Series May 2007. </w:t>
      </w:r>
    </w:p>
    <w:p w14:paraId="1D37F750" w14:textId="77777777" w:rsidR="0026326E" w:rsidRPr="002B75DA" w:rsidRDefault="0026326E" w:rsidP="0026326E">
      <w:pPr>
        <w:spacing w:after="0" w:line="240" w:lineRule="auto"/>
        <w:rPr>
          <w:rFonts w:ascii="Times New Roman" w:eastAsia="Times New Roman" w:hAnsi="Times New Roman" w:cs="Times New Roman"/>
          <w:lang w:eastAsia="en-GB"/>
        </w:rPr>
      </w:pPr>
    </w:p>
    <w:p w14:paraId="27F616F6" w14:textId="659E4001" w:rsidR="0050629A" w:rsidRPr="002B75DA" w:rsidRDefault="0050629A" w:rsidP="00087A40">
      <w:pPr>
        <w:spacing w:line="240" w:lineRule="auto"/>
        <w:rPr>
          <w:rFonts w:ascii="Times New Roman" w:hAnsi="Times New Roman" w:cs="Times New Roman"/>
          <w:b/>
        </w:rPr>
      </w:pPr>
      <w:r w:rsidRPr="002B75DA">
        <w:rPr>
          <w:rFonts w:ascii="Times New Roman" w:hAnsi="Times New Roman" w:cs="Times New Roman"/>
        </w:rPr>
        <w:t xml:space="preserve">NPS. (2017). Tanzanian National Panel Survey, 2014-2015, Wave 4. National Bureau of Statistics – Ministry of Finance and Planning. http://microdata.worldbank.org/index.php/catalog/2862 </w:t>
      </w:r>
    </w:p>
    <w:p w14:paraId="13DC3787" w14:textId="6815196C" w:rsidR="00FD0A4C" w:rsidRPr="002B75DA" w:rsidRDefault="00FD0A4C" w:rsidP="00087A40">
      <w:pPr>
        <w:pStyle w:val="Default"/>
        <w:rPr>
          <w:rFonts w:eastAsia="Times New Roman"/>
          <w:sz w:val="22"/>
          <w:szCs w:val="22"/>
          <w:lang w:eastAsia="en-GB"/>
        </w:rPr>
      </w:pPr>
      <w:r w:rsidRPr="002B75DA">
        <w:rPr>
          <w:rFonts w:eastAsia="Times New Roman"/>
          <w:sz w:val="22"/>
          <w:szCs w:val="22"/>
          <w:lang w:eastAsia="en-GB"/>
        </w:rPr>
        <w:t xml:space="preserve">NBS. 2013. Basic Data for Livestock and Fisheries. The United Republic of Tanzania Ministry of Livestock and Fisheries. </w:t>
      </w:r>
    </w:p>
    <w:p w14:paraId="28E32C1C" w14:textId="77777777" w:rsidR="00FD0A4C" w:rsidRPr="002B75DA" w:rsidRDefault="00FD0A4C" w:rsidP="00087A40">
      <w:pPr>
        <w:pStyle w:val="Default"/>
        <w:rPr>
          <w:rFonts w:eastAsia="Times New Roman"/>
          <w:sz w:val="22"/>
          <w:szCs w:val="22"/>
          <w:lang w:eastAsia="en-GB"/>
        </w:rPr>
      </w:pPr>
    </w:p>
    <w:p w14:paraId="60DD39D7" w14:textId="7599FAFC" w:rsidR="0067231D" w:rsidRPr="002B75DA" w:rsidRDefault="0067231D" w:rsidP="00087A40">
      <w:pPr>
        <w:pStyle w:val="Default"/>
        <w:rPr>
          <w:sz w:val="22"/>
          <w:szCs w:val="22"/>
        </w:rPr>
      </w:pPr>
      <w:r w:rsidRPr="002B75DA">
        <w:rPr>
          <w:rFonts w:eastAsia="Times New Roman"/>
          <w:sz w:val="22"/>
          <w:szCs w:val="22"/>
          <w:lang w:eastAsia="en-GB"/>
        </w:rPr>
        <w:t xml:space="preserve">NBS. 2016. </w:t>
      </w:r>
      <w:proofErr w:type="spellStart"/>
      <w:r w:rsidRPr="002B75DA">
        <w:rPr>
          <w:rFonts w:eastAsia="Times New Roman"/>
          <w:sz w:val="22"/>
          <w:szCs w:val="22"/>
          <w:lang w:eastAsia="en-GB"/>
        </w:rPr>
        <w:t>Njombe</w:t>
      </w:r>
      <w:proofErr w:type="spellEnd"/>
      <w:r w:rsidRPr="002B75DA">
        <w:rPr>
          <w:rFonts w:eastAsia="Times New Roman"/>
          <w:sz w:val="22"/>
          <w:szCs w:val="22"/>
          <w:lang w:eastAsia="en-GB"/>
        </w:rPr>
        <w:t xml:space="preserve"> District Council Socio-Economic Profile. 2016.</w:t>
      </w:r>
    </w:p>
    <w:p w14:paraId="61A109DD" w14:textId="77777777" w:rsidR="0036674C" w:rsidRPr="002B75DA" w:rsidRDefault="0036674C" w:rsidP="00087A40">
      <w:pPr>
        <w:spacing w:after="0" w:line="240" w:lineRule="auto"/>
        <w:rPr>
          <w:rFonts w:ascii="Times New Roman" w:eastAsia="Times New Roman" w:hAnsi="Times New Roman" w:cs="Times New Roman"/>
          <w:lang w:eastAsia="en-GB"/>
        </w:rPr>
      </w:pPr>
    </w:p>
    <w:p w14:paraId="220F55ED" w14:textId="77777777" w:rsidR="00AE1C92" w:rsidRPr="002B75DA" w:rsidRDefault="00AE1C92" w:rsidP="00AE1C92">
      <w:pPr>
        <w:spacing w:after="0" w:line="240" w:lineRule="auto"/>
        <w:rPr>
          <w:rFonts w:ascii="Times New Roman" w:eastAsia="Times New Roman" w:hAnsi="Times New Roman" w:cs="Times New Roman"/>
          <w:lang w:eastAsia="en-GB"/>
        </w:rPr>
      </w:pPr>
      <w:r w:rsidRPr="00C81F4C">
        <w:rPr>
          <w:rFonts w:ascii="Times New Roman" w:eastAsia="Times New Roman" w:hAnsi="Times New Roman" w:cs="Times New Roman"/>
          <w:lang w:eastAsia="en-GB"/>
          <w:rPrChange w:id="428" w:author="Rufino, Mariana" w:date="2018-07-26T06:39:00Z">
            <w:rPr>
              <w:rFonts w:ascii="Times New Roman" w:eastAsia="Times New Roman" w:hAnsi="Times New Roman" w:cs="Times New Roman"/>
              <w:lang w:val="it-IT" w:eastAsia="en-GB"/>
            </w:rPr>
          </w:rPrChange>
        </w:rPr>
        <w:t xml:space="preserve">Le, Q. B., </w:t>
      </w:r>
      <w:proofErr w:type="spellStart"/>
      <w:r w:rsidRPr="00C81F4C">
        <w:rPr>
          <w:rFonts w:ascii="Times New Roman" w:eastAsia="Times New Roman" w:hAnsi="Times New Roman" w:cs="Times New Roman"/>
          <w:lang w:eastAsia="en-GB"/>
          <w:rPrChange w:id="429" w:author="Rufino, Mariana" w:date="2018-07-26T06:39:00Z">
            <w:rPr>
              <w:rFonts w:ascii="Times New Roman" w:eastAsia="Times New Roman" w:hAnsi="Times New Roman" w:cs="Times New Roman"/>
              <w:lang w:val="it-IT" w:eastAsia="en-GB"/>
            </w:rPr>
          </w:rPrChange>
        </w:rPr>
        <w:t>Nkonya</w:t>
      </w:r>
      <w:proofErr w:type="spellEnd"/>
      <w:r w:rsidRPr="00C81F4C">
        <w:rPr>
          <w:rFonts w:ascii="Times New Roman" w:eastAsia="Times New Roman" w:hAnsi="Times New Roman" w:cs="Times New Roman"/>
          <w:lang w:eastAsia="en-GB"/>
          <w:rPrChange w:id="430" w:author="Rufino, Mariana" w:date="2018-07-26T06:39:00Z">
            <w:rPr>
              <w:rFonts w:ascii="Times New Roman" w:eastAsia="Times New Roman" w:hAnsi="Times New Roman" w:cs="Times New Roman"/>
              <w:lang w:val="it-IT" w:eastAsia="en-GB"/>
            </w:rPr>
          </w:rPrChange>
        </w:rPr>
        <w:t xml:space="preserve">, E., &amp; </w:t>
      </w:r>
      <w:proofErr w:type="spellStart"/>
      <w:r w:rsidRPr="00C81F4C">
        <w:rPr>
          <w:rFonts w:ascii="Times New Roman" w:eastAsia="Times New Roman" w:hAnsi="Times New Roman" w:cs="Times New Roman"/>
          <w:lang w:eastAsia="en-GB"/>
          <w:rPrChange w:id="431" w:author="Rufino, Mariana" w:date="2018-07-26T06:39:00Z">
            <w:rPr>
              <w:rFonts w:ascii="Times New Roman" w:eastAsia="Times New Roman" w:hAnsi="Times New Roman" w:cs="Times New Roman"/>
              <w:lang w:val="it-IT" w:eastAsia="en-GB"/>
            </w:rPr>
          </w:rPrChange>
        </w:rPr>
        <w:t>Mirzabaev</w:t>
      </w:r>
      <w:proofErr w:type="spellEnd"/>
      <w:r w:rsidRPr="00C81F4C">
        <w:rPr>
          <w:rFonts w:ascii="Times New Roman" w:eastAsia="Times New Roman" w:hAnsi="Times New Roman" w:cs="Times New Roman"/>
          <w:lang w:eastAsia="en-GB"/>
          <w:rPrChange w:id="432" w:author="Rufino, Mariana" w:date="2018-07-26T06:39:00Z">
            <w:rPr>
              <w:rFonts w:ascii="Times New Roman" w:eastAsia="Times New Roman" w:hAnsi="Times New Roman" w:cs="Times New Roman"/>
              <w:lang w:val="it-IT" w:eastAsia="en-GB"/>
            </w:rPr>
          </w:rPrChange>
        </w:rPr>
        <w:t xml:space="preserve">, A. (2014). </w:t>
      </w:r>
      <w:r w:rsidRPr="002B75DA">
        <w:rPr>
          <w:rFonts w:ascii="Times New Roman" w:eastAsia="Times New Roman" w:hAnsi="Times New Roman" w:cs="Times New Roman"/>
          <w:lang w:eastAsia="en-GB"/>
        </w:rPr>
        <w:t>Biomass productivity-based mapping of global</w:t>
      </w:r>
    </w:p>
    <w:p w14:paraId="75671426" w14:textId="201966AA" w:rsidR="00AE1C92" w:rsidRPr="002B75DA" w:rsidRDefault="00AE1C92"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land degradation hotspots. ZEF-discussion papers on development policy, 193</w:t>
      </w:r>
    </w:p>
    <w:p w14:paraId="388DE45B" w14:textId="77777777" w:rsidR="00AE1C92" w:rsidRPr="002B75DA" w:rsidRDefault="00AE1C92" w:rsidP="00087A40">
      <w:pPr>
        <w:spacing w:after="0" w:line="240" w:lineRule="auto"/>
        <w:rPr>
          <w:rFonts w:ascii="Times New Roman" w:eastAsia="Times New Roman" w:hAnsi="Times New Roman" w:cs="Times New Roman"/>
          <w:lang w:eastAsia="en-GB"/>
        </w:rPr>
      </w:pPr>
    </w:p>
    <w:p w14:paraId="7FDC7DCA" w14:textId="769704E1" w:rsidR="0067231D" w:rsidRPr="002B75DA" w:rsidRDefault="008F7054"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Ministry of Agriculture, Livestock, and Fisheries (MALF). 2016. Baseline study of the dairy value chain in Tanzania. Assessment of Challenges and Opportunities for Investment. United Republic of Tanzania and Royal Danish Embassy. </w:t>
      </w:r>
    </w:p>
    <w:p w14:paraId="1AA3360F" w14:textId="025D9CEB" w:rsidR="001B39A4" w:rsidRPr="002B75DA" w:rsidRDefault="001B39A4" w:rsidP="00087A40">
      <w:pPr>
        <w:spacing w:after="0" w:line="240" w:lineRule="auto"/>
        <w:rPr>
          <w:rFonts w:ascii="Times New Roman" w:eastAsia="Times New Roman" w:hAnsi="Times New Roman" w:cs="Times New Roman"/>
          <w:lang w:eastAsia="en-GB"/>
        </w:rPr>
      </w:pPr>
    </w:p>
    <w:p w14:paraId="4B791F7A" w14:textId="0FF4A760" w:rsidR="006640E0" w:rsidRPr="002B75DA" w:rsidRDefault="001B39A4"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rPr>
        <w:t xml:space="preserve">Ministry of Livestock Development. 2006. National livestock policy. Dar </w:t>
      </w:r>
      <w:proofErr w:type="spellStart"/>
      <w:r w:rsidRPr="002B75DA">
        <w:rPr>
          <w:rFonts w:ascii="Times New Roman" w:hAnsi="Times New Roman" w:cs="Times New Roman"/>
        </w:rPr>
        <w:t>es</w:t>
      </w:r>
      <w:proofErr w:type="spellEnd"/>
      <w:r w:rsidRPr="002B75DA">
        <w:rPr>
          <w:rFonts w:ascii="Times New Roman" w:hAnsi="Times New Roman" w:cs="Times New Roman"/>
        </w:rPr>
        <w:t xml:space="preserve"> Salaam: United Republic of Tanzania.</w:t>
      </w:r>
    </w:p>
    <w:p w14:paraId="6007D9D1" w14:textId="77777777" w:rsidR="0036674C" w:rsidRPr="002B75DA" w:rsidRDefault="0036674C" w:rsidP="00087A40">
      <w:pPr>
        <w:autoSpaceDE w:val="0"/>
        <w:autoSpaceDN w:val="0"/>
        <w:adjustRightInd w:val="0"/>
        <w:spacing w:after="0" w:line="240" w:lineRule="auto"/>
        <w:rPr>
          <w:rFonts w:ascii="Times New Roman" w:hAnsi="Times New Roman" w:cs="Times New Roman"/>
        </w:rPr>
      </w:pPr>
    </w:p>
    <w:p w14:paraId="61D6B266" w14:textId="77777777" w:rsidR="0036674C" w:rsidRPr="002B75DA" w:rsidRDefault="0036674C" w:rsidP="0036674C">
      <w:pPr>
        <w:pStyle w:val="Body"/>
        <w:spacing w:after="0" w:line="240" w:lineRule="auto"/>
        <w:rPr>
          <w:rFonts w:ascii="Times New Roman" w:hAnsi="Times New Roman" w:cs="Times New Roman"/>
        </w:rPr>
      </w:pPr>
      <w:proofErr w:type="spellStart"/>
      <w:r w:rsidRPr="002B75DA">
        <w:rPr>
          <w:rFonts w:ascii="Times New Roman" w:hAnsi="Times New Roman" w:cs="Times New Roman"/>
          <w:lang w:val="en-GB"/>
        </w:rPr>
        <w:t>Mottet</w:t>
      </w:r>
      <w:proofErr w:type="spellEnd"/>
      <w:r w:rsidRPr="002B75DA">
        <w:rPr>
          <w:rFonts w:ascii="Times New Roman" w:hAnsi="Times New Roman" w:cs="Times New Roman"/>
          <w:lang w:val="en-GB"/>
        </w:rPr>
        <w:t xml:space="preserve">, A.,  Henderson, B., </w:t>
      </w:r>
      <w:proofErr w:type="spellStart"/>
      <w:r w:rsidRPr="002B75DA">
        <w:rPr>
          <w:rFonts w:ascii="Times New Roman" w:hAnsi="Times New Roman" w:cs="Times New Roman"/>
          <w:lang w:val="en-GB"/>
        </w:rPr>
        <w:t>Opio</w:t>
      </w:r>
      <w:proofErr w:type="spellEnd"/>
      <w:r w:rsidRPr="002B75DA">
        <w:rPr>
          <w:rFonts w:ascii="Times New Roman" w:hAnsi="Times New Roman" w:cs="Times New Roman"/>
          <w:lang w:val="en-GB"/>
        </w:rPr>
        <w:t xml:space="preserve">, C., </w:t>
      </w:r>
      <w:proofErr w:type="spellStart"/>
      <w:r w:rsidRPr="002B75DA">
        <w:rPr>
          <w:rFonts w:ascii="Times New Roman" w:hAnsi="Times New Roman" w:cs="Times New Roman"/>
          <w:lang w:val="en-GB"/>
        </w:rPr>
        <w:t>Falcucci</w:t>
      </w:r>
      <w:proofErr w:type="spellEnd"/>
      <w:r w:rsidRPr="002B75DA">
        <w:rPr>
          <w:rFonts w:ascii="Times New Roman" w:hAnsi="Times New Roman" w:cs="Times New Roman"/>
          <w:lang w:val="en-GB"/>
        </w:rPr>
        <w:t xml:space="preserve">, A., </w:t>
      </w:r>
      <w:proofErr w:type="spellStart"/>
      <w:r w:rsidRPr="002B75DA">
        <w:rPr>
          <w:rFonts w:ascii="Times New Roman" w:hAnsi="Times New Roman" w:cs="Times New Roman"/>
          <w:lang w:val="en-GB"/>
        </w:rPr>
        <w:t>Tempio</w:t>
      </w:r>
      <w:proofErr w:type="spellEnd"/>
      <w:r w:rsidRPr="002B75DA">
        <w:rPr>
          <w:rFonts w:ascii="Times New Roman" w:hAnsi="Times New Roman" w:cs="Times New Roman"/>
          <w:lang w:val="en-GB"/>
        </w:rPr>
        <w:t xml:space="preserve">, G., Silvestri, S., Chesterman, S., Gerber, P.J. (2017) </w:t>
      </w:r>
      <w:r w:rsidRPr="002B75DA">
        <w:rPr>
          <w:rFonts w:ascii="Times New Roman" w:hAnsi="Times New Roman" w:cs="Times New Roman"/>
        </w:rPr>
        <w:t>Climate change mitigation and productivity gains in livestock supply chains: insights from regional case studies. Reg Environ Change17:129–141</w:t>
      </w:r>
    </w:p>
    <w:p w14:paraId="32FED55B" w14:textId="77777777" w:rsidR="004E28D6" w:rsidRPr="002B75DA" w:rsidRDefault="004E28D6" w:rsidP="00087A40">
      <w:pPr>
        <w:autoSpaceDE w:val="0"/>
        <w:autoSpaceDN w:val="0"/>
        <w:adjustRightInd w:val="0"/>
        <w:spacing w:after="0" w:line="240" w:lineRule="auto"/>
        <w:rPr>
          <w:rFonts w:ascii="Times New Roman" w:hAnsi="Times New Roman" w:cs="Times New Roman"/>
        </w:rPr>
      </w:pPr>
    </w:p>
    <w:p w14:paraId="14D5ADC5" w14:textId="0FE92F7A" w:rsidR="004E28D6" w:rsidRPr="002B75DA" w:rsidRDefault="004E28D6"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rPr>
        <w:t>Muinga</w:t>
      </w:r>
      <w:proofErr w:type="spellEnd"/>
      <w:r w:rsidRPr="002B75DA">
        <w:rPr>
          <w:rFonts w:ascii="Times New Roman" w:hAnsi="Times New Roman" w:cs="Times New Roman"/>
        </w:rPr>
        <w:t xml:space="preserve">, R. W. ; Thorpe, W. ; Topps, J. H., 1992. Voluntary food intake, live-weight change and lactation performance of crossbred dairy cows given </w:t>
      </w:r>
      <w:r w:rsidRPr="002B75DA">
        <w:rPr>
          <w:rStyle w:val="Emphasis"/>
          <w:rFonts w:ascii="Times New Roman" w:hAnsi="Times New Roman" w:cs="Times New Roman"/>
        </w:rPr>
        <w:t>ad libitum</w:t>
      </w:r>
      <w:r w:rsidRPr="002B75DA">
        <w:rPr>
          <w:rFonts w:ascii="Times New Roman" w:hAnsi="Times New Roman" w:cs="Times New Roman"/>
        </w:rPr>
        <w:t xml:space="preserve"> </w:t>
      </w:r>
      <w:proofErr w:type="spellStart"/>
      <w:r w:rsidRPr="002B75DA">
        <w:rPr>
          <w:rStyle w:val="Emphasis"/>
          <w:rFonts w:ascii="Times New Roman" w:hAnsi="Times New Roman" w:cs="Times New Roman"/>
        </w:rPr>
        <w:t>Pennisetum</w:t>
      </w:r>
      <w:proofErr w:type="spellEnd"/>
      <w:r w:rsidRPr="002B75DA">
        <w:rPr>
          <w:rStyle w:val="Emphasis"/>
          <w:rFonts w:ascii="Times New Roman" w:hAnsi="Times New Roman" w:cs="Times New Roman"/>
        </w:rPr>
        <w:t xml:space="preserve"> purpureum</w:t>
      </w:r>
      <w:r w:rsidRPr="002B75DA">
        <w:rPr>
          <w:rFonts w:ascii="Times New Roman" w:hAnsi="Times New Roman" w:cs="Times New Roman"/>
        </w:rPr>
        <w:t xml:space="preserve"> (</w:t>
      </w:r>
      <w:proofErr w:type="spellStart"/>
      <w:r w:rsidRPr="002B75DA">
        <w:rPr>
          <w:rFonts w:ascii="Times New Roman" w:hAnsi="Times New Roman" w:cs="Times New Roman"/>
        </w:rPr>
        <w:t>napier</w:t>
      </w:r>
      <w:proofErr w:type="spellEnd"/>
      <w:r w:rsidRPr="002B75DA">
        <w:rPr>
          <w:rFonts w:ascii="Times New Roman" w:hAnsi="Times New Roman" w:cs="Times New Roman"/>
        </w:rPr>
        <w:t xml:space="preserve"> grass var. Bana) supplemented with </w:t>
      </w:r>
      <w:proofErr w:type="spellStart"/>
      <w:r w:rsidRPr="002B75DA">
        <w:rPr>
          <w:rFonts w:ascii="Times New Roman" w:hAnsi="Times New Roman" w:cs="Times New Roman"/>
        </w:rPr>
        <w:t>leucaena</w:t>
      </w:r>
      <w:proofErr w:type="spellEnd"/>
      <w:r w:rsidRPr="002B75DA">
        <w:rPr>
          <w:rFonts w:ascii="Times New Roman" w:hAnsi="Times New Roman" w:cs="Times New Roman"/>
        </w:rPr>
        <w:t xml:space="preserve"> forage in the lowland semi-humid tropics. Anim. Prod., 55 (3): 331-337 </w:t>
      </w:r>
      <w:hyperlink r:id="rId18" w:tgtFrame="_blank" w:history="1">
        <w:r w:rsidRPr="002B75DA">
          <w:rPr>
            <w:rStyle w:val="Hyperlink"/>
            <w:rFonts w:ascii="Times New Roman" w:hAnsi="Times New Roman" w:cs="Times New Roman"/>
          </w:rPr>
          <w:t>http://dx.doi.org/10.1017/S0003356100021024</w:t>
        </w:r>
      </w:hyperlink>
    </w:p>
    <w:p w14:paraId="5ACD475E" w14:textId="77777777" w:rsidR="00561E4C" w:rsidRPr="00C81F4C" w:rsidRDefault="00561E4C" w:rsidP="00087A40">
      <w:pPr>
        <w:autoSpaceDE w:val="0"/>
        <w:autoSpaceDN w:val="0"/>
        <w:adjustRightInd w:val="0"/>
        <w:spacing w:after="0" w:line="240" w:lineRule="auto"/>
        <w:rPr>
          <w:rFonts w:ascii="Times New Roman" w:hAnsi="Times New Roman" w:cs="Times New Roman"/>
          <w:rPrChange w:id="433" w:author="Rufino, Mariana" w:date="2018-07-26T06:39:00Z">
            <w:rPr>
              <w:rFonts w:ascii="Times New Roman" w:hAnsi="Times New Roman" w:cs="Times New Roman"/>
              <w:lang w:val="es-ES"/>
            </w:rPr>
          </w:rPrChange>
        </w:rPr>
      </w:pPr>
    </w:p>
    <w:p w14:paraId="54DC0717" w14:textId="791A697F" w:rsidR="00561E4C" w:rsidRDefault="00561E4C" w:rsidP="00087A40">
      <w:pPr>
        <w:autoSpaceDE w:val="0"/>
        <w:autoSpaceDN w:val="0"/>
        <w:adjustRightInd w:val="0"/>
        <w:spacing w:after="0" w:line="240" w:lineRule="auto"/>
        <w:rPr>
          <w:rFonts w:ascii="Times New Roman" w:hAnsi="Times New Roman" w:cs="Times New Roman"/>
          <w:lang w:val="es-ES"/>
        </w:rPr>
      </w:pPr>
      <w:proofErr w:type="spellStart"/>
      <w:r w:rsidRPr="00C81F4C">
        <w:rPr>
          <w:rFonts w:ascii="Times New Roman" w:hAnsi="Times New Roman" w:cs="Times New Roman"/>
          <w:rPrChange w:id="434" w:author="Rufino, Mariana" w:date="2018-07-26T06:39:00Z">
            <w:rPr>
              <w:rFonts w:ascii="Times New Roman" w:hAnsi="Times New Roman" w:cs="Times New Roman"/>
              <w:lang w:val="es-ES"/>
            </w:rPr>
          </w:rPrChange>
        </w:rPr>
        <w:t>Nyambati</w:t>
      </w:r>
      <w:proofErr w:type="spellEnd"/>
      <w:r w:rsidRPr="00C81F4C">
        <w:rPr>
          <w:rFonts w:ascii="Times New Roman" w:hAnsi="Times New Roman" w:cs="Times New Roman"/>
          <w:rPrChange w:id="435" w:author="Rufino, Mariana" w:date="2018-07-26T06:39:00Z">
            <w:rPr>
              <w:rFonts w:ascii="Times New Roman" w:hAnsi="Times New Roman" w:cs="Times New Roman"/>
              <w:lang w:val="es-ES"/>
            </w:rPr>
          </w:rPrChange>
        </w:rPr>
        <w:t xml:space="preserve">, E.M.; </w:t>
      </w:r>
      <w:proofErr w:type="spellStart"/>
      <w:r w:rsidRPr="00C81F4C">
        <w:rPr>
          <w:rFonts w:ascii="Times New Roman" w:hAnsi="Times New Roman" w:cs="Times New Roman"/>
          <w:rPrChange w:id="436" w:author="Rufino, Mariana" w:date="2018-07-26T06:39:00Z">
            <w:rPr>
              <w:rFonts w:ascii="Times New Roman" w:hAnsi="Times New Roman" w:cs="Times New Roman"/>
              <w:lang w:val="es-ES"/>
            </w:rPr>
          </w:rPrChange>
        </w:rPr>
        <w:t>Muyekho</w:t>
      </w:r>
      <w:proofErr w:type="spellEnd"/>
      <w:r w:rsidRPr="00C81F4C">
        <w:rPr>
          <w:rFonts w:ascii="Times New Roman" w:hAnsi="Times New Roman" w:cs="Times New Roman"/>
          <w:rPrChange w:id="437" w:author="Rufino, Mariana" w:date="2018-07-26T06:39:00Z">
            <w:rPr>
              <w:rFonts w:ascii="Times New Roman" w:hAnsi="Times New Roman" w:cs="Times New Roman"/>
              <w:lang w:val="es-ES"/>
            </w:rPr>
          </w:rPrChange>
        </w:rPr>
        <w:t xml:space="preserve">, F.N.; </w:t>
      </w:r>
      <w:proofErr w:type="spellStart"/>
      <w:r w:rsidRPr="00C81F4C">
        <w:rPr>
          <w:rFonts w:ascii="Times New Roman" w:hAnsi="Times New Roman" w:cs="Times New Roman"/>
          <w:rPrChange w:id="438" w:author="Rufino, Mariana" w:date="2018-07-26T06:39:00Z">
            <w:rPr>
              <w:rFonts w:ascii="Times New Roman" w:hAnsi="Times New Roman" w:cs="Times New Roman"/>
              <w:lang w:val="es-ES"/>
            </w:rPr>
          </w:rPrChange>
        </w:rPr>
        <w:t>Onginjo</w:t>
      </w:r>
      <w:proofErr w:type="spellEnd"/>
      <w:r w:rsidRPr="00C81F4C">
        <w:rPr>
          <w:rFonts w:ascii="Times New Roman" w:hAnsi="Times New Roman" w:cs="Times New Roman"/>
          <w:rPrChange w:id="439" w:author="Rufino, Mariana" w:date="2018-07-26T06:39:00Z">
            <w:rPr>
              <w:rFonts w:ascii="Times New Roman" w:hAnsi="Times New Roman" w:cs="Times New Roman"/>
              <w:lang w:val="es-ES"/>
            </w:rPr>
          </w:rPrChange>
        </w:rPr>
        <w:t xml:space="preserve">, E.; </w:t>
      </w:r>
      <w:proofErr w:type="spellStart"/>
      <w:r w:rsidRPr="00C81F4C">
        <w:rPr>
          <w:rFonts w:ascii="Times New Roman" w:hAnsi="Times New Roman" w:cs="Times New Roman"/>
          <w:rPrChange w:id="440" w:author="Rufino, Mariana" w:date="2018-07-26T06:39:00Z">
            <w:rPr>
              <w:rFonts w:ascii="Times New Roman" w:hAnsi="Times New Roman" w:cs="Times New Roman"/>
              <w:lang w:val="es-ES"/>
            </w:rPr>
          </w:rPrChange>
        </w:rPr>
        <w:t>Lusweti</w:t>
      </w:r>
      <w:proofErr w:type="spellEnd"/>
      <w:r w:rsidRPr="00C81F4C">
        <w:rPr>
          <w:rFonts w:ascii="Times New Roman" w:hAnsi="Times New Roman" w:cs="Times New Roman"/>
          <w:rPrChange w:id="441" w:author="Rufino, Mariana" w:date="2018-07-26T06:39:00Z">
            <w:rPr>
              <w:rFonts w:ascii="Times New Roman" w:hAnsi="Times New Roman" w:cs="Times New Roman"/>
              <w:lang w:val="es-ES"/>
            </w:rPr>
          </w:rPrChange>
        </w:rPr>
        <w:t>, C.M. Production, characterization and nutritional quality of Napier grass (</w:t>
      </w:r>
      <w:proofErr w:type="spellStart"/>
      <w:r w:rsidRPr="00C81F4C">
        <w:rPr>
          <w:rFonts w:ascii="Times New Roman" w:hAnsi="Times New Roman" w:cs="Times New Roman"/>
          <w:rPrChange w:id="442" w:author="Rufino, Mariana" w:date="2018-07-26T06:39:00Z">
            <w:rPr>
              <w:rFonts w:ascii="Times New Roman" w:hAnsi="Times New Roman" w:cs="Times New Roman"/>
              <w:lang w:val="es-ES"/>
            </w:rPr>
          </w:rPrChange>
        </w:rPr>
        <w:t>Pennisetumpurpureum</w:t>
      </w:r>
      <w:proofErr w:type="spellEnd"/>
      <w:r w:rsidRPr="00C81F4C">
        <w:rPr>
          <w:rFonts w:ascii="Times New Roman" w:hAnsi="Times New Roman" w:cs="Times New Roman"/>
          <w:rPrChange w:id="443" w:author="Rufino, Mariana" w:date="2018-07-26T06:39:00Z">
            <w:rPr>
              <w:rFonts w:ascii="Times New Roman" w:hAnsi="Times New Roman" w:cs="Times New Roman"/>
              <w:lang w:val="es-ES"/>
            </w:rPr>
          </w:rPrChange>
        </w:rPr>
        <w:t xml:space="preserve">(Schum.)) cultivars in Western Kenya. </w:t>
      </w:r>
      <w:proofErr w:type="spellStart"/>
      <w:r w:rsidRPr="00561E4C">
        <w:rPr>
          <w:rFonts w:ascii="Times New Roman" w:hAnsi="Times New Roman" w:cs="Times New Roman"/>
          <w:lang w:val="es-ES"/>
        </w:rPr>
        <w:t>Afr</w:t>
      </w:r>
      <w:proofErr w:type="spellEnd"/>
      <w:r w:rsidRPr="00561E4C">
        <w:rPr>
          <w:rFonts w:ascii="Times New Roman" w:hAnsi="Times New Roman" w:cs="Times New Roman"/>
          <w:lang w:val="es-ES"/>
        </w:rPr>
        <w:t xml:space="preserve">. </w:t>
      </w:r>
      <w:proofErr w:type="spellStart"/>
      <w:r w:rsidRPr="00561E4C">
        <w:rPr>
          <w:rFonts w:ascii="Times New Roman" w:hAnsi="Times New Roman" w:cs="Times New Roman"/>
          <w:lang w:val="es-ES"/>
        </w:rPr>
        <w:t>J.PlantSci</w:t>
      </w:r>
      <w:proofErr w:type="spellEnd"/>
      <w:r w:rsidRPr="00561E4C">
        <w:rPr>
          <w:rFonts w:ascii="Times New Roman" w:hAnsi="Times New Roman" w:cs="Times New Roman"/>
          <w:lang w:val="es-ES"/>
        </w:rPr>
        <w:t>. 2010, 4, 496–502</w:t>
      </w:r>
    </w:p>
    <w:p w14:paraId="232FD809" w14:textId="77777777" w:rsidR="00561E4C" w:rsidRDefault="00561E4C" w:rsidP="00087A40">
      <w:pPr>
        <w:autoSpaceDE w:val="0"/>
        <w:autoSpaceDN w:val="0"/>
        <w:adjustRightInd w:val="0"/>
        <w:spacing w:after="0" w:line="240" w:lineRule="auto"/>
        <w:rPr>
          <w:rFonts w:ascii="Times New Roman" w:hAnsi="Times New Roman" w:cs="Times New Roman"/>
          <w:lang w:val="es-ES"/>
        </w:rPr>
      </w:pPr>
    </w:p>
    <w:p w14:paraId="4D2A2A73" w14:textId="0BDE4A32" w:rsidR="00BB6366" w:rsidRPr="002B75DA" w:rsidRDefault="00BB6366"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lang w:val="es-ES"/>
        </w:rPr>
        <w:t>Muyanga</w:t>
      </w:r>
      <w:proofErr w:type="spellEnd"/>
      <w:r w:rsidRPr="002B75DA">
        <w:rPr>
          <w:rFonts w:ascii="Times New Roman" w:hAnsi="Times New Roman" w:cs="Times New Roman"/>
          <w:lang w:val="es-ES"/>
        </w:rPr>
        <w:t xml:space="preserve">, M., </w:t>
      </w:r>
      <w:proofErr w:type="spellStart"/>
      <w:r w:rsidRPr="002B75DA">
        <w:rPr>
          <w:rFonts w:ascii="Times New Roman" w:hAnsi="Times New Roman" w:cs="Times New Roman"/>
          <w:lang w:val="es-ES"/>
        </w:rPr>
        <w:t>Jayne</w:t>
      </w:r>
      <w:proofErr w:type="spellEnd"/>
      <w:r w:rsidRPr="002B75DA">
        <w:rPr>
          <w:rFonts w:ascii="Times New Roman" w:hAnsi="Times New Roman" w:cs="Times New Roman"/>
          <w:lang w:val="es-ES"/>
        </w:rPr>
        <w:t xml:space="preserve">, T.S.. </w:t>
      </w:r>
      <w:r w:rsidRPr="002B75DA">
        <w:rPr>
          <w:rFonts w:ascii="Times New Roman" w:hAnsi="Times New Roman" w:cs="Times New Roman"/>
        </w:rPr>
        <w:t>(2014) Effects of rising population density on smallholder agriculture in Kenya. Food Policy 48: 98-113. dx.doi.org/10.1016/j.foodpol.2014.03.001</w:t>
      </w:r>
    </w:p>
    <w:p w14:paraId="0247EE63" w14:textId="77777777" w:rsidR="00BB6366" w:rsidRPr="002B75DA" w:rsidRDefault="00BB6366" w:rsidP="00087A40">
      <w:pPr>
        <w:autoSpaceDE w:val="0"/>
        <w:autoSpaceDN w:val="0"/>
        <w:adjustRightInd w:val="0"/>
        <w:spacing w:after="0" w:line="240" w:lineRule="auto"/>
        <w:rPr>
          <w:rFonts w:ascii="Times New Roman" w:hAnsi="Times New Roman" w:cs="Times New Roman"/>
        </w:rPr>
      </w:pPr>
    </w:p>
    <w:p w14:paraId="411C0DB8" w14:textId="1BE45B15" w:rsidR="0026326E" w:rsidRPr="002B75DA" w:rsidRDefault="0026326E" w:rsidP="0026326E">
      <w:pPr>
        <w:spacing w:after="0" w:line="240" w:lineRule="auto"/>
        <w:rPr>
          <w:rFonts w:ascii="Times New Roman" w:eastAsia="Times New Roman" w:hAnsi="Times New Roman" w:cs="Times New Roman"/>
          <w:lang w:eastAsia="en-GB"/>
        </w:rPr>
      </w:pPr>
      <w:proofErr w:type="spellStart"/>
      <w:r w:rsidRPr="00C81F4C">
        <w:rPr>
          <w:rFonts w:ascii="Times New Roman" w:eastAsia="Times New Roman" w:hAnsi="Times New Roman" w:cs="Times New Roman"/>
          <w:lang w:eastAsia="en-GB"/>
          <w:rPrChange w:id="444" w:author="Rufino, Mariana" w:date="2018-07-26T06:39:00Z">
            <w:rPr>
              <w:rFonts w:ascii="Times New Roman" w:eastAsia="Times New Roman" w:hAnsi="Times New Roman" w:cs="Times New Roman"/>
              <w:lang w:val="es-ES" w:eastAsia="en-GB"/>
            </w:rPr>
          </w:rPrChange>
        </w:rPr>
        <w:t>Wenner</w:t>
      </w:r>
      <w:proofErr w:type="spellEnd"/>
      <w:r w:rsidRPr="00C81F4C">
        <w:rPr>
          <w:rFonts w:ascii="Times New Roman" w:eastAsia="Times New Roman" w:hAnsi="Times New Roman" w:cs="Times New Roman"/>
          <w:lang w:eastAsia="en-GB"/>
          <w:rPrChange w:id="445" w:author="Rufino, Mariana" w:date="2018-07-26T06:39:00Z">
            <w:rPr>
              <w:rFonts w:ascii="Times New Roman" w:eastAsia="Times New Roman" w:hAnsi="Times New Roman" w:cs="Times New Roman"/>
              <w:lang w:val="es-ES" w:eastAsia="en-GB"/>
            </w:rPr>
          </w:rPrChange>
        </w:rPr>
        <w:t xml:space="preserve">, M., </w:t>
      </w:r>
      <w:proofErr w:type="spellStart"/>
      <w:r w:rsidRPr="00C81F4C">
        <w:rPr>
          <w:rFonts w:ascii="Times New Roman" w:eastAsia="Times New Roman" w:hAnsi="Times New Roman" w:cs="Times New Roman"/>
          <w:lang w:eastAsia="en-GB"/>
          <w:rPrChange w:id="446" w:author="Rufino, Mariana" w:date="2018-07-26T06:39:00Z">
            <w:rPr>
              <w:rFonts w:ascii="Times New Roman" w:eastAsia="Times New Roman" w:hAnsi="Times New Roman" w:cs="Times New Roman"/>
              <w:lang w:val="es-ES" w:eastAsia="en-GB"/>
            </w:rPr>
          </w:rPrChange>
        </w:rPr>
        <w:t>Navajas</w:t>
      </w:r>
      <w:proofErr w:type="spellEnd"/>
      <w:r w:rsidRPr="00C81F4C">
        <w:rPr>
          <w:rFonts w:ascii="Times New Roman" w:eastAsia="Times New Roman" w:hAnsi="Times New Roman" w:cs="Times New Roman"/>
          <w:lang w:eastAsia="en-GB"/>
          <w:rPrChange w:id="447" w:author="Rufino, Mariana" w:date="2018-07-26T06:39:00Z">
            <w:rPr>
              <w:rFonts w:ascii="Times New Roman" w:eastAsia="Times New Roman" w:hAnsi="Times New Roman" w:cs="Times New Roman"/>
              <w:lang w:val="es-ES" w:eastAsia="en-GB"/>
            </w:rPr>
          </w:rPrChange>
        </w:rPr>
        <w:t xml:space="preserve">, S., </w:t>
      </w:r>
      <w:proofErr w:type="spellStart"/>
      <w:r w:rsidRPr="00C81F4C">
        <w:rPr>
          <w:rFonts w:ascii="Times New Roman" w:eastAsia="Times New Roman" w:hAnsi="Times New Roman" w:cs="Times New Roman"/>
          <w:lang w:eastAsia="en-GB"/>
          <w:rPrChange w:id="448" w:author="Rufino, Mariana" w:date="2018-07-26T06:39:00Z">
            <w:rPr>
              <w:rFonts w:ascii="Times New Roman" w:eastAsia="Times New Roman" w:hAnsi="Times New Roman" w:cs="Times New Roman"/>
              <w:lang w:val="es-ES" w:eastAsia="en-GB"/>
            </w:rPr>
          </w:rPrChange>
        </w:rPr>
        <w:t>Trivelli</w:t>
      </w:r>
      <w:proofErr w:type="spellEnd"/>
      <w:r w:rsidRPr="00C81F4C">
        <w:rPr>
          <w:rFonts w:ascii="Times New Roman" w:eastAsia="Times New Roman" w:hAnsi="Times New Roman" w:cs="Times New Roman"/>
          <w:lang w:eastAsia="en-GB"/>
          <w:rPrChange w:id="449" w:author="Rufino, Mariana" w:date="2018-07-26T06:39:00Z">
            <w:rPr>
              <w:rFonts w:ascii="Times New Roman" w:eastAsia="Times New Roman" w:hAnsi="Times New Roman" w:cs="Times New Roman"/>
              <w:lang w:val="es-ES" w:eastAsia="en-GB"/>
            </w:rPr>
          </w:rPrChange>
        </w:rPr>
        <w:t xml:space="preserve">, C. and </w:t>
      </w:r>
      <w:proofErr w:type="spellStart"/>
      <w:r w:rsidRPr="00C81F4C">
        <w:rPr>
          <w:rFonts w:ascii="Times New Roman" w:eastAsia="Times New Roman" w:hAnsi="Times New Roman" w:cs="Times New Roman"/>
          <w:lang w:eastAsia="en-GB"/>
          <w:rPrChange w:id="450" w:author="Rufino, Mariana" w:date="2018-07-26T06:39:00Z">
            <w:rPr>
              <w:rFonts w:ascii="Times New Roman" w:eastAsia="Times New Roman" w:hAnsi="Times New Roman" w:cs="Times New Roman"/>
              <w:lang w:val="es-ES" w:eastAsia="en-GB"/>
            </w:rPr>
          </w:rPrChange>
        </w:rPr>
        <w:t>Tarazona</w:t>
      </w:r>
      <w:proofErr w:type="spellEnd"/>
      <w:r w:rsidRPr="00C81F4C">
        <w:rPr>
          <w:rFonts w:ascii="Times New Roman" w:eastAsia="Times New Roman" w:hAnsi="Times New Roman" w:cs="Times New Roman"/>
          <w:lang w:eastAsia="en-GB"/>
          <w:rPrChange w:id="451" w:author="Rufino, Mariana" w:date="2018-07-26T06:39:00Z">
            <w:rPr>
              <w:rFonts w:ascii="Times New Roman" w:eastAsia="Times New Roman" w:hAnsi="Times New Roman" w:cs="Times New Roman"/>
              <w:lang w:val="es-ES" w:eastAsia="en-GB"/>
            </w:rPr>
          </w:rPrChange>
        </w:rPr>
        <w:t xml:space="preserve">, A. (2007). </w:t>
      </w:r>
      <w:r w:rsidRPr="002B75DA">
        <w:rPr>
          <w:rFonts w:ascii="Times New Roman" w:eastAsia="Times New Roman" w:hAnsi="Times New Roman" w:cs="Times New Roman"/>
          <w:lang w:eastAsia="en-GB"/>
        </w:rPr>
        <w:t xml:space="preserve">Managing Credit Risk in Rural Financial Institutions in Latin America, Inter-American Development Bank. </w:t>
      </w:r>
    </w:p>
    <w:p w14:paraId="10CC9F63" w14:textId="77777777" w:rsidR="0026326E" w:rsidRDefault="0026326E" w:rsidP="00087A40">
      <w:pPr>
        <w:autoSpaceDE w:val="0"/>
        <w:autoSpaceDN w:val="0"/>
        <w:adjustRightInd w:val="0"/>
        <w:spacing w:after="0" w:line="240" w:lineRule="auto"/>
        <w:rPr>
          <w:rFonts w:ascii="Times New Roman" w:hAnsi="Times New Roman" w:cs="Times New Roman"/>
        </w:rPr>
      </w:pPr>
    </w:p>
    <w:p w14:paraId="2CF1680A" w14:textId="17663CC9" w:rsidR="003F5C2E" w:rsidRPr="00971DC0" w:rsidRDefault="003F5C2E" w:rsidP="00971DC0">
      <w:pPr>
        <w:rPr>
          <w:rFonts w:ascii="Times New Roman" w:eastAsia="Times New Roman" w:hAnsi="Times New Roman" w:cs="Times New Roman"/>
          <w:sz w:val="19"/>
          <w:szCs w:val="19"/>
          <w:lang w:eastAsia="en-GB"/>
        </w:rPr>
      </w:pPr>
      <w:r>
        <w:rPr>
          <w:rFonts w:ascii="Times New Roman" w:hAnsi="Times New Roman" w:cs="Times New Roman"/>
        </w:rPr>
        <w:t xml:space="preserve">Williams, H.P. (2013). Model building in Mathematical </w:t>
      </w:r>
      <w:r w:rsidRPr="003F5C2E">
        <w:rPr>
          <w:rFonts w:ascii="Times New Roman" w:hAnsi="Times New Roman" w:cs="Times New Roman"/>
        </w:rPr>
        <w:t>Programming. 5th ed.</w:t>
      </w:r>
      <w:r w:rsidRPr="003F5C2E">
        <w:t xml:space="preserve"> </w:t>
      </w:r>
      <w:r w:rsidRPr="003F5C2E">
        <w:rPr>
          <w:rFonts w:ascii="Times New Roman" w:eastAsia="Times New Roman" w:hAnsi="Times New Roman" w:cs="Times New Roman"/>
          <w:lang w:eastAsia="en-GB"/>
        </w:rPr>
        <w:t xml:space="preserve"> Wiley publishing</w:t>
      </w:r>
    </w:p>
    <w:p w14:paraId="04668DBC" w14:textId="3AF73B97" w:rsidR="00D71131" w:rsidRPr="002B75DA" w:rsidRDefault="008C2BBB" w:rsidP="00087A40">
      <w:pPr>
        <w:pStyle w:val="Heading1"/>
        <w:rPr>
          <w:b w:val="0"/>
          <w:sz w:val="22"/>
          <w:szCs w:val="22"/>
          <w:lang w:val="en"/>
        </w:rPr>
      </w:pPr>
      <w:r w:rsidRPr="002B75DA">
        <w:rPr>
          <w:rStyle w:val="authorsname"/>
          <w:b w:val="0"/>
          <w:sz w:val="22"/>
          <w:szCs w:val="22"/>
        </w:rPr>
        <w:t>Wilson J. Leonardo</w:t>
      </w:r>
      <w:r w:rsidRPr="002B75DA">
        <w:rPr>
          <w:b w:val="0"/>
          <w:sz w:val="22"/>
          <w:szCs w:val="22"/>
        </w:rPr>
        <w:t xml:space="preserve"> </w:t>
      </w:r>
      <w:r w:rsidRPr="002B75DA">
        <w:rPr>
          <w:rStyle w:val="authorsname"/>
          <w:b w:val="0"/>
          <w:sz w:val="22"/>
          <w:szCs w:val="22"/>
        </w:rPr>
        <w:t>Gerrie W. J. van de </w:t>
      </w:r>
      <w:proofErr w:type="spellStart"/>
      <w:r w:rsidRPr="002B75DA">
        <w:rPr>
          <w:rStyle w:val="authorsname"/>
          <w:b w:val="0"/>
          <w:sz w:val="22"/>
          <w:szCs w:val="22"/>
        </w:rPr>
        <w:t>Ven</w:t>
      </w:r>
      <w:proofErr w:type="spellEnd"/>
      <w:r w:rsidRPr="002B75DA">
        <w:rPr>
          <w:rStyle w:val="authorsname"/>
          <w:b w:val="0"/>
          <w:sz w:val="22"/>
          <w:szCs w:val="22"/>
        </w:rPr>
        <w:t xml:space="preserve"> Henk Udo Argyris </w:t>
      </w:r>
      <w:proofErr w:type="spellStart"/>
      <w:r w:rsidRPr="002B75DA">
        <w:rPr>
          <w:rStyle w:val="authorsname"/>
          <w:b w:val="0"/>
          <w:sz w:val="22"/>
          <w:szCs w:val="22"/>
        </w:rPr>
        <w:t>Kanellopoulos</w:t>
      </w:r>
      <w:proofErr w:type="spellEnd"/>
      <w:r w:rsidRPr="002B75DA">
        <w:rPr>
          <w:rStyle w:val="authorsname"/>
          <w:b w:val="0"/>
          <w:sz w:val="22"/>
          <w:szCs w:val="22"/>
        </w:rPr>
        <w:t xml:space="preserve"> Almeida </w:t>
      </w:r>
      <w:proofErr w:type="spellStart"/>
      <w:r w:rsidRPr="002B75DA">
        <w:rPr>
          <w:rStyle w:val="authorsname"/>
          <w:b w:val="0"/>
          <w:sz w:val="22"/>
          <w:szCs w:val="22"/>
        </w:rPr>
        <w:t>Sitoe</w:t>
      </w:r>
      <w:proofErr w:type="spellEnd"/>
      <w:r w:rsidRPr="002B75DA">
        <w:rPr>
          <w:rStyle w:val="authorsname"/>
          <w:b w:val="0"/>
          <w:sz w:val="22"/>
          <w:szCs w:val="22"/>
        </w:rPr>
        <w:t xml:space="preserve"> Ken E. </w:t>
      </w:r>
      <w:proofErr w:type="spellStart"/>
      <w:r w:rsidRPr="002B75DA">
        <w:rPr>
          <w:rStyle w:val="authorsname"/>
          <w:b w:val="0"/>
          <w:sz w:val="22"/>
          <w:szCs w:val="22"/>
        </w:rPr>
        <w:t>Giller</w:t>
      </w:r>
      <w:proofErr w:type="spellEnd"/>
      <w:r w:rsidRPr="002B75DA">
        <w:rPr>
          <w:rStyle w:val="authorsname"/>
          <w:b w:val="0"/>
          <w:sz w:val="22"/>
          <w:szCs w:val="22"/>
        </w:rPr>
        <w:t xml:space="preserve">. 2015. </w:t>
      </w:r>
      <w:proofErr w:type="spellStart"/>
      <w:r w:rsidR="00D71131" w:rsidRPr="002B75DA">
        <w:rPr>
          <w:b w:val="0"/>
          <w:sz w:val="22"/>
          <w:szCs w:val="22"/>
          <w:lang w:val="en"/>
        </w:rPr>
        <w:t>Labour</w:t>
      </w:r>
      <w:proofErr w:type="spellEnd"/>
      <w:r w:rsidR="00D71131" w:rsidRPr="002B75DA">
        <w:rPr>
          <w:b w:val="0"/>
          <w:sz w:val="22"/>
          <w:szCs w:val="22"/>
          <w:lang w:val="en"/>
        </w:rPr>
        <w:t xml:space="preserve"> not land constrains agricultural production and food self-sufficiency in maize-based smallholder farming systems in Mozambique</w:t>
      </w:r>
      <w:r w:rsidRPr="002B75DA">
        <w:rPr>
          <w:b w:val="0"/>
          <w:sz w:val="22"/>
          <w:szCs w:val="22"/>
          <w:lang w:val="en"/>
        </w:rPr>
        <w:t xml:space="preserve"> </w:t>
      </w:r>
    </w:p>
    <w:p w14:paraId="1CF375C4" w14:textId="2C0C9640" w:rsidR="006640E0" w:rsidRPr="002B75DA" w:rsidRDefault="006640E0"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rPr>
        <w:t xml:space="preserve">LSDP (Livestock Sector Development Strategy). 2011. The United Republic of Tanzania Ministry of Livestock and Fisheries Development. </w:t>
      </w:r>
    </w:p>
    <w:p w14:paraId="79ECE006" w14:textId="77777777" w:rsidR="00A82135" w:rsidRPr="002B75DA" w:rsidRDefault="00A82135" w:rsidP="00087A40">
      <w:pPr>
        <w:autoSpaceDE w:val="0"/>
        <w:autoSpaceDN w:val="0"/>
        <w:adjustRightInd w:val="0"/>
        <w:spacing w:after="0" w:line="240" w:lineRule="auto"/>
        <w:rPr>
          <w:rFonts w:ascii="Times New Roman" w:hAnsi="Times New Roman" w:cs="Times New Roman"/>
        </w:rPr>
      </w:pPr>
    </w:p>
    <w:p w14:paraId="39E7137B" w14:textId="7F3127A3" w:rsidR="00A37FC3" w:rsidRPr="002B75DA" w:rsidRDefault="00A37FC3"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rPr>
        <w:lastRenderedPageBreak/>
        <w:t>Oddy</w:t>
      </w:r>
      <w:proofErr w:type="spellEnd"/>
      <w:r w:rsidRPr="002B75DA">
        <w:rPr>
          <w:rFonts w:ascii="Times New Roman" w:hAnsi="Times New Roman" w:cs="Times New Roman"/>
        </w:rPr>
        <w:t>, V., Robards, G., Low, S., 1983. Prediction of in vivo dry matter digestibility from the ﬁbre and nitrogen content of a feed. In: Feed Information and Animal Production: Proceedings of the Second Symposium of the International Network of Feed Information Centres/edited by GE Robards and RG.</w:t>
      </w:r>
    </w:p>
    <w:p w14:paraId="5497ACCA" w14:textId="77777777" w:rsidR="0067231D" w:rsidRPr="002B75DA" w:rsidRDefault="0067231D" w:rsidP="00087A40">
      <w:pPr>
        <w:spacing w:after="0" w:line="240" w:lineRule="auto"/>
        <w:rPr>
          <w:rFonts w:ascii="Times New Roman" w:eastAsia="Times New Roman" w:hAnsi="Times New Roman" w:cs="Times New Roman"/>
          <w:lang w:eastAsia="en-GB"/>
        </w:rPr>
      </w:pPr>
    </w:p>
    <w:p w14:paraId="64B0DD85" w14:textId="48D2A884" w:rsidR="008C3E9F" w:rsidRPr="002B75DA" w:rsidRDefault="008C3E9F" w:rsidP="00087A40">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Omamo</w:t>
      </w:r>
      <w:proofErr w:type="spellEnd"/>
      <w:r w:rsidRPr="002B75DA">
        <w:rPr>
          <w:rFonts w:ascii="Times New Roman" w:eastAsia="Times New Roman" w:hAnsi="Times New Roman" w:cs="Times New Roman"/>
          <w:lang w:eastAsia="en-GB"/>
        </w:rPr>
        <w:t xml:space="preserve">, S.W., </w:t>
      </w:r>
      <w:proofErr w:type="spellStart"/>
      <w:r w:rsidRPr="002B75DA">
        <w:rPr>
          <w:rFonts w:ascii="Times New Roman" w:eastAsia="Times New Roman" w:hAnsi="Times New Roman" w:cs="Times New Roman"/>
          <w:lang w:eastAsia="en-GB"/>
        </w:rPr>
        <w:t>Diao</w:t>
      </w:r>
      <w:proofErr w:type="spellEnd"/>
      <w:r w:rsidRPr="002B75DA">
        <w:rPr>
          <w:rFonts w:ascii="Times New Roman" w:eastAsia="Times New Roman" w:hAnsi="Times New Roman" w:cs="Times New Roman"/>
          <w:lang w:eastAsia="en-GB"/>
        </w:rPr>
        <w:t>, X., Wood, S., Chamberlin, J., You, L., Benin, S., Wood-</w:t>
      </w:r>
      <w:proofErr w:type="spellStart"/>
      <w:r w:rsidRPr="002B75DA">
        <w:rPr>
          <w:rFonts w:ascii="Times New Roman" w:eastAsia="Times New Roman" w:hAnsi="Times New Roman" w:cs="Times New Roman"/>
          <w:lang w:eastAsia="en-GB"/>
        </w:rPr>
        <w:t>Sichra</w:t>
      </w:r>
      <w:proofErr w:type="spellEnd"/>
      <w:r w:rsidRPr="002B75DA">
        <w:rPr>
          <w:rFonts w:ascii="Times New Roman" w:eastAsia="Times New Roman" w:hAnsi="Times New Roman" w:cs="Times New Roman"/>
          <w:lang w:eastAsia="en-GB"/>
        </w:rPr>
        <w:t xml:space="preserve">, U. and </w:t>
      </w:r>
    </w:p>
    <w:p w14:paraId="702F2F59" w14:textId="77777777" w:rsidR="008C3E9F" w:rsidRPr="002B75DA" w:rsidRDefault="008C3E9F" w:rsidP="00087A40">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Tatwangire</w:t>
      </w:r>
      <w:proofErr w:type="spellEnd"/>
      <w:r w:rsidRPr="002B75DA">
        <w:rPr>
          <w:rFonts w:ascii="Times New Roman" w:eastAsia="Times New Roman" w:hAnsi="Times New Roman" w:cs="Times New Roman"/>
          <w:lang w:eastAsia="en-GB"/>
        </w:rPr>
        <w:t xml:space="preserve">, A. 2006. Strategic priorities for agricultural development in Eastern and Central </w:t>
      </w:r>
    </w:p>
    <w:p w14:paraId="0AF4997C" w14:textId="342332DD" w:rsidR="008C3E9F" w:rsidRPr="002B75DA" w:rsidRDefault="008C3E9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Africa. Washington DC: International Food Policy Research Institute</w:t>
      </w:r>
    </w:p>
    <w:p w14:paraId="45630BDF" w14:textId="03CB3DB6" w:rsidR="00667B8B" w:rsidRPr="002B75DA" w:rsidRDefault="00667B8B" w:rsidP="00087A40">
      <w:pPr>
        <w:spacing w:after="0" w:line="240" w:lineRule="auto"/>
        <w:rPr>
          <w:rFonts w:ascii="Times New Roman" w:eastAsia="Times New Roman" w:hAnsi="Times New Roman" w:cs="Times New Roman"/>
          <w:lang w:eastAsia="en-GB"/>
        </w:rPr>
      </w:pPr>
    </w:p>
    <w:p w14:paraId="270B1E79" w14:textId="39EC7849" w:rsidR="00667B8B" w:rsidRPr="002B75DA" w:rsidRDefault="00667B8B" w:rsidP="00087A40">
      <w:pPr>
        <w:spacing w:after="0" w:line="240" w:lineRule="auto"/>
        <w:rPr>
          <w:rFonts w:ascii="Times New Roman" w:eastAsia="Times New Roman" w:hAnsi="Times New Roman" w:cs="Times New Roman"/>
          <w:lang w:val="it-IT" w:eastAsia="en-GB"/>
        </w:rPr>
      </w:pPr>
      <w:r w:rsidRPr="002B75DA">
        <w:rPr>
          <w:rFonts w:ascii="Times New Roman" w:eastAsia="Times New Roman" w:hAnsi="Times New Roman" w:cs="Times New Roman"/>
          <w:lang w:eastAsia="en-GB"/>
        </w:rPr>
        <w:t xml:space="preserve">Omondi, I., Rao, E.J.O., </w:t>
      </w:r>
      <w:proofErr w:type="spellStart"/>
      <w:r w:rsidRPr="002B75DA">
        <w:rPr>
          <w:rFonts w:ascii="Times New Roman" w:eastAsia="Times New Roman" w:hAnsi="Times New Roman" w:cs="Times New Roman"/>
          <w:lang w:eastAsia="en-GB"/>
        </w:rPr>
        <w:t>Karimov</w:t>
      </w:r>
      <w:proofErr w:type="spellEnd"/>
      <w:r w:rsidRPr="002B75DA">
        <w:rPr>
          <w:rFonts w:ascii="Times New Roman" w:eastAsia="Times New Roman" w:hAnsi="Times New Roman" w:cs="Times New Roman"/>
          <w:lang w:eastAsia="en-GB"/>
        </w:rPr>
        <w:t xml:space="preserve">, A.A., </w:t>
      </w:r>
      <w:proofErr w:type="spellStart"/>
      <w:r w:rsidRPr="002B75DA">
        <w:rPr>
          <w:rFonts w:ascii="Times New Roman" w:eastAsia="Times New Roman" w:hAnsi="Times New Roman" w:cs="Times New Roman"/>
          <w:lang w:eastAsia="en-GB"/>
        </w:rPr>
        <w:t>Baltenweck</w:t>
      </w:r>
      <w:proofErr w:type="spellEnd"/>
      <w:r w:rsidRPr="002B75DA">
        <w:rPr>
          <w:rFonts w:ascii="Times New Roman" w:eastAsia="Times New Roman" w:hAnsi="Times New Roman" w:cs="Times New Roman"/>
          <w:lang w:eastAsia="en-GB"/>
        </w:rPr>
        <w:t xml:space="preserve">, I.. 2017. Processor linkages and farm household productivity: evidence from dairy hubs in East Africa. </w:t>
      </w:r>
      <w:r w:rsidRPr="002B75DA">
        <w:rPr>
          <w:rFonts w:ascii="Times New Roman" w:eastAsia="Times New Roman" w:hAnsi="Times New Roman" w:cs="Times New Roman"/>
          <w:lang w:val="it-IT" w:eastAsia="en-GB"/>
        </w:rPr>
        <w:t>Agribusiness 33(4): 586-599.</w:t>
      </w:r>
    </w:p>
    <w:p w14:paraId="3FCF58D8" w14:textId="1A365480" w:rsidR="00DB61EF" w:rsidRPr="002B75DA" w:rsidRDefault="00DB61EF" w:rsidP="00087A40">
      <w:pPr>
        <w:spacing w:after="0" w:line="240" w:lineRule="auto"/>
        <w:rPr>
          <w:rFonts w:ascii="Times New Roman" w:eastAsia="Times New Roman" w:hAnsi="Times New Roman" w:cs="Times New Roman"/>
          <w:lang w:val="it-IT" w:eastAsia="en-GB"/>
        </w:rPr>
      </w:pPr>
    </w:p>
    <w:p w14:paraId="315484B3" w14:textId="50F4634D" w:rsidR="00DB61EF" w:rsidRPr="002B75DA" w:rsidRDefault="00DB61EF" w:rsidP="00087A40">
      <w:pPr>
        <w:spacing w:after="0" w:line="240" w:lineRule="auto"/>
        <w:rPr>
          <w:rFonts w:ascii="Times New Roman" w:eastAsia="Times New Roman" w:hAnsi="Times New Roman" w:cs="Times New Roman"/>
          <w:lang w:val="it-IT" w:eastAsia="en-GB"/>
        </w:rPr>
      </w:pPr>
      <w:r w:rsidRPr="002B75DA">
        <w:rPr>
          <w:rFonts w:ascii="Times New Roman" w:eastAsia="Times New Roman" w:hAnsi="Times New Roman" w:cs="Times New Roman"/>
          <w:lang w:val="it-IT" w:eastAsia="en-GB"/>
        </w:rPr>
        <w:t xml:space="preserve">Omondi, I., Baltenweck, I.. 2016. </w:t>
      </w:r>
    </w:p>
    <w:p w14:paraId="6A6CBFD0" w14:textId="77777777" w:rsidR="00013354" w:rsidRPr="002B75DA" w:rsidRDefault="00013354" w:rsidP="00087A40">
      <w:pPr>
        <w:spacing w:after="0" w:line="240" w:lineRule="auto"/>
        <w:rPr>
          <w:rFonts w:ascii="Times New Roman" w:eastAsia="Times New Roman" w:hAnsi="Times New Roman" w:cs="Times New Roman"/>
          <w:lang w:val="it-IT" w:eastAsia="en-GB"/>
        </w:rPr>
      </w:pPr>
    </w:p>
    <w:p w14:paraId="21394636" w14:textId="3DB692B1" w:rsidR="008C3E9F" w:rsidRPr="002B75DA" w:rsidRDefault="008C3E9F" w:rsidP="00087A40">
      <w:pPr>
        <w:spacing w:line="240" w:lineRule="auto"/>
        <w:rPr>
          <w:rFonts w:ascii="Times New Roman" w:hAnsi="Times New Roman" w:cs="Times New Roman"/>
        </w:rPr>
      </w:pPr>
      <w:r w:rsidRPr="002B75DA">
        <w:rPr>
          <w:rFonts w:ascii="Times New Roman" w:hAnsi="Times New Roman" w:cs="Times New Roman"/>
          <w:lang w:val="it-IT"/>
        </w:rPr>
        <w:t xml:space="preserve">Osuji PO, Saarisalo EM, Tegegne A and Umunna NN 2005. </w:t>
      </w:r>
      <w:r w:rsidRPr="002B75DA">
        <w:rPr>
          <w:rFonts w:ascii="Times New Roman" w:hAnsi="Times New Roman" w:cs="Times New Roman"/>
        </w:rPr>
        <w:t xml:space="preserve">Undernutrition of dairy cattle in smallholder production systems in East Africa. In Coping with feed scarcity in smallholder livestock systems in developing countries (ed. AA </w:t>
      </w:r>
      <w:proofErr w:type="spellStart"/>
      <w:r w:rsidRPr="002B75DA">
        <w:rPr>
          <w:rFonts w:ascii="Times New Roman" w:hAnsi="Times New Roman" w:cs="Times New Roman"/>
        </w:rPr>
        <w:t>Ayantunde</w:t>
      </w:r>
      <w:proofErr w:type="spellEnd"/>
      <w:r w:rsidRPr="002B75DA">
        <w:rPr>
          <w:rFonts w:ascii="Times New Roman" w:hAnsi="Times New Roman" w:cs="Times New Roman"/>
        </w:rPr>
        <w:t xml:space="preserve">, S Fernandez-Rivera and G </w:t>
      </w:r>
      <w:proofErr w:type="spellStart"/>
      <w:r w:rsidRPr="002B75DA">
        <w:rPr>
          <w:rFonts w:ascii="Times New Roman" w:hAnsi="Times New Roman" w:cs="Times New Roman"/>
        </w:rPr>
        <w:t>McCrabb</w:t>
      </w:r>
      <w:proofErr w:type="spellEnd"/>
      <w:r w:rsidRPr="002B75DA">
        <w:rPr>
          <w:rFonts w:ascii="Times New Roman" w:hAnsi="Times New Roman" w:cs="Times New Roman"/>
        </w:rPr>
        <w:t>), pp. 97–120. Animal Sciences Group, Wageningen UR, Wageningen, The Netherlands; University of Reading, Reading, UK; ETH (Swiss Federal Institute of Technology), Zurich, Switzerland; and ILRI (International Livestock Research Institute), Nairobi, Kenya.</w:t>
      </w:r>
    </w:p>
    <w:p w14:paraId="09FC9512" w14:textId="48FBF2C2" w:rsidR="00311677" w:rsidRPr="002B75DA" w:rsidRDefault="001D6AEC" w:rsidP="00087A40">
      <w:pPr>
        <w:spacing w:line="240" w:lineRule="auto"/>
        <w:rPr>
          <w:rFonts w:ascii="Times New Roman" w:hAnsi="Times New Roman" w:cs="Times New Roman"/>
        </w:rPr>
      </w:pPr>
      <w:r w:rsidRPr="002B75DA">
        <w:rPr>
          <w:rFonts w:ascii="Times New Roman" w:hAnsi="Times New Roman" w:cs="Times New Roman"/>
        </w:rPr>
        <w:t xml:space="preserve">Paul, B.K., R. </w:t>
      </w:r>
      <w:proofErr w:type="spellStart"/>
      <w:r w:rsidRPr="002B75DA">
        <w:rPr>
          <w:rFonts w:ascii="Times New Roman" w:hAnsi="Times New Roman" w:cs="Times New Roman"/>
        </w:rPr>
        <w:t>Frelat</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Birnholz</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Ebong</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Gahigi</w:t>
      </w:r>
      <w:proofErr w:type="spellEnd"/>
      <w:r w:rsidRPr="002B75DA">
        <w:rPr>
          <w:rFonts w:ascii="Times New Roman" w:hAnsi="Times New Roman" w:cs="Times New Roman"/>
        </w:rPr>
        <w:t xml:space="preserve">, J.C.J. Groot, M. Herrero, D.M. </w:t>
      </w:r>
      <w:proofErr w:type="spellStart"/>
      <w:r w:rsidRPr="002B75DA">
        <w:rPr>
          <w:rFonts w:ascii="Times New Roman" w:hAnsi="Times New Roman" w:cs="Times New Roman"/>
        </w:rPr>
        <w:t>Kagabo</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Notenbaert</w:t>
      </w:r>
      <w:proofErr w:type="spellEnd"/>
      <w:r w:rsidRPr="002B75DA">
        <w:rPr>
          <w:rFonts w:ascii="Times New Roman" w:hAnsi="Times New Roman" w:cs="Times New Roman"/>
        </w:rPr>
        <w:t xml:space="preserve">, B. </w:t>
      </w:r>
      <w:proofErr w:type="spellStart"/>
      <w:r w:rsidRPr="002B75DA">
        <w:rPr>
          <w:rFonts w:ascii="Times New Roman" w:hAnsi="Times New Roman" w:cs="Times New Roman"/>
        </w:rPr>
        <w:t>Vanlauwe</w:t>
      </w:r>
      <w:proofErr w:type="spellEnd"/>
      <w:r w:rsidRPr="002B75DA">
        <w:rPr>
          <w:rFonts w:ascii="Times New Roman" w:hAnsi="Times New Roman" w:cs="Times New Roman"/>
        </w:rPr>
        <w:t xml:space="preserve">, M.T. van </w:t>
      </w:r>
      <w:proofErr w:type="spellStart"/>
      <w:r w:rsidRPr="002B75DA">
        <w:rPr>
          <w:rFonts w:ascii="Times New Roman" w:hAnsi="Times New Roman" w:cs="Times New Roman"/>
        </w:rPr>
        <w:t>Wijk</w:t>
      </w:r>
      <w:proofErr w:type="spellEnd"/>
      <w:r w:rsidRPr="002B75DA">
        <w:rPr>
          <w:rFonts w:ascii="Times New Roman" w:hAnsi="Times New Roman" w:cs="Times New Roman"/>
        </w:rPr>
        <w:t xml:space="preserve">. 2017. Agricultural intensification scenarios, household food availability and greenhouse </w:t>
      </w:r>
      <w:proofErr w:type="spellStart"/>
      <w:r w:rsidRPr="002B75DA">
        <w:rPr>
          <w:rFonts w:ascii="Times New Roman" w:hAnsi="Times New Roman" w:cs="Times New Roman"/>
        </w:rPr>
        <w:t>gasemissions</w:t>
      </w:r>
      <w:proofErr w:type="spellEnd"/>
      <w:r w:rsidRPr="002B75DA">
        <w:rPr>
          <w:rFonts w:ascii="Times New Roman" w:hAnsi="Times New Roman" w:cs="Times New Roman"/>
        </w:rPr>
        <w:t xml:space="preserve"> in Rwanda: Ex-ante impacts and trade-offs. Agricultural Systems</w:t>
      </w:r>
      <w:r w:rsidR="009471E2">
        <w:rPr>
          <w:rFonts w:ascii="Times New Roman" w:hAnsi="Times New Roman" w:cs="Times New Roman"/>
        </w:rPr>
        <w:t xml:space="preserve"> 163: 16-26.</w:t>
      </w:r>
    </w:p>
    <w:p w14:paraId="12B43060" w14:textId="2FB5537A" w:rsidR="00311677" w:rsidRPr="002B75DA" w:rsidRDefault="00311677" w:rsidP="0012326E">
      <w:pPr>
        <w:pStyle w:val="Heading1"/>
        <w:shd w:val="clear" w:color="auto" w:fill="FFFFFF"/>
        <w:spacing w:after="101"/>
        <w:textAlignment w:val="baseline"/>
        <w:rPr>
          <w:rFonts w:eastAsia="Calibri"/>
          <w:b w:val="0"/>
          <w:sz w:val="22"/>
          <w:szCs w:val="22"/>
        </w:rPr>
      </w:pPr>
      <w:proofErr w:type="spellStart"/>
      <w:r w:rsidRPr="002B75DA">
        <w:rPr>
          <w:rFonts w:eastAsiaTheme="minorEastAsia"/>
          <w:b w:val="0"/>
          <w:iCs/>
          <w:sz w:val="22"/>
          <w:szCs w:val="22"/>
        </w:rPr>
        <w:t>Plevin</w:t>
      </w:r>
      <w:proofErr w:type="spellEnd"/>
      <w:r w:rsidRPr="002B75DA">
        <w:rPr>
          <w:rFonts w:eastAsiaTheme="minorEastAsia"/>
          <w:b w:val="0"/>
          <w:iCs/>
          <w:sz w:val="22"/>
          <w:szCs w:val="22"/>
        </w:rPr>
        <w:t xml:space="preserve">, R.J., </w:t>
      </w:r>
      <w:proofErr w:type="spellStart"/>
      <w:r w:rsidRPr="002B75DA">
        <w:rPr>
          <w:rFonts w:eastAsiaTheme="minorEastAsia"/>
          <w:b w:val="0"/>
          <w:iCs/>
          <w:sz w:val="22"/>
          <w:szCs w:val="22"/>
        </w:rPr>
        <w:t>Delucchi</w:t>
      </w:r>
      <w:proofErr w:type="spellEnd"/>
      <w:r w:rsidRPr="002B75DA">
        <w:rPr>
          <w:rFonts w:eastAsiaTheme="minorEastAsia"/>
          <w:b w:val="0"/>
          <w:iCs/>
          <w:sz w:val="22"/>
          <w:szCs w:val="22"/>
        </w:rPr>
        <w:t xml:space="preserve">, </w:t>
      </w:r>
      <w:proofErr w:type="spellStart"/>
      <w:r w:rsidRPr="002B75DA">
        <w:rPr>
          <w:rFonts w:eastAsiaTheme="minorEastAsia"/>
          <w:b w:val="0"/>
          <w:iCs/>
          <w:sz w:val="22"/>
          <w:szCs w:val="22"/>
        </w:rPr>
        <w:t>M.A.,and</w:t>
      </w:r>
      <w:proofErr w:type="spellEnd"/>
      <w:r w:rsidRPr="002B75DA">
        <w:rPr>
          <w:rFonts w:eastAsiaTheme="minorEastAsia"/>
          <w:b w:val="0"/>
          <w:iCs/>
          <w:sz w:val="22"/>
          <w:szCs w:val="22"/>
        </w:rPr>
        <w:t xml:space="preserve"> </w:t>
      </w:r>
      <w:proofErr w:type="spellStart"/>
      <w:r w:rsidRPr="002B75DA">
        <w:rPr>
          <w:rFonts w:eastAsiaTheme="minorEastAsia"/>
          <w:b w:val="0"/>
          <w:iCs/>
          <w:sz w:val="22"/>
          <w:szCs w:val="22"/>
        </w:rPr>
        <w:t>Creutzig</w:t>
      </w:r>
      <w:proofErr w:type="spellEnd"/>
      <w:r w:rsidRPr="002B75DA">
        <w:rPr>
          <w:rFonts w:eastAsiaTheme="minorEastAsia"/>
          <w:b w:val="0"/>
          <w:iCs/>
          <w:sz w:val="22"/>
          <w:szCs w:val="22"/>
        </w:rPr>
        <w:t xml:space="preserve">, F.. 2013. </w:t>
      </w:r>
      <w:r w:rsidRPr="002B75DA">
        <w:rPr>
          <w:rFonts w:eastAsiaTheme="minorEastAsia"/>
          <w:b w:val="0"/>
          <w:sz w:val="22"/>
          <w:szCs w:val="22"/>
        </w:rPr>
        <w:t xml:space="preserve">Using Attributional Life Cycle Assessment to Estimate Climate-Change Mitigation Benefits Misleads Policy Makers. </w:t>
      </w:r>
      <w:r w:rsidRPr="002B75DA">
        <w:rPr>
          <w:rFonts w:eastAsiaTheme="minorEastAsia"/>
          <w:b w:val="0"/>
          <w:i/>
          <w:iCs/>
          <w:sz w:val="22"/>
          <w:szCs w:val="22"/>
        </w:rPr>
        <w:t>Journal of Industrial Ecology</w:t>
      </w:r>
      <w:r w:rsidRPr="002B75DA">
        <w:rPr>
          <w:rFonts w:eastAsiaTheme="minorEastAsia"/>
          <w:b w:val="0"/>
          <w:iCs/>
          <w:sz w:val="22"/>
          <w:szCs w:val="22"/>
        </w:rPr>
        <w:t xml:space="preserve"> 18(1):73-83.</w:t>
      </w:r>
    </w:p>
    <w:p w14:paraId="6E7497F8" w14:textId="7DAFDE24" w:rsidR="00CB551D" w:rsidRPr="002B75DA" w:rsidRDefault="00AB127B" w:rsidP="00CB551D">
      <w:pPr>
        <w:autoSpaceDE w:val="0"/>
        <w:autoSpaceDN w:val="0"/>
        <w:adjustRightInd w:val="0"/>
        <w:spacing w:line="240" w:lineRule="auto"/>
        <w:rPr>
          <w:rFonts w:ascii="Times New Roman" w:hAnsi="Times New Roman" w:cs="Times New Roman"/>
        </w:rPr>
      </w:pPr>
      <w:r w:rsidRPr="002B75DA">
        <w:rPr>
          <w:rFonts w:ascii="Times New Roman" w:hAnsi="Times New Roman" w:cs="Times New Roman"/>
        </w:rPr>
        <w:t xml:space="preserve">Pfeifer, M., Platts, P.J., Burgess, N.D.., </w:t>
      </w:r>
      <w:proofErr w:type="spellStart"/>
      <w:r w:rsidRPr="002B75DA">
        <w:rPr>
          <w:rFonts w:ascii="Times New Roman" w:hAnsi="Times New Roman" w:cs="Times New Roman"/>
        </w:rPr>
        <w:t>Swetnam</w:t>
      </w:r>
      <w:proofErr w:type="spellEnd"/>
      <w:r w:rsidRPr="002B75DA">
        <w:rPr>
          <w:rFonts w:ascii="Times New Roman" w:hAnsi="Times New Roman" w:cs="Times New Roman"/>
        </w:rPr>
        <w:t xml:space="preserve">, R.D., </w:t>
      </w:r>
      <w:proofErr w:type="spellStart"/>
      <w:r w:rsidRPr="002B75DA">
        <w:rPr>
          <w:rFonts w:ascii="Times New Roman" w:hAnsi="Times New Roman" w:cs="Times New Roman"/>
        </w:rPr>
        <w:t>Willcock</w:t>
      </w:r>
      <w:proofErr w:type="spellEnd"/>
      <w:r w:rsidRPr="002B75DA">
        <w:rPr>
          <w:rFonts w:ascii="Times New Roman" w:hAnsi="Times New Roman" w:cs="Times New Roman"/>
        </w:rPr>
        <w:t xml:space="preserve">, S., Lewis, S.L., Marchant, R.. .2012. Land use change and carbon fluxes in East Africa quantified using earth observation data and field measurements. </w:t>
      </w:r>
      <w:r w:rsidRPr="002B75DA">
        <w:rPr>
          <w:rFonts w:ascii="Times New Roman" w:hAnsi="Times New Roman" w:cs="Times New Roman"/>
          <w:iCs/>
        </w:rPr>
        <w:t xml:space="preserve">Environmental Conservation </w:t>
      </w:r>
      <w:r w:rsidRPr="002B75DA">
        <w:rPr>
          <w:rFonts w:ascii="Times New Roman" w:hAnsi="Times New Roman" w:cs="Times New Roman"/>
          <w:bCs/>
        </w:rPr>
        <w:t xml:space="preserve">40 </w:t>
      </w:r>
      <w:r w:rsidRPr="002B75DA">
        <w:rPr>
          <w:rFonts w:ascii="Times New Roman" w:hAnsi="Times New Roman" w:cs="Times New Roman"/>
        </w:rPr>
        <w:t>(3): 241–252. doi:10.1017/S0376892912000379</w:t>
      </w:r>
    </w:p>
    <w:p w14:paraId="523440E4" w14:textId="17A9F4E1" w:rsidR="00CB551D" w:rsidRPr="002B75DA" w:rsidRDefault="00CB551D" w:rsidP="00087A40">
      <w:pPr>
        <w:pStyle w:val="Body"/>
        <w:spacing w:after="0" w:line="240" w:lineRule="auto"/>
        <w:rPr>
          <w:rFonts w:ascii="Times New Roman" w:eastAsia="Times New Roman" w:hAnsi="Times New Roman" w:cs="Times New Roman"/>
        </w:rPr>
      </w:pPr>
      <w:proofErr w:type="spellStart"/>
      <w:r w:rsidRPr="002B75DA">
        <w:rPr>
          <w:rFonts w:ascii="Times New Roman" w:eastAsia="Times New Roman" w:hAnsi="Times New Roman" w:cs="Times New Roman"/>
        </w:rPr>
        <w:t>Rege</w:t>
      </w:r>
      <w:proofErr w:type="spellEnd"/>
      <w:r w:rsidRPr="002B75DA">
        <w:rPr>
          <w:rFonts w:ascii="Times New Roman" w:eastAsia="Times New Roman" w:hAnsi="Times New Roman" w:cs="Times New Roman"/>
        </w:rPr>
        <w:t xml:space="preserve"> J.E.O., </w:t>
      </w:r>
      <w:proofErr w:type="spellStart"/>
      <w:r w:rsidRPr="002B75DA">
        <w:rPr>
          <w:rFonts w:ascii="Times New Roman" w:eastAsia="Times New Roman" w:hAnsi="Times New Roman" w:cs="Times New Roman"/>
        </w:rPr>
        <w:t>Kahi</w:t>
      </w:r>
      <w:proofErr w:type="spellEnd"/>
      <w:r w:rsidRPr="002B75DA">
        <w:rPr>
          <w:rFonts w:ascii="Times New Roman" w:eastAsia="Times New Roman" w:hAnsi="Times New Roman" w:cs="Times New Roman"/>
        </w:rPr>
        <w:t xml:space="preserve"> A.K., </w:t>
      </w:r>
      <w:proofErr w:type="spellStart"/>
      <w:r w:rsidRPr="002B75DA">
        <w:rPr>
          <w:rFonts w:ascii="Times New Roman" w:eastAsia="Times New Roman" w:hAnsi="Times New Roman" w:cs="Times New Roman"/>
        </w:rPr>
        <w:t>Okomo-Adhiambo</w:t>
      </w:r>
      <w:proofErr w:type="spellEnd"/>
      <w:r w:rsidRPr="002B75DA">
        <w:rPr>
          <w:rFonts w:ascii="Times New Roman" w:eastAsia="Times New Roman" w:hAnsi="Times New Roman" w:cs="Times New Roman"/>
        </w:rPr>
        <w:t xml:space="preserve"> M., </w:t>
      </w:r>
      <w:proofErr w:type="spellStart"/>
      <w:r w:rsidRPr="002B75DA">
        <w:rPr>
          <w:rFonts w:ascii="Times New Roman" w:eastAsia="Times New Roman" w:hAnsi="Times New Roman" w:cs="Times New Roman"/>
        </w:rPr>
        <w:t>Mwacharo</w:t>
      </w:r>
      <w:proofErr w:type="spellEnd"/>
      <w:r w:rsidRPr="002B75DA">
        <w:rPr>
          <w:rFonts w:ascii="Times New Roman" w:eastAsia="Times New Roman" w:hAnsi="Times New Roman" w:cs="Times New Roman"/>
        </w:rPr>
        <w:t xml:space="preserve"> J. and </w:t>
      </w:r>
      <w:proofErr w:type="spellStart"/>
      <w:r w:rsidRPr="002B75DA">
        <w:rPr>
          <w:rFonts w:ascii="Times New Roman" w:eastAsia="Times New Roman" w:hAnsi="Times New Roman" w:cs="Times New Roman"/>
        </w:rPr>
        <w:t>Hanotte</w:t>
      </w:r>
      <w:proofErr w:type="spellEnd"/>
      <w:r w:rsidRPr="002B75DA">
        <w:rPr>
          <w:rFonts w:ascii="Times New Roman" w:eastAsia="Times New Roman" w:hAnsi="Times New Roman" w:cs="Times New Roman"/>
        </w:rPr>
        <w:t xml:space="preserve"> O. 2001. Zebu cattle of Kenya: Uses, performance, farmer preferences, measures of genetic diversity and options for improved use. Animal Genetic Resources Research 1. ILRI (International Livestock Research Institute), Nairobi, Kenya. 103 pp. Chapter 2: Zebu cattle breeds of eastern Africa</w:t>
      </w:r>
    </w:p>
    <w:p w14:paraId="3DF7A04F" w14:textId="77777777" w:rsidR="00CB551D" w:rsidRPr="002B75DA" w:rsidRDefault="00CB551D" w:rsidP="00087A40">
      <w:pPr>
        <w:pStyle w:val="Body"/>
        <w:spacing w:after="0" w:line="240" w:lineRule="auto"/>
        <w:rPr>
          <w:rFonts w:ascii="Times New Roman" w:eastAsia="Times New Roman" w:hAnsi="Times New Roman" w:cs="Times New Roman"/>
        </w:rPr>
      </w:pPr>
    </w:p>
    <w:p w14:paraId="59C07A37" w14:textId="2409BD0A" w:rsidR="009471E2" w:rsidRPr="00FD5164" w:rsidRDefault="009471E2" w:rsidP="009471E2">
      <w:pPr>
        <w:spacing w:after="0" w:line="240" w:lineRule="auto"/>
        <w:rPr>
          <w:rFonts w:ascii="Times New Roman" w:eastAsia="Times New Roman" w:hAnsi="Times New Roman" w:cs="Times New Roman"/>
          <w:lang w:eastAsia="en-GB"/>
        </w:rPr>
      </w:pPr>
      <w:r w:rsidRPr="00FD5164">
        <w:rPr>
          <w:rFonts w:ascii="Times New Roman" w:eastAsia="Times New Roman" w:hAnsi="Times New Roman" w:cs="Times New Roman"/>
          <w:lang w:eastAsia="en-GB"/>
        </w:rPr>
        <w:t xml:space="preserve">Robinson, T.P., Thornton P.K., </w:t>
      </w:r>
      <w:proofErr w:type="spellStart"/>
      <w:r w:rsidRPr="00FD5164">
        <w:rPr>
          <w:rFonts w:ascii="Times New Roman" w:eastAsia="Times New Roman" w:hAnsi="Times New Roman" w:cs="Times New Roman"/>
          <w:lang w:eastAsia="en-GB"/>
        </w:rPr>
        <w:t>Franceschini</w:t>
      </w:r>
      <w:proofErr w:type="spellEnd"/>
      <w:r w:rsidRPr="00FD5164">
        <w:rPr>
          <w:rFonts w:ascii="Times New Roman" w:eastAsia="Times New Roman" w:hAnsi="Times New Roman" w:cs="Times New Roman"/>
          <w:lang w:eastAsia="en-GB"/>
        </w:rPr>
        <w:t xml:space="preserve">, G., </w:t>
      </w:r>
      <w:proofErr w:type="spellStart"/>
      <w:r w:rsidRPr="00FD5164">
        <w:rPr>
          <w:rFonts w:ascii="Times New Roman" w:eastAsia="Times New Roman" w:hAnsi="Times New Roman" w:cs="Times New Roman"/>
          <w:lang w:eastAsia="en-GB"/>
        </w:rPr>
        <w:t>Kruska</w:t>
      </w:r>
      <w:proofErr w:type="spellEnd"/>
      <w:r w:rsidRPr="00FD5164">
        <w:rPr>
          <w:rFonts w:ascii="Times New Roman" w:eastAsia="Times New Roman" w:hAnsi="Times New Roman" w:cs="Times New Roman"/>
          <w:lang w:eastAsia="en-GB"/>
        </w:rPr>
        <w:t xml:space="preserve">, R.L., </w:t>
      </w:r>
      <w:proofErr w:type="spellStart"/>
      <w:r w:rsidRPr="00FD5164">
        <w:rPr>
          <w:rFonts w:ascii="Times New Roman" w:eastAsia="Times New Roman" w:hAnsi="Times New Roman" w:cs="Times New Roman"/>
          <w:lang w:eastAsia="en-GB"/>
        </w:rPr>
        <w:t>Chiozza</w:t>
      </w:r>
      <w:proofErr w:type="spellEnd"/>
      <w:r w:rsidRPr="00FD5164">
        <w:rPr>
          <w:rFonts w:ascii="Times New Roman" w:eastAsia="Times New Roman" w:hAnsi="Times New Roman" w:cs="Times New Roman"/>
          <w:lang w:eastAsia="en-GB"/>
        </w:rPr>
        <w:t xml:space="preserve">, F., </w:t>
      </w:r>
      <w:proofErr w:type="spellStart"/>
      <w:r w:rsidRPr="00FD5164">
        <w:rPr>
          <w:rFonts w:ascii="Times New Roman" w:eastAsia="Times New Roman" w:hAnsi="Times New Roman" w:cs="Times New Roman"/>
          <w:lang w:eastAsia="en-GB"/>
        </w:rPr>
        <w:t>Notenb</w:t>
      </w:r>
      <w:r w:rsidR="00FD5164">
        <w:rPr>
          <w:rFonts w:ascii="Times New Roman" w:eastAsia="Times New Roman" w:hAnsi="Times New Roman" w:cs="Times New Roman"/>
          <w:lang w:eastAsia="en-GB"/>
        </w:rPr>
        <w:t>aert</w:t>
      </w:r>
      <w:proofErr w:type="spellEnd"/>
      <w:r w:rsidR="00FD5164">
        <w:rPr>
          <w:rFonts w:ascii="Times New Roman" w:eastAsia="Times New Roman" w:hAnsi="Times New Roman" w:cs="Times New Roman"/>
          <w:lang w:eastAsia="en-GB"/>
        </w:rPr>
        <w:t xml:space="preserve">, A., Cecchi, G., Herrero, </w:t>
      </w:r>
      <w:r w:rsidRPr="00FD5164">
        <w:rPr>
          <w:rFonts w:ascii="Times New Roman" w:eastAsia="Times New Roman" w:hAnsi="Times New Roman" w:cs="Times New Roman"/>
          <w:lang w:eastAsia="en-GB"/>
        </w:rPr>
        <w:t xml:space="preserve">M., </w:t>
      </w:r>
      <w:proofErr w:type="spellStart"/>
      <w:r w:rsidRPr="00FD5164">
        <w:rPr>
          <w:rFonts w:ascii="Times New Roman" w:eastAsia="Times New Roman" w:hAnsi="Times New Roman" w:cs="Times New Roman"/>
          <w:lang w:eastAsia="en-GB"/>
        </w:rPr>
        <w:t>Epprecht</w:t>
      </w:r>
      <w:proofErr w:type="spellEnd"/>
      <w:r w:rsidRPr="00FD5164">
        <w:rPr>
          <w:rFonts w:ascii="Times New Roman" w:eastAsia="Times New Roman" w:hAnsi="Times New Roman" w:cs="Times New Roman"/>
          <w:lang w:eastAsia="en-GB"/>
        </w:rPr>
        <w:t xml:space="preserve">, M., Fritz, S., You, L., </w:t>
      </w:r>
      <w:proofErr w:type="spellStart"/>
      <w:r w:rsidRPr="00FD5164">
        <w:rPr>
          <w:rFonts w:ascii="Times New Roman" w:eastAsia="Times New Roman" w:hAnsi="Times New Roman" w:cs="Times New Roman"/>
          <w:lang w:eastAsia="en-GB"/>
        </w:rPr>
        <w:t>Conchedda</w:t>
      </w:r>
      <w:proofErr w:type="spellEnd"/>
      <w:r w:rsidRPr="00FD5164">
        <w:rPr>
          <w:rFonts w:ascii="Times New Roman" w:eastAsia="Times New Roman" w:hAnsi="Times New Roman" w:cs="Times New Roman"/>
          <w:lang w:eastAsia="en-GB"/>
        </w:rPr>
        <w:t xml:space="preserve">, G. &amp; See, L. 2011. </w:t>
      </w:r>
    </w:p>
    <w:p w14:paraId="16C939D9" w14:textId="53141BA6" w:rsidR="009471E2" w:rsidRPr="00FD5164" w:rsidRDefault="009471E2" w:rsidP="009471E2">
      <w:pPr>
        <w:spacing w:after="0" w:line="240" w:lineRule="auto"/>
        <w:rPr>
          <w:rFonts w:ascii="Times New Roman" w:eastAsia="Times New Roman" w:hAnsi="Times New Roman" w:cs="Times New Roman"/>
          <w:lang w:eastAsia="en-GB"/>
        </w:rPr>
      </w:pPr>
      <w:r w:rsidRPr="00FD5164">
        <w:rPr>
          <w:rFonts w:ascii="Times New Roman" w:eastAsia="Times New Roman" w:hAnsi="Times New Roman" w:cs="Times New Roman"/>
          <w:lang w:eastAsia="en-GB"/>
        </w:rPr>
        <w:t>Glob</w:t>
      </w:r>
      <w:r w:rsidR="00FD5164">
        <w:rPr>
          <w:rFonts w:ascii="Times New Roman" w:eastAsia="Times New Roman" w:hAnsi="Times New Roman" w:cs="Times New Roman"/>
          <w:lang w:eastAsia="en-GB"/>
        </w:rPr>
        <w:t>al livestock production systems.</w:t>
      </w:r>
      <w:r w:rsidR="00FD5164" w:rsidRPr="00FD5164">
        <w:rPr>
          <w:rFonts w:ascii="Times New Roman" w:eastAsia="Times New Roman" w:hAnsi="Times New Roman" w:cs="Times New Roman"/>
          <w:lang w:eastAsia="en-GB"/>
        </w:rPr>
        <w:t xml:space="preserve"> Rome, </w:t>
      </w:r>
      <w:r w:rsidRPr="00FD5164">
        <w:rPr>
          <w:rFonts w:ascii="Times New Roman" w:eastAsia="Times New Roman" w:hAnsi="Times New Roman" w:cs="Times New Roman"/>
          <w:lang w:eastAsia="en-GB"/>
        </w:rPr>
        <w:t>Food and Agriculture Organization of the United Nations (FAO) and Internationa</w:t>
      </w:r>
      <w:r w:rsidR="00FD5164">
        <w:rPr>
          <w:rFonts w:ascii="Times New Roman" w:eastAsia="Times New Roman" w:hAnsi="Times New Roman" w:cs="Times New Roman"/>
          <w:lang w:eastAsia="en-GB"/>
        </w:rPr>
        <w:t xml:space="preserve">l Livestock Research Institute </w:t>
      </w:r>
      <w:r w:rsidRPr="00FD5164">
        <w:rPr>
          <w:rFonts w:ascii="Times New Roman" w:eastAsia="Times New Roman" w:hAnsi="Times New Roman" w:cs="Times New Roman"/>
          <w:lang w:eastAsia="en-GB"/>
        </w:rPr>
        <w:t>(ILRI), 152 pp.</w:t>
      </w:r>
    </w:p>
    <w:p w14:paraId="58A2085F" w14:textId="77777777" w:rsidR="00005355" w:rsidRPr="002B75DA" w:rsidRDefault="00005355" w:rsidP="00087A40">
      <w:pPr>
        <w:pStyle w:val="Body"/>
        <w:spacing w:after="0" w:line="240" w:lineRule="auto"/>
        <w:rPr>
          <w:rFonts w:ascii="Times New Roman" w:eastAsia="Times New Roman" w:hAnsi="Times New Roman" w:cs="Times New Roman"/>
        </w:rPr>
      </w:pPr>
    </w:p>
    <w:p w14:paraId="71CF601B" w14:textId="0321791C" w:rsidR="004E28D6" w:rsidRPr="002B75DA" w:rsidRDefault="005A6304" w:rsidP="00087A40">
      <w:pPr>
        <w:pStyle w:val="Body"/>
        <w:spacing w:after="0" w:line="240" w:lineRule="auto"/>
        <w:rPr>
          <w:rFonts w:ascii="Times New Roman" w:eastAsia="Times New Roman" w:hAnsi="Times New Roman" w:cs="Times New Roman"/>
        </w:rPr>
      </w:pPr>
      <w:proofErr w:type="spellStart"/>
      <w:r w:rsidRPr="002B75DA">
        <w:rPr>
          <w:rFonts w:ascii="Times New Roman" w:eastAsia="Times New Roman" w:hAnsi="Times New Roman" w:cs="Times New Roman"/>
        </w:rPr>
        <w:t>Rubanza</w:t>
      </w:r>
      <w:proofErr w:type="spellEnd"/>
      <w:r w:rsidRPr="002B75DA">
        <w:rPr>
          <w:rFonts w:ascii="Times New Roman" w:eastAsia="Times New Roman" w:hAnsi="Times New Roman" w:cs="Times New Roman"/>
        </w:rPr>
        <w:t xml:space="preserve">, CDK., M. N. Shem, T. Ichinohe, and T. </w:t>
      </w:r>
      <w:proofErr w:type="spellStart"/>
      <w:r w:rsidRPr="002B75DA">
        <w:rPr>
          <w:rFonts w:ascii="Times New Roman" w:eastAsia="Times New Roman" w:hAnsi="Times New Roman" w:cs="Times New Roman"/>
        </w:rPr>
        <w:t>Fujihara</w:t>
      </w:r>
      <w:proofErr w:type="spellEnd"/>
      <w:r w:rsidRPr="002B75DA">
        <w:rPr>
          <w:rFonts w:ascii="Times New Roman" w:eastAsia="Times New Roman" w:hAnsi="Times New Roman" w:cs="Times New Roman"/>
        </w:rPr>
        <w:t xml:space="preserve">. 2006. Biomass Production and Nutritive Potential of Conserved Forages in </w:t>
      </w:r>
      <w:proofErr w:type="spellStart"/>
      <w:r w:rsidRPr="002B75DA">
        <w:rPr>
          <w:rFonts w:ascii="Times New Roman" w:eastAsia="Times New Roman" w:hAnsi="Times New Roman" w:cs="Times New Roman"/>
        </w:rPr>
        <w:t>Silvopastoral</w:t>
      </w:r>
      <w:proofErr w:type="spellEnd"/>
      <w:r w:rsidRPr="002B75DA">
        <w:rPr>
          <w:rFonts w:ascii="Times New Roman" w:eastAsia="Times New Roman" w:hAnsi="Times New Roman" w:cs="Times New Roman"/>
        </w:rPr>
        <w:t xml:space="preserve"> Traditional Fodder Banks (</w:t>
      </w:r>
      <w:proofErr w:type="spellStart"/>
      <w:r w:rsidRPr="002B75DA">
        <w:rPr>
          <w:rFonts w:ascii="Times New Roman" w:eastAsia="Times New Roman" w:hAnsi="Times New Roman" w:cs="Times New Roman"/>
        </w:rPr>
        <w:t>Ngitiri</w:t>
      </w:r>
      <w:proofErr w:type="spellEnd"/>
      <w:r w:rsidRPr="002B75DA">
        <w:rPr>
          <w:rFonts w:ascii="Times New Roman" w:eastAsia="Times New Roman" w:hAnsi="Times New Roman" w:cs="Times New Roman"/>
        </w:rPr>
        <w:t xml:space="preserve">) of </w:t>
      </w:r>
      <w:proofErr w:type="spellStart"/>
      <w:r w:rsidRPr="002B75DA">
        <w:rPr>
          <w:rFonts w:ascii="Times New Roman" w:eastAsia="Times New Roman" w:hAnsi="Times New Roman" w:cs="Times New Roman"/>
        </w:rPr>
        <w:t>Meatu</w:t>
      </w:r>
      <w:proofErr w:type="spellEnd"/>
      <w:r w:rsidRPr="002B75DA">
        <w:rPr>
          <w:rFonts w:ascii="Times New Roman" w:eastAsia="Times New Roman" w:hAnsi="Times New Roman" w:cs="Times New Roman"/>
        </w:rPr>
        <w:t xml:space="preserve"> District of Tanzania. Asian-Aust. J. Anim. </w:t>
      </w:r>
      <w:proofErr w:type="spellStart"/>
      <w:r w:rsidRPr="002B75DA">
        <w:rPr>
          <w:rFonts w:ascii="Times New Roman" w:eastAsia="Times New Roman" w:hAnsi="Times New Roman" w:cs="Times New Roman"/>
        </w:rPr>
        <w:t>Sci.Vol</w:t>
      </w:r>
      <w:proofErr w:type="spellEnd"/>
      <w:r w:rsidRPr="002B75DA">
        <w:rPr>
          <w:rFonts w:ascii="Times New Roman" w:eastAsia="Times New Roman" w:hAnsi="Times New Roman" w:cs="Times New Roman"/>
        </w:rPr>
        <w:t xml:space="preserve">. 19, No. 7 : 978 </w:t>
      </w:r>
      <w:r w:rsidR="004E28D6" w:rsidRPr="002B75DA">
        <w:rPr>
          <w:rFonts w:ascii="Times New Roman" w:eastAsia="Times New Roman" w:hAnsi="Times New Roman" w:cs="Times New Roman"/>
        </w:rPr>
        <w:t>–</w:t>
      </w:r>
      <w:r w:rsidRPr="002B75DA">
        <w:rPr>
          <w:rFonts w:ascii="Times New Roman" w:eastAsia="Times New Roman" w:hAnsi="Times New Roman" w:cs="Times New Roman"/>
        </w:rPr>
        <w:t xml:space="preserve"> 983</w:t>
      </w:r>
    </w:p>
    <w:p w14:paraId="31DDFA34" w14:textId="4B878926" w:rsidR="004E28D6" w:rsidRPr="002B75DA" w:rsidRDefault="004E28D6" w:rsidP="006B62CF">
      <w:pPr>
        <w:pStyle w:val="NormalWeb"/>
        <w:rPr>
          <w:sz w:val="22"/>
          <w:szCs w:val="22"/>
        </w:rPr>
      </w:pPr>
      <w:r w:rsidRPr="002B75DA">
        <w:rPr>
          <w:sz w:val="22"/>
          <w:szCs w:val="22"/>
        </w:rPr>
        <w:t xml:space="preserve">Shem, M.N., </w:t>
      </w:r>
      <w:proofErr w:type="spellStart"/>
      <w:r w:rsidRPr="002B75DA">
        <w:rPr>
          <w:sz w:val="22"/>
          <w:szCs w:val="22"/>
        </w:rPr>
        <w:t>Machibula</w:t>
      </w:r>
      <w:proofErr w:type="spellEnd"/>
      <w:r w:rsidRPr="002B75DA">
        <w:rPr>
          <w:sz w:val="22"/>
          <w:szCs w:val="22"/>
        </w:rPr>
        <w:t xml:space="preserve">, B.P., </w:t>
      </w:r>
      <w:proofErr w:type="spellStart"/>
      <w:r w:rsidRPr="002B75DA">
        <w:rPr>
          <w:sz w:val="22"/>
          <w:szCs w:val="22"/>
        </w:rPr>
        <w:t>Sarwatt</w:t>
      </w:r>
      <w:proofErr w:type="spellEnd"/>
      <w:r w:rsidRPr="002B75DA">
        <w:rPr>
          <w:sz w:val="22"/>
          <w:szCs w:val="22"/>
        </w:rPr>
        <w:t xml:space="preserve">, S.V., T </w:t>
      </w:r>
      <w:proofErr w:type="spellStart"/>
      <w:r w:rsidRPr="002B75DA">
        <w:rPr>
          <w:sz w:val="22"/>
          <w:szCs w:val="22"/>
        </w:rPr>
        <w:t>Fujihara</w:t>
      </w:r>
      <w:proofErr w:type="spellEnd"/>
      <w:r w:rsidRPr="002B75DA">
        <w:rPr>
          <w:sz w:val="22"/>
          <w:szCs w:val="22"/>
        </w:rPr>
        <w:t xml:space="preserve">. 2002. </w:t>
      </w:r>
      <w:proofErr w:type="spellStart"/>
      <w:r w:rsidRPr="002B75DA">
        <w:rPr>
          <w:rStyle w:val="Emphasis"/>
          <w:sz w:val="22"/>
          <w:szCs w:val="22"/>
          <w:lang w:val="en"/>
        </w:rPr>
        <w:t>Gliricidia</w:t>
      </w:r>
      <w:proofErr w:type="spellEnd"/>
      <w:r w:rsidRPr="002B75DA">
        <w:rPr>
          <w:rStyle w:val="Emphasis"/>
          <w:sz w:val="22"/>
          <w:szCs w:val="22"/>
          <w:lang w:val="en"/>
        </w:rPr>
        <w:t xml:space="preserve"> </w:t>
      </w:r>
      <w:proofErr w:type="spellStart"/>
      <w:r w:rsidRPr="002B75DA">
        <w:rPr>
          <w:rStyle w:val="Emphasis"/>
          <w:sz w:val="22"/>
          <w:szCs w:val="22"/>
          <w:lang w:val="en"/>
        </w:rPr>
        <w:t>sepium</w:t>
      </w:r>
      <w:proofErr w:type="spellEnd"/>
      <w:r w:rsidRPr="002B75DA">
        <w:rPr>
          <w:sz w:val="22"/>
          <w:szCs w:val="22"/>
          <w:lang w:val="en"/>
        </w:rPr>
        <w:t xml:space="preserve"> as an alternative protein supplement to cottonseed cake for smallholder dairy cows fed on Napier grass in Tanzania. </w:t>
      </w:r>
      <w:hyperlink r:id="rId19" w:tooltip="Agroforestry Systems" w:history="1">
        <w:r w:rsidRPr="002B75DA">
          <w:rPr>
            <w:rStyle w:val="journaltitle"/>
            <w:color w:val="0000FF"/>
            <w:sz w:val="22"/>
            <w:szCs w:val="22"/>
            <w:u w:val="single"/>
          </w:rPr>
          <w:t>Agroforestry Systems</w:t>
        </w:r>
      </w:hyperlink>
      <w:r w:rsidRPr="002B75DA">
        <w:rPr>
          <w:sz w:val="22"/>
          <w:szCs w:val="22"/>
        </w:rPr>
        <w:t xml:space="preserve"> </w:t>
      </w:r>
      <w:r w:rsidRPr="002B75DA">
        <w:rPr>
          <w:rStyle w:val="articlecitationyear"/>
          <w:sz w:val="22"/>
          <w:szCs w:val="22"/>
        </w:rPr>
        <w:t xml:space="preserve">May 2003, </w:t>
      </w:r>
      <w:r w:rsidRPr="002B75DA">
        <w:rPr>
          <w:rStyle w:val="articlecitationvolume"/>
          <w:sz w:val="22"/>
          <w:szCs w:val="22"/>
        </w:rPr>
        <w:t xml:space="preserve">Volume 58, </w:t>
      </w:r>
      <w:hyperlink r:id="rId20" w:history="1">
        <w:r w:rsidRPr="002B75DA">
          <w:rPr>
            <w:rStyle w:val="Hyperlink"/>
            <w:sz w:val="22"/>
            <w:szCs w:val="22"/>
          </w:rPr>
          <w:t>Issue 1</w:t>
        </w:r>
      </w:hyperlink>
      <w:r w:rsidRPr="002B75DA">
        <w:rPr>
          <w:sz w:val="22"/>
          <w:szCs w:val="22"/>
        </w:rPr>
        <w:t xml:space="preserve">, </w:t>
      </w:r>
      <w:r w:rsidRPr="002B75DA">
        <w:rPr>
          <w:rStyle w:val="articlecitationpages"/>
          <w:sz w:val="22"/>
          <w:szCs w:val="22"/>
        </w:rPr>
        <w:t xml:space="preserve">pp 65–72. </w:t>
      </w:r>
      <w:hyperlink r:id="rId21" w:tgtFrame="_blank" w:history="1">
        <w:r w:rsidRPr="002B75DA">
          <w:rPr>
            <w:rStyle w:val="Hyperlink"/>
            <w:sz w:val="22"/>
            <w:szCs w:val="22"/>
          </w:rPr>
          <w:t>http://dx.doi.org/10.1023/A:1025454425048</w:t>
        </w:r>
      </w:hyperlink>
    </w:p>
    <w:p w14:paraId="6BE713BD" w14:textId="2C5E07A3" w:rsidR="004E28D6" w:rsidRPr="002B75DA" w:rsidRDefault="00E50F9E" w:rsidP="00087A40">
      <w:pPr>
        <w:pStyle w:val="Body"/>
        <w:spacing w:after="0" w:line="240" w:lineRule="auto"/>
        <w:rPr>
          <w:rFonts w:ascii="Times New Roman" w:eastAsia="Times New Roman" w:hAnsi="Times New Roman" w:cs="Times New Roman"/>
        </w:rPr>
      </w:pPr>
      <w:r w:rsidRPr="0050503C">
        <w:rPr>
          <w:rFonts w:ascii="Times New Roman" w:hAnsi="Times New Roman" w:cs="Times New Roman"/>
          <w:lang w:val="nl-NL"/>
          <w:rPrChange w:id="452" w:author="Hawkins, James" w:date="2018-09-14T13:49:00Z">
            <w:rPr>
              <w:rFonts w:ascii="Times New Roman" w:hAnsi="Times New Roman" w:cs="Times New Roman"/>
            </w:rPr>
          </w:rPrChange>
        </w:rPr>
        <w:t xml:space="preserve">Snijders, P. J. M. ; Wouters, B. P. ; Kariuki, J. N., 2011. </w:t>
      </w:r>
      <w:r w:rsidRPr="002B75DA">
        <w:rPr>
          <w:rFonts w:ascii="Times New Roman" w:hAnsi="Times New Roman" w:cs="Times New Roman"/>
        </w:rPr>
        <w:t>Effect of cutting management and nitrogen supply on yield and quality of Napier grass (</w:t>
      </w:r>
      <w:proofErr w:type="spellStart"/>
      <w:r w:rsidRPr="002B75DA">
        <w:rPr>
          <w:rStyle w:val="Emphasis"/>
          <w:rFonts w:ascii="Times New Roman" w:hAnsi="Times New Roman" w:cs="Times New Roman"/>
        </w:rPr>
        <w:t>Pennisetum</w:t>
      </w:r>
      <w:proofErr w:type="spellEnd"/>
      <w:r w:rsidRPr="002B75DA">
        <w:rPr>
          <w:rStyle w:val="Emphasis"/>
          <w:rFonts w:ascii="Times New Roman" w:hAnsi="Times New Roman" w:cs="Times New Roman"/>
        </w:rPr>
        <w:t xml:space="preserve"> purpureum</w:t>
      </w:r>
      <w:r w:rsidRPr="002B75DA">
        <w:rPr>
          <w:rFonts w:ascii="Times New Roman" w:hAnsi="Times New Roman" w:cs="Times New Roman"/>
        </w:rPr>
        <w:t xml:space="preserve">): nitrogen supplied by fertilizer, cattle manure or </w:t>
      </w:r>
      <w:proofErr w:type="spellStart"/>
      <w:r w:rsidRPr="002B75DA">
        <w:rPr>
          <w:rStyle w:val="Emphasis"/>
          <w:rFonts w:ascii="Times New Roman" w:hAnsi="Times New Roman" w:cs="Times New Roman"/>
        </w:rPr>
        <w:t>Desmodium</w:t>
      </w:r>
      <w:proofErr w:type="spellEnd"/>
      <w:r w:rsidRPr="002B75DA">
        <w:rPr>
          <w:rStyle w:val="Emphasis"/>
          <w:rFonts w:ascii="Times New Roman" w:hAnsi="Times New Roman" w:cs="Times New Roman"/>
        </w:rPr>
        <w:t xml:space="preserve"> </w:t>
      </w:r>
      <w:proofErr w:type="spellStart"/>
      <w:r w:rsidRPr="002B75DA">
        <w:rPr>
          <w:rStyle w:val="Emphasis"/>
          <w:rFonts w:ascii="Times New Roman" w:hAnsi="Times New Roman" w:cs="Times New Roman"/>
        </w:rPr>
        <w:t>intortum</w:t>
      </w:r>
      <w:proofErr w:type="spellEnd"/>
      <w:r w:rsidRPr="002B75DA">
        <w:rPr>
          <w:rFonts w:ascii="Times New Roman" w:hAnsi="Times New Roman" w:cs="Times New Roman"/>
        </w:rPr>
        <w:t>. Wageningen UR Livestock Research (544): 98 p.</w:t>
      </w:r>
    </w:p>
    <w:p w14:paraId="15D96E5A" w14:textId="77777777" w:rsidR="005A6304" w:rsidRPr="002B75DA" w:rsidRDefault="005A6304" w:rsidP="00087A40">
      <w:pPr>
        <w:pStyle w:val="Body"/>
        <w:spacing w:after="0" w:line="240" w:lineRule="auto"/>
        <w:rPr>
          <w:rFonts w:ascii="Times New Roman" w:hAnsi="Times New Roman" w:cs="Times New Roman"/>
        </w:rPr>
      </w:pPr>
    </w:p>
    <w:p w14:paraId="154B0037" w14:textId="77777777" w:rsidR="00B9034E" w:rsidRPr="002B75DA" w:rsidRDefault="00B9034E" w:rsidP="00087A40">
      <w:pPr>
        <w:pStyle w:val="Body"/>
        <w:spacing w:after="0" w:line="240" w:lineRule="auto"/>
        <w:rPr>
          <w:rFonts w:ascii="Times New Roman" w:hAnsi="Times New Roman" w:cs="Times New Roman"/>
        </w:rPr>
      </w:pPr>
      <w:proofErr w:type="spellStart"/>
      <w:r w:rsidRPr="002B75DA">
        <w:rPr>
          <w:rFonts w:ascii="Times New Roman" w:hAnsi="Times New Roman" w:cs="Times New Roman"/>
        </w:rPr>
        <w:t>Shikuku</w:t>
      </w:r>
      <w:proofErr w:type="spellEnd"/>
      <w:r w:rsidRPr="002B75DA">
        <w:rPr>
          <w:rFonts w:ascii="Times New Roman" w:hAnsi="Times New Roman" w:cs="Times New Roman"/>
        </w:rPr>
        <w:t xml:space="preserve">, K.M., </w:t>
      </w:r>
      <w:proofErr w:type="spellStart"/>
      <w:r w:rsidRPr="002B75DA">
        <w:rPr>
          <w:rFonts w:ascii="Times New Roman" w:hAnsi="Times New Roman" w:cs="Times New Roman"/>
        </w:rPr>
        <w:t>Validivia</w:t>
      </w:r>
      <w:proofErr w:type="spellEnd"/>
      <w:r w:rsidRPr="002B75DA">
        <w:rPr>
          <w:rFonts w:ascii="Times New Roman" w:hAnsi="Times New Roman" w:cs="Times New Roman"/>
        </w:rPr>
        <w:t xml:space="preserve">, R.O., Paul. B.,K., </w:t>
      </w:r>
      <w:proofErr w:type="spellStart"/>
      <w:r w:rsidRPr="002B75DA">
        <w:rPr>
          <w:rFonts w:ascii="Times New Roman" w:hAnsi="Times New Roman" w:cs="Times New Roman"/>
        </w:rPr>
        <w:t>Mwongera</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Winowiecki</w:t>
      </w:r>
      <w:proofErr w:type="spellEnd"/>
      <w:r w:rsidRPr="002B75DA">
        <w:rPr>
          <w:rFonts w:ascii="Times New Roman" w:hAnsi="Times New Roman" w:cs="Times New Roman"/>
        </w:rPr>
        <w:t xml:space="preserve">, L., </w:t>
      </w:r>
      <w:proofErr w:type="spellStart"/>
      <w:r w:rsidRPr="002B75DA">
        <w:rPr>
          <w:rFonts w:ascii="Times New Roman" w:hAnsi="Times New Roman" w:cs="Times New Roman"/>
        </w:rPr>
        <w:t>Laderach</w:t>
      </w:r>
      <w:proofErr w:type="spellEnd"/>
      <w:r w:rsidRPr="002B75DA">
        <w:rPr>
          <w:rFonts w:ascii="Times New Roman" w:hAnsi="Times New Roman" w:cs="Times New Roman"/>
        </w:rPr>
        <w:t xml:space="preserve">, P., Herrero, M., Silvestri, S.. 2017. Prioritizing climate-smart livestock technologies in rural Tanzania: A minimum data approach. Agricultural Systems 151: 204-216. </w:t>
      </w:r>
    </w:p>
    <w:p w14:paraId="211B4344" w14:textId="77777777" w:rsidR="00E605AD" w:rsidRPr="002B75DA" w:rsidRDefault="00E605AD" w:rsidP="00087A40">
      <w:pPr>
        <w:pStyle w:val="Body"/>
        <w:spacing w:after="0" w:line="240" w:lineRule="auto"/>
        <w:rPr>
          <w:rFonts w:ascii="Times New Roman" w:hAnsi="Times New Roman" w:cs="Times New Roman"/>
        </w:rPr>
      </w:pPr>
    </w:p>
    <w:p w14:paraId="2DF05541" w14:textId="4DFC678D" w:rsidR="00E605AD" w:rsidRPr="002B75DA" w:rsidRDefault="00E605AD" w:rsidP="00087A40">
      <w:pPr>
        <w:pStyle w:val="Body"/>
        <w:spacing w:after="0" w:line="240" w:lineRule="auto"/>
        <w:rPr>
          <w:rFonts w:ascii="Times New Roman" w:hAnsi="Times New Roman" w:cs="Times New Roman"/>
        </w:rPr>
      </w:pPr>
      <w:r w:rsidRPr="002B75DA">
        <w:rPr>
          <w:rFonts w:ascii="Times New Roman" w:hAnsi="Times New Roman" w:cs="Times New Roman"/>
        </w:rPr>
        <w:t>Tanzania FREL (Forest Reference Emission Level). 2016. Tanzania’s Forest Reference Emission Level Submission to the United Nations Framework Convention on Climate Change. United Republic of Tanzania.</w:t>
      </w:r>
    </w:p>
    <w:p w14:paraId="3DFA22CF" w14:textId="77777777" w:rsidR="008C3E9F" w:rsidRPr="002B75DA" w:rsidRDefault="008C3E9F" w:rsidP="00087A40">
      <w:pPr>
        <w:pStyle w:val="Body"/>
        <w:spacing w:after="0" w:line="240" w:lineRule="auto"/>
        <w:rPr>
          <w:rFonts w:ascii="Times New Roman" w:hAnsi="Times New Roman" w:cs="Times New Roman"/>
        </w:rPr>
      </w:pPr>
    </w:p>
    <w:p w14:paraId="420D06DA" w14:textId="6EDA589C" w:rsidR="008C3E9F" w:rsidRPr="002B75DA" w:rsidRDefault="008C3E9F" w:rsidP="00087A40">
      <w:pPr>
        <w:spacing w:line="240" w:lineRule="auto"/>
        <w:rPr>
          <w:rFonts w:ascii="Times New Roman" w:eastAsia="Times New Roman" w:hAnsi="Times New Roman" w:cs="Times New Roman"/>
          <w:lang w:eastAsia="en-GB"/>
        </w:rPr>
      </w:pPr>
      <w:r w:rsidRPr="002B75DA">
        <w:rPr>
          <w:rFonts w:ascii="Times New Roman" w:eastAsia="Times New Roman" w:hAnsi="Times New Roman" w:cs="Times New Roman"/>
          <w:color w:val="000000"/>
          <w:lang w:eastAsia="en-GB"/>
        </w:rPr>
        <w:t xml:space="preserve">Thornton, P., Herrero, M., Freeman, A., </w:t>
      </w:r>
      <w:proofErr w:type="spellStart"/>
      <w:r w:rsidRPr="002B75DA">
        <w:rPr>
          <w:rFonts w:ascii="Times New Roman" w:eastAsia="Times New Roman" w:hAnsi="Times New Roman" w:cs="Times New Roman"/>
          <w:color w:val="000000"/>
          <w:lang w:eastAsia="en-GB"/>
        </w:rPr>
        <w:t>Mwai</w:t>
      </w:r>
      <w:proofErr w:type="spellEnd"/>
      <w:r w:rsidRPr="002B75DA">
        <w:rPr>
          <w:rFonts w:ascii="Times New Roman" w:eastAsia="Times New Roman" w:hAnsi="Times New Roman" w:cs="Times New Roman"/>
          <w:color w:val="000000"/>
          <w:lang w:eastAsia="en-GB"/>
        </w:rPr>
        <w:t xml:space="preserve">, O., </w:t>
      </w:r>
      <w:proofErr w:type="spellStart"/>
      <w:r w:rsidRPr="002B75DA">
        <w:rPr>
          <w:rFonts w:ascii="Times New Roman" w:eastAsia="Times New Roman" w:hAnsi="Times New Roman" w:cs="Times New Roman"/>
          <w:color w:val="000000"/>
          <w:lang w:eastAsia="en-GB"/>
        </w:rPr>
        <w:t>Rege</w:t>
      </w:r>
      <w:proofErr w:type="spellEnd"/>
      <w:r w:rsidRPr="002B75DA">
        <w:rPr>
          <w:rFonts w:ascii="Times New Roman" w:eastAsia="Times New Roman" w:hAnsi="Times New Roman" w:cs="Times New Roman"/>
          <w:color w:val="000000"/>
          <w:lang w:eastAsia="en-GB"/>
        </w:rPr>
        <w:t>, E., Jones, P., McDermott, J., 2007.</w:t>
      </w:r>
      <w:r w:rsidRPr="002B75DA">
        <w:rPr>
          <w:rFonts w:ascii="Times New Roman" w:eastAsia="Times New Roman" w:hAnsi="Times New Roman" w:cs="Times New Roman"/>
          <w:lang w:eastAsia="en-GB"/>
        </w:rPr>
        <w:t>Vulnerability, Climate change and Livestock – Research Opportunities and Challenges for Poverty.</w:t>
      </w:r>
    </w:p>
    <w:p w14:paraId="7953FAAB" w14:textId="3F1BBBDC" w:rsidR="000C1C4F" w:rsidRPr="002B75DA" w:rsidRDefault="008C3E9F" w:rsidP="00087A40">
      <w:pPr>
        <w:shd w:val="clear" w:color="auto" w:fill="FFFFFF" w:themeFill="background1"/>
        <w:spacing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Tubiello</w:t>
      </w:r>
      <w:proofErr w:type="spellEnd"/>
      <w:r w:rsidRPr="002B75DA">
        <w:rPr>
          <w:rFonts w:ascii="Times New Roman" w:eastAsia="Times New Roman" w:hAnsi="Times New Roman" w:cs="Times New Roman"/>
          <w:lang w:eastAsia="en-GB"/>
        </w:rPr>
        <w:t xml:space="preserve">, F.N., </w:t>
      </w:r>
      <w:proofErr w:type="spellStart"/>
      <w:r w:rsidRPr="002B75DA">
        <w:rPr>
          <w:rFonts w:ascii="Times New Roman" w:eastAsia="Times New Roman" w:hAnsi="Times New Roman" w:cs="Times New Roman"/>
          <w:lang w:eastAsia="en-GB"/>
        </w:rPr>
        <w:t>Soussana</w:t>
      </w:r>
      <w:proofErr w:type="spellEnd"/>
      <w:r w:rsidRPr="002B75DA">
        <w:rPr>
          <w:rFonts w:ascii="Times New Roman" w:eastAsia="Times New Roman" w:hAnsi="Times New Roman" w:cs="Times New Roman"/>
          <w:lang w:eastAsia="en-GB"/>
        </w:rPr>
        <w:t>, J.F., Howden, S.M., 2007. Crop and pasture response to climate change. Proc. Nat</w:t>
      </w:r>
      <w:r w:rsidR="00444FE3" w:rsidRPr="002B75DA">
        <w:rPr>
          <w:rFonts w:ascii="Times New Roman" w:eastAsia="Times New Roman" w:hAnsi="Times New Roman" w:cs="Times New Roman"/>
          <w:lang w:eastAsia="en-GB"/>
        </w:rPr>
        <w:t>l. Acad. Sci. 104, 19686-19690.</w:t>
      </w:r>
    </w:p>
    <w:p w14:paraId="559BC10B" w14:textId="288605FE" w:rsidR="00430F68" w:rsidRPr="002B75DA" w:rsidRDefault="00AB127B" w:rsidP="00087A40">
      <w:pPr>
        <w:spacing w:line="240" w:lineRule="auto"/>
        <w:rPr>
          <w:rFonts w:ascii="Times New Roman" w:hAnsi="Times New Roman" w:cs="Times New Roman"/>
          <w:color w:val="0000FF"/>
          <w:u w:val="single"/>
        </w:rPr>
      </w:pPr>
      <w:proofErr w:type="spellStart"/>
      <w:r w:rsidRPr="002B75DA">
        <w:rPr>
          <w:rFonts w:ascii="Times New Roman" w:hAnsi="Times New Roman" w:cs="Times New Roman"/>
        </w:rPr>
        <w:t>M.T.vanWijk</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M.C.Rufino</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D.Enahoro</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D.Parsons</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S.Silvestri</w:t>
      </w:r>
      <w:proofErr w:type="spellEnd"/>
      <w:r w:rsidRPr="002B75DA">
        <w:rPr>
          <w:rFonts w:ascii="Times New Roman" w:hAnsi="Times New Roman" w:cs="Times New Roman"/>
        </w:rPr>
        <w:t xml:space="preserve"> , R.O. Valdivia, </w:t>
      </w:r>
      <w:proofErr w:type="spellStart"/>
      <w:r w:rsidRPr="002B75DA">
        <w:rPr>
          <w:rFonts w:ascii="Times New Roman" w:hAnsi="Times New Roman" w:cs="Times New Roman"/>
        </w:rPr>
        <w:t>M.Herrero</w:t>
      </w:r>
      <w:proofErr w:type="spellEnd"/>
      <w:r w:rsidRPr="002B75DA">
        <w:rPr>
          <w:rFonts w:ascii="Times New Roman" w:hAnsi="Times New Roman" w:cs="Times New Roman"/>
        </w:rPr>
        <w:t xml:space="preserve">. 2014. Farm household models to analyse food security in a changing climate: A review. Global Food Security </w:t>
      </w:r>
      <w:hyperlink r:id="rId22" w:history="1">
        <w:r w:rsidR="004F60E4" w:rsidRPr="002B75DA">
          <w:rPr>
            <w:rStyle w:val="Hyperlink"/>
            <w:rFonts w:ascii="Times New Roman" w:hAnsi="Times New Roman" w:cs="Times New Roman"/>
          </w:rPr>
          <w:t>http://dx.doi.org/10.1016/j.gfs.2014.05.001i</w:t>
        </w:r>
      </w:hyperlink>
    </w:p>
    <w:p w14:paraId="062F8D18" w14:textId="0FABC4A9" w:rsidR="004F60E4" w:rsidRPr="002B75DA" w:rsidRDefault="00DD0449" w:rsidP="00087A40">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Valentinov</w:t>
      </w:r>
      <w:proofErr w:type="spellEnd"/>
      <w:r w:rsidRPr="002B75DA">
        <w:rPr>
          <w:rFonts w:ascii="Times New Roman" w:eastAsia="Times New Roman" w:hAnsi="Times New Roman" w:cs="Times New Roman"/>
          <w:lang w:val="en-US"/>
        </w:rPr>
        <w:t xml:space="preserve">, V., &amp; </w:t>
      </w:r>
      <w:proofErr w:type="spellStart"/>
      <w:r w:rsidRPr="002B75DA">
        <w:rPr>
          <w:rFonts w:ascii="Times New Roman" w:eastAsia="Times New Roman" w:hAnsi="Times New Roman" w:cs="Times New Roman"/>
          <w:lang w:val="en-US"/>
        </w:rPr>
        <w:t>Tortia</w:t>
      </w:r>
      <w:proofErr w:type="spellEnd"/>
      <w:r w:rsidRPr="002B75DA">
        <w:rPr>
          <w:rFonts w:ascii="Times New Roman" w:eastAsia="Times New Roman" w:hAnsi="Times New Roman" w:cs="Times New Roman"/>
          <w:lang w:val="en-US"/>
        </w:rPr>
        <w:t>, E.. 2012</w:t>
      </w:r>
      <w:r w:rsidR="004F60E4" w:rsidRPr="002B75DA">
        <w:rPr>
          <w:rFonts w:ascii="Times New Roman" w:eastAsia="Times New Roman" w:hAnsi="Times New Roman" w:cs="Times New Roman"/>
          <w:lang w:val="en-US"/>
        </w:rPr>
        <w:t>. Promoting the understanding of agricultural cooperative</w:t>
      </w:r>
      <w:r w:rsidRPr="002B75DA">
        <w:rPr>
          <w:rFonts w:ascii="Times New Roman" w:eastAsia="Times New Roman" w:hAnsi="Times New Roman" w:cs="Times New Roman"/>
          <w:lang w:val="en-US"/>
        </w:rPr>
        <w:t xml:space="preserve">s for a better world. European </w:t>
      </w:r>
      <w:r w:rsidR="004F60E4" w:rsidRPr="002B75DA">
        <w:rPr>
          <w:rFonts w:ascii="Times New Roman" w:eastAsia="Times New Roman" w:hAnsi="Times New Roman" w:cs="Times New Roman"/>
          <w:lang w:val="en-US"/>
        </w:rPr>
        <w:t>Research Institute on Cooperative and Social Enterprises (EURICSE), Conference Proceedings, Venice, Italy</w:t>
      </w:r>
    </w:p>
    <w:p w14:paraId="54491EFC" w14:textId="77777777" w:rsidR="004F60E4" w:rsidRPr="002B75DA" w:rsidRDefault="004F60E4" w:rsidP="00087A40">
      <w:pPr>
        <w:spacing w:after="0" w:line="240" w:lineRule="auto"/>
        <w:rPr>
          <w:rFonts w:ascii="Times New Roman" w:eastAsia="Times New Roman" w:hAnsi="Times New Roman" w:cs="Times New Roman"/>
          <w:lang w:val="en-US"/>
        </w:rPr>
      </w:pPr>
    </w:p>
    <w:p w14:paraId="64695E20" w14:textId="77777777" w:rsidR="00087A40" w:rsidRPr="002B75DA" w:rsidRDefault="002621A4"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lang w:val="de-DE"/>
        </w:rPr>
        <w:t xml:space="preserve">Valin, H.,  Havlik, P., ,Mosnier, A.,  Herrero, M., Schmid, E., and M, Obersteiner. </w:t>
      </w:r>
      <w:r w:rsidRPr="002B75DA">
        <w:rPr>
          <w:rFonts w:ascii="Times New Roman" w:eastAsia="Times New Roman" w:hAnsi="Times New Roman" w:cs="Times New Roman"/>
        </w:rPr>
        <w:t>2013. Agricultural productivity and greenhouse gas emissions: trade-offs or synergies between mitigation and food security? Environmental Research Letters 8: 035019</w:t>
      </w:r>
    </w:p>
    <w:p w14:paraId="75BF7169" w14:textId="4463F36B" w:rsidR="008E715D" w:rsidRPr="00C81F4C" w:rsidRDefault="008E715D" w:rsidP="00087A40">
      <w:pPr>
        <w:spacing w:line="240" w:lineRule="auto"/>
        <w:rPr>
          <w:rFonts w:ascii="Times New Roman" w:eastAsia="Times New Roman" w:hAnsi="Times New Roman" w:cs="Times New Roman"/>
          <w:rPrChange w:id="453" w:author="Rufino, Mariana" w:date="2018-07-26T06:39:00Z">
            <w:rPr>
              <w:rFonts w:ascii="Times New Roman" w:eastAsia="Times New Roman" w:hAnsi="Times New Roman" w:cs="Times New Roman"/>
              <w:lang w:val="de-DE"/>
            </w:rPr>
          </w:rPrChange>
        </w:rPr>
      </w:pPr>
      <w:proofErr w:type="spellStart"/>
      <w:r w:rsidRPr="00C81F4C">
        <w:rPr>
          <w:rFonts w:ascii="Times New Roman" w:eastAsia="Times New Roman" w:hAnsi="Times New Roman" w:cs="Times New Roman"/>
          <w:rPrChange w:id="454" w:author="Rufino, Mariana" w:date="2018-07-26T06:39:00Z">
            <w:rPr>
              <w:rFonts w:ascii="Times New Roman" w:eastAsia="Times New Roman" w:hAnsi="Times New Roman" w:cs="Times New Roman"/>
              <w:lang w:val="de-DE"/>
            </w:rPr>
          </w:rPrChange>
        </w:rPr>
        <w:t>Weisel</w:t>
      </w:r>
      <w:proofErr w:type="spellEnd"/>
      <w:r w:rsidRPr="00C81F4C">
        <w:rPr>
          <w:rFonts w:ascii="Times New Roman" w:eastAsia="Times New Roman" w:hAnsi="Times New Roman" w:cs="Times New Roman"/>
          <w:rPrChange w:id="455" w:author="Rufino, Mariana" w:date="2018-07-26T06:39:00Z">
            <w:rPr>
              <w:rFonts w:ascii="Times New Roman" w:eastAsia="Times New Roman" w:hAnsi="Times New Roman" w:cs="Times New Roman"/>
              <w:lang w:val="de-DE"/>
            </w:rPr>
          </w:rPrChange>
        </w:rPr>
        <w:t xml:space="preserve"> and </w:t>
      </w:r>
      <w:proofErr w:type="spellStart"/>
      <w:r w:rsidRPr="00C81F4C">
        <w:rPr>
          <w:rFonts w:ascii="Times New Roman" w:eastAsia="Times New Roman" w:hAnsi="Times New Roman" w:cs="Times New Roman"/>
          <w:rPrChange w:id="456" w:author="Rufino, Mariana" w:date="2018-07-26T06:39:00Z">
            <w:rPr>
              <w:rFonts w:ascii="Times New Roman" w:eastAsia="Times New Roman" w:hAnsi="Times New Roman" w:cs="Times New Roman"/>
              <w:lang w:val="de-DE"/>
            </w:rPr>
          </w:rPrChange>
        </w:rPr>
        <w:t>Dop</w:t>
      </w:r>
      <w:proofErr w:type="spellEnd"/>
      <w:r w:rsidRPr="00C81F4C">
        <w:rPr>
          <w:rFonts w:ascii="Times New Roman" w:eastAsia="Times New Roman" w:hAnsi="Times New Roman" w:cs="Times New Roman"/>
          <w:rPrChange w:id="457" w:author="Rufino, Mariana" w:date="2018-07-26T06:39:00Z">
            <w:rPr>
              <w:rFonts w:ascii="Times New Roman" w:eastAsia="Times New Roman" w:hAnsi="Times New Roman" w:cs="Times New Roman"/>
              <w:lang w:val="de-DE"/>
            </w:rPr>
          </w:rPrChange>
        </w:rPr>
        <w:t>. http://journals.sagepub.com/doi/pdf/10.1177/15648265120333S203</w:t>
      </w:r>
    </w:p>
    <w:p w14:paraId="1096D731" w14:textId="19928084" w:rsidR="002621A4" w:rsidRPr="002B75DA" w:rsidRDefault="001B7267" w:rsidP="00087A40">
      <w:pPr>
        <w:spacing w:after="0" w:line="240" w:lineRule="auto"/>
        <w:rPr>
          <w:rFonts w:ascii="Times New Roman" w:eastAsia="Times New Roman" w:hAnsi="Times New Roman" w:cs="Times New Roman"/>
          <w:lang w:val="en-US"/>
        </w:rPr>
      </w:pPr>
      <w:r w:rsidRPr="00D06897">
        <w:rPr>
          <w:rFonts w:ascii="Times New Roman" w:eastAsia="Times New Roman" w:hAnsi="Times New Roman" w:cs="Times New Roman"/>
          <w:lang w:val="de-DE"/>
        </w:rPr>
        <w:t xml:space="preserve">Willcock, S., </w:t>
      </w:r>
      <w:r w:rsidR="00087A40" w:rsidRPr="00D06897">
        <w:rPr>
          <w:rFonts w:ascii="Times New Roman" w:eastAsia="Times New Roman" w:hAnsi="Times New Roman" w:cs="Times New Roman"/>
          <w:lang w:val="de-DE"/>
        </w:rPr>
        <w:t>Oliver L. Phillips, Philip J. Platts, Andrew Balmford, Neil D. Burgess</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,Jon C. Lovett, Antje Ahrends, Julian Bayliss, Nike Doggart, Kathryn Doody, Eibleis Fanning</w:t>
      </w:r>
      <w:r w:rsidRPr="00D06897">
        <w:rPr>
          <w:rFonts w:ascii="Times New Roman" w:eastAsia="Times New Roman" w:hAnsi="Times New Roman" w:cs="Times New Roman"/>
          <w:lang w:val="de-DE"/>
        </w:rPr>
        <w:t>, Jonathan Green</w:t>
      </w:r>
      <w:r w:rsidR="00087A40" w:rsidRPr="00D06897">
        <w:rPr>
          <w:rFonts w:ascii="Times New Roman" w:eastAsia="Times New Roman" w:hAnsi="Times New Roman" w:cs="Times New Roman"/>
          <w:lang w:val="de-DE"/>
        </w:rPr>
        <w:t>, Jaclyn Hall, Kim L. Howell, Rob Marchant, Andrew R. Marshall</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 xml:space="preserve">Boniface Mbilinyi, Pantaleon K. T. Munishi, Nisha Owen, Ruth D. Swetnam, Elmer J. Topp-Jorgensen, Simon L. Lewis. </w:t>
      </w:r>
      <w:r w:rsidR="00087A40" w:rsidRPr="002B75DA">
        <w:rPr>
          <w:rFonts w:ascii="Times New Roman" w:eastAsia="Times New Roman" w:hAnsi="Times New Roman" w:cs="Times New Roman"/>
          <w:lang w:val="en-US"/>
        </w:rPr>
        <w:t>2012. Towards Regional, Error-Bounded Landscape Carbon</w:t>
      </w:r>
      <w:r w:rsidRPr="002B75DA">
        <w:rPr>
          <w:rFonts w:ascii="Times New Roman" w:eastAsia="Times New Roman" w:hAnsi="Times New Roman" w:cs="Times New Roman"/>
          <w:lang w:val="en-US"/>
        </w:rPr>
        <w:t xml:space="preserve"> </w:t>
      </w:r>
      <w:r w:rsidR="00087A40" w:rsidRPr="002B75DA">
        <w:rPr>
          <w:rFonts w:ascii="Times New Roman" w:eastAsia="Times New Roman" w:hAnsi="Times New Roman" w:cs="Times New Roman"/>
          <w:lang w:val="en-US"/>
        </w:rPr>
        <w:t>Storage Estimates for Data-Deficient Areas of the World. P</w:t>
      </w:r>
      <w:proofErr w:type="spellStart"/>
      <w:r w:rsidR="00087A40" w:rsidRPr="002B75DA">
        <w:rPr>
          <w:rFonts w:ascii="Times New Roman" w:hAnsi="Times New Roman" w:cs="Times New Roman"/>
        </w:rPr>
        <w:t>LoS</w:t>
      </w:r>
      <w:proofErr w:type="spellEnd"/>
      <w:r w:rsidR="00087A40" w:rsidRPr="002B75DA">
        <w:rPr>
          <w:rFonts w:ascii="Times New Roman" w:hAnsi="Times New Roman" w:cs="Times New Roman"/>
        </w:rPr>
        <w:t xml:space="preserve"> ONE 7(9): e44795. doi:10.1371/journal.pone.0044795</w:t>
      </w:r>
    </w:p>
    <w:p w14:paraId="522C85DA" w14:textId="77777777" w:rsidR="00087A40" w:rsidRPr="002B75DA" w:rsidRDefault="00087A40" w:rsidP="00087A40">
      <w:pPr>
        <w:spacing w:after="0" w:line="240" w:lineRule="auto"/>
        <w:rPr>
          <w:rFonts w:ascii="Times New Roman" w:eastAsia="Times New Roman" w:hAnsi="Times New Roman" w:cs="Times New Roman"/>
          <w:lang w:val="en-US"/>
        </w:rPr>
      </w:pPr>
    </w:p>
    <w:p w14:paraId="388433F2" w14:textId="7D21DBF2" w:rsidR="00F54C61" w:rsidRPr="002B75DA" w:rsidRDefault="00B9034E" w:rsidP="00087A40">
      <w:pPr>
        <w:pStyle w:val="Body"/>
        <w:spacing w:line="240" w:lineRule="auto"/>
        <w:rPr>
          <w:rFonts w:ascii="Times New Roman" w:hAnsi="Times New Roman" w:cs="Times New Roman"/>
        </w:rPr>
      </w:pPr>
      <w:proofErr w:type="spellStart"/>
      <w:r w:rsidRPr="002B75DA">
        <w:rPr>
          <w:rFonts w:ascii="Times New Roman" w:hAnsi="Times New Roman" w:cs="Times New Roman"/>
        </w:rPr>
        <w:t>Weiler</w:t>
      </w:r>
      <w:proofErr w:type="spellEnd"/>
      <w:r w:rsidRPr="002B75DA">
        <w:rPr>
          <w:rFonts w:ascii="Times New Roman" w:hAnsi="Times New Roman" w:cs="Times New Roman"/>
        </w:rPr>
        <w:t xml:space="preserve">, V.,  Henk MJ Udo, </w:t>
      </w:r>
      <w:proofErr w:type="spellStart"/>
      <w:r w:rsidRPr="002B75DA">
        <w:rPr>
          <w:rFonts w:ascii="Times New Roman" w:hAnsi="Times New Roman" w:cs="Times New Roman"/>
        </w:rPr>
        <w:t>Viets</w:t>
      </w:r>
      <w:proofErr w:type="spellEnd"/>
      <w:r w:rsidRPr="002B75DA">
        <w:rPr>
          <w:rFonts w:ascii="Times New Roman" w:hAnsi="Times New Roman" w:cs="Times New Roman"/>
        </w:rPr>
        <w:t>, T.,  Crane, T.A., De Boer, I.JM.. 2014. Handling multi-functionality of livestock in a life cycle assessment: the case of smallholder dairying in Kenya. Current Opinion in Envir</w:t>
      </w:r>
      <w:r w:rsidR="008C3E9F" w:rsidRPr="002B75DA">
        <w:rPr>
          <w:rFonts w:ascii="Times New Roman" w:hAnsi="Times New Roman" w:cs="Times New Roman"/>
        </w:rPr>
        <w:t>onmental Sustainability 8:29–38</w:t>
      </w:r>
    </w:p>
    <w:p w14:paraId="1615D2F4" w14:textId="77777777" w:rsidR="00DD1186" w:rsidRPr="002B75DA" w:rsidRDefault="00DD1186" w:rsidP="00E97EA8">
      <w:pPr>
        <w:rPr>
          <w:rFonts w:ascii="Times New Roman" w:hAnsi="Times New Roman" w:cs="Times New Roman"/>
          <w:b/>
        </w:rPr>
      </w:pPr>
    </w:p>
    <w:p w14:paraId="31985476" w14:textId="77777777" w:rsidR="00DD1186" w:rsidRDefault="00DD1186" w:rsidP="00E97EA8">
      <w:pPr>
        <w:rPr>
          <w:rFonts w:ascii="Times New Roman" w:hAnsi="Times New Roman" w:cs="Times New Roman"/>
          <w:b/>
          <w:sz w:val="24"/>
          <w:szCs w:val="24"/>
        </w:rPr>
      </w:pPr>
    </w:p>
    <w:p w14:paraId="28CEE582" w14:textId="2219BE57" w:rsidR="00F54C61" w:rsidRPr="00B827AC" w:rsidRDefault="00F54C61"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A – </w:t>
      </w:r>
      <w:r w:rsidR="00A171CC">
        <w:rPr>
          <w:rFonts w:ascii="Times New Roman" w:hAnsi="Times New Roman" w:cs="Times New Roman"/>
          <w:b/>
          <w:sz w:val="24"/>
          <w:szCs w:val="24"/>
        </w:rPr>
        <w:t>Household labour availability and requirements</w:t>
      </w:r>
    </w:p>
    <w:p w14:paraId="0762A3B2" w14:textId="73E3693F" w:rsidR="009154A2" w:rsidRPr="009154A2" w:rsidRDefault="009154A2" w:rsidP="00E97EA8">
      <w:pPr>
        <w:rPr>
          <w:rFonts w:ascii="Times New Roman" w:hAnsi="Times New Roman" w:cs="Times New Roman"/>
          <w:u w:val="single"/>
        </w:rPr>
      </w:pPr>
      <w:r w:rsidRPr="009154A2">
        <w:rPr>
          <w:rFonts w:ascii="Times New Roman" w:hAnsi="Times New Roman" w:cs="Times New Roman"/>
          <w:u w:val="single"/>
        </w:rPr>
        <w:t>A.1 Household labour availability</w:t>
      </w:r>
    </w:p>
    <w:p w14:paraId="2B1F2CBD" w14:textId="67383808" w:rsidR="009154A2" w:rsidRPr="00DD1186" w:rsidRDefault="00C27C03" w:rsidP="00C27C03">
      <w:pPr>
        <w:rPr>
          <w:rFonts w:ascii="Times New Roman" w:hAnsi="Times New Roman" w:cs="Times New Roman"/>
        </w:rPr>
      </w:pPr>
      <w:r>
        <w:rPr>
          <w:rFonts w:ascii="Times New Roman" w:hAnsi="Times New Roman" w:cs="Times New Roman"/>
        </w:rPr>
        <w:t>Labour availability from household members is specified based on the number of household members and an estimated amount of labour hours per person per week dedicated to farm labour. This value is summed up over all household members and converted to a monthly farm labour availability from household members</w:t>
      </w:r>
      <w:r w:rsidR="003653C8">
        <w:rPr>
          <w:rFonts w:ascii="Times New Roman" w:hAnsi="Times New Roman" w:cs="Times New Roman"/>
        </w:rPr>
        <w:t xml:space="preserve"> (person-days hh</w:t>
      </w:r>
      <w:r w:rsidR="003653C8">
        <w:rPr>
          <w:rFonts w:ascii="Times New Roman" w:hAnsi="Times New Roman" w:cs="Times New Roman"/>
          <w:vertAlign w:val="superscript"/>
        </w:rPr>
        <w:t>-1</w:t>
      </w:r>
      <w:r w:rsidR="003653C8">
        <w:rPr>
          <w:rFonts w:ascii="Times New Roman" w:hAnsi="Times New Roman" w:cs="Times New Roman"/>
        </w:rPr>
        <w:t xml:space="preserve"> month</w:t>
      </w:r>
      <w:r w:rsidR="003653C8">
        <w:rPr>
          <w:rFonts w:ascii="Times New Roman" w:hAnsi="Times New Roman" w:cs="Times New Roman"/>
          <w:vertAlign w:val="superscript"/>
        </w:rPr>
        <w:t>-1</w:t>
      </w:r>
      <w:r w:rsidR="003653C8">
        <w:rPr>
          <w:rFonts w:ascii="Times New Roman" w:hAnsi="Times New Roman" w:cs="Times New Roman"/>
        </w:rPr>
        <w:t xml:space="preserve">), and enters the labour balance equation (Appendix B.3 below) as the available home labour. </w:t>
      </w:r>
    </w:p>
    <w:p w14:paraId="6D76CBDC" w14:textId="37D96C5E" w:rsidR="005E4B25" w:rsidRPr="000B4150" w:rsidRDefault="009154A2" w:rsidP="00E97EA8">
      <w:pPr>
        <w:rPr>
          <w:rFonts w:ascii="Times New Roman" w:hAnsi="Times New Roman" w:cs="Times New Roman"/>
          <w:u w:val="single"/>
        </w:rPr>
      </w:pPr>
      <w:r>
        <w:rPr>
          <w:rFonts w:ascii="Times New Roman" w:hAnsi="Times New Roman" w:cs="Times New Roman"/>
          <w:u w:val="single"/>
        </w:rPr>
        <w:t>A.2</w:t>
      </w:r>
      <w:r w:rsidR="002608BB" w:rsidRPr="000B4150">
        <w:rPr>
          <w:rFonts w:ascii="Times New Roman" w:hAnsi="Times New Roman" w:cs="Times New Roman"/>
          <w:u w:val="single"/>
        </w:rPr>
        <w:t xml:space="preserve"> Dairy </w:t>
      </w:r>
      <w:r>
        <w:rPr>
          <w:rFonts w:ascii="Times New Roman" w:hAnsi="Times New Roman" w:cs="Times New Roman"/>
          <w:u w:val="single"/>
        </w:rPr>
        <w:t>cattle labour</w:t>
      </w:r>
      <w:r w:rsidR="008F206C" w:rsidRPr="000B4150">
        <w:rPr>
          <w:rFonts w:ascii="Times New Roman" w:hAnsi="Times New Roman" w:cs="Times New Roman"/>
          <w:u w:val="single"/>
        </w:rPr>
        <w:t xml:space="preserve"> (as of 12.20</w:t>
      </w:r>
      <w:r w:rsidR="001D66C2" w:rsidRPr="000B4150">
        <w:rPr>
          <w:rFonts w:ascii="Times New Roman" w:hAnsi="Times New Roman" w:cs="Times New Roman"/>
          <w:u w:val="single"/>
        </w:rPr>
        <w:t>.2017</w:t>
      </w:r>
      <w:r w:rsidR="008F206C" w:rsidRPr="000B4150">
        <w:rPr>
          <w:rFonts w:ascii="Times New Roman" w:hAnsi="Times New Roman" w:cs="Times New Roman"/>
          <w:u w:val="single"/>
        </w:rPr>
        <w:t>)</w:t>
      </w:r>
    </w:p>
    <w:p w14:paraId="454D3AFC" w14:textId="5F328565" w:rsidR="001D66C2" w:rsidRPr="00DC08AC" w:rsidRDefault="001D66C2" w:rsidP="001D66C2">
      <w:pPr>
        <w:rPr>
          <w:rFonts w:ascii="Times New Roman" w:hAnsi="Times New Roman" w:cs="Times New Roman"/>
        </w:rPr>
      </w:pPr>
      <w:r w:rsidRPr="000B4150">
        <w:rPr>
          <w:rFonts w:ascii="Times New Roman" w:hAnsi="Times New Roman" w:cs="Times New Roman"/>
        </w:rPr>
        <w:lastRenderedPageBreak/>
        <w:t xml:space="preserve">In order to develop a labour demand schedule for the household’s dairy </w:t>
      </w:r>
      <w:r w:rsidR="000B4150" w:rsidRPr="000B4150">
        <w:rPr>
          <w:rFonts w:ascii="Times New Roman" w:hAnsi="Times New Roman" w:cs="Times New Roman"/>
        </w:rPr>
        <w:t>enterprise</w:t>
      </w:r>
      <w:r w:rsidRPr="000B4150">
        <w:rPr>
          <w:rFonts w:ascii="Times New Roman" w:hAnsi="Times New Roman" w:cs="Times New Roman"/>
        </w:rPr>
        <w:t>, a subsample of the total survey sample responded to an additional module on labour activities related to the dairy enterprise. The households were asked about the</w:t>
      </w:r>
      <w:r w:rsidR="000B4150">
        <w:rPr>
          <w:rFonts w:ascii="Times New Roman" w:hAnsi="Times New Roman" w:cs="Times New Roman"/>
        </w:rPr>
        <w:t xml:space="preserve"> amount of home and hired</w:t>
      </w:r>
      <w:r w:rsidRPr="000B4150">
        <w:rPr>
          <w:rFonts w:ascii="Times New Roman" w:hAnsi="Times New Roman" w:cs="Times New Roman"/>
        </w:rPr>
        <w:t xml:space="preserve"> </w:t>
      </w:r>
      <w:r w:rsidR="000B4150">
        <w:rPr>
          <w:rFonts w:ascii="Times New Roman" w:hAnsi="Times New Roman" w:cs="Times New Roman"/>
        </w:rPr>
        <w:t xml:space="preserve">labour devoted to </w:t>
      </w:r>
      <w:r w:rsidRPr="000B4150">
        <w:rPr>
          <w:rFonts w:ascii="Times New Roman" w:hAnsi="Times New Roman" w:cs="Times New Roman"/>
        </w:rPr>
        <w:t>different categories</w:t>
      </w:r>
      <w:r w:rsidR="000B4150">
        <w:rPr>
          <w:rFonts w:ascii="Times New Roman" w:hAnsi="Times New Roman" w:cs="Times New Roman"/>
        </w:rPr>
        <w:t xml:space="preserve"> of activities</w:t>
      </w:r>
      <w:r w:rsidR="009154A2">
        <w:rPr>
          <w:rFonts w:ascii="Times New Roman" w:hAnsi="Times New Roman" w:cs="Times New Roman"/>
        </w:rPr>
        <w:t>, as total hours per week per household</w:t>
      </w:r>
      <w:r w:rsidR="000B4150">
        <w:rPr>
          <w:rFonts w:ascii="Times New Roman" w:hAnsi="Times New Roman" w:cs="Times New Roman"/>
        </w:rPr>
        <w:t xml:space="preserve">. </w:t>
      </w:r>
      <w:r w:rsidR="009154A2">
        <w:rPr>
          <w:rFonts w:ascii="Times New Roman" w:hAnsi="Times New Roman" w:cs="Times New Roman"/>
        </w:rPr>
        <w:t xml:space="preserve">The activities of labour include on farm and off farm cattle herding, feed collection and storage, feeding, watering, maintaining cattle pens, milking, reproduction, and other. </w:t>
      </w:r>
      <w:r w:rsidR="000B4150">
        <w:rPr>
          <w:rFonts w:ascii="Times New Roman" w:hAnsi="Times New Roman" w:cs="Times New Roman"/>
        </w:rPr>
        <w:t xml:space="preserve">The sources of labour were disaggregated into </w:t>
      </w:r>
      <w:r w:rsidRPr="000B4150">
        <w:rPr>
          <w:rFonts w:ascii="Times New Roman" w:hAnsi="Times New Roman" w:cs="Times New Roman"/>
        </w:rPr>
        <w:t>household male, female, children, temporary hired, and permanent hired. The results are summarized in Table A.</w:t>
      </w:r>
      <w:r w:rsidR="00B32F44">
        <w:rPr>
          <w:rFonts w:ascii="Times New Roman" w:hAnsi="Times New Roman" w:cs="Times New Roman"/>
        </w:rPr>
        <w:t>2</w:t>
      </w:r>
      <w:r w:rsidRPr="000B4150">
        <w:rPr>
          <w:rFonts w:ascii="Times New Roman" w:hAnsi="Times New Roman" w:cs="Times New Roman"/>
        </w:rPr>
        <w:t xml:space="preserve">. To obtain the labour </w:t>
      </w:r>
      <w:r w:rsidR="00DC08AC">
        <w:rPr>
          <w:rFonts w:ascii="Times New Roman" w:hAnsi="Times New Roman" w:cs="Times New Roman"/>
        </w:rPr>
        <w:t xml:space="preserve">requirement </w:t>
      </w:r>
      <w:r w:rsidRPr="000B4150">
        <w:rPr>
          <w:rFonts w:ascii="Times New Roman" w:hAnsi="Times New Roman" w:cs="Times New Roman"/>
        </w:rPr>
        <w:t xml:space="preserve">per livestock unit, total labour requirements per activity and by source (household and hired) were divided by the number of livestock owned </w:t>
      </w:r>
      <w:r w:rsidR="009154A2">
        <w:rPr>
          <w:rFonts w:ascii="Times New Roman" w:hAnsi="Times New Roman" w:cs="Times New Roman"/>
        </w:rPr>
        <w:t xml:space="preserve">per household. </w:t>
      </w:r>
      <w:r w:rsidRPr="000B4150">
        <w:rPr>
          <w:rFonts w:ascii="Times New Roman" w:hAnsi="Times New Roman" w:cs="Times New Roman"/>
        </w:rPr>
        <w:t xml:space="preserve">This labour requirement is converted to </w:t>
      </w:r>
      <w:r w:rsidR="00317769">
        <w:rPr>
          <w:rFonts w:ascii="Times New Roman" w:hAnsi="Times New Roman" w:cs="Times New Roman"/>
        </w:rPr>
        <w:t xml:space="preserve">person-days (one person-day is equal to 7.5 hours of labour) and used to specify </w:t>
      </w:r>
      <w:r w:rsidRPr="000B4150">
        <w:rPr>
          <w:rFonts w:ascii="Times New Roman" w:hAnsi="Times New Roman" w:cs="Times New Roman"/>
        </w:rPr>
        <w:t>a monthly requirement, and enters t</w:t>
      </w:r>
      <w:r w:rsidR="00DC08AC">
        <w:rPr>
          <w:rFonts w:ascii="Times New Roman" w:hAnsi="Times New Roman" w:cs="Times New Roman"/>
        </w:rPr>
        <w:t>he labour balance equation (</w:t>
      </w:r>
      <w:r w:rsidRPr="000B4150">
        <w:rPr>
          <w:rFonts w:ascii="Times New Roman" w:hAnsi="Times New Roman" w:cs="Times New Roman"/>
        </w:rPr>
        <w:t>Appendix B.3 Labour constraint)</w:t>
      </w:r>
      <w:r w:rsidR="000B4150">
        <w:rPr>
          <w:rFonts w:ascii="Times New Roman" w:hAnsi="Times New Roman" w:cs="Times New Roman"/>
        </w:rPr>
        <w:t>, represe</w:t>
      </w:r>
      <w:r w:rsidR="00DC08AC">
        <w:rPr>
          <w:rFonts w:ascii="Times New Roman" w:hAnsi="Times New Roman" w:cs="Times New Roman"/>
        </w:rPr>
        <w:t>nting the labour requirements for maintaining the dairy herd (person-days month</w:t>
      </w:r>
      <w:r w:rsidR="00DC08AC">
        <w:rPr>
          <w:rFonts w:ascii="Times New Roman" w:hAnsi="Times New Roman" w:cs="Times New Roman"/>
          <w:vertAlign w:val="superscript"/>
        </w:rPr>
        <w:t>-1</w:t>
      </w:r>
      <w:r w:rsidR="00DC08AC">
        <w:rPr>
          <w:rFonts w:ascii="Times New Roman" w:hAnsi="Times New Roman" w:cs="Times New Roman"/>
        </w:rPr>
        <w:t>).</w:t>
      </w:r>
    </w:p>
    <w:p w14:paraId="3C3F7885" w14:textId="5793F2FA" w:rsidR="008F206C" w:rsidRDefault="009154A2" w:rsidP="00E97EA8">
      <w:pPr>
        <w:rPr>
          <w:rFonts w:ascii="Times New Roman" w:hAnsi="Times New Roman" w:cs="Times New Roman"/>
          <w:u w:val="single"/>
        </w:rPr>
      </w:pPr>
      <w:r>
        <w:rPr>
          <w:rFonts w:ascii="Times New Roman" w:hAnsi="Times New Roman" w:cs="Times New Roman"/>
          <w:u w:val="single"/>
        </w:rPr>
        <w:t>Table A.2</w:t>
      </w:r>
      <w:r w:rsidR="005E4B25" w:rsidRPr="000B4150">
        <w:rPr>
          <w:rFonts w:ascii="Times New Roman" w:hAnsi="Times New Roman" w:cs="Times New Roman"/>
          <w:u w:val="single"/>
        </w:rPr>
        <w:t>: Labour requirements for dairy activities</w:t>
      </w:r>
      <w:r w:rsidR="005F7181">
        <w:rPr>
          <w:rFonts w:ascii="Times New Roman" w:hAnsi="Times New Roman" w:cs="Times New Roman"/>
          <w:u w:val="single"/>
        </w:rPr>
        <w:t xml:space="preserve"> (as of 06/01)</w:t>
      </w:r>
    </w:p>
    <w:p w14:paraId="39202328" w14:textId="77777777" w:rsidR="005F7181" w:rsidRPr="000B4150" w:rsidRDefault="005F7181" w:rsidP="00E97EA8">
      <w:pPr>
        <w:rPr>
          <w:rFonts w:ascii="Times New Roman" w:hAnsi="Times New Roman" w:cs="Times New Roman"/>
          <w:u w:val="single"/>
        </w:rPr>
      </w:pPr>
    </w:p>
    <w:tbl>
      <w:tblPr>
        <w:tblStyle w:val="TableGrid"/>
        <w:tblW w:w="0" w:type="auto"/>
        <w:tblLook w:val="04A0" w:firstRow="1" w:lastRow="0" w:firstColumn="1" w:lastColumn="0" w:noHBand="0" w:noVBand="1"/>
      </w:tblPr>
      <w:tblGrid>
        <w:gridCol w:w="2223"/>
        <w:gridCol w:w="2563"/>
        <w:gridCol w:w="2268"/>
      </w:tblGrid>
      <w:tr w:rsidR="009154A2" w:rsidRPr="000B4150" w14:paraId="215EB6F2" w14:textId="77777777" w:rsidTr="005F7181">
        <w:tc>
          <w:tcPr>
            <w:tcW w:w="2223" w:type="dxa"/>
            <w:vMerge w:val="restart"/>
          </w:tcPr>
          <w:p w14:paraId="4D4B1B81" w14:textId="616F053C" w:rsidR="009154A2" w:rsidRPr="009154A2" w:rsidRDefault="009154A2" w:rsidP="002608BB">
            <w:pPr>
              <w:jc w:val="center"/>
              <w:rPr>
                <w:rFonts w:ascii="Times New Roman" w:hAnsi="Times New Roman" w:cs="Times New Roman"/>
              </w:rPr>
            </w:pPr>
            <w:r w:rsidRPr="009154A2">
              <w:rPr>
                <w:rFonts w:ascii="Times New Roman" w:hAnsi="Times New Roman" w:cs="Times New Roman"/>
              </w:rPr>
              <w:t>Activity</w:t>
            </w:r>
          </w:p>
        </w:tc>
        <w:tc>
          <w:tcPr>
            <w:tcW w:w="4831" w:type="dxa"/>
            <w:gridSpan w:val="2"/>
          </w:tcPr>
          <w:p w14:paraId="0673BE78" w14:textId="64C320FB" w:rsidR="009154A2" w:rsidRPr="009154A2" w:rsidRDefault="009154A2" w:rsidP="009154A2">
            <w:pPr>
              <w:jc w:val="center"/>
              <w:rPr>
                <w:rFonts w:ascii="Times New Roman" w:hAnsi="Times New Roman" w:cs="Times New Roman"/>
              </w:rPr>
            </w:pPr>
            <w:r w:rsidRPr="009154A2">
              <w:rPr>
                <w:rFonts w:ascii="Times New Roman" w:hAnsi="Times New Roman" w:cs="Times New Roman"/>
              </w:rPr>
              <w:t>Labour Hours Per Activity</w:t>
            </w:r>
          </w:p>
        </w:tc>
      </w:tr>
      <w:tr w:rsidR="005F7181" w:rsidRPr="000B4150" w14:paraId="1F471753" w14:textId="7B55CBED" w:rsidTr="005F7181">
        <w:tc>
          <w:tcPr>
            <w:tcW w:w="2223" w:type="dxa"/>
            <w:vMerge/>
          </w:tcPr>
          <w:p w14:paraId="32AC2D6B" w14:textId="6070C629" w:rsidR="005F7181" w:rsidRPr="000B4150" w:rsidRDefault="005F7181" w:rsidP="002608BB">
            <w:pPr>
              <w:jc w:val="center"/>
              <w:rPr>
                <w:rFonts w:ascii="Times New Roman" w:hAnsi="Times New Roman" w:cs="Times New Roman"/>
                <w:u w:val="single"/>
              </w:rPr>
            </w:pPr>
          </w:p>
        </w:tc>
        <w:tc>
          <w:tcPr>
            <w:tcW w:w="2563" w:type="dxa"/>
          </w:tcPr>
          <w:p w14:paraId="2D61AA5A" w14:textId="77777777" w:rsidR="005F7181" w:rsidRPr="009154A2" w:rsidRDefault="005F7181" w:rsidP="002608BB">
            <w:pPr>
              <w:jc w:val="center"/>
              <w:rPr>
                <w:rFonts w:ascii="Times New Roman" w:hAnsi="Times New Roman" w:cs="Times New Roman"/>
              </w:rPr>
            </w:pPr>
            <w:r w:rsidRPr="009154A2">
              <w:rPr>
                <w:rFonts w:ascii="Times New Roman" w:hAnsi="Times New Roman" w:cs="Times New Roman"/>
              </w:rPr>
              <w:t>Hours per week per household</w:t>
            </w:r>
          </w:p>
          <w:p w14:paraId="3D378C29" w14:textId="77777777" w:rsidR="005F7181" w:rsidRDefault="005F7181" w:rsidP="005F7181">
            <w:pPr>
              <w:jc w:val="center"/>
              <w:rPr>
                <w:rFonts w:ascii="Times New Roman" w:hAnsi="Times New Roman" w:cs="Times New Roman"/>
              </w:rPr>
            </w:pPr>
            <w:r w:rsidRPr="009154A2">
              <w:rPr>
                <w:rFonts w:ascii="Times New Roman" w:hAnsi="Times New Roman" w:cs="Times New Roman"/>
              </w:rPr>
              <w:t>(hours week</w:t>
            </w:r>
            <w:r w:rsidRPr="009154A2">
              <w:rPr>
                <w:rFonts w:ascii="Times New Roman" w:hAnsi="Times New Roman" w:cs="Times New Roman"/>
                <w:vertAlign w:val="superscript"/>
              </w:rPr>
              <w:t>-1</w:t>
            </w:r>
            <w:r w:rsidRPr="009154A2">
              <w:rPr>
                <w:rFonts w:ascii="Times New Roman" w:hAnsi="Times New Roman" w:cs="Times New Roman"/>
              </w:rPr>
              <w:t xml:space="preserve"> </w:t>
            </w:r>
          </w:p>
          <w:p w14:paraId="340E2FA8" w14:textId="1708E6E0" w:rsidR="005F7181" w:rsidRPr="009154A2" w:rsidRDefault="005F7181" w:rsidP="005F7181">
            <w:pPr>
              <w:jc w:val="center"/>
              <w:rPr>
                <w:rFonts w:ascii="Times New Roman" w:hAnsi="Times New Roman" w:cs="Times New Roman"/>
              </w:rPr>
            </w:pPr>
            <w:r w:rsidRPr="009154A2">
              <w:rPr>
                <w:rFonts w:ascii="Times New Roman" w:hAnsi="Times New Roman" w:cs="Times New Roman"/>
              </w:rPr>
              <w:t>household</w:t>
            </w:r>
            <w:r w:rsidRPr="009154A2">
              <w:rPr>
                <w:rFonts w:ascii="Times New Roman" w:hAnsi="Times New Roman" w:cs="Times New Roman"/>
                <w:vertAlign w:val="superscript"/>
              </w:rPr>
              <w:t>-1</w:t>
            </w:r>
            <w:r w:rsidRPr="009154A2">
              <w:rPr>
                <w:rFonts w:ascii="Times New Roman" w:hAnsi="Times New Roman" w:cs="Times New Roman"/>
              </w:rPr>
              <w:t>)</w:t>
            </w:r>
          </w:p>
        </w:tc>
        <w:tc>
          <w:tcPr>
            <w:tcW w:w="2268" w:type="dxa"/>
          </w:tcPr>
          <w:p w14:paraId="679EA7D4" w14:textId="77777777" w:rsidR="005F7181" w:rsidRDefault="005F7181" w:rsidP="002608BB">
            <w:pPr>
              <w:jc w:val="center"/>
              <w:rPr>
                <w:rFonts w:ascii="Times New Roman" w:hAnsi="Times New Roman" w:cs="Times New Roman"/>
              </w:rPr>
            </w:pPr>
            <w:r w:rsidRPr="009154A2">
              <w:rPr>
                <w:rFonts w:ascii="Times New Roman" w:hAnsi="Times New Roman" w:cs="Times New Roman"/>
              </w:rPr>
              <w:t xml:space="preserve">Hours per TLU </w:t>
            </w:r>
          </w:p>
          <w:p w14:paraId="457D0A50" w14:textId="4C996B6C" w:rsidR="005F7181" w:rsidRPr="009154A2" w:rsidRDefault="005F7181" w:rsidP="002608BB">
            <w:pPr>
              <w:jc w:val="center"/>
              <w:rPr>
                <w:rFonts w:ascii="Times New Roman" w:hAnsi="Times New Roman" w:cs="Times New Roman"/>
              </w:rPr>
            </w:pPr>
            <w:r w:rsidRPr="009154A2">
              <w:rPr>
                <w:rFonts w:ascii="Times New Roman" w:hAnsi="Times New Roman" w:cs="Times New Roman"/>
              </w:rPr>
              <w:t>per week</w:t>
            </w:r>
          </w:p>
          <w:p w14:paraId="257D2C4D" w14:textId="06B16A2E" w:rsidR="005F7181" w:rsidRPr="009154A2" w:rsidRDefault="005F7181" w:rsidP="002608BB">
            <w:pPr>
              <w:jc w:val="center"/>
              <w:rPr>
                <w:rFonts w:ascii="Times New Roman" w:hAnsi="Times New Roman" w:cs="Times New Roman"/>
              </w:rPr>
            </w:pPr>
            <w:r>
              <w:rPr>
                <w:rFonts w:ascii="Times New Roman" w:hAnsi="Times New Roman" w:cs="Times New Roman"/>
              </w:rPr>
              <w:t>(hours head</w:t>
            </w:r>
            <w:r w:rsidRPr="009154A2">
              <w:rPr>
                <w:rFonts w:ascii="Times New Roman" w:hAnsi="Times New Roman" w:cs="Times New Roman"/>
                <w:vertAlign w:val="superscript"/>
              </w:rPr>
              <w:t>-1</w:t>
            </w:r>
            <w:r w:rsidRPr="009154A2">
              <w:rPr>
                <w:rFonts w:ascii="Times New Roman" w:hAnsi="Times New Roman" w:cs="Times New Roman"/>
              </w:rPr>
              <w:t xml:space="preserve"> week</w:t>
            </w:r>
            <w:r w:rsidRPr="009154A2">
              <w:rPr>
                <w:rFonts w:ascii="Times New Roman" w:hAnsi="Times New Roman" w:cs="Times New Roman"/>
                <w:vertAlign w:val="superscript"/>
              </w:rPr>
              <w:t>-1</w:t>
            </w:r>
            <w:r w:rsidRPr="009154A2">
              <w:rPr>
                <w:rFonts w:ascii="Times New Roman" w:hAnsi="Times New Roman" w:cs="Times New Roman"/>
              </w:rPr>
              <w:t>)</w:t>
            </w:r>
          </w:p>
        </w:tc>
      </w:tr>
      <w:tr w:rsidR="005F7181" w:rsidRPr="000B4150" w14:paraId="5401B1ED" w14:textId="0E2685DC" w:rsidTr="005F7181">
        <w:tc>
          <w:tcPr>
            <w:tcW w:w="2223" w:type="dxa"/>
          </w:tcPr>
          <w:p w14:paraId="796401A0" w14:textId="2AB4EB5B" w:rsidR="005F7181" w:rsidRPr="000B4150" w:rsidRDefault="005F7181" w:rsidP="006E4DBE">
            <w:pPr>
              <w:rPr>
                <w:rFonts w:ascii="Times New Roman" w:hAnsi="Times New Roman" w:cs="Times New Roman"/>
              </w:rPr>
            </w:pPr>
            <w:r w:rsidRPr="000B4150">
              <w:rPr>
                <w:rFonts w:ascii="Times New Roman" w:hAnsi="Times New Roman" w:cs="Times New Roman"/>
              </w:rPr>
              <w:t>Herding own-farm</w:t>
            </w:r>
          </w:p>
        </w:tc>
        <w:tc>
          <w:tcPr>
            <w:tcW w:w="2563" w:type="dxa"/>
          </w:tcPr>
          <w:p w14:paraId="598C9053" w14:textId="25D7E1B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3.22</w:t>
            </w:r>
          </w:p>
        </w:tc>
        <w:tc>
          <w:tcPr>
            <w:tcW w:w="2268" w:type="dxa"/>
          </w:tcPr>
          <w:p w14:paraId="76E9F547" w14:textId="3C972C7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0.95</w:t>
            </w:r>
          </w:p>
        </w:tc>
      </w:tr>
      <w:tr w:rsidR="005F7181" w:rsidRPr="000B4150" w14:paraId="1BA15D9D" w14:textId="08739304" w:rsidTr="005F7181">
        <w:tc>
          <w:tcPr>
            <w:tcW w:w="2223" w:type="dxa"/>
          </w:tcPr>
          <w:p w14:paraId="6013A338" w14:textId="01DC1CE1" w:rsidR="005F7181" w:rsidRPr="000B4150" w:rsidRDefault="005F7181" w:rsidP="006E4DBE">
            <w:pPr>
              <w:rPr>
                <w:rFonts w:ascii="Times New Roman" w:hAnsi="Times New Roman" w:cs="Times New Roman"/>
              </w:rPr>
            </w:pPr>
            <w:r w:rsidRPr="000B4150">
              <w:rPr>
                <w:rFonts w:ascii="Times New Roman" w:hAnsi="Times New Roman" w:cs="Times New Roman"/>
              </w:rPr>
              <w:t>Herding off-farm</w:t>
            </w:r>
          </w:p>
        </w:tc>
        <w:tc>
          <w:tcPr>
            <w:tcW w:w="2563" w:type="dxa"/>
          </w:tcPr>
          <w:p w14:paraId="25345893" w14:textId="65FA30D8" w:rsidR="005F7181" w:rsidRPr="005F7181" w:rsidRDefault="005F7181" w:rsidP="005D0E11">
            <w:pPr>
              <w:jc w:val="center"/>
              <w:rPr>
                <w:rFonts w:ascii="Times New Roman" w:hAnsi="Times New Roman" w:cs="Times New Roman"/>
              </w:rPr>
            </w:pPr>
            <w:r w:rsidRPr="005F7181">
              <w:rPr>
                <w:rFonts w:ascii="Times New Roman" w:hAnsi="Times New Roman" w:cs="Times New Roman"/>
              </w:rPr>
              <w:t>8.88</w:t>
            </w:r>
          </w:p>
        </w:tc>
        <w:tc>
          <w:tcPr>
            <w:tcW w:w="2268" w:type="dxa"/>
          </w:tcPr>
          <w:p w14:paraId="54DBBB6C" w14:textId="0E920FE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2.27</w:t>
            </w:r>
          </w:p>
        </w:tc>
      </w:tr>
      <w:tr w:rsidR="005F7181" w:rsidRPr="000B4150" w14:paraId="6BC7ABF4" w14:textId="0CB1F634" w:rsidTr="005F7181">
        <w:tc>
          <w:tcPr>
            <w:tcW w:w="2223" w:type="dxa"/>
          </w:tcPr>
          <w:p w14:paraId="18910A2F" w14:textId="7113F376" w:rsidR="005F7181" w:rsidRPr="000B4150" w:rsidRDefault="005F7181" w:rsidP="006E4DBE">
            <w:pPr>
              <w:rPr>
                <w:rFonts w:ascii="Times New Roman" w:hAnsi="Times New Roman" w:cs="Times New Roman"/>
              </w:rPr>
            </w:pPr>
            <w:r w:rsidRPr="000B4150">
              <w:rPr>
                <w:rFonts w:ascii="Times New Roman" w:hAnsi="Times New Roman" w:cs="Times New Roman"/>
              </w:rPr>
              <w:t>Feed Collection and Storage</w:t>
            </w:r>
          </w:p>
        </w:tc>
        <w:tc>
          <w:tcPr>
            <w:tcW w:w="2563" w:type="dxa"/>
          </w:tcPr>
          <w:p w14:paraId="337FD600" w14:textId="4A30BD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11.74</w:t>
            </w:r>
          </w:p>
        </w:tc>
        <w:tc>
          <w:tcPr>
            <w:tcW w:w="2268" w:type="dxa"/>
          </w:tcPr>
          <w:p w14:paraId="223EE5CF" w14:textId="1479B524" w:rsidR="005F7181" w:rsidRPr="005F7181" w:rsidRDefault="005F7181" w:rsidP="005D0E11">
            <w:pPr>
              <w:jc w:val="center"/>
              <w:rPr>
                <w:rFonts w:ascii="Times New Roman" w:hAnsi="Times New Roman" w:cs="Times New Roman"/>
              </w:rPr>
            </w:pPr>
            <w:r w:rsidRPr="005F7181">
              <w:rPr>
                <w:rFonts w:ascii="Times New Roman" w:hAnsi="Times New Roman" w:cs="Times New Roman"/>
              </w:rPr>
              <w:t>5.63</w:t>
            </w:r>
          </w:p>
        </w:tc>
      </w:tr>
      <w:tr w:rsidR="005F7181" w:rsidRPr="000B4150" w14:paraId="1566E60B" w14:textId="62030386" w:rsidTr="005F7181">
        <w:tc>
          <w:tcPr>
            <w:tcW w:w="2223" w:type="dxa"/>
          </w:tcPr>
          <w:p w14:paraId="661C9DC9" w14:textId="7D9B5749" w:rsidR="005F7181" w:rsidRPr="000B4150" w:rsidRDefault="005F7181" w:rsidP="006E4DBE">
            <w:pPr>
              <w:rPr>
                <w:rFonts w:ascii="Times New Roman" w:hAnsi="Times New Roman" w:cs="Times New Roman"/>
              </w:rPr>
            </w:pPr>
            <w:r w:rsidRPr="000B4150">
              <w:rPr>
                <w:rFonts w:ascii="Times New Roman" w:hAnsi="Times New Roman" w:cs="Times New Roman"/>
              </w:rPr>
              <w:t>Feeding</w:t>
            </w:r>
          </w:p>
        </w:tc>
        <w:tc>
          <w:tcPr>
            <w:tcW w:w="2563" w:type="dxa"/>
          </w:tcPr>
          <w:p w14:paraId="4A11258F" w14:textId="4AEBCB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21.21</w:t>
            </w:r>
          </w:p>
        </w:tc>
        <w:tc>
          <w:tcPr>
            <w:tcW w:w="2268" w:type="dxa"/>
          </w:tcPr>
          <w:p w14:paraId="28AB16E7" w14:textId="1C26E8D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9.86</w:t>
            </w:r>
          </w:p>
        </w:tc>
      </w:tr>
      <w:tr w:rsidR="005F7181" w:rsidRPr="000B4150" w14:paraId="63E137E8" w14:textId="469A72FC" w:rsidTr="005F7181">
        <w:tc>
          <w:tcPr>
            <w:tcW w:w="2223" w:type="dxa"/>
          </w:tcPr>
          <w:p w14:paraId="00C5C3E2" w14:textId="0DB4BAE1" w:rsidR="005F7181" w:rsidRPr="000B4150" w:rsidRDefault="005F7181" w:rsidP="006E4DBE">
            <w:pPr>
              <w:rPr>
                <w:rFonts w:ascii="Times New Roman" w:hAnsi="Times New Roman" w:cs="Times New Roman"/>
              </w:rPr>
            </w:pPr>
            <w:r w:rsidRPr="000B4150">
              <w:rPr>
                <w:rFonts w:ascii="Times New Roman" w:hAnsi="Times New Roman" w:cs="Times New Roman"/>
              </w:rPr>
              <w:t>Watering</w:t>
            </w:r>
          </w:p>
        </w:tc>
        <w:tc>
          <w:tcPr>
            <w:tcW w:w="2563" w:type="dxa"/>
          </w:tcPr>
          <w:p w14:paraId="7C555882" w14:textId="52E652A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32.04</w:t>
            </w:r>
          </w:p>
        </w:tc>
        <w:tc>
          <w:tcPr>
            <w:tcW w:w="2268" w:type="dxa"/>
          </w:tcPr>
          <w:p w14:paraId="2E3A09EF" w14:textId="1BBF53E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12.9</w:t>
            </w:r>
          </w:p>
        </w:tc>
      </w:tr>
      <w:tr w:rsidR="005F7181" w:rsidRPr="000B4150" w14:paraId="60EA37CC" w14:textId="039BEE3E" w:rsidTr="005F7181">
        <w:tc>
          <w:tcPr>
            <w:tcW w:w="2223" w:type="dxa"/>
          </w:tcPr>
          <w:p w14:paraId="522A990B" w14:textId="5AD8F8A9" w:rsidR="005F7181" w:rsidRPr="000B4150" w:rsidRDefault="005F7181" w:rsidP="006E4DBE">
            <w:pPr>
              <w:rPr>
                <w:rFonts w:ascii="Times New Roman" w:hAnsi="Times New Roman" w:cs="Times New Roman"/>
                <w:vertAlign w:val="superscript"/>
              </w:rPr>
            </w:pPr>
            <w:r w:rsidRPr="000B4150">
              <w:rPr>
                <w:rFonts w:ascii="Times New Roman" w:hAnsi="Times New Roman" w:cs="Times New Roman"/>
              </w:rPr>
              <w:t xml:space="preserve">Maintaining cattle </w:t>
            </w:r>
            <w:proofErr w:type="spellStart"/>
            <w:r w:rsidRPr="000B4150">
              <w:rPr>
                <w:rFonts w:ascii="Times New Roman" w:hAnsi="Times New Roman" w:cs="Times New Roman"/>
              </w:rPr>
              <w:t>housing</w:t>
            </w:r>
            <w:r w:rsidRPr="000B4150">
              <w:rPr>
                <w:rFonts w:ascii="Times New Roman" w:hAnsi="Times New Roman" w:cs="Times New Roman"/>
                <w:vertAlign w:val="superscript"/>
              </w:rPr>
              <w:t>a</w:t>
            </w:r>
            <w:proofErr w:type="spellEnd"/>
          </w:p>
        </w:tc>
        <w:tc>
          <w:tcPr>
            <w:tcW w:w="2563" w:type="dxa"/>
          </w:tcPr>
          <w:p w14:paraId="372D3F53" w14:textId="68FCD7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9.42</w:t>
            </w:r>
          </w:p>
        </w:tc>
        <w:tc>
          <w:tcPr>
            <w:tcW w:w="2268" w:type="dxa"/>
          </w:tcPr>
          <w:p w14:paraId="100F80E4" w14:textId="16019510"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4.03</w:t>
            </w:r>
          </w:p>
        </w:tc>
      </w:tr>
      <w:tr w:rsidR="005F7181" w:rsidRPr="000B4150" w14:paraId="0ACB6D51" w14:textId="3DD05F6E" w:rsidTr="005F7181">
        <w:tc>
          <w:tcPr>
            <w:tcW w:w="2223" w:type="dxa"/>
          </w:tcPr>
          <w:p w14:paraId="146B6C32" w14:textId="22501F03" w:rsidR="005F7181" w:rsidRPr="000B4150" w:rsidRDefault="005F7181" w:rsidP="006E4DBE">
            <w:pPr>
              <w:rPr>
                <w:rFonts w:ascii="Times New Roman" w:hAnsi="Times New Roman" w:cs="Times New Roman"/>
              </w:rPr>
            </w:pPr>
            <w:r w:rsidRPr="000B4150">
              <w:rPr>
                <w:rFonts w:ascii="Times New Roman" w:hAnsi="Times New Roman" w:cs="Times New Roman"/>
              </w:rPr>
              <w:t>Milking</w:t>
            </w:r>
          </w:p>
        </w:tc>
        <w:tc>
          <w:tcPr>
            <w:tcW w:w="2563" w:type="dxa"/>
          </w:tcPr>
          <w:p w14:paraId="5EB7BD03" w14:textId="46D61BB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30.44</w:t>
            </w:r>
          </w:p>
        </w:tc>
        <w:tc>
          <w:tcPr>
            <w:tcW w:w="2268" w:type="dxa"/>
          </w:tcPr>
          <w:p w14:paraId="7DE9C610" w14:textId="55C054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11.60</w:t>
            </w:r>
          </w:p>
        </w:tc>
      </w:tr>
      <w:tr w:rsidR="005F7181" w:rsidRPr="000B4150" w14:paraId="37AE818E" w14:textId="0C60627B" w:rsidTr="005F7181">
        <w:tc>
          <w:tcPr>
            <w:tcW w:w="2223" w:type="dxa"/>
          </w:tcPr>
          <w:p w14:paraId="4EE1909E" w14:textId="5BC1A622" w:rsidR="005F7181" w:rsidRPr="000B4150" w:rsidRDefault="005F7181" w:rsidP="006E4DBE">
            <w:pPr>
              <w:rPr>
                <w:rFonts w:ascii="Times New Roman" w:hAnsi="Times New Roman" w:cs="Times New Roman"/>
              </w:rPr>
            </w:pPr>
            <w:r w:rsidRPr="000B4150">
              <w:rPr>
                <w:rFonts w:ascii="Times New Roman" w:hAnsi="Times New Roman" w:cs="Times New Roman"/>
              </w:rPr>
              <w:t>Animal Reproduction</w:t>
            </w:r>
          </w:p>
        </w:tc>
        <w:tc>
          <w:tcPr>
            <w:tcW w:w="2563" w:type="dxa"/>
          </w:tcPr>
          <w:p w14:paraId="47D52798" w14:textId="1EF28963"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0.20</w:t>
            </w:r>
          </w:p>
        </w:tc>
        <w:tc>
          <w:tcPr>
            <w:tcW w:w="2268" w:type="dxa"/>
          </w:tcPr>
          <w:p w14:paraId="68AEB62A" w14:textId="4E7FACE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0.05</w:t>
            </w:r>
          </w:p>
        </w:tc>
      </w:tr>
      <w:tr w:rsidR="005F7181" w:rsidRPr="000B4150" w14:paraId="4A3248C6" w14:textId="118F4CEA" w:rsidTr="005F7181">
        <w:tc>
          <w:tcPr>
            <w:tcW w:w="2223" w:type="dxa"/>
          </w:tcPr>
          <w:p w14:paraId="3CAD04F2" w14:textId="3529ED1B" w:rsidR="005F7181" w:rsidRPr="000B4150" w:rsidRDefault="005F7181" w:rsidP="006E4DBE">
            <w:pPr>
              <w:rPr>
                <w:rFonts w:ascii="Times New Roman" w:hAnsi="Times New Roman" w:cs="Times New Roman"/>
              </w:rPr>
            </w:pPr>
            <w:r w:rsidRPr="000B4150">
              <w:rPr>
                <w:rFonts w:ascii="Times New Roman" w:hAnsi="Times New Roman" w:cs="Times New Roman"/>
              </w:rPr>
              <w:t>Other</w:t>
            </w:r>
          </w:p>
        </w:tc>
        <w:tc>
          <w:tcPr>
            <w:tcW w:w="2563" w:type="dxa"/>
          </w:tcPr>
          <w:p w14:paraId="1FBFC5F2" w14:textId="598D54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0.07</w:t>
            </w:r>
          </w:p>
        </w:tc>
        <w:tc>
          <w:tcPr>
            <w:tcW w:w="2268" w:type="dxa"/>
          </w:tcPr>
          <w:p w14:paraId="418676D0" w14:textId="1318F6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0.02</w:t>
            </w:r>
          </w:p>
        </w:tc>
      </w:tr>
      <w:tr w:rsidR="005F7181" w:rsidRPr="000B4150" w14:paraId="5AB3A22B" w14:textId="5E88E02E" w:rsidTr="005F7181">
        <w:tc>
          <w:tcPr>
            <w:tcW w:w="2223" w:type="dxa"/>
          </w:tcPr>
          <w:p w14:paraId="0B4BCA08" w14:textId="1B7DC1B2" w:rsidR="005F7181" w:rsidRPr="000B4150" w:rsidRDefault="005F7181" w:rsidP="006E4DBE">
            <w:pPr>
              <w:rPr>
                <w:rFonts w:ascii="Times New Roman" w:hAnsi="Times New Roman" w:cs="Times New Roman"/>
              </w:rPr>
            </w:pPr>
            <w:r w:rsidRPr="000B4150">
              <w:rPr>
                <w:rFonts w:ascii="Times New Roman" w:hAnsi="Times New Roman" w:cs="Times New Roman"/>
              </w:rPr>
              <w:t>Total</w:t>
            </w:r>
          </w:p>
        </w:tc>
        <w:tc>
          <w:tcPr>
            <w:tcW w:w="2563" w:type="dxa"/>
          </w:tcPr>
          <w:p w14:paraId="0A28CFAC" w14:textId="1DE18CE5"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117.02</w:t>
            </w:r>
          </w:p>
        </w:tc>
        <w:tc>
          <w:tcPr>
            <w:tcW w:w="2268" w:type="dxa"/>
          </w:tcPr>
          <w:p w14:paraId="440D1DA7" w14:textId="3FB0C69F"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47.31</w:t>
            </w:r>
          </w:p>
        </w:tc>
      </w:tr>
    </w:tbl>
    <w:p w14:paraId="5CA51073" w14:textId="2AC4BCF9" w:rsidR="000B4150" w:rsidRPr="000B4150" w:rsidRDefault="00916F4F" w:rsidP="000B4150">
      <w:pPr>
        <w:spacing w:after="0"/>
        <w:rPr>
          <w:rFonts w:ascii="Times New Roman" w:hAnsi="Times New Roman" w:cs="Times New Roman"/>
        </w:rPr>
      </w:pPr>
      <w:r>
        <w:rPr>
          <w:rFonts w:ascii="Times New Roman" w:hAnsi="Times New Roman" w:cs="Times New Roman"/>
        </w:rPr>
        <w:t>Source: GLDH</w:t>
      </w:r>
      <w:r w:rsidR="000B4150" w:rsidRPr="000B4150">
        <w:rPr>
          <w:rFonts w:ascii="Times New Roman" w:hAnsi="Times New Roman" w:cs="Times New Roman"/>
        </w:rPr>
        <w:t>S (2018)</w:t>
      </w:r>
    </w:p>
    <w:p w14:paraId="679762CC" w14:textId="7566D1D2" w:rsidR="001D66C2" w:rsidRPr="000B4150" w:rsidRDefault="005E4B25" w:rsidP="001D66C2">
      <w:pPr>
        <w:spacing w:after="0"/>
        <w:rPr>
          <w:rFonts w:ascii="Times New Roman" w:hAnsi="Times New Roman" w:cs="Times New Roman"/>
        </w:rPr>
      </w:pPr>
      <w:r w:rsidRPr="000B4150">
        <w:rPr>
          <w:rFonts w:ascii="Times New Roman" w:hAnsi="Times New Roman" w:cs="Times New Roman"/>
        </w:rPr>
        <w:t xml:space="preserve">Notes: </w:t>
      </w:r>
      <w:r w:rsidRPr="000B4150">
        <w:rPr>
          <w:rFonts w:ascii="Times New Roman" w:hAnsi="Times New Roman" w:cs="Times New Roman"/>
          <w:vertAlign w:val="superscript"/>
        </w:rPr>
        <w:t xml:space="preserve">a </w:t>
      </w:r>
      <w:r w:rsidRPr="000B4150">
        <w:rPr>
          <w:rFonts w:ascii="Times New Roman" w:hAnsi="Times New Roman" w:cs="Times New Roman"/>
        </w:rPr>
        <w:t>cleaning pens,</w:t>
      </w:r>
    </w:p>
    <w:p w14:paraId="49179365" w14:textId="3912F4F5" w:rsidR="001D66C2" w:rsidRDefault="001D66C2" w:rsidP="001D66C2">
      <w:pPr>
        <w:spacing w:after="0"/>
        <w:rPr>
          <w:rFonts w:ascii="Times New Roman" w:hAnsi="Times New Roman" w:cs="Times New Roman"/>
        </w:rPr>
      </w:pPr>
    </w:p>
    <w:p w14:paraId="63FD2BE3" w14:textId="77777777" w:rsidR="0082110F" w:rsidRPr="000B4150" w:rsidRDefault="0082110F" w:rsidP="001D66C2">
      <w:pPr>
        <w:spacing w:after="0"/>
        <w:rPr>
          <w:rFonts w:ascii="Times New Roman" w:hAnsi="Times New Roman" w:cs="Times New Roman"/>
        </w:rPr>
      </w:pPr>
    </w:p>
    <w:p w14:paraId="6019A5F7" w14:textId="09A67CEE" w:rsidR="002608BB" w:rsidRPr="000B4150" w:rsidRDefault="009154A2" w:rsidP="00E97EA8">
      <w:pPr>
        <w:rPr>
          <w:rFonts w:ascii="Times New Roman" w:hAnsi="Times New Roman" w:cs="Times New Roman"/>
          <w:u w:val="single"/>
        </w:rPr>
      </w:pPr>
      <w:r>
        <w:rPr>
          <w:rFonts w:ascii="Times New Roman" w:hAnsi="Times New Roman" w:cs="Times New Roman"/>
          <w:u w:val="single"/>
        </w:rPr>
        <w:t>A.3</w:t>
      </w:r>
      <w:r w:rsidR="002608BB" w:rsidRPr="000B4150">
        <w:rPr>
          <w:rFonts w:ascii="Times New Roman" w:hAnsi="Times New Roman" w:cs="Times New Roman"/>
          <w:u w:val="single"/>
        </w:rPr>
        <w:t xml:space="preserve"> Cropping Labour Data</w:t>
      </w:r>
    </w:p>
    <w:p w14:paraId="239E8A9B" w14:textId="1E882E20" w:rsidR="0082110F" w:rsidRPr="00A1115D" w:rsidRDefault="00B7724D" w:rsidP="00A1115D">
      <w:pPr>
        <w:rPr>
          <w:rFonts w:ascii="Times New Roman" w:hAnsi="Times New Roman" w:cs="Times New Roman"/>
        </w:rPr>
        <w:sectPr w:rsidR="0082110F" w:rsidRPr="00A1115D" w:rsidSect="000E1B39">
          <w:pgSz w:w="11906" w:h="16838"/>
          <w:pgMar w:top="1440" w:right="1440" w:bottom="1440" w:left="1440" w:header="708" w:footer="708" w:gutter="0"/>
          <w:lnNumType w:countBy="1" w:restart="continuous"/>
          <w:cols w:space="708"/>
          <w:docGrid w:linePitch="360"/>
        </w:sectPr>
      </w:pPr>
      <w:r>
        <w:rPr>
          <w:rFonts w:ascii="Times New Roman" w:hAnsi="Times New Roman" w:cs="Times New Roman"/>
        </w:rPr>
        <w:t>I</w:t>
      </w:r>
      <w:r w:rsidR="00226763">
        <w:rPr>
          <w:rFonts w:ascii="Times New Roman" w:hAnsi="Times New Roman" w:cs="Times New Roman"/>
        </w:rPr>
        <w:t xml:space="preserve">n order to develop </w:t>
      </w:r>
      <w:r>
        <w:rPr>
          <w:rFonts w:ascii="Times New Roman" w:hAnsi="Times New Roman" w:cs="Times New Roman"/>
        </w:rPr>
        <w:t xml:space="preserve">labour schedules for cropping activities, </w:t>
      </w:r>
      <w:r w:rsidR="00226763">
        <w:rPr>
          <w:rFonts w:ascii="Times New Roman" w:hAnsi="Times New Roman" w:cs="Times New Roman"/>
        </w:rPr>
        <w:t xml:space="preserve">a subsample of </w:t>
      </w:r>
      <w:r>
        <w:rPr>
          <w:rFonts w:ascii="Times New Roman" w:hAnsi="Times New Roman" w:cs="Times New Roman"/>
        </w:rPr>
        <w:t xml:space="preserve">households </w:t>
      </w:r>
      <w:r w:rsidR="00226763">
        <w:rPr>
          <w:rFonts w:ascii="Times New Roman" w:hAnsi="Times New Roman" w:cs="Times New Roman"/>
        </w:rPr>
        <w:t xml:space="preserve">(n= ) </w:t>
      </w:r>
      <w:r>
        <w:rPr>
          <w:rFonts w:ascii="Times New Roman" w:hAnsi="Times New Roman" w:cs="Times New Roman"/>
        </w:rPr>
        <w:t>were asked detailed  questions relating to the labour dedicated to different cropping activities</w:t>
      </w:r>
      <w:r w:rsidR="00226763">
        <w:rPr>
          <w:rFonts w:ascii="Times New Roman" w:hAnsi="Times New Roman" w:cs="Times New Roman"/>
        </w:rPr>
        <w:t>, including food, cash, and fodder crops</w:t>
      </w:r>
      <w:r>
        <w:rPr>
          <w:rFonts w:ascii="Times New Roman" w:hAnsi="Times New Roman" w:cs="Times New Roman"/>
        </w:rPr>
        <w:t xml:space="preserve">. The questionnaire  asked respondents the number of person-days devoted to  individual activities </w:t>
      </w:r>
      <w:r w:rsidR="00A1115D">
        <w:rPr>
          <w:rFonts w:ascii="Times New Roman" w:hAnsi="Times New Roman" w:cs="Times New Roman"/>
        </w:rPr>
        <w:t>for a given crop and in a given production cycle (one season for annual crops, one growing cycle for perennials)</w:t>
      </w:r>
      <w:r>
        <w:rPr>
          <w:rFonts w:ascii="Times New Roman" w:hAnsi="Times New Roman" w:cs="Times New Roman"/>
        </w:rPr>
        <w:t xml:space="preserve"> (Table </w:t>
      </w:r>
      <w:r w:rsidR="00A1115D">
        <w:rPr>
          <w:rFonts w:ascii="Times New Roman" w:hAnsi="Times New Roman" w:cs="Times New Roman"/>
        </w:rPr>
        <w:t xml:space="preserve"> A.3.1 and A.3.2).</w:t>
      </w:r>
      <w:r w:rsidR="00A1115D" w:rsidRPr="00A1115D">
        <w:rPr>
          <w:rFonts w:ascii="Times New Roman" w:hAnsi="Times New Roman" w:cs="Times New Roman"/>
        </w:rPr>
        <w:t xml:space="preserve"> </w:t>
      </w:r>
      <w:r w:rsidR="00226763">
        <w:rPr>
          <w:rFonts w:ascii="Times New Roman" w:hAnsi="Times New Roman" w:cs="Times New Roman"/>
        </w:rPr>
        <w:t xml:space="preserve">The activities included all major activities associated with crop production, from pre-harvest to </w:t>
      </w:r>
      <w:r w:rsidR="001707CC">
        <w:rPr>
          <w:rFonts w:ascii="Times New Roman" w:hAnsi="Times New Roman" w:cs="Times New Roman"/>
        </w:rPr>
        <w:t>post-</w:t>
      </w:r>
      <w:r w:rsidR="00226763">
        <w:rPr>
          <w:rFonts w:ascii="Times New Roman" w:hAnsi="Times New Roman" w:cs="Times New Roman"/>
        </w:rPr>
        <w:t>harvest</w:t>
      </w:r>
      <w:r w:rsidR="001707CC">
        <w:rPr>
          <w:rFonts w:ascii="Times New Roman" w:hAnsi="Times New Roman" w:cs="Times New Roman"/>
        </w:rPr>
        <w:t xml:space="preserve"> activities</w:t>
      </w:r>
      <w:r w:rsidR="00226763">
        <w:rPr>
          <w:rFonts w:ascii="Times New Roman" w:hAnsi="Times New Roman" w:cs="Times New Roman"/>
        </w:rPr>
        <w:t xml:space="preserve">, </w:t>
      </w:r>
      <w:r w:rsidR="001707CC">
        <w:rPr>
          <w:rFonts w:ascii="Times New Roman" w:hAnsi="Times New Roman" w:cs="Times New Roman"/>
        </w:rPr>
        <w:t>including storage</w:t>
      </w:r>
      <w:r w:rsidR="00226763">
        <w:rPr>
          <w:rFonts w:ascii="Times New Roman" w:hAnsi="Times New Roman" w:cs="Times New Roman"/>
        </w:rPr>
        <w:t xml:space="preserve"> and transportation. Next, the  labour inputs are converted to  intensity levels (person-days of labour per hectare). Finally, a</w:t>
      </w:r>
      <w:r w:rsidR="00A1115D">
        <w:rPr>
          <w:rFonts w:ascii="Times New Roman" w:hAnsi="Times New Roman" w:cs="Times New Roman"/>
        </w:rPr>
        <w:t xml:space="preserve"> monthly labour requirement schedule per crop is developed by linking this activity data to the growing season in the local region per crop. The resulting value expresses  person-days of labour  per month per hectare (person-days  month </w:t>
      </w:r>
      <w:r w:rsidR="00A1115D">
        <w:rPr>
          <w:rFonts w:ascii="Times New Roman" w:hAnsi="Times New Roman" w:cs="Times New Roman"/>
          <w:vertAlign w:val="superscript"/>
        </w:rPr>
        <w:t xml:space="preserve">-1 </w:t>
      </w:r>
      <w:r w:rsidR="00A1115D">
        <w:rPr>
          <w:rFonts w:ascii="Times New Roman" w:hAnsi="Times New Roman" w:cs="Times New Roman"/>
        </w:rPr>
        <w:t xml:space="preserve"> ha</w:t>
      </w:r>
      <w:r w:rsidR="00A1115D">
        <w:rPr>
          <w:rFonts w:ascii="Times New Roman" w:hAnsi="Times New Roman" w:cs="Times New Roman"/>
          <w:vertAlign w:val="superscript"/>
        </w:rPr>
        <w:t>-1</w:t>
      </w:r>
      <w:r w:rsidR="00A1115D">
        <w:rPr>
          <w:rFonts w:ascii="Times New Roman" w:hAnsi="Times New Roman" w:cs="Times New Roman"/>
        </w:rPr>
        <w:t xml:space="preserve">) and is used as a  labour </w:t>
      </w:r>
      <w:r w:rsidR="00A1115D">
        <w:rPr>
          <w:rFonts w:ascii="Times New Roman" w:hAnsi="Times New Roman" w:cs="Times New Roman"/>
        </w:rPr>
        <w:lastRenderedPageBreak/>
        <w:t xml:space="preserve">requirement for that given cropping activity in the  labour balance equation (Appendix B.3 – Labour balance). </w:t>
      </w:r>
    </w:p>
    <w:p w14:paraId="6CD024DD" w14:textId="06C661AB" w:rsidR="00CD0BD8" w:rsidRPr="001F2BAA" w:rsidRDefault="00CD0BD8" w:rsidP="00E97EA8">
      <w:pPr>
        <w:rPr>
          <w:rFonts w:ascii="Times New Roman" w:hAnsi="Times New Roman" w:cs="Times New Roman"/>
          <w:sz w:val="24"/>
          <w:szCs w:val="24"/>
        </w:rPr>
      </w:pPr>
      <w:r w:rsidRPr="001F2BAA">
        <w:rPr>
          <w:rFonts w:ascii="Times New Roman" w:hAnsi="Times New Roman" w:cs="Times New Roman"/>
          <w:sz w:val="24"/>
          <w:szCs w:val="24"/>
        </w:rPr>
        <w:lastRenderedPageBreak/>
        <w:t>Table A.3</w:t>
      </w:r>
      <w:r w:rsidR="00226763">
        <w:rPr>
          <w:rFonts w:ascii="Times New Roman" w:hAnsi="Times New Roman" w:cs="Times New Roman"/>
          <w:sz w:val="24"/>
          <w:szCs w:val="24"/>
        </w:rPr>
        <w:t>.1</w:t>
      </w:r>
      <w:r w:rsidRPr="001F2BAA">
        <w:rPr>
          <w:rFonts w:ascii="Times New Roman" w:hAnsi="Times New Roman" w:cs="Times New Roman"/>
          <w:sz w:val="24"/>
          <w:szCs w:val="24"/>
        </w:rPr>
        <w:t xml:space="preserve"> – </w:t>
      </w:r>
      <w:r w:rsidR="00BB4AD4" w:rsidRPr="001F2BAA">
        <w:rPr>
          <w:rFonts w:ascii="Times New Roman" w:hAnsi="Times New Roman" w:cs="Times New Roman"/>
          <w:sz w:val="24"/>
          <w:szCs w:val="24"/>
        </w:rPr>
        <w:t xml:space="preserve">Annual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1F2BAA" w14:paraId="26700C95" w14:textId="77777777" w:rsidTr="00B7724D">
        <w:tc>
          <w:tcPr>
            <w:tcW w:w="3114" w:type="dxa"/>
          </w:tcPr>
          <w:p w14:paraId="3367279A" w14:textId="25DAABAE" w:rsidR="001F2BAA" w:rsidRPr="00BB4AD4" w:rsidRDefault="001F2BAA" w:rsidP="00BB4AD4">
            <w:pPr>
              <w:jc w:val="center"/>
              <w:rPr>
                <w:rFonts w:ascii="Times New Roman" w:hAnsi="Times New Roman" w:cs="Times New Roman"/>
              </w:rPr>
            </w:pPr>
            <w:r w:rsidRPr="00BB4AD4">
              <w:rPr>
                <w:rFonts w:ascii="Times New Roman" w:hAnsi="Times New Roman" w:cs="Times New Roman"/>
              </w:rPr>
              <w:t>Crop</w:t>
            </w:r>
          </w:p>
        </w:tc>
        <w:tc>
          <w:tcPr>
            <w:tcW w:w="2126" w:type="dxa"/>
          </w:tcPr>
          <w:p w14:paraId="1766FDF6" w14:textId="78AAC156" w:rsidR="001F2BAA" w:rsidRPr="00BB4AD4" w:rsidRDefault="001F2BAA" w:rsidP="00BB4AD4">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52996FD" w14:textId="6DD1595C" w:rsidR="001F2BAA" w:rsidRPr="00BB4AD4" w:rsidRDefault="001F2BAA" w:rsidP="00B7724D">
            <w:pPr>
              <w:jc w:val="center"/>
              <w:rPr>
                <w:rFonts w:ascii="Times New Roman" w:hAnsi="Times New Roman" w:cs="Times New Roman"/>
                <w:b/>
              </w:rPr>
            </w:pPr>
            <w:r w:rsidRPr="00BB4AD4">
              <w:rPr>
                <w:rFonts w:ascii="Times New Roman" w:hAnsi="Times New Roman" w:cs="Times New Roman"/>
              </w:rPr>
              <w:t>Harvest</w:t>
            </w:r>
            <w:r w:rsidR="00B7724D">
              <w:rPr>
                <w:rFonts w:ascii="Times New Roman" w:hAnsi="Times New Roman" w:cs="Times New Roman"/>
              </w:rPr>
              <w:t>s per growing cycle</w:t>
            </w:r>
          </w:p>
        </w:tc>
        <w:tc>
          <w:tcPr>
            <w:tcW w:w="1985" w:type="dxa"/>
          </w:tcPr>
          <w:p w14:paraId="5EB37021" w14:textId="77777777" w:rsidR="001F2BAA" w:rsidRDefault="001F2BAA" w:rsidP="00BB4AD4">
            <w:pPr>
              <w:jc w:val="center"/>
              <w:rPr>
                <w:rFonts w:ascii="Times New Roman" w:hAnsi="Times New Roman" w:cs="Times New Roman"/>
              </w:rPr>
            </w:pPr>
            <w:r w:rsidRPr="00BB4AD4">
              <w:rPr>
                <w:rFonts w:ascii="Times New Roman" w:hAnsi="Times New Roman" w:cs="Times New Roman"/>
              </w:rPr>
              <w:t>Yield</w:t>
            </w:r>
          </w:p>
          <w:p w14:paraId="079252D6" w14:textId="31B3DB2F" w:rsidR="001F2BAA" w:rsidRPr="001F2BAA" w:rsidRDefault="001F2BAA" w:rsidP="00BB4AD4">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3931CB" w14:paraId="7CCA0FD1" w14:textId="77777777" w:rsidTr="00B7724D">
        <w:tc>
          <w:tcPr>
            <w:tcW w:w="3114" w:type="dxa"/>
          </w:tcPr>
          <w:p w14:paraId="7E32FF8A" w14:textId="632AC69E" w:rsidR="003931CB" w:rsidRPr="00BB4AD4" w:rsidRDefault="003931CB" w:rsidP="0082110F">
            <w:pPr>
              <w:jc w:val="center"/>
              <w:rPr>
                <w:rFonts w:ascii="Times New Roman" w:hAnsi="Times New Roman" w:cs="Times New Roman"/>
              </w:rPr>
            </w:pPr>
            <w:r>
              <w:rPr>
                <w:rFonts w:ascii="Times New Roman" w:hAnsi="Times New Roman" w:cs="Times New Roman"/>
              </w:rPr>
              <w:t>Maize</w:t>
            </w:r>
          </w:p>
        </w:tc>
        <w:tc>
          <w:tcPr>
            <w:tcW w:w="2126" w:type="dxa"/>
          </w:tcPr>
          <w:p w14:paraId="058252B0" w14:textId="5CB6A2AD"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3AADFA9" w14:textId="0F963502" w:rsidR="003931CB" w:rsidRPr="0082110F" w:rsidRDefault="00B7724D" w:rsidP="0082110F">
            <w:pPr>
              <w:jc w:val="center"/>
              <w:rPr>
                <w:rFonts w:ascii="Times New Roman" w:hAnsi="Times New Roman" w:cs="Times New Roman"/>
              </w:rPr>
            </w:pPr>
            <w:r>
              <w:rPr>
                <w:rFonts w:ascii="Times New Roman" w:hAnsi="Times New Roman" w:cs="Times New Roman"/>
              </w:rPr>
              <w:t>1-2</w:t>
            </w:r>
          </w:p>
        </w:tc>
        <w:tc>
          <w:tcPr>
            <w:tcW w:w="1985" w:type="dxa"/>
          </w:tcPr>
          <w:p w14:paraId="7D53394C" w14:textId="77777777" w:rsidR="003931CB" w:rsidRPr="00BB4AD4" w:rsidRDefault="003931CB" w:rsidP="0082110F">
            <w:pPr>
              <w:jc w:val="center"/>
              <w:rPr>
                <w:rFonts w:ascii="Times New Roman" w:hAnsi="Times New Roman" w:cs="Times New Roman"/>
                <w:b/>
              </w:rPr>
            </w:pPr>
          </w:p>
        </w:tc>
      </w:tr>
      <w:tr w:rsidR="003931CB" w14:paraId="65988F2A" w14:textId="77777777" w:rsidTr="00B7724D">
        <w:tc>
          <w:tcPr>
            <w:tcW w:w="3114" w:type="dxa"/>
          </w:tcPr>
          <w:p w14:paraId="279C5DEF" w14:textId="5CD3F911" w:rsidR="003931CB" w:rsidRPr="00BB4AD4" w:rsidRDefault="003931CB" w:rsidP="0082110F">
            <w:pPr>
              <w:jc w:val="center"/>
              <w:rPr>
                <w:rFonts w:ascii="Times New Roman" w:hAnsi="Times New Roman" w:cs="Times New Roman"/>
              </w:rPr>
            </w:pPr>
            <w:r>
              <w:rPr>
                <w:rFonts w:ascii="Times New Roman" w:hAnsi="Times New Roman" w:cs="Times New Roman"/>
              </w:rPr>
              <w:t>Beans</w:t>
            </w:r>
          </w:p>
        </w:tc>
        <w:tc>
          <w:tcPr>
            <w:tcW w:w="2126" w:type="dxa"/>
          </w:tcPr>
          <w:p w14:paraId="34CC63B5" w14:textId="451660BC"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2019E4FB" w14:textId="35CF32C6"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1C723CF0" w14:textId="77777777" w:rsidR="003931CB" w:rsidRPr="00BB4AD4" w:rsidRDefault="003931CB" w:rsidP="0082110F">
            <w:pPr>
              <w:jc w:val="center"/>
              <w:rPr>
                <w:rFonts w:ascii="Times New Roman" w:hAnsi="Times New Roman" w:cs="Times New Roman"/>
                <w:b/>
              </w:rPr>
            </w:pPr>
          </w:p>
        </w:tc>
      </w:tr>
      <w:tr w:rsidR="003931CB" w14:paraId="1794271D" w14:textId="77777777" w:rsidTr="00B7724D">
        <w:tc>
          <w:tcPr>
            <w:tcW w:w="3114" w:type="dxa"/>
          </w:tcPr>
          <w:p w14:paraId="09B20853" w14:textId="566A2876" w:rsidR="003931CB" w:rsidRDefault="003931CB" w:rsidP="0082110F">
            <w:pPr>
              <w:jc w:val="center"/>
              <w:rPr>
                <w:rFonts w:ascii="Times New Roman" w:hAnsi="Times New Roman" w:cs="Times New Roman"/>
              </w:rPr>
            </w:pPr>
            <w:r>
              <w:rPr>
                <w:rFonts w:ascii="Times New Roman" w:hAnsi="Times New Roman" w:cs="Times New Roman"/>
              </w:rPr>
              <w:t>Sweet Potatoes</w:t>
            </w:r>
          </w:p>
        </w:tc>
        <w:tc>
          <w:tcPr>
            <w:tcW w:w="2126" w:type="dxa"/>
          </w:tcPr>
          <w:p w14:paraId="0DF61AEB" w14:textId="574D50B8"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357356C7" w14:textId="68DBAF3E"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4D4ECFB" w14:textId="77777777" w:rsidR="003931CB" w:rsidRPr="00BB4AD4" w:rsidRDefault="003931CB" w:rsidP="0082110F">
            <w:pPr>
              <w:jc w:val="center"/>
              <w:rPr>
                <w:rFonts w:ascii="Times New Roman" w:hAnsi="Times New Roman" w:cs="Times New Roman"/>
                <w:b/>
              </w:rPr>
            </w:pPr>
          </w:p>
        </w:tc>
      </w:tr>
      <w:tr w:rsidR="003931CB" w14:paraId="6B7422E6" w14:textId="77777777" w:rsidTr="00B7724D">
        <w:tc>
          <w:tcPr>
            <w:tcW w:w="3114" w:type="dxa"/>
          </w:tcPr>
          <w:p w14:paraId="464FA112" w14:textId="6D1FB9FA" w:rsidR="003931CB" w:rsidRDefault="003931CB" w:rsidP="0082110F">
            <w:pPr>
              <w:jc w:val="center"/>
              <w:rPr>
                <w:rFonts w:ascii="Times New Roman" w:hAnsi="Times New Roman" w:cs="Times New Roman"/>
              </w:rPr>
            </w:pPr>
            <w:r>
              <w:rPr>
                <w:rFonts w:ascii="Times New Roman" w:hAnsi="Times New Roman" w:cs="Times New Roman"/>
              </w:rPr>
              <w:t>Millet</w:t>
            </w:r>
          </w:p>
        </w:tc>
        <w:tc>
          <w:tcPr>
            <w:tcW w:w="2126" w:type="dxa"/>
          </w:tcPr>
          <w:p w14:paraId="77E31B5C" w14:textId="624E2F2F"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5E9D80DF" w14:textId="4EDECB25"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5B65CCF1" w14:textId="77777777" w:rsidR="003931CB" w:rsidRPr="00BB4AD4" w:rsidRDefault="003931CB" w:rsidP="0082110F">
            <w:pPr>
              <w:jc w:val="center"/>
              <w:rPr>
                <w:rFonts w:ascii="Times New Roman" w:hAnsi="Times New Roman" w:cs="Times New Roman"/>
                <w:b/>
              </w:rPr>
            </w:pPr>
          </w:p>
        </w:tc>
      </w:tr>
      <w:tr w:rsidR="003931CB" w14:paraId="384FD733" w14:textId="77777777" w:rsidTr="00B7724D">
        <w:tc>
          <w:tcPr>
            <w:tcW w:w="3114" w:type="dxa"/>
          </w:tcPr>
          <w:p w14:paraId="428A95AD" w14:textId="31580E4F" w:rsidR="003931CB" w:rsidRDefault="003931CB" w:rsidP="0082110F">
            <w:pPr>
              <w:jc w:val="center"/>
              <w:rPr>
                <w:rFonts w:ascii="Times New Roman" w:hAnsi="Times New Roman" w:cs="Times New Roman"/>
              </w:rPr>
            </w:pPr>
            <w:r>
              <w:rPr>
                <w:rFonts w:ascii="Times New Roman" w:hAnsi="Times New Roman" w:cs="Times New Roman"/>
              </w:rPr>
              <w:t>Sorghum</w:t>
            </w:r>
          </w:p>
        </w:tc>
        <w:tc>
          <w:tcPr>
            <w:tcW w:w="2126" w:type="dxa"/>
          </w:tcPr>
          <w:p w14:paraId="599CEF7A" w14:textId="5F0F9567"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49C0F28" w14:textId="54241A50"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1FE6AB1" w14:textId="77777777" w:rsidR="003931CB" w:rsidRPr="00BB4AD4" w:rsidRDefault="003931CB" w:rsidP="0082110F">
            <w:pPr>
              <w:jc w:val="center"/>
              <w:rPr>
                <w:rFonts w:ascii="Times New Roman" w:hAnsi="Times New Roman" w:cs="Times New Roman"/>
                <w:b/>
              </w:rPr>
            </w:pPr>
          </w:p>
        </w:tc>
      </w:tr>
      <w:tr w:rsidR="00B7724D" w14:paraId="0C8C2AA5" w14:textId="77777777" w:rsidTr="00B7724D">
        <w:tc>
          <w:tcPr>
            <w:tcW w:w="3114" w:type="dxa"/>
          </w:tcPr>
          <w:p w14:paraId="04656FE7" w14:textId="42F72C44" w:rsidR="00B7724D" w:rsidRDefault="00B7724D" w:rsidP="0082110F">
            <w:pPr>
              <w:jc w:val="center"/>
              <w:rPr>
                <w:rFonts w:ascii="Times New Roman" w:hAnsi="Times New Roman" w:cs="Times New Roman"/>
              </w:rPr>
            </w:pPr>
            <w:r>
              <w:rPr>
                <w:rFonts w:ascii="Times New Roman" w:hAnsi="Times New Roman" w:cs="Times New Roman"/>
              </w:rPr>
              <w:t>Groundnut</w:t>
            </w:r>
          </w:p>
        </w:tc>
        <w:tc>
          <w:tcPr>
            <w:tcW w:w="2126" w:type="dxa"/>
          </w:tcPr>
          <w:p w14:paraId="4282B687" w14:textId="2B73C47E" w:rsidR="00B7724D" w:rsidRDefault="00B7724D" w:rsidP="0082110F">
            <w:pPr>
              <w:jc w:val="center"/>
              <w:rPr>
                <w:rFonts w:ascii="Times New Roman" w:hAnsi="Times New Roman" w:cs="Times New Roman"/>
              </w:rPr>
            </w:pPr>
            <w:r>
              <w:rPr>
                <w:rFonts w:ascii="Times New Roman" w:hAnsi="Times New Roman" w:cs="Times New Roman"/>
              </w:rPr>
              <w:t>Food</w:t>
            </w:r>
          </w:p>
        </w:tc>
        <w:tc>
          <w:tcPr>
            <w:tcW w:w="2268" w:type="dxa"/>
          </w:tcPr>
          <w:p w14:paraId="2BA12911" w14:textId="4D2CFB88" w:rsidR="00B7724D"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0B14AB7" w14:textId="77777777" w:rsidR="00B7724D" w:rsidRPr="00BB4AD4" w:rsidRDefault="00B7724D" w:rsidP="0082110F">
            <w:pPr>
              <w:jc w:val="center"/>
              <w:rPr>
                <w:rFonts w:ascii="Times New Roman" w:hAnsi="Times New Roman" w:cs="Times New Roman"/>
                <w:b/>
              </w:rPr>
            </w:pPr>
          </w:p>
        </w:tc>
      </w:tr>
      <w:tr w:rsidR="001F2BAA" w14:paraId="14D2A620" w14:textId="77777777" w:rsidTr="00B7724D">
        <w:tc>
          <w:tcPr>
            <w:tcW w:w="3114" w:type="dxa"/>
          </w:tcPr>
          <w:p w14:paraId="339F6A6D" w14:textId="568BE926" w:rsidR="001F2BAA" w:rsidRPr="00BB4AD4" w:rsidRDefault="001F2BAA" w:rsidP="0082110F">
            <w:pPr>
              <w:jc w:val="center"/>
              <w:rPr>
                <w:rFonts w:ascii="Times New Roman" w:hAnsi="Times New Roman" w:cs="Times New Roman"/>
              </w:rPr>
            </w:pPr>
            <w:r w:rsidRPr="00BB4AD4">
              <w:rPr>
                <w:rFonts w:ascii="Times New Roman" w:hAnsi="Times New Roman" w:cs="Times New Roman"/>
              </w:rPr>
              <w:t>Tomatoes</w:t>
            </w:r>
          </w:p>
        </w:tc>
        <w:tc>
          <w:tcPr>
            <w:tcW w:w="2126" w:type="dxa"/>
          </w:tcPr>
          <w:p w14:paraId="05C29737" w14:textId="47B8F48B" w:rsidR="001F2BAA" w:rsidRPr="0082110F" w:rsidRDefault="001F2BAA"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152FD4A0" w14:textId="1D8A4706" w:rsidR="001F2BAA" w:rsidRPr="0082110F" w:rsidRDefault="001F2BAA" w:rsidP="0082110F">
            <w:pPr>
              <w:jc w:val="center"/>
              <w:rPr>
                <w:rFonts w:ascii="Times New Roman" w:hAnsi="Times New Roman" w:cs="Times New Roman"/>
              </w:rPr>
            </w:pPr>
            <w:r w:rsidRPr="0082110F">
              <w:rPr>
                <w:rFonts w:ascii="Times New Roman" w:hAnsi="Times New Roman" w:cs="Times New Roman"/>
              </w:rPr>
              <w:t>2</w:t>
            </w:r>
          </w:p>
        </w:tc>
        <w:tc>
          <w:tcPr>
            <w:tcW w:w="1985" w:type="dxa"/>
          </w:tcPr>
          <w:p w14:paraId="66FCC814" w14:textId="77777777" w:rsidR="001F2BAA" w:rsidRPr="00BB4AD4" w:rsidRDefault="001F2BAA" w:rsidP="0082110F">
            <w:pPr>
              <w:jc w:val="center"/>
              <w:rPr>
                <w:rFonts w:ascii="Times New Roman" w:hAnsi="Times New Roman" w:cs="Times New Roman"/>
                <w:b/>
              </w:rPr>
            </w:pPr>
          </w:p>
        </w:tc>
      </w:tr>
      <w:tr w:rsidR="003931CB" w14:paraId="5FA35F87" w14:textId="77777777" w:rsidTr="00B7724D">
        <w:tc>
          <w:tcPr>
            <w:tcW w:w="3114" w:type="dxa"/>
          </w:tcPr>
          <w:p w14:paraId="2C7B3355" w14:textId="718246C8" w:rsidR="003931CB" w:rsidRPr="00BB4AD4" w:rsidRDefault="00B7724D" w:rsidP="0082110F">
            <w:pPr>
              <w:jc w:val="center"/>
              <w:rPr>
                <w:rFonts w:ascii="Times New Roman" w:hAnsi="Times New Roman" w:cs="Times New Roman"/>
              </w:rPr>
            </w:pPr>
            <w:r>
              <w:rPr>
                <w:rFonts w:ascii="Times New Roman" w:hAnsi="Times New Roman" w:cs="Times New Roman"/>
              </w:rPr>
              <w:t>Tea</w:t>
            </w:r>
          </w:p>
        </w:tc>
        <w:tc>
          <w:tcPr>
            <w:tcW w:w="2126" w:type="dxa"/>
          </w:tcPr>
          <w:p w14:paraId="0D6D0BBD" w14:textId="22948649" w:rsidR="003931CB" w:rsidRPr="0082110F" w:rsidRDefault="003931CB"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2B680C8E" w14:textId="51BA5E7B"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51B67495" w14:textId="77777777" w:rsidR="003931CB" w:rsidRPr="00BB4AD4" w:rsidRDefault="003931CB" w:rsidP="0082110F">
            <w:pPr>
              <w:jc w:val="center"/>
              <w:rPr>
                <w:rFonts w:ascii="Times New Roman" w:hAnsi="Times New Roman" w:cs="Times New Roman"/>
                <w:b/>
              </w:rPr>
            </w:pPr>
          </w:p>
        </w:tc>
      </w:tr>
      <w:tr w:rsidR="003931CB" w14:paraId="73D09045" w14:textId="77777777" w:rsidTr="00B7724D">
        <w:tc>
          <w:tcPr>
            <w:tcW w:w="3114" w:type="dxa"/>
          </w:tcPr>
          <w:p w14:paraId="0D0776AE" w14:textId="114BD329" w:rsidR="003931CB" w:rsidRPr="00BB4AD4" w:rsidRDefault="00B7724D" w:rsidP="0082110F">
            <w:pPr>
              <w:jc w:val="center"/>
              <w:rPr>
                <w:rFonts w:ascii="Times New Roman" w:hAnsi="Times New Roman" w:cs="Times New Roman"/>
              </w:rPr>
            </w:pPr>
            <w:r>
              <w:rPr>
                <w:rFonts w:ascii="Times New Roman" w:hAnsi="Times New Roman" w:cs="Times New Roman"/>
              </w:rPr>
              <w:t>Coffee</w:t>
            </w:r>
          </w:p>
        </w:tc>
        <w:tc>
          <w:tcPr>
            <w:tcW w:w="2126" w:type="dxa"/>
          </w:tcPr>
          <w:p w14:paraId="7260BB50" w14:textId="604E52A7" w:rsidR="003931CB" w:rsidRPr="0082110F" w:rsidRDefault="00A1115D" w:rsidP="0082110F">
            <w:pPr>
              <w:jc w:val="center"/>
              <w:rPr>
                <w:rFonts w:ascii="Times New Roman" w:hAnsi="Times New Roman" w:cs="Times New Roman"/>
              </w:rPr>
            </w:pPr>
            <w:r>
              <w:rPr>
                <w:rFonts w:ascii="Times New Roman" w:hAnsi="Times New Roman" w:cs="Times New Roman"/>
              </w:rPr>
              <w:t>Cash</w:t>
            </w:r>
          </w:p>
        </w:tc>
        <w:tc>
          <w:tcPr>
            <w:tcW w:w="2268" w:type="dxa"/>
          </w:tcPr>
          <w:p w14:paraId="03FEDE8F" w14:textId="75C778DC"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3ACB60A" w14:textId="77777777" w:rsidR="003931CB" w:rsidRPr="00BB4AD4" w:rsidRDefault="003931CB" w:rsidP="0082110F">
            <w:pPr>
              <w:jc w:val="center"/>
              <w:rPr>
                <w:rFonts w:ascii="Times New Roman" w:hAnsi="Times New Roman" w:cs="Times New Roman"/>
                <w:b/>
              </w:rPr>
            </w:pPr>
          </w:p>
        </w:tc>
      </w:tr>
      <w:tr w:rsidR="001F2BAA" w14:paraId="73653C9A" w14:textId="77777777" w:rsidTr="00B7724D">
        <w:tc>
          <w:tcPr>
            <w:tcW w:w="3114" w:type="dxa"/>
          </w:tcPr>
          <w:p w14:paraId="703BE081" w14:textId="77777777" w:rsidR="001F2BAA" w:rsidRDefault="001F2BAA" w:rsidP="00BB4AD4">
            <w:pPr>
              <w:rPr>
                <w:rFonts w:ascii="Times New Roman" w:hAnsi="Times New Roman" w:cs="Times New Roman"/>
                <w:b/>
                <w:sz w:val="24"/>
                <w:szCs w:val="24"/>
              </w:rPr>
            </w:pPr>
          </w:p>
        </w:tc>
        <w:tc>
          <w:tcPr>
            <w:tcW w:w="2126" w:type="dxa"/>
          </w:tcPr>
          <w:p w14:paraId="4420AE9F" w14:textId="565059EC" w:rsidR="001F2BAA" w:rsidRPr="00A1115D" w:rsidRDefault="00A1115D" w:rsidP="00A1115D">
            <w:pPr>
              <w:jc w:val="center"/>
              <w:rPr>
                <w:rFonts w:ascii="Times New Roman" w:hAnsi="Times New Roman" w:cs="Times New Roman"/>
              </w:rPr>
            </w:pPr>
            <w:r w:rsidRPr="00A1115D">
              <w:rPr>
                <w:rFonts w:ascii="Times New Roman" w:hAnsi="Times New Roman" w:cs="Times New Roman"/>
              </w:rPr>
              <w:t>Cash</w:t>
            </w:r>
          </w:p>
        </w:tc>
        <w:tc>
          <w:tcPr>
            <w:tcW w:w="2268" w:type="dxa"/>
          </w:tcPr>
          <w:p w14:paraId="34D7EA0C" w14:textId="77777777" w:rsidR="001F2BAA" w:rsidRDefault="001F2BAA" w:rsidP="00BB4AD4">
            <w:pPr>
              <w:rPr>
                <w:rFonts w:ascii="Times New Roman" w:hAnsi="Times New Roman" w:cs="Times New Roman"/>
                <w:b/>
                <w:sz w:val="24"/>
                <w:szCs w:val="24"/>
              </w:rPr>
            </w:pPr>
          </w:p>
        </w:tc>
        <w:tc>
          <w:tcPr>
            <w:tcW w:w="1985" w:type="dxa"/>
          </w:tcPr>
          <w:p w14:paraId="5A3A917E" w14:textId="77777777" w:rsidR="001F2BAA" w:rsidRDefault="001F2BAA" w:rsidP="00BB4AD4">
            <w:pPr>
              <w:rPr>
                <w:rFonts w:ascii="Times New Roman" w:hAnsi="Times New Roman" w:cs="Times New Roman"/>
                <w:b/>
                <w:sz w:val="24"/>
                <w:szCs w:val="24"/>
              </w:rPr>
            </w:pPr>
          </w:p>
        </w:tc>
      </w:tr>
      <w:tr w:rsidR="001F2BAA" w14:paraId="6674CFB4" w14:textId="77777777" w:rsidTr="00B7724D">
        <w:tc>
          <w:tcPr>
            <w:tcW w:w="3114" w:type="dxa"/>
          </w:tcPr>
          <w:p w14:paraId="0DD2CF71" w14:textId="77777777" w:rsidR="001F2BAA" w:rsidRDefault="001F2BAA" w:rsidP="00BB4AD4">
            <w:pPr>
              <w:rPr>
                <w:rFonts w:ascii="Times New Roman" w:hAnsi="Times New Roman" w:cs="Times New Roman"/>
                <w:b/>
                <w:sz w:val="24"/>
                <w:szCs w:val="24"/>
              </w:rPr>
            </w:pPr>
          </w:p>
        </w:tc>
        <w:tc>
          <w:tcPr>
            <w:tcW w:w="2126" w:type="dxa"/>
          </w:tcPr>
          <w:p w14:paraId="6B6CE050" w14:textId="77777777" w:rsidR="001F2BAA" w:rsidRDefault="001F2BAA" w:rsidP="00BB4AD4">
            <w:pPr>
              <w:rPr>
                <w:rFonts w:ascii="Times New Roman" w:hAnsi="Times New Roman" w:cs="Times New Roman"/>
                <w:b/>
                <w:sz w:val="24"/>
                <w:szCs w:val="24"/>
              </w:rPr>
            </w:pPr>
          </w:p>
        </w:tc>
        <w:tc>
          <w:tcPr>
            <w:tcW w:w="2268" w:type="dxa"/>
          </w:tcPr>
          <w:p w14:paraId="4AE65B17" w14:textId="77777777" w:rsidR="001F2BAA" w:rsidRDefault="001F2BAA" w:rsidP="00BB4AD4">
            <w:pPr>
              <w:rPr>
                <w:rFonts w:ascii="Times New Roman" w:hAnsi="Times New Roman" w:cs="Times New Roman"/>
                <w:b/>
                <w:sz w:val="24"/>
                <w:szCs w:val="24"/>
              </w:rPr>
            </w:pPr>
          </w:p>
        </w:tc>
        <w:tc>
          <w:tcPr>
            <w:tcW w:w="1985" w:type="dxa"/>
          </w:tcPr>
          <w:p w14:paraId="02416F48" w14:textId="77777777" w:rsidR="001F2BAA" w:rsidRDefault="001F2BAA" w:rsidP="00BB4AD4">
            <w:pPr>
              <w:rPr>
                <w:rFonts w:ascii="Times New Roman" w:hAnsi="Times New Roman" w:cs="Times New Roman"/>
                <w:b/>
                <w:sz w:val="24"/>
                <w:szCs w:val="24"/>
              </w:rPr>
            </w:pPr>
          </w:p>
        </w:tc>
      </w:tr>
    </w:tbl>
    <w:p w14:paraId="6E5D7E39" w14:textId="6E52A83C" w:rsidR="00CD0BD8" w:rsidRDefault="00CD0BD8" w:rsidP="00E97EA8">
      <w:pPr>
        <w:rPr>
          <w:rFonts w:ascii="Times New Roman" w:hAnsi="Times New Roman" w:cs="Times New Roman"/>
          <w:b/>
          <w:sz w:val="24"/>
          <w:szCs w:val="24"/>
        </w:rPr>
      </w:pPr>
    </w:p>
    <w:p w14:paraId="7B170A25" w14:textId="21309231" w:rsidR="00A1115D" w:rsidRPr="001F2BAA" w:rsidRDefault="00A1115D" w:rsidP="00A1115D">
      <w:pPr>
        <w:rPr>
          <w:rFonts w:ascii="Times New Roman" w:hAnsi="Times New Roman" w:cs="Times New Roman"/>
          <w:sz w:val="24"/>
          <w:szCs w:val="24"/>
        </w:rPr>
      </w:pPr>
      <w:r w:rsidRPr="001F2BAA">
        <w:rPr>
          <w:rFonts w:ascii="Times New Roman" w:hAnsi="Times New Roman" w:cs="Times New Roman"/>
          <w:sz w:val="24"/>
          <w:szCs w:val="24"/>
        </w:rPr>
        <w:t>Table A.3</w:t>
      </w:r>
      <w:r w:rsidR="00226763">
        <w:rPr>
          <w:rFonts w:ascii="Times New Roman" w:hAnsi="Times New Roman" w:cs="Times New Roman"/>
          <w:sz w:val="24"/>
          <w:szCs w:val="24"/>
        </w:rPr>
        <w:t>.2</w:t>
      </w:r>
      <w:r w:rsidRPr="001F2BAA">
        <w:rPr>
          <w:rFonts w:ascii="Times New Roman" w:hAnsi="Times New Roman" w:cs="Times New Roman"/>
          <w:sz w:val="24"/>
          <w:szCs w:val="24"/>
        </w:rPr>
        <w:t xml:space="preserve"> – </w:t>
      </w:r>
      <w:r>
        <w:rPr>
          <w:rFonts w:ascii="Times New Roman" w:hAnsi="Times New Roman" w:cs="Times New Roman"/>
          <w:sz w:val="24"/>
          <w:szCs w:val="24"/>
        </w:rPr>
        <w:t xml:space="preserve">Perennial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A1115D" w14:paraId="03A3AB71" w14:textId="77777777" w:rsidTr="00450B1A">
        <w:tc>
          <w:tcPr>
            <w:tcW w:w="3114" w:type="dxa"/>
          </w:tcPr>
          <w:p w14:paraId="3DED2E18"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Crop</w:t>
            </w:r>
          </w:p>
        </w:tc>
        <w:tc>
          <w:tcPr>
            <w:tcW w:w="2126" w:type="dxa"/>
          </w:tcPr>
          <w:p w14:paraId="4F0E23E9"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C848FA3" w14:textId="5D8133A5" w:rsidR="00A1115D" w:rsidRPr="00BB4AD4" w:rsidRDefault="00226763" w:rsidP="00450B1A">
            <w:pPr>
              <w:jc w:val="center"/>
              <w:rPr>
                <w:rFonts w:ascii="Times New Roman" w:hAnsi="Times New Roman" w:cs="Times New Roman"/>
                <w:b/>
              </w:rPr>
            </w:pPr>
            <w:r>
              <w:rPr>
                <w:rFonts w:ascii="Times New Roman" w:hAnsi="Times New Roman" w:cs="Times New Roman"/>
              </w:rPr>
              <w:t>Number of years per production cycle</w:t>
            </w:r>
          </w:p>
        </w:tc>
        <w:tc>
          <w:tcPr>
            <w:tcW w:w="1985" w:type="dxa"/>
          </w:tcPr>
          <w:p w14:paraId="348752EE" w14:textId="77777777" w:rsidR="00A1115D" w:rsidRDefault="00A1115D" w:rsidP="00450B1A">
            <w:pPr>
              <w:jc w:val="center"/>
              <w:rPr>
                <w:rFonts w:ascii="Times New Roman" w:hAnsi="Times New Roman" w:cs="Times New Roman"/>
              </w:rPr>
            </w:pPr>
            <w:r w:rsidRPr="00BB4AD4">
              <w:rPr>
                <w:rFonts w:ascii="Times New Roman" w:hAnsi="Times New Roman" w:cs="Times New Roman"/>
              </w:rPr>
              <w:t>Yield</w:t>
            </w:r>
          </w:p>
          <w:p w14:paraId="468551E5" w14:textId="77777777" w:rsidR="00A1115D" w:rsidRPr="001F2BAA" w:rsidRDefault="00A1115D" w:rsidP="00450B1A">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A1115D" w14:paraId="49BF4AB5" w14:textId="77777777" w:rsidTr="00450B1A">
        <w:tc>
          <w:tcPr>
            <w:tcW w:w="3114" w:type="dxa"/>
          </w:tcPr>
          <w:p w14:paraId="5479C908"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Beans</w:t>
            </w:r>
          </w:p>
        </w:tc>
        <w:tc>
          <w:tcPr>
            <w:tcW w:w="2126" w:type="dxa"/>
          </w:tcPr>
          <w:p w14:paraId="5F221125"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F89F1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34FC2FB7" w14:textId="77777777" w:rsidR="00A1115D" w:rsidRPr="00BB4AD4" w:rsidRDefault="00A1115D" w:rsidP="00450B1A">
            <w:pPr>
              <w:jc w:val="center"/>
              <w:rPr>
                <w:rFonts w:ascii="Times New Roman" w:hAnsi="Times New Roman" w:cs="Times New Roman"/>
                <w:b/>
              </w:rPr>
            </w:pPr>
          </w:p>
        </w:tc>
      </w:tr>
      <w:tr w:rsidR="00A1115D" w14:paraId="0AF0E72B" w14:textId="77777777" w:rsidTr="00450B1A">
        <w:tc>
          <w:tcPr>
            <w:tcW w:w="3114" w:type="dxa"/>
          </w:tcPr>
          <w:p w14:paraId="4AA1E9AE" w14:textId="77777777" w:rsidR="00A1115D" w:rsidRDefault="00A1115D" w:rsidP="00450B1A">
            <w:pPr>
              <w:jc w:val="center"/>
              <w:rPr>
                <w:rFonts w:ascii="Times New Roman" w:hAnsi="Times New Roman" w:cs="Times New Roman"/>
              </w:rPr>
            </w:pPr>
            <w:r>
              <w:rPr>
                <w:rFonts w:ascii="Times New Roman" w:hAnsi="Times New Roman" w:cs="Times New Roman"/>
              </w:rPr>
              <w:t>Sweet Potatoes</w:t>
            </w:r>
          </w:p>
        </w:tc>
        <w:tc>
          <w:tcPr>
            <w:tcW w:w="2126" w:type="dxa"/>
          </w:tcPr>
          <w:p w14:paraId="408E8F9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26F2AA"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49382BB0" w14:textId="77777777" w:rsidR="00A1115D" w:rsidRPr="00BB4AD4" w:rsidRDefault="00A1115D" w:rsidP="00450B1A">
            <w:pPr>
              <w:jc w:val="center"/>
              <w:rPr>
                <w:rFonts w:ascii="Times New Roman" w:hAnsi="Times New Roman" w:cs="Times New Roman"/>
                <w:b/>
              </w:rPr>
            </w:pPr>
          </w:p>
        </w:tc>
      </w:tr>
      <w:tr w:rsidR="00A1115D" w14:paraId="07E5B4EE" w14:textId="77777777" w:rsidTr="00450B1A">
        <w:tc>
          <w:tcPr>
            <w:tcW w:w="3114" w:type="dxa"/>
          </w:tcPr>
          <w:p w14:paraId="115F7A08" w14:textId="77777777" w:rsidR="00A1115D" w:rsidRDefault="00A1115D" w:rsidP="00450B1A">
            <w:pPr>
              <w:jc w:val="center"/>
              <w:rPr>
                <w:rFonts w:ascii="Times New Roman" w:hAnsi="Times New Roman" w:cs="Times New Roman"/>
              </w:rPr>
            </w:pPr>
            <w:r>
              <w:rPr>
                <w:rFonts w:ascii="Times New Roman" w:hAnsi="Times New Roman" w:cs="Times New Roman"/>
              </w:rPr>
              <w:t>Groundnut</w:t>
            </w:r>
          </w:p>
        </w:tc>
        <w:tc>
          <w:tcPr>
            <w:tcW w:w="2126" w:type="dxa"/>
          </w:tcPr>
          <w:p w14:paraId="16D93E1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272F4F72"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5D079B82" w14:textId="77777777" w:rsidR="00A1115D" w:rsidRPr="00BB4AD4" w:rsidRDefault="00A1115D" w:rsidP="00450B1A">
            <w:pPr>
              <w:jc w:val="center"/>
              <w:rPr>
                <w:rFonts w:ascii="Times New Roman" w:hAnsi="Times New Roman" w:cs="Times New Roman"/>
                <w:b/>
              </w:rPr>
            </w:pPr>
          </w:p>
        </w:tc>
      </w:tr>
      <w:tr w:rsidR="00A1115D" w14:paraId="7CF69E57" w14:textId="77777777" w:rsidTr="00450B1A">
        <w:tc>
          <w:tcPr>
            <w:tcW w:w="3114" w:type="dxa"/>
          </w:tcPr>
          <w:p w14:paraId="7C9FC0BB"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Tea</w:t>
            </w:r>
          </w:p>
        </w:tc>
        <w:tc>
          <w:tcPr>
            <w:tcW w:w="2126" w:type="dxa"/>
          </w:tcPr>
          <w:p w14:paraId="17B1BD5F" w14:textId="77777777" w:rsidR="00A1115D" w:rsidRPr="0082110F" w:rsidRDefault="00A1115D" w:rsidP="00450B1A">
            <w:pPr>
              <w:jc w:val="center"/>
              <w:rPr>
                <w:rFonts w:ascii="Times New Roman" w:hAnsi="Times New Roman" w:cs="Times New Roman"/>
              </w:rPr>
            </w:pPr>
            <w:r w:rsidRPr="0082110F">
              <w:rPr>
                <w:rFonts w:ascii="Times New Roman" w:hAnsi="Times New Roman" w:cs="Times New Roman"/>
              </w:rPr>
              <w:t>Cash</w:t>
            </w:r>
          </w:p>
        </w:tc>
        <w:tc>
          <w:tcPr>
            <w:tcW w:w="2268" w:type="dxa"/>
          </w:tcPr>
          <w:p w14:paraId="18BAADAC"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4CA54FE3" w14:textId="77777777" w:rsidR="00A1115D" w:rsidRPr="00BB4AD4" w:rsidRDefault="00A1115D" w:rsidP="00450B1A">
            <w:pPr>
              <w:jc w:val="center"/>
              <w:rPr>
                <w:rFonts w:ascii="Times New Roman" w:hAnsi="Times New Roman" w:cs="Times New Roman"/>
                <w:b/>
              </w:rPr>
            </w:pPr>
          </w:p>
        </w:tc>
      </w:tr>
      <w:tr w:rsidR="00A1115D" w14:paraId="66DB3BEF" w14:textId="77777777" w:rsidTr="00450B1A">
        <w:tc>
          <w:tcPr>
            <w:tcW w:w="3114" w:type="dxa"/>
          </w:tcPr>
          <w:p w14:paraId="1C255882"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Coffee</w:t>
            </w:r>
          </w:p>
        </w:tc>
        <w:tc>
          <w:tcPr>
            <w:tcW w:w="2126" w:type="dxa"/>
          </w:tcPr>
          <w:p w14:paraId="5FC13217"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Cash</w:t>
            </w:r>
          </w:p>
        </w:tc>
        <w:tc>
          <w:tcPr>
            <w:tcW w:w="2268" w:type="dxa"/>
          </w:tcPr>
          <w:p w14:paraId="11AB856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7C29B394" w14:textId="77777777" w:rsidR="00A1115D" w:rsidRPr="00BB4AD4" w:rsidRDefault="00A1115D" w:rsidP="00450B1A">
            <w:pPr>
              <w:jc w:val="center"/>
              <w:rPr>
                <w:rFonts w:ascii="Times New Roman" w:hAnsi="Times New Roman" w:cs="Times New Roman"/>
                <w:b/>
              </w:rPr>
            </w:pPr>
          </w:p>
        </w:tc>
      </w:tr>
      <w:tr w:rsidR="00A1115D" w14:paraId="56E86CE5" w14:textId="77777777" w:rsidTr="00450B1A">
        <w:tc>
          <w:tcPr>
            <w:tcW w:w="3114" w:type="dxa"/>
          </w:tcPr>
          <w:p w14:paraId="039733BE" w14:textId="77777777" w:rsidR="00A1115D" w:rsidRDefault="00A1115D" w:rsidP="00450B1A">
            <w:pPr>
              <w:rPr>
                <w:rFonts w:ascii="Times New Roman" w:hAnsi="Times New Roman" w:cs="Times New Roman"/>
                <w:b/>
                <w:sz w:val="24"/>
                <w:szCs w:val="24"/>
              </w:rPr>
            </w:pPr>
          </w:p>
        </w:tc>
        <w:tc>
          <w:tcPr>
            <w:tcW w:w="2126" w:type="dxa"/>
          </w:tcPr>
          <w:p w14:paraId="5AA8B36C" w14:textId="77777777" w:rsidR="00A1115D" w:rsidRPr="00A1115D" w:rsidRDefault="00A1115D" w:rsidP="00450B1A">
            <w:pPr>
              <w:jc w:val="center"/>
              <w:rPr>
                <w:rFonts w:ascii="Times New Roman" w:hAnsi="Times New Roman" w:cs="Times New Roman"/>
              </w:rPr>
            </w:pPr>
            <w:r w:rsidRPr="00A1115D">
              <w:rPr>
                <w:rFonts w:ascii="Times New Roman" w:hAnsi="Times New Roman" w:cs="Times New Roman"/>
              </w:rPr>
              <w:t>Cash</w:t>
            </w:r>
          </w:p>
        </w:tc>
        <w:tc>
          <w:tcPr>
            <w:tcW w:w="2268" w:type="dxa"/>
          </w:tcPr>
          <w:p w14:paraId="14F8274E" w14:textId="77777777" w:rsidR="00A1115D" w:rsidRDefault="00A1115D" w:rsidP="00450B1A">
            <w:pPr>
              <w:rPr>
                <w:rFonts w:ascii="Times New Roman" w:hAnsi="Times New Roman" w:cs="Times New Roman"/>
                <w:b/>
                <w:sz w:val="24"/>
                <w:szCs w:val="24"/>
              </w:rPr>
            </w:pPr>
          </w:p>
        </w:tc>
        <w:tc>
          <w:tcPr>
            <w:tcW w:w="1985" w:type="dxa"/>
          </w:tcPr>
          <w:p w14:paraId="0F08927D" w14:textId="77777777" w:rsidR="00A1115D" w:rsidRDefault="00A1115D" w:rsidP="00450B1A">
            <w:pPr>
              <w:rPr>
                <w:rFonts w:ascii="Times New Roman" w:hAnsi="Times New Roman" w:cs="Times New Roman"/>
                <w:b/>
                <w:sz w:val="24"/>
                <w:szCs w:val="24"/>
              </w:rPr>
            </w:pPr>
          </w:p>
        </w:tc>
      </w:tr>
    </w:tbl>
    <w:p w14:paraId="740D0A31" w14:textId="41220B75" w:rsidR="00A1115D" w:rsidRDefault="00A1115D" w:rsidP="00E97EA8">
      <w:pPr>
        <w:rPr>
          <w:rFonts w:ascii="Times New Roman" w:hAnsi="Times New Roman" w:cs="Times New Roman"/>
          <w:b/>
          <w:sz w:val="24"/>
          <w:szCs w:val="24"/>
        </w:rPr>
      </w:pPr>
    </w:p>
    <w:p w14:paraId="69674A12" w14:textId="77777777" w:rsidR="00450B1A" w:rsidRDefault="00450B1A" w:rsidP="00E97EA8">
      <w:pPr>
        <w:rPr>
          <w:rFonts w:ascii="Times New Roman" w:hAnsi="Times New Roman" w:cs="Times New Roman"/>
          <w:b/>
          <w:sz w:val="24"/>
          <w:szCs w:val="24"/>
        </w:rPr>
      </w:pPr>
    </w:p>
    <w:p w14:paraId="521E4D56" w14:textId="0EADBF3D" w:rsidR="00A1115D" w:rsidRDefault="00A1115D" w:rsidP="00E97EA8">
      <w:pPr>
        <w:rPr>
          <w:rFonts w:ascii="Times New Roman" w:hAnsi="Times New Roman" w:cs="Times New Roman"/>
          <w:b/>
          <w:sz w:val="24"/>
          <w:szCs w:val="24"/>
        </w:rPr>
      </w:pPr>
    </w:p>
    <w:p w14:paraId="3A8E4101" w14:textId="77777777" w:rsidR="00A1115D" w:rsidRDefault="00A1115D" w:rsidP="00E97EA8">
      <w:pPr>
        <w:rPr>
          <w:rFonts w:ascii="Times New Roman" w:hAnsi="Times New Roman" w:cs="Times New Roman"/>
          <w:b/>
          <w:sz w:val="24"/>
          <w:szCs w:val="24"/>
        </w:rPr>
      </w:pPr>
    </w:p>
    <w:p w14:paraId="0E960AC8" w14:textId="2634535B" w:rsidR="003931CB" w:rsidRDefault="003931CB" w:rsidP="00E97EA8">
      <w:pPr>
        <w:rPr>
          <w:rFonts w:ascii="Times New Roman" w:hAnsi="Times New Roman" w:cs="Times New Roman"/>
          <w:sz w:val="24"/>
          <w:szCs w:val="24"/>
        </w:rPr>
      </w:pPr>
      <w:r>
        <w:rPr>
          <w:rFonts w:ascii="Times New Roman" w:hAnsi="Times New Roman" w:cs="Times New Roman"/>
          <w:sz w:val="24"/>
          <w:szCs w:val="24"/>
        </w:rPr>
        <w:lastRenderedPageBreak/>
        <w:t>T</w:t>
      </w:r>
      <w:r w:rsidR="00226763">
        <w:rPr>
          <w:rFonts w:ascii="Times New Roman" w:hAnsi="Times New Roman" w:cs="Times New Roman"/>
          <w:sz w:val="24"/>
          <w:szCs w:val="24"/>
        </w:rPr>
        <w:t>able A.3.3</w:t>
      </w:r>
      <w:r>
        <w:rPr>
          <w:rFonts w:ascii="Times New Roman" w:hAnsi="Times New Roman" w:cs="Times New Roman"/>
          <w:sz w:val="24"/>
          <w:szCs w:val="24"/>
        </w:rPr>
        <w:t xml:space="preserve"> Annual food crop labour data</w:t>
      </w:r>
    </w:p>
    <w:tbl>
      <w:tblPr>
        <w:tblStyle w:val="TableGrid"/>
        <w:tblW w:w="14508" w:type="dxa"/>
        <w:tblLayout w:type="fixed"/>
        <w:tblLook w:val="04A0" w:firstRow="1" w:lastRow="0" w:firstColumn="1" w:lastColumn="0" w:noHBand="0" w:noVBand="1"/>
      </w:tblPr>
      <w:tblGrid>
        <w:gridCol w:w="1638"/>
        <w:gridCol w:w="1080"/>
        <w:gridCol w:w="990"/>
        <w:gridCol w:w="990"/>
        <w:gridCol w:w="990"/>
        <w:gridCol w:w="1080"/>
        <w:gridCol w:w="1080"/>
        <w:gridCol w:w="1080"/>
        <w:gridCol w:w="1170"/>
        <w:gridCol w:w="1170"/>
        <w:gridCol w:w="1170"/>
        <w:gridCol w:w="990"/>
        <w:gridCol w:w="1080"/>
      </w:tblGrid>
      <w:tr w:rsidR="00450B1A" w:rsidRPr="001F2BAA" w14:paraId="458C0389" w14:textId="23D36ACA" w:rsidTr="00B32F44">
        <w:tc>
          <w:tcPr>
            <w:tcW w:w="1638" w:type="dxa"/>
            <w:vMerge w:val="restart"/>
          </w:tcPr>
          <w:p w14:paraId="3F6AE625" w14:textId="77777777" w:rsidR="00450B1A" w:rsidRPr="001F2BAA" w:rsidRDefault="00450B1A"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2070" w:type="dxa"/>
            <w:gridSpan w:val="2"/>
          </w:tcPr>
          <w:p w14:paraId="53FDDE1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 xml:space="preserve">Maize  </w:t>
            </w:r>
          </w:p>
          <w:p w14:paraId="7CF3DDA7" w14:textId="7B6ABF0B"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1980" w:type="dxa"/>
            <w:gridSpan w:val="2"/>
          </w:tcPr>
          <w:p w14:paraId="1F9C834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Beans</w:t>
            </w:r>
          </w:p>
          <w:p w14:paraId="23BDDB1F" w14:textId="0B9313FE"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160" w:type="dxa"/>
            <w:gridSpan w:val="2"/>
          </w:tcPr>
          <w:p w14:paraId="5ADEDB4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Sweet Potatoes</w:t>
            </w:r>
          </w:p>
          <w:p w14:paraId="04EB5617" w14:textId="63F93642"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250" w:type="dxa"/>
            <w:gridSpan w:val="2"/>
          </w:tcPr>
          <w:p w14:paraId="1ADA4F2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Millet</w:t>
            </w:r>
          </w:p>
          <w:p w14:paraId="103D467A" w14:textId="6D182BB4"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340" w:type="dxa"/>
            <w:gridSpan w:val="2"/>
          </w:tcPr>
          <w:p w14:paraId="3700A50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Sorghum</w:t>
            </w:r>
          </w:p>
          <w:p w14:paraId="01B6AE02" w14:textId="5C470046"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070" w:type="dxa"/>
            <w:gridSpan w:val="2"/>
          </w:tcPr>
          <w:p w14:paraId="17F2F5C6" w14:textId="77777777" w:rsidR="00450B1A" w:rsidRDefault="00450B1A" w:rsidP="00450B1A">
            <w:pPr>
              <w:rPr>
                <w:rFonts w:ascii="Times New Roman" w:hAnsi="Times New Roman" w:cs="Times New Roman"/>
                <w:sz w:val="24"/>
                <w:szCs w:val="24"/>
              </w:rPr>
            </w:pPr>
            <w:r>
              <w:rPr>
                <w:rFonts w:ascii="Times New Roman" w:hAnsi="Times New Roman" w:cs="Times New Roman"/>
                <w:sz w:val="24"/>
                <w:szCs w:val="24"/>
              </w:rPr>
              <w:t>Groundnut</w:t>
            </w:r>
          </w:p>
          <w:p w14:paraId="00B492EA" w14:textId="251CB407" w:rsidR="00450B1A" w:rsidRDefault="00450B1A" w:rsidP="00450B1A">
            <w:pPr>
              <w:rPr>
                <w:rFonts w:ascii="Times New Roman" w:hAnsi="Times New Roman" w:cs="Times New Roman"/>
                <w:sz w:val="24"/>
                <w:szCs w:val="24"/>
              </w:rPr>
            </w:pPr>
            <w:r>
              <w:rPr>
                <w:rFonts w:ascii="Times New Roman" w:hAnsi="Times New Roman" w:cs="Times New Roman"/>
                <w:sz w:val="24"/>
                <w:szCs w:val="24"/>
              </w:rPr>
              <w:t>(n=)</w:t>
            </w:r>
          </w:p>
        </w:tc>
      </w:tr>
      <w:tr w:rsidR="00450B1A" w:rsidRPr="001F2BAA" w14:paraId="78E50148" w14:textId="2A74D215" w:rsidTr="00B32F44">
        <w:trPr>
          <w:cantSplit/>
          <w:trHeight w:val="2240"/>
        </w:trPr>
        <w:tc>
          <w:tcPr>
            <w:tcW w:w="1638" w:type="dxa"/>
            <w:vMerge/>
          </w:tcPr>
          <w:p w14:paraId="27707F5B" w14:textId="5ECB60DA" w:rsidR="00450B1A" w:rsidRPr="001F2BAA" w:rsidRDefault="00450B1A" w:rsidP="003931CB">
            <w:pPr>
              <w:jc w:val="center"/>
              <w:rPr>
                <w:rFonts w:ascii="Times New Roman" w:hAnsi="Times New Roman" w:cs="Times New Roman"/>
                <w:sz w:val="24"/>
                <w:szCs w:val="24"/>
              </w:rPr>
            </w:pPr>
          </w:p>
        </w:tc>
        <w:tc>
          <w:tcPr>
            <w:tcW w:w="1080" w:type="dxa"/>
            <w:textDirection w:val="tbRl"/>
          </w:tcPr>
          <w:p w14:paraId="21D27EB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2353A585" w14:textId="4AB026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5B01A8E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9B94144" w14:textId="77777777"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0309B303" w14:textId="326AC26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6E4CB91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26251D62" w14:textId="106512AE"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8F9E67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1B708CAF" w14:textId="5501A7C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472780F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47D1C3E1" w14:textId="518AC05F"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3900B1F"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486F66A4" w14:textId="52ADB17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704176D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74C16D2E" w14:textId="1A79710C"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0646597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0CEAAA9D" w14:textId="74BABC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36DAD39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4310BE5" w14:textId="03F4AD71"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1A17CBA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7D021E39" w14:textId="1DED306C"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2F6755C9"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5EAC3683" w14:textId="2A52BC7D"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r>
      <w:tr w:rsidR="00450B1A" w14:paraId="72F7DE0E" w14:textId="0FB41E7D" w:rsidTr="00B32F44">
        <w:tc>
          <w:tcPr>
            <w:tcW w:w="1638" w:type="dxa"/>
          </w:tcPr>
          <w:p w14:paraId="046F1F5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080" w:type="dxa"/>
          </w:tcPr>
          <w:p w14:paraId="361233EF" w14:textId="464121C1" w:rsidR="00450B1A" w:rsidRPr="001F2BAA" w:rsidRDefault="00450B1A" w:rsidP="003931CB">
            <w:pPr>
              <w:jc w:val="center"/>
              <w:rPr>
                <w:rFonts w:ascii="Times New Roman" w:hAnsi="Times New Roman" w:cs="Times New Roman"/>
                <w:sz w:val="24"/>
                <w:szCs w:val="24"/>
              </w:rPr>
            </w:pPr>
          </w:p>
        </w:tc>
        <w:tc>
          <w:tcPr>
            <w:tcW w:w="990" w:type="dxa"/>
          </w:tcPr>
          <w:p w14:paraId="735F1DCE" w14:textId="77777777" w:rsidR="00450B1A" w:rsidRDefault="00450B1A" w:rsidP="003931CB">
            <w:pPr>
              <w:rPr>
                <w:rFonts w:ascii="Times New Roman" w:hAnsi="Times New Roman" w:cs="Times New Roman"/>
                <w:b/>
                <w:sz w:val="24"/>
                <w:szCs w:val="24"/>
              </w:rPr>
            </w:pPr>
          </w:p>
        </w:tc>
        <w:tc>
          <w:tcPr>
            <w:tcW w:w="990" w:type="dxa"/>
          </w:tcPr>
          <w:p w14:paraId="23075AB4" w14:textId="77777777" w:rsidR="00450B1A" w:rsidRDefault="00450B1A" w:rsidP="003931CB">
            <w:pPr>
              <w:rPr>
                <w:rFonts w:ascii="Times New Roman" w:hAnsi="Times New Roman" w:cs="Times New Roman"/>
                <w:b/>
                <w:sz w:val="24"/>
                <w:szCs w:val="24"/>
              </w:rPr>
            </w:pPr>
          </w:p>
        </w:tc>
        <w:tc>
          <w:tcPr>
            <w:tcW w:w="990" w:type="dxa"/>
          </w:tcPr>
          <w:p w14:paraId="6C2F7066" w14:textId="77777777" w:rsidR="00450B1A" w:rsidRDefault="00450B1A" w:rsidP="003931CB">
            <w:pPr>
              <w:rPr>
                <w:rFonts w:ascii="Times New Roman" w:hAnsi="Times New Roman" w:cs="Times New Roman"/>
                <w:b/>
                <w:sz w:val="24"/>
                <w:szCs w:val="24"/>
              </w:rPr>
            </w:pPr>
          </w:p>
        </w:tc>
        <w:tc>
          <w:tcPr>
            <w:tcW w:w="1080" w:type="dxa"/>
          </w:tcPr>
          <w:p w14:paraId="23B276A1" w14:textId="77777777" w:rsidR="00450B1A" w:rsidRDefault="00450B1A" w:rsidP="003931CB">
            <w:pPr>
              <w:rPr>
                <w:rFonts w:ascii="Times New Roman" w:hAnsi="Times New Roman" w:cs="Times New Roman"/>
                <w:b/>
                <w:sz w:val="24"/>
                <w:szCs w:val="24"/>
              </w:rPr>
            </w:pPr>
          </w:p>
        </w:tc>
        <w:tc>
          <w:tcPr>
            <w:tcW w:w="1080" w:type="dxa"/>
          </w:tcPr>
          <w:p w14:paraId="107DB2DE" w14:textId="77777777" w:rsidR="00450B1A" w:rsidRDefault="00450B1A" w:rsidP="003931CB">
            <w:pPr>
              <w:rPr>
                <w:rFonts w:ascii="Times New Roman" w:hAnsi="Times New Roman" w:cs="Times New Roman"/>
                <w:b/>
                <w:sz w:val="24"/>
                <w:szCs w:val="24"/>
              </w:rPr>
            </w:pPr>
          </w:p>
        </w:tc>
        <w:tc>
          <w:tcPr>
            <w:tcW w:w="1080" w:type="dxa"/>
          </w:tcPr>
          <w:p w14:paraId="2D6EDBA9" w14:textId="77777777" w:rsidR="00450B1A" w:rsidRDefault="00450B1A" w:rsidP="003931CB">
            <w:pPr>
              <w:rPr>
                <w:rFonts w:ascii="Times New Roman" w:hAnsi="Times New Roman" w:cs="Times New Roman"/>
                <w:b/>
                <w:sz w:val="24"/>
                <w:szCs w:val="24"/>
              </w:rPr>
            </w:pPr>
          </w:p>
        </w:tc>
        <w:tc>
          <w:tcPr>
            <w:tcW w:w="1170" w:type="dxa"/>
          </w:tcPr>
          <w:p w14:paraId="10EDB62B" w14:textId="77777777" w:rsidR="00450B1A" w:rsidRDefault="00450B1A" w:rsidP="003931CB">
            <w:pPr>
              <w:rPr>
                <w:rFonts w:ascii="Times New Roman" w:hAnsi="Times New Roman" w:cs="Times New Roman"/>
                <w:b/>
                <w:sz w:val="24"/>
                <w:szCs w:val="24"/>
              </w:rPr>
            </w:pPr>
          </w:p>
        </w:tc>
        <w:tc>
          <w:tcPr>
            <w:tcW w:w="1170" w:type="dxa"/>
          </w:tcPr>
          <w:p w14:paraId="13562BDE" w14:textId="77777777" w:rsidR="00450B1A" w:rsidRDefault="00450B1A" w:rsidP="003931CB">
            <w:pPr>
              <w:rPr>
                <w:rFonts w:ascii="Times New Roman" w:hAnsi="Times New Roman" w:cs="Times New Roman"/>
                <w:b/>
                <w:sz w:val="24"/>
                <w:szCs w:val="24"/>
              </w:rPr>
            </w:pPr>
          </w:p>
        </w:tc>
        <w:tc>
          <w:tcPr>
            <w:tcW w:w="1170" w:type="dxa"/>
          </w:tcPr>
          <w:p w14:paraId="101967BF" w14:textId="77777777" w:rsidR="00450B1A" w:rsidRDefault="00450B1A" w:rsidP="003931CB">
            <w:pPr>
              <w:rPr>
                <w:rFonts w:ascii="Times New Roman" w:hAnsi="Times New Roman" w:cs="Times New Roman"/>
                <w:b/>
                <w:sz w:val="24"/>
                <w:szCs w:val="24"/>
              </w:rPr>
            </w:pPr>
          </w:p>
        </w:tc>
        <w:tc>
          <w:tcPr>
            <w:tcW w:w="990" w:type="dxa"/>
          </w:tcPr>
          <w:p w14:paraId="3C3BE8B4" w14:textId="77777777" w:rsidR="00450B1A" w:rsidRDefault="00450B1A" w:rsidP="003931CB">
            <w:pPr>
              <w:rPr>
                <w:rFonts w:ascii="Times New Roman" w:hAnsi="Times New Roman" w:cs="Times New Roman"/>
                <w:b/>
                <w:sz w:val="24"/>
                <w:szCs w:val="24"/>
              </w:rPr>
            </w:pPr>
          </w:p>
        </w:tc>
        <w:tc>
          <w:tcPr>
            <w:tcW w:w="1080" w:type="dxa"/>
          </w:tcPr>
          <w:p w14:paraId="0C0269F2" w14:textId="77777777" w:rsidR="00450B1A" w:rsidRDefault="00450B1A" w:rsidP="003931CB">
            <w:pPr>
              <w:rPr>
                <w:rFonts w:ascii="Times New Roman" w:hAnsi="Times New Roman" w:cs="Times New Roman"/>
                <w:b/>
                <w:sz w:val="24"/>
                <w:szCs w:val="24"/>
              </w:rPr>
            </w:pPr>
          </w:p>
        </w:tc>
      </w:tr>
      <w:tr w:rsidR="00450B1A" w14:paraId="780E5EFD" w14:textId="53A715CC" w:rsidTr="00B32F44">
        <w:tc>
          <w:tcPr>
            <w:tcW w:w="1638" w:type="dxa"/>
          </w:tcPr>
          <w:p w14:paraId="2A0EB99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080" w:type="dxa"/>
          </w:tcPr>
          <w:p w14:paraId="11F2D576" w14:textId="4BB8CE31" w:rsidR="00450B1A" w:rsidRPr="001F2BAA" w:rsidRDefault="00450B1A" w:rsidP="003931CB">
            <w:pPr>
              <w:jc w:val="center"/>
              <w:rPr>
                <w:rFonts w:ascii="Times New Roman" w:hAnsi="Times New Roman" w:cs="Times New Roman"/>
                <w:sz w:val="24"/>
                <w:szCs w:val="24"/>
              </w:rPr>
            </w:pPr>
          </w:p>
        </w:tc>
        <w:tc>
          <w:tcPr>
            <w:tcW w:w="990" w:type="dxa"/>
          </w:tcPr>
          <w:p w14:paraId="2BF3D028" w14:textId="77777777" w:rsidR="00450B1A" w:rsidRDefault="00450B1A" w:rsidP="003931CB">
            <w:pPr>
              <w:rPr>
                <w:rFonts w:ascii="Times New Roman" w:hAnsi="Times New Roman" w:cs="Times New Roman"/>
                <w:b/>
                <w:sz w:val="24"/>
                <w:szCs w:val="24"/>
              </w:rPr>
            </w:pPr>
          </w:p>
        </w:tc>
        <w:tc>
          <w:tcPr>
            <w:tcW w:w="990" w:type="dxa"/>
          </w:tcPr>
          <w:p w14:paraId="43856287" w14:textId="77777777" w:rsidR="00450B1A" w:rsidRDefault="00450B1A" w:rsidP="003931CB">
            <w:pPr>
              <w:rPr>
                <w:rFonts w:ascii="Times New Roman" w:hAnsi="Times New Roman" w:cs="Times New Roman"/>
                <w:b/>
                <w:sz w:val="24"/>
                <w:szCs w:val="24"/>
              </w:rPr>
            </w:pPr>
          </w:p>
        </w:tc>
        <w:tc>
          <w:tcPr>
            <w:tcW w:w="990" w:type="dxa"/>
          </w:tcPr>
          <w:p w14:paraId="6F21A045" w14:textId="77777777" w:rsidR="00450B1A" w:rsidRDefault="00450B1A" w:rsidP="003931CB">
            <w:pPr>
              <w:rPr>
                <w:rFonts w:ascii="Times New Roman" w:hAnsi="Times New Roman" w:cs="Times New Roman"/>
                <w:b/>
                <w:sz w:val="24"/>
                <w:szCs w:val="24"/>
              </w:rPr>
            </w:pPr>
          </w:p>
        </w:tc>
        <w:tc>
          <w:tcPr>
            <w:tcW w:w="1080" w:type="dxa"/>
          </w:tcPr>
          <w:p w14:paraId="5A7E997E" w14:textId="77777777" w:rsidR="00450B1A" w:rsidRDefault="00450B1A" w:rsidP="003931CB">
            <w:pPr>
              <w:rPr>
                <w:rFonts w:ascii="Times New Roman" w:hAnsi="Times New Roman" w:cs="Times New Roman"/>
                <w:b/>
                <w:sz w:val="24"/>
                <w:szCs w:val="24"/>
              </w:rPr>
            </w:pPr>
          </w:p>
        </w:tc>
        <w:tc>
          <w:tcPr>
            <w:tcW w:w="1080" w:type="dxa"/>
          </w:tcPr>
          <w:p w14:paraId="45D36FDC" w14:textId="77777777" w:rsidR="00450B1A" w:rsidRDefault="00450B1A" w:rsidP="003931CB">
            <w:pPr>
              <w:rPr>
                <w:rFonts w:ascii="Times New Roman" w:hAnsi="Times New Roman" w:cs="Times New Roman"/>
                <w:b/>
                <w:sz w:val="24"/>
                <w:szCs w:val="24"/>
              </w:rPr>
            </w:pPr>
          </w:p>
        </w:tc>
        <w:tc>
          <w:tcPr>
            <w:tcW w:w="1080" w:type="dxa"/>
          </w:tcPr>
          <w:p w14:paraId="5CF222D7" w14:textId="77777777" w:rsidR="00450B1A" w:rsidRDefault="00450B1A" w:rsidP="003931CB">
            <w:pPr>
              <w:rPr>
                <w:rFonts w:ascii="Times New Roman" w:hAnsi="Times New Roman" w:cs="Times New Roman"/>
                <w:b/>
                <w:sz w:val="24"/>
                <w:szCs w:val="24"/>
              </w:rPr>
            </w:pPr>
          </w:p>
        </w:tc>
        <w:tc>
          <w:tcPr>
            <w:tcW w:w="1170" w:type="dxa"/>
          </w:tcPr>
          <w:p w14:paraId="502F6859" w14:textId="77777777" w:rsidR="00450B1A" w:rsidRDefault="00450B1A" w:rsidP="003931CB">
            <w:pPr>
              <w:rPr>
                <w:rFonts w:ascii="Times New Roman" w:hAnsi="Times New Roman" w:cs="Times New Roman"/>
                <w:b/>
                <w:sz w:val="24"/>
                <w:szCs w:val="24"/>
              </w:rPr>
            </w:pPr>
          </w:p>
        </w:tc>
        <w:tc>
          <w:tcPr>
            <w:tcW w:w="1170" w:type="dxa"/>
          </w:tcPr>
          <w:p w14:paraId="2E438093" w14:textId="77777777" w:rsidR="00450B1A" w:rsidRDefault="00450B1A" w:rsidP="003931CB">
            <w:pPr>
              <w:rPr>
                <w:rFonts w:ascii="Times New Roman" w:hAnsi="Times New Roman" w:cs="Times New Roman"/>
                <w:b/>
                <w:sz w:val="24"/>
                <w:szCs w:val="24"/>
              </w:rPr>
            </w:pPr>
          </w:p>
        </w:tc>
        <w:tc>
          <w:tcPr>
            <w:tcW w:w="1170" w:type="dxa"/>
          </w:tcPr>
          <w:p w14:paraId="59177BEE" w14:textId="77777777" w:rsidR="00450B1A" w:rsidRDefault="00450B1A" w:rsidP="003931CB">
            <w:pPr>
              <w:rPr>
                <w:rFonts w:ascii="Times New Roman" w:hAnsi="Times New Roman" w:cs="Times New Roman"/>
                <w:b/>
                <w:sz w:val="24"/>
                <w:szCs w:val="24"/>
              </w:rPr>
            </w:pPr>
          </w:p>
        </w:tc>
        <w:tc>
          <w:tcPr>
            <w:tcW w:w="990" w:type="dxa"/>
          </w:tcPr>
          <w:p w14:paraId="0121C1BC" w14:textId="77777777" w:rsidR="00450B1A" w:rsidRDefault="00450B1A" w:rsidP="003931CB">
            <w:pPr>
              <w:rPr>
                <w:rFonts w:ascii="Times New Roman" w:hAnsi="Times New Roman" w:cs="Times New Roman"/>
                <w:b/>
                <w:sz w:val="24"/>
                <w:szCs w:val="24"/>
              </w:rPr>
            </w:pPr>
          </w:p>
        </w:tc>
        <w:tc>
          <w:tcPr>
            <w:tcW w:w="1080" w:type="dxa"/>
          </w:tcPr>
          <w:p w14:paraId="4BFC0561" w14:textId="77777777" w:rsidR="00450B1A" w:rsidRDefault="00450B1A" w:rsidP="003931CB">
            <w:pPr>
              <w:rPr>
                <w:rFonts w:ascii="Times New Roman" w:hAnsi="Times New Roman" w:cs="Times New Roman"/>
                <w:b/>
                <w:sz w:val="24"/>
                <w:szCs w:val="24"/>
              </w:rPr>
            </w:pPr>
          </w:p>
        </w:tc>
      </w:tr>
      <w:tr w:rsidR="00450B1A" w14:paraId="21C1A638" w14:textId="1E674503" w:rsidTr="00B32F44">
        <w:tc>
          <w:tcPr>
            <w:tcW w:w="1638" w:type="dxa"/>
          </w:tcPr>
          <w:p w14:paraId="5A5F0DB7"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080" w:type="dxa"/>
          </w:tcPr>
          <w:p w14:paraId="0B9DFE6D" w14:textId="0BCB08EB" w:rsidR="00450B1A" w:rsidRPr="001F2BAA" w:rsidRDefault="00450B1A" w:rsidP="003931CB">
            <w:pPr>
              <w:jc w:val="center"/>
              <w:rPr>
                <w:rFonts w:ascii="Times New Roman" w:hAnsi="Times New Roman" w:cs="Times New Roman"/>
                <w:sz w:val="24"/>
                <w:szCs w:val="24"/>
              </w:rPr>
            </w:pPr>
          </w:p>
        </w:tc>
        <w:tc>
          <w:tcPr>
            <w:tcW w:w="990" w:type="dxa"/>
          </w:tcPr>
          <w:p w14:paraId="47364003" w14:textId="77777777" w:rsidR="00450B1A" w:rsidRDefault="00450B1A" w:rsidP="003931CB">
            <w:pPr>
              <w:rPr>
                <w:rFonts w:ascii="Times New Roman" w:hAnsi="Times New Roman" w:cs="Times New Roman"/>
                <w:b/>
                <w:sz w:val="24"/>
                <w:szCs w:val="24"/>
              </w:rPr>
            </w:pPr>
          </w:p>
        </w:tc>
        <w:tc>
          <w:tcPr>
            <w:tcW w:w="990" w:type="dxa"/>
          </w:tcPr>
          <w:p w14:paraId="07429793" w14:textId="77777777" w:rsidR="00450B1A" w:rsidRDefault="00450B1A" w:rsidP="003931CB">
            <w:pPr>
              <w:rPr>
                <w:rFonts w:ascii="Times New Roman" w:hAnsi="Times New Roman" w:cs="Times New Roman"/>
                <w:b/>
                <w:sz w:val="24"/>
                <w:szCs w:val="24"/>
              </w:rPr>
            </w:pPr>
          </w:p>
        </w:tc>
        <w:tc>
          <w:tcPr>
            <w:tcW w:w="990" w:type="dxa"/>
          </w:tcPr>
          <w:p w14:paraId="20BD85C5" w14:textId="77777777" w:rsidR="00450B1A" w:rsidRDefault="00450B1A" w:rsidP="003931CB">
            <w:pPr>
              <w:rPr>
                <w:rFonts w:ascii="Times New Roman" w:hAnsi="Times New Roman" w:cs="Times New Roman"/>
                <w:b/>
                <w:sz w:val="24"/>
                <w:szCs w:val="24"/>
              </w:rPr>
            </w:pPr>
          </w:p>
        </w:tc>
        <w:tc>
          <w:tcPr>
            <w:tcW w:w="1080" w:type="dxa"/>
          </w:tcPr>
          <w:p w14:paraId="02183D8E" w14:textId="77777777" w:rsidR="00450B1A" w:rsidRDefault="00450B1A" w:rsidP="003931CB">
            <w:pPr>
              <w:rPr>
                <w:rFonts w:ascii="Times New Roman" w:hAnsi="Times New Roman" w:cs="Times New Roman"/>
                <w:b/>
                <w:sz w:val="24"/>
                <w:szCs w:val="24"/>
              </w:rPr>
            </w:pPr>
          </w:p>
        </w:tc>
        <w:tc>
          <w:tcPr>
            <w:tcW w:w="1080" w:type="dxa"/>
          </w:tcPr>
          <w:p w14:paraId="76FE1B38" w14:textId="77777777" w:rsidR="00450B1A" w:rsidRDefault="00450B1A" w:rsidP="003931CB">
            <w:pPr>
              <w:rPr>
                <w:rFonts w:ascii="Times New Roman" w:hAnsi="Times New Roman" w:cs="Times New Roman"/>
                <w:b/>
                <w:sz w:val="24"/>
                <w:szCs w:val="24"/>
              </w:rPr>
            </w:pPr>
          </w:p>
        </w:tc>
        <w:tc>
          <w:tcPr>
            <w:tcW w:w="1080" w:type="dxa"/>
          </w:tcPr>
          <w:p w14:paraId="641C1D21" w14:textId="77777777" w:rsidR="00450B1A" w:rsidRDefault="00450B1A" w:rsidP="003931CB">
            <w:pPr>
              <w:rPr>
                <w:rFonts w:ascii="Times New Roman" w:hAnsi="Times New Roman" w:cs="Times New Roman"/>
                <w:b/>
                <w:sz w:val="24"/>
                <w:szCs w:val="24"/>
              </w:rPr>
            </w:pPr>
          </w:p>
        </w:tc>
        <w:tc>
          <w:tcPr>
            <w:tcW w:w="1170" w:type="dxa"/>
          </w:tcPr>
          <w:p w14:paraId="25965D99" w14:textId="77777777" w:rsidR="00450B1A" w:rsidRDefault="00450B1A" w:rsidP="003931CB">
            <w:pPr>
              <w:rPr>
                <w:rFonts w:ascii="Times New Roman" w:hAnsi="Times New Roman" w:cs="Times New Roman"/>
                <w:b/>
                <w:sz w:val="24"/>
                <w:szCs w:val="24"/>
              </w:rPr>
            </w:pPr>
          </w:p>
        </w:tc>
        <w:tc>
          <w:tcPr>
            <w:tcW w:w="1170" w:type="dxa"/>
          </w:tcPr>
          <w:p w14:paraId="4BE3E1FD" w14:textId="77777777" w:rsidR="00450B1A" w:rsidRDefault="00450B1A" w:rsidP="003931CB">
            <w:pPr>
              <w:rPr>
                <w:rFonts w:ascii="Times New Roman" w:hAnsi="Times New Roman" w:cs="Times New Roman"/>
                <w:b/>
                <w:sz w:val="24"/>
                <w:szCs w:val="24"/>
              </w:rPr>
            </w:pPr>
          </w:p>
        </w:tc>
        <w:tc>
          <w:tcPr>
            <w:tcW w:w="1170" w:type="dxa"/>
          </w:tcPr>
          <w:p w14:paraId="40326441" w14:textId="77777777" w:rsidR="00450B1A" w:rsidRDefault="00450B1A" w:rsidP="003931CB">
            <w:pPr>
              <w:rPr>
                <w:rFonts w:ascii="Times New Roman" w:hAnsi="Times New Roman" w:cs="Times New Roman"/>
                <w:b/>
                <w:sz w:val="24"/>
                <w:szCs w:val="24"/>
              </w:rPr>
            </w:pPr>
          </w:p>
        </w:tc>
        <w:tc>
          <w:tcPr>
            <w:tcW w:w="990" w:type="dxa"/>
          </w:tcPr>
          <w:p w14:paraId="5A6E0ED5" w14:textId="77777777" w:rsidR="00450B1A" w:rsidRDefault="00450B1A" w:rsidP="003931CB">
            <w:pPr>
              <w:rPr>
                <w:rFonts w:ascii="Times New Roman" w:hAnsi="Times New Roman" w:cs="Times New Roman"/>
                <w:b/>
                <w:sz w:val="24"/>
                <w:szCs w:val="24"/>
              </w:rPr>
            </w:pPr>
          </w:p>
        </w:tc>
        <w:tc>
          <w:tcPr>
            <w:tcW w:w="1080" w:type="dxa"/>
          </w:tcPr>
          <w:p w14:paraId="7ACF57B5" w14:textId="77777777" w:rsidR="00450B1A" w:rsidRDefault="00450B1A" w:rsidP="003931CB">
            <w:pPr>
              <w:rPr>
                <w:rFonts w:ascii="Times New Roman" w:hAnsi="Times New Roman" w:cs="Times New Roman"/>
                <w:b/>
                <w:sz w:val="24"/>
                <w:szCs w:val="24"/>
              </w:rPr>
            </w:pPr>
          </w:p>
        </w:tc>
      </w:tr>
      <w:tr w:rsidR="00450B1A" w14:paraId="7A13AD64" w14:textId="7F64AFDD" w:rsidTr="00B32F44">
        <w:tc>
          <w:tcPr>
            <w:tcW w:w="1638" w:type="dxa"/>
          </w:tcPr>
          <w:p w14:paraId="1D12690B"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080" w:type="dxa"/>
          </w:tcPr>
          <w:p w14:paraId="66549566" w14:textId="0721CE0E" w:rsidR="00450B1A" w:rsidRPr="001F2BAA" w:rsidRDefault="00450B1A" w:rsidP="003931CB">
            <w:pPr>
              <w:jc w:val="center"/>
              <w:rPr>
                <w:rFonts w:ascii="Times New Roman" w:hAnsi="Times New Roman" w:cs="Times New Roman"/>
                <w:sz w:val="24"/>
                <w:szCs w:val="24"/>
              </w:rPr>
            </w:pPr>
          </w:p>
        </w:tc>
        <w:tc>
          <w:tcPr>
            <w:tcW w:w="990" w:type="dxa"/>
          </w:tcPr>
          <w:p w14:paraId="55F4520E" w14:textId="77777777" w:rsidR="00450B1A" w:rsidRDefault="00450B1A" w:rsidP="003931CB">
            <w:pPr>
              <w:rPr>
                <w:rFonts w:ascii="Times New Roman" w:hAnsi="Times New Roman" w:cs="Times New Roman"/>
                <w:b/>
                <w:sz w:val="24"/>
                <w:szCs w:val="24"/>
              </w:rPr>
            </w:pPr>
          </w:p>
        </w:tc>
        <w:tc>
          <w:tcPr>
            <w:tcW w:w="990" w:type="dxa"/>
          </w:tcPr>
          <w:p w14:paraId="18FCC16C" w14:textId="77777777" w:rsidR="00450B1A" w:rsidRDefault="00450B1A" w:rsidP="003931CB">
            <w:pPr>
              <w:rPr>
                <w:rFonts w:ascii="Times New Roman" w:hAnsi="Times New Roman" w:cs="Times New Roman"/>
                <w:b/>
                <w:sz w:val="24"/>
                <w:szCs w:val="24"/>
              </w:rPr>
            </w:pPr>
          </w:p>
        </w:tc>
        <w:tc>
          <w:tcPr>
            <w:tcW w:w="990" w:type="dxa"/>
          </w:tcPr>
          <w:p w14:paraId="33951A03" w14:textId="77777777" w:rsidR="00450B1A" w:rsidRDefault="00450B1A" w:rsidP="003931CB">
            <w:pPr>
              <w:rPr>
                <w:rFonts w:ascii="Times New Roman" w:hAnsi="Times New Roman" w:cs="Times New Roman"/>
                <w:b/>
                <w:sz w:val="24"/>
                <w:szCs w:val="24"/>
              </w:rPr>
            </w:pPr>
          </w:p>
        </w:tc>
        <w:tc>
          <w:tcPr>
            <w:tcW w:w="1080" w:type="dxa"/>
          </w:tcPr>
          <w:p w14:paraId="4779F56A" w14:textId="77777777" w:rsidR="00450B1A" w:rsidRDefault="00450B1A" w:rsidP="003931CB">
            <w:pPr>
              <w:rPr>
                <w:rFonts w:ascii="Times New Roman" w:hAnsi="Times New Roman" w:cs="Times New Roman"/>
                <w:b/>
                <w:sz w:val="24"/>
                <w:szCs w:val="24"/>
              </w:rPr>
            </w:pPr>
          </w:p>
        </w:tc>
        <w:tc>
          <w:tcPr>
            <w:tcW w:w="1080" w:type="dxa"/>
          </w:tcPr>
          <w:p w14:paraId="2CC8D028" w14:textId="77777777" w:rsidR="00450B1A" w:rsidRDefault="00450B1A" w:rsidP="003931CB">
            <w:pPr>
              <w:rPr>
                <w:rFonts w:ascii="Times New Roman" w:hAnsi="Times New Roman" w:cs="Times New Roman"/>
                <w:b/>
                <w:sz w:val="24"/>
                <w:szCs w:val="24"/>
              </w:rPr>
            </w:pPr>
          </w:p>
        </w:tc>
        <w:tc>
          <w:tcPr>
            <w:tcW w:w="1080" w:type="dxa"/>
          </w:tcPr>
          <w:p w14:paraId="29D81089" w14:textId="77777777" w:rsidR="00450B1A" w:rsidRDefault="00450B1A" w:rsidP="003931CB">
            <w:pPr>
              <w:rPr>
                <w:rFonts w:ascii="Times New Roman" w:hAnsi="Times New Roman" w:cs="Times New Roman"/>
                <w:b/>
                <w:sz w:val="24"/>
                <w:szCs w:val="24"/>
              </w:rPr>
            </w:pPr>
          </w:p>
        </w:tc>
        <w:tc>
          <w:tcPr>
            <w:tcW w:w="1170" w:type="dxa"/>
          </w:tcPr>
          <w:p w14:paraId="60FF2B76" w14:textId="77777777" w:rsidR="00450B1A" w:rsidRDefault="00450B1A" w:rsidP="003931CB">
            <w:pPr>
              <w:rPr>
                <w:rFonts w:ascii="Times New Roman" w:hAnsi="Times New Roman" w:cs="Times New Roman"/>
                <w:b/>
                <w:sz w:val="24"/>
                <w:szCs w:val="24"/>
              </w:rPr>
            </w:pPr>
          </w:p>
        </w:tc>
        <w:tc>
          <w:tcPr>
            <w:tcW w:w="1170" w:type="dxa"/>
          </w:tcPr>
          <w:p w14:paraId="394A03C4" w14:textId="77777777" w:rsidR="00450B1A" w:rsidRDefault="00450B1A" w:rsidP="003931CB">
            <w:pPr>
              <w:rPr>
                <w:rFonts w:ascii="Times New Roman" w:hAnsi="Times New Roman" w:cs="Times New Roman"/>
                <w:b/>
                <w:sz w:val="24"/>
                <w:szCs w:val="24"/>
              </w:rPr>
            </w:pPr>
          </w:p>
        </w:tc>
        <w:tc>
          <w:tcPr>
            <w:tcW w:w="1170" w:type="dxa"/>
          </w:tcPr>
          <w:p w14:paraId="02ABE3A1" w14:textId="77777777" w:rsidR="00450B1A" w:rsidRDefault="00450B1A" w:rsidP="003931CB">
            <w:pPr>
              <w:rPr>
                <w:rFonts w:ascii="Times New Roman" w:hAnsi="Times New Roman" w:cs="Times New Roman"/>
                <w:b/>
                <w:sz w:val="24"/>
                <w:szCs w:val="24"/>
              </w:rPr>
            </w:pPr>
          </w:p>
        </w:tc>
        <w:tc>
          <w:tcPr>
            <w:tcW w:w="990" w:type="dxa"/>
          </w:tcPr>
          <w:p w14:paraId="52A1F18D" w14:textId="77777777" w:rsidR="00450B1A" w:rsidRDefault="00450B1A" w:rsidP="003931CB">
            <w:pPr>
              <w:rPr>
                <w:rFonts w:ascii="Times New Roman" w:hAnsi="Times New Roman" w:cs="Times New Roman"/>
                <w:b/>
                <w:sz w:val="24"/>
                <w:szCs w:val="24"/>
              </w:rPr>
            </w:pPr>
          </w:p>
        </w:tc>
        <w:tc>
          <w:tcPr>
            <w:tcW w:w="1080" w:type="dxa"/>
          </w:tcPr>
          <w:p w14:paraId="54BBADE4" w14:textId="77777777" w:rsidR="00450B1A" w:rsidRDefault="00450B1A" w:rsidP="003931CB">
            <w:pPr>
              <w:rPr>
                <w:rFonts w:ascii="Times New Roman" w:hAnsi="Times New Roman" w:cs="Times New Roman"/>
                <w:b/>
                <w:sz w:val="24"/>
                <w:szCs w:val="24"/>
              </w:rPr>
            </w:pPr>
          </w:p>
        </w:tc>
      </w:tr>
      <w:tr w:rsidR="00450B1A" w14:paraId="7B906957" w14:textId="3F0AE05D" w:rsidTr="00B32F44">
        <w:tc>
          <w:tcPr>
            <w:tcW w:w="1638" w:type="dxa"/>
          </w:tcPr>
          <w:p w14:paraId="5FEFE06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080" w:type="dxa"/>
          </w:tcPr>
          <w:p w14:paraId="10806154" w14:textId="36EAA8C8" w:rsidR="00450B1A" w:rsidRPr="001F2BAA" w:rsidRDefault="00450B1A" w:rsidP="003931CB">
            <w:pPr>
              <w:jc w:val="center"/>
              <w:rPr>
                <w:rFonts w:ascii="Times New Roman" w:hAnsi="Times New Roman" w:cs="Times New Roman"/>
                <w:sz w:val="24"/>
                <w:szCs w:val="24"/>
              </w:rPr>
            </w:pPr>
          </w:p>
        </w:tc>
        <w:tc>
          <w:tcPr>
            <w:tcW w:w="990" w:type="dxa"/>
          </w:tcPr>
          <w:p w14:paraId="282296CE" w14:textId="77777777" w:rsidR="00450B1A" w:rsidRDefault="00450B1A" w:rsidP="003931CB">
            <w:pPr>
              <w:rPr>
                <w:rFonts w:ascii="Times New Roman" w:hAnsi="Times New Roman" w:cs="Times New Roman"/>
                <w:b/>
                <w:sz w:val="24"/>
                <w:szCs w:val="24"/>
              </w:rPr>
            </w:pPr>
          </w:p>
        </w:tc>
        <w:tc>
          <w:tcPr>
            <w:tcW w:w="990" w:type="dxa"/>
          </w:tcPr>
          <w:p w14:paraId="520014A8" w14:textId="77777777" w:rsidR="00450B1A" w:rsidRDefault="00450B1A" w:rsidP="003931CB">
            <w:pPr>
              <w:rPr>
                <w:rFonts w:ascii="Times New Roman" w:hAnsi="Times New Roman" w:cs="Times New Roman"/>
                <w:b/>
                <w:sz w:val="24"/>
                <w:szCs w:val="24"/>
              </w:rPr>
            </w:pPr>
          </w:p>
        </w:tc>
        <w:tc>
          <w:tcPr>
            <w:tcW w:w="990" w:type="dxa"/>
          </w:tcPr>
          <w:p w14:paraId="6825573B" w14:textId="77777777" w:rsidR="00450B1A" w:rsidRDefault="00450B1A" w:rsidP="003931CB">
            <w:pPr>
              <w:rPr>
                <w:rFonts w:ascii="Times New Roman" w:hAnsi="Times New Roman" w:cs="Times New Roman"/>
                <w:b/>
                <w:sz w:val="24"/>
                <w:szCs w:val="24"/>
              </w:rPr>
            </w:pPr>
          </w:p>
        </w:tc>
        <w:tc>
          <w:tcPr>
            <w:tcW w:w="1080" w:type="dxa"/>
          </w:tcPr>
          <w:p w14:paraId="54ACBF4F" w14:textId="77777777" w:rsidR="00450B1A" w:rsidRDefault="00450B1A" w:rsidP="003931CB">
            <w:pPr>
              <w:rPr>
                <w:rFonts w:ascii="Times New Roman" w:hAnsi="Times New Roman" w:cs="Times New Roman"/>
                <w:b/>
                <w:sz w:val="24"/>
                <w:szCs w:val="24"/>
              </w:rPr>
            </w:pPr>
          </w:p>
        </w:tc>
        <w:tc>
          <w:tcPr>
            <w:tcW w:w="1080" w:type="dxa"/>
          </w:tcPr>
          <w:p w14:paraId="0234193D" w14:textId="77777777" w:rsidR="00450B1A" w:rsidRDefault="00450B1A" w:rsidP="003931CB">
            <w:pPr>
              <w:rPr>
                <w:rFonts w:ascii="Times New Roman" w:hAnsi="Times New Roman" w:cs="Times New Roman"/>
                <w:b/>
                <w:sz w:val="24"/>
                <w:szCs w:val="24"/>
              </w:rPr>
            </w:pPr>
          </w:p>
        </w:tc>
        <w:tc>
          <w:tcPr>
            <w:tcW w:w="1080" w:type="dxa"/>
          </w:tcPr>
          <w:p w14:paraId="22A8C153" w14:textId="77777777" w:rsidR="00450B1A" w:rsidRDefault="00450B1A" w:rsidP="003931CB">
            <w:pPr>
              <w:rPr>
                <w:rFonts w:ascii="Times New Roman" w:hAnsi="Times New Roman" w:cs="Times New Roman"/>
                <w:b/>
                <w:sz w:val="24"/>
                <w:szCs w:val="24"/>
              </w:rPr>
            </w:pPr>
          </w:p>
        </w:tc>
        <w:tc>
          <w:tcPr>
            <w:tcW w:w="1170" w:type="dxa"/>
          </w:tcPr>
          <w:p w14:paraId="3F0D6305" w14:textId="77777777" w:rsidR="00450B1A" w:rsidRDefault="00450B1A" w:rsidP="003931CB">
            <w:pPr>
              <w:rPr>
                <w:rFonts w:ascii="Times New Roman" w:hAnsi="Times New Roman" w:cs="Times New Roman"/>
                <w:b/>
                <w:sz w:val="24"/>
                <w:szCs w:val="24"/>
              </w:rPr>
            </w:pPr>
          </w:p>
        </w:tc>
        <w:tc>
          <w:tcPr>
            <w:tcW w:w="1170" w:type="dxa"/>
          </w:tcPr>
          <w:p w14:paraId="183A6C8F" w14:textId="77777777" w:rsidR="00450B1A" w:rsidRDefault="00450B1A" w:rsidP="003931CB">
            <w:pPr>
              <w:rPr>
                <w:rFonts w:ascii="Times New Roman" w:hAnsi="Times New Roman" w:cs="Times New Roman"/>
                <w:b/>
                <w:sz w:val="24"/>
                <w:szCs w:val="24"/>
              </w:rPr>
            </w:pPr>
          </w:p>
        </w:tc>
        <w:tc>
          <w:tcPr>
            <w:tcW w:w="1170" w:type="dxa"/>
          </w:tcPr>
          <w:p w14:paraId="4B2BBA82" w14:textId="77777777" w:rsidR="00450B1A" w:rsidRDefault="00450B1A" w:rsidP="003931CB">
            <w:pPr>
              <w:rPr>
                <w:rFonts w:ascii="Times New Roman" w:hAnsi="Times New Roman" w:cs="Times New Roman"/>
                <w:b/>
                <w:sz w:val="24"/>
                <w:szCs w:val="24"/>
              </w:rPr>
            </w:pPr>
          </w:p>
        </w:tc>
        <w:tc>
          <w:tcPr>
            <w:tcW w:w="990" w:type="dxa"/>
          </w:tcPr>
          <w:p w14:paraId="41075C1F" w14:textId="77777777" w:rsidR="00450B1A" w:rsidRDefault="00450B1A" w:rsidP="003931CB">
            <w:pPr>
              <w:rPr>
                <w:rFonts w:ascii="Times New Roman" w:hAnsi="Times New Roman" w:cs="Times New Roman"/>
                <w:b/>
                <w:sz w:val="24"/>
                <w:szCs w:val="24"/>
              </w:rPr>
            </w:pPr>
          </w:p>
        </w:tc>
        <w:tc>
          <w:tcPr>
            <w:tcW w:w="1080" w:type="dxa"/>
          </w:tcPr>
          <w:p w14:paraId="1F4E3624" w14:textId="77777777" w:rsidR="00450B1A" w:rsidRDefault="00450B1A" w:rsidP="003931CB">
            <w:pPr>
              <w:rPr>
                <w:rFonts w:ascii="Times New Roman" w:hAnsi="Times New Roman" w:cs="Times New Roman"/>
                <w:b/>
                <w:sz w:val="24"/>
                <w:szCs w:val="24"/>
              </w:rPr>
            </w:pPr>
          </w:p>
        </w:tc>
      </w:tr>
      <w:tr w:rsidR="00450B1A" w14:paraId="7F4295F3" w14:textId="167FBB34" w:rsidTr="00B32F44">
        <w:tc>
          <w:tcPr>
            <w:tcW w:w="1638" w:type="dxa"/>
          </w:tcPr>
          <w:p w14:paraId="6E2638E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080" w:type="dxa"/>
          </w:tcPr>
          <w:p w14:paraId="4B629B90" w14:textId="6359D540" w:rsidR="00450B1A" w:rsidRPr="001F2BAA" w:rsidRDefault="00450B1A" w:rsidP="003931CB">
            <w:pPr>
              <w:jc w:val="center"/>
              <w:rPr>
                <w:rFonts w:ascii="Times New Roman" w:hAnsi="Times New Roman" w:cs="Times New Roman"/>
                <w:sz w:val="24"/>
                <w:szCs w:val="24"/>
              </w:rPr>
            </w:pPr>
          </w:p>
        </w:tc>
        <w:tc>
          <w:tcPr>
            <w:tcW w:w="990" w:type="dxa"/>
          </w:tcPr>
          <w:p w14:paraId="20F6B776" w14:textId="77777777" w:rsidR="00450B1A" w:rsidRDefault="00450B1A" w:rsidP="003931CB">
            <w:pPr>
              <w:rPr>
                <w:rFonts w:ascii="Times New Roman" w:hAnsi="Times New Roman" w:cs="Times New Roman"/>
                <w:b/>
                <w:sz w:val="24"/>
                <w:szCs w:val="24"/>
              </w:rPr>
            </w:pPr>
          </w:p>
        </w:tc>
        <w:tc>
          <w:tcPr>
            <w:tcW w:w="990" w:type="dxa"/>
          </w:tcPr>
          <w:p w14:paraId="33E8DCAB" w14:textId="77777777" w:rsidR="00450B1A" w:rsidRDefault="00450B1A" w:rsidP="003931CB">
            <w:pPr>
              <w:rPr>
                <w:rFonts w:ascii="Times New Roman" w:hAnsi="Times New Roman" w:cs="Times New Roman"/>
                <w:b/>
                <w:sz w:val="24"/>
                <w:szCs w:val="24"/>
              </w:rPr>
            </w:pPr>
          </w:p>
        </w:tc>
        <w:tc>
          <w:tcPr>
            <w:tcW w:w="990" w:type="dxa"/>
          </w:tcPr>
          <w:p w14:paraId="07666BCF" w14:textId="77777777" w:rsidR="00450B1A" w:rsidRDefault="00450B1A" w:rsidP="003931CB">
            <w:pPr>
              <w:rPr>
                <w:rFonts w:ascii="Times New Roman" w:hAnsi="Times New Roman" w:cs="Times New Roman"/>
                <w:b/>
                <w:sz w:val="24"/>
                <w:szCs w:val="24"/>
              </w:rPr>
            </w:pPr>
          </w:p>
        </w:tc>
        <w:tc>
          <w:tcPr>
            <w:tcW w:w="1080" w:type="dxa"/>
          </w:tcPr>
          <w:p w14:paraId="060235EC" w14:textId="77777777" w:rsidR="00450B1A" w:rsidRDefault="00450B1A" w:rsidP="003931CB">
            <w:pPr>
              <w:rPr>
                <w:rFonts w:ascii="Times New Roman" w:hAnsi="Times New Roman" w:cs="Times New Roman"/>
                <w:b/>
                <w:sz w:val="24"/>
                <w:szCs w:val="24"/>
              </w:rPr>
            </w:pPr>
          </w:p>
        </w:tc>
        <w:tc>
          <w:tcPr>
            <w:tcW w:w="1080" w:type="dxa"/>
          </w:tcPr>
          <w:p w14:paraId="1DDB53B6" w14:textId="77777777" w:rsidR="00450B1A" w:rsidRDefault="00450B1A" w:rsidP="003931CB">
            <w:pPr>
              <w:rPr>
                <w:rFonts w:ascii="Times New Roman" w:hAnsi="Times New Roman" w:cs="Times New Roman"/>
                <w:b/>
                <w:sz w:val="24"/>
                <w:szCs w:val="24"/>
              </w:rPr>
            </w:pPr>
          </w:p>
        </w:tc>
        <w:tc>
          <w:tcPr>
            <w:tcW w:w="1080" w:type="dxa"/>
          </w:tcPr>
          <w:p w14:paraId="35520419" w14:textId="77777777" w:rsidR="00450B1A" w:rsidRDefault="00450B1A" w:rsidP="003931CB">
            <w:pPr>
              <w:rPr>
                <w:rFonts w:ascii="Times New Roman" w:hAnsi="Times New Roman" w:cs="Times New Roman"/>
                <w:b/>
                <w:sz w:val="24"/>
                <w:szCs w:val="24"/>
              </w:rPr>
            </w:pPr>
          </w:p>
        </w:tc>
        <w:tc>
          <w:tcPr>
            <w:tcW w:w="1170" w:type="dxa"/>
          </w:tcPr>
          <w:p w14:paraId="267413D1" w14:textId="77777777" w:rsidR="00450B1A" w:rsidRDefault="00450B1A" w:rsidP="003931CB">
            <w:pPr>
              <w:rPr>
                <w:rFonts w:ascii="Times New Roman" w:hAnsi="Times New Roman" w:cs="Times New Roman"/>
                <w:b/>
                <w:sz w:val="24"/>
                <w:szCs w:val="24"/>
              </w:rPr>
            </w:pPr>
          </w:p>
        </w:tc>
        <w:tc>
          <w:tcPr>
            <w:tcW w:w="1170" w:type="dxa"/>
          </w:tcPr>
          <w:p w14:paraId="46344B8A" w14:textId="77777777" w:rsidR="00450B1A" w:rsidRDefault="00450B1A" w:rsidP="003931CB">
            <w:pPr>
              <w:rPr>
                <w:rFonts w:ascii="Times New Roman" w:hAnsi="Times New Roman" w:cs="Times New Roman"/>
                <w:b/>
                <w:sz w:val="24"/>
                <w:szCs w:val="24"/>
              </w:rPr>
            </w:pPr>
          </w:p>
        </w:tc>
        <w:tc>
          <w:tcPr>
            <w:tcW w:w="1170" w:type="dxa"/>
          </w:tcPr>
          <w:p w14:paraId="57079DDB" w14:textId="77777777" w:rsidR="00450B1A" w:rsidRDefault="00450B1A" w:rsidP="003931CB">
            <w:pPr>
              <w:rPr>
                <w:rFonts w:ascii="Times New Roman" w:hAnsi="Times New Roman" w:cs="Times New Roman"/>
                <w:b/>
                <w:sz w:val="24"/>
                <w:szCs w:val="24"/>
              </w:rPr>
            </w:pPr>
          </w:p>
        </w:tc>
        <w:tc>
          <w:tcPr>
            <w:tcW w:w="990" w:type="dxa"/>
          </w:tcPr>
          <w:p w14:paraId="2C188930" w14:textId="77777777" w:rsidR="00450B1A" w:rsidRDefault="00450B1A" w:rsidP="003931CB">
            <w:pPr>
              <w:rPr>
                <w:rFonts w:ascii="Times New Roman" w:hAnsi="Times New Roman" w:cs="Times New Roman"/>
                <w:b/>
                <w:sz w:val="24"/>
                <w:szCs w:val="24"/>
              </w:rPr>
            </w:pPr>
          </w:p>
        </w:tc>
        <w:tc>
          <w:tcPr>
            <w:tcW w:w="1080" w:type="dxa"/>
          </w:tcPr>
          <w:p w14:paraId="3D3D6F3D" w14:textId="77777777" w:rsidR="00450B1A" w:rsidRDefault="00450B1A" w:rsidP="003931CB">
            <w:pPr>
              <w:rPr>
                <w:rFonts w:ascii="Times New Roman" w:hAnsi="Times New Roman" w:cs="Times New Roman"/>
                <w:b/>
                <w:sz w:val="24"/>
                <w:szCs w:val="24"/>
              </w:rPr>
            </w:pPr>
          </w:p>
        </w:tc>
      </w:tr>
      <w:tr w:rsidR="00450B1A" w14:paraId="5534FBF5" w14:textId="78E15D95" w:rsidTr="00B32F44">
        <w:tc>
          <w:tcPr>
            <w:tcW w:w="1638" w:type="dxa"/>
          </w:tcPr>
          <w:p w14:paraId="387F7C7F"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080" w:type="dxa"/>
          </w:tcPr>
          <w:p w14:paraId="0DD7D94D" w14:textId="0856D4DD" w:rsidR="00450B1A" w:rsidRPr="001F2BAA" w:rsidRDefault="00450B1A" w:rsidP="003931CB">
            <w:pPr>
              <w:jc w:val="center"/>
              <w:rPr>
                <w:rFonts w:ascii="Times New Roman" w:hAnsi="Times New Roman" w:cs="Times New Roman"/>
                <w:sz w:val="24"/>
                <w:szCs w:val="24"/>
              </w:rPr>
            </w:pPr>
          </w:p>
        </w:tc>
        <w:tc>
          <w:tcPr>
            <w:tcW w:w="990" w:type="dxa"/>
          </w:tcPr>
          <w:p w14:paraId="2CB80530" w14:textId="77777777" w:rsidR="00450B1A" w:rsidRDefault="00450B1A" w:rsidP="003931CB">
            <w:pPr>
              <w:rPr>
                <w:rFonts w:ascii="Times New Roman" w:hAnsi="Times New Roman" w:cs="Times New Roman"/>
                <w:b/>
                <w:sz w:val="24"/>
                <w:szCs w:val="24"/>
              </w:rPr>
            </w:pPr>
          </w:p>
        </w:tc>
        <w:tc>
          <w:tcPr>
            <w:tcW w:w="990" w:type="dxa"/>
          </w:tcPr>
          <w:p w14:paraId="2AABCE57" w14:textId="77777777" w:rsidR="00450B1A" w:rsidRDefault="00450B1A" w:rsidP="003931CB">
            <w:pPr>
              <w:rPr>
                <w:rFonts w:ascii="Times New Roman" w:hAnsi="Times New Roman" w:cs="Times New Roman"/>
                <w:b/>
                <w:sz w:val="24"/>
                <w:szCs w:val="24"/>
              </w:rPr>
            </w:pPr>
          </w:p>
        </w:tc>
        <w:tc>
          <w:tcPr>
            <w:tcW w:w="990" w:type="dxa"/>
          </w:tcPr>
          <w:p w14:paraId="1C17B986" w14:textId="77777777" w:rsidR="00450B1A" w:rsidRDefault="00450B1A" w:rsidP="003931CB">
            <w:pPr>
              <w:rPr>
                <w:rFonts w:ascii="Times New Roman" w:hAnsi="Times New Roman" w:cs="Times New Roman"/>
                <w:b/>
                <w:sz w:val="24"/>
                <w:szCs w:val="24"/>
              </w:rPr>
            </w:pPr>
          </w:p>
        </w:tc>
        <w:tc>
          <w:tcPr>
            <w:tcW w:w="1080" w:type="dxa"/>
          </w:tcPr>
          <w:p w14:paraId="34843D16" w14:textId="77777777" w:rsidR="00450B1A" w:rsidRDefault="00450B1A" w:rsidP="003931CB">
            <w:pPr>
              <w:rPr>
                <w:rFonts w:ascii="Times New Roman" w:hAnsi="Times New Roman" w:cs="Times New Roman"/>
                <w:b/>
                <w:sz w:val="24"/>
                <w:szCs w:val="24"/>
              </w:rPr>
            </w:pPr>
          </w:p>
        </w:tc>
        <w:tc>
          <w:tcPr>
            <w:tcW w:w="1080" w:type="dxa"/>
          </w:tcPr>
          <w:p w14:paraId="50284AB6" w14:textId="77777777" w:rsidR="00450B1A" w:rsidRDefault="00450B1A" w:rsidP="003931CB">
            <w:pPr>
              <w:rPr>
                <w:rFonts w:ascii="Times New Roman" w:hAnsi="Times New Roman" w:cs="Times New Roman"/>
                <w:b/>
                <w:sz w:val="24"/>
                <w:szCs w:val="24"/>
              </w:rPr>
            </w:pPr>
          </w:p>
        </w:tc>
        <w:tc>
          <w:tcPr>
            <w:tcW w:w="1080" w:type="dxa"/>
          </w:tcPr>
          <w:p w14:paraId="15DEFC1D" w14:textId="77777777" w:rsidR="00450B1A" w:rsidRDefault="00450B1A" w:rsidP="003931CB">
            <w:pPr>
              <w:rPr>
                <w:rFonts w:ascii="Times New Roman" w:hAnsi="Times New Roman" w:cs="Times New Roman"/>
                <w:b/>
                <w:sz w:val="24"/>
                <w:szCs w:val="24"/>
              </w:rPr>
            </w:pPr>
          </w:p>
        </w:tc>
        <w:tc>
          <w:tcPr>
            <w:tcW w:w="1170" w:type="dxa"/>
          </w:tcPr>
          <w:p w14:paraId="267AAEDE" w14:textId="77777777" w:rsidR="00450B1A" w:rsidRDefault="00450B1A" w:rsidP="003931CB">
            <w:pPr>
              <w:rPr>
                <w:rFonts w:ascii="Times New Roman" w:hAnsi="Times New Roman" w:cs="Times New Roman"/>
                <w:b/>
                <w:sz w:val="24"/>
                <w:szCs w:val="24"/>
              </w:rPr>
            </w:pPr>
          </w:p>
        </w:tc>
        <w:tc>
          <w:tcPr>
            <w:tcW w:w="1170" w:type="dxa"/>
          </w:tcPr>
          <w:p w14:paraId="229B3051" w14:textId="77777777" w:rsidR="00450B1A" w:rsidRDefault="00450B1A" w:rsidP="003931CB">
            <w:pPr>
              <w:rPr>
                <w:rFonts w:ascii="Times New Roman" w:hAnsi="Times New Roman" w:cs="Times New Roman"/>
                <w:b/>
                <w:sz w:val="24"/>
                <w:szCs w:val="24"/>
              </w:rPr>
            </w:pPr>
          </w:p>
        </w:tc>
        <w:tc>
          <w:tcPr>
            <w:tcW w:w="1170" w:type="dxa"/>
          </w:tcPr>
          <w:p w14:paraId="5826A82B" w14:textId="77777777" w:rsidR="00450B1A" w:rsidRDefault="00450B1A" w:rsidP="003931CB">
            <w:pPr>
              <w:rPr>
                <w:rFonts w:ascii="Times New Roman" w:hAnsi="Times New Roman" w:cs="Times New Roman"/>
                <w:b/>
                <w:sz w:val="24"/>
                <w:szCs w:val="24"/>
              </w:rPr>
            </w:pPr>
          </w:p>
        </w:tc>
        <w:tc>
          <w:tcPr>
            <w:tcW w:w="990" w:type="dxa"/>
          </w:tcPr>
          <w:p w14:paraId="5A147762" w14:textId="77777777" w:rsidR="00450B1A" w:rsidRDefault="00450B1A" w:rsidP="003931CB">
            <w:pPr>
              <w:rPr>
                <w:rFonts w:ascii="Times New Roman" w:hAnsi="Times New Roman" w:cs="Times New Roman"/>
                <w:b/>
                <w:sz w:val="24"/>
                <w:szCs w:val="24"/>
              </w:rPr>
            </w:pPr>
          </w:p>
        </w:tc>
        <w:tc>
          <w:tcPr>
            <w:tcW w:w="1080" w:type="dxa"/>
          </w:tcPr>
          <w:p w14:paraId="78D028F1" w14:textId="77777777" w:rsidR="00450B1A" w:rsidRDefault="00450B1A" w:rsidP="003931CB">
            <w:pPr>
              <w:rPr>
                <w:rFonts w:ascii="Times New Roman" w:hAnsi="Times New Roman" w:cs="Times New Roman"/>
                <w:b/>
                <w:sz w:val="24"/>
                <w:szCs w:val="24"/>
              </w:rPr>
            </w:pPr>
          </w:p>
        </w:tc>
      </w:tr>
      <w:tr w:rsidR="00450B1A" w14:paraId="43788EE2" w14:textId="64BFA3A7" w:rsidTr="00B32F44">
        <w:tc>
          <w:tcPr>
            <w:tcW w:w="1638" w:type="dxa"/>
          </w:tcPr>
          <w:p w14:paraId="6CB2BB4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080" w:type="dxa"/>
          </w:tcPr>
          <w:p w14:paraId="1FC73B08" w14:textId="0630E93F" w:rsidR="00450B1A" w:rsidRPr="001F2BAA" w:rsidRDefault="00450B1A" w:rsidP="003931CB">
            <w:pPr>
              <w:jc w:val="center"/>
              <w:rPr>
                <w:rFonts w:ascii="Times New Roman" w:hAnsi="Times New Roman" w:cs="Times New Roman"/>
                <w:sz w:val="24"/>
                <w:szCs w:val="24"/>
              </w:rPr>
            </w:pPr>
          </w:p>
        </w:tc>
        <w:tc>
          <w:tcPr>
            <w:tcW w:w="990" w:type="dxa"/>
          </w:tcPr>
          <w:p w14:paraId="39306A36" w14:textId="77777777" w:rsidR="00450B1A" w:rsidRDefault="00450B1A" w:rsidP="003931CB">
            <w:pPr>
              <w:rPr>
                <w:rFonts w:ascii="Times New Roman" w:hAnsi="Times New Roman" w:cs="Times New Roman"/>
                <w:b/>
                <w:sz w:val="24"/>
                <w:szCs w:val="24"/>
              </w:rPr>
            </w:pPr>
          </w:p>
        </w:tc>
        <w:tc>
          <w:tcPr>
            <w:tcW w:w="990" w:type="dxa"/>
          </w:tcPr>
          <w:p w14:paraId="11677E53" w14:textId="77777777" w:rsidR="00450B1A" w:rsidRDefault="00450B1A" w:rsidP="003931CB">
            <w:pPr>
              <w:rPr>
                <w:rFonts w:ascii="Times New Roman" w:hAnsi="Times New Roman" w:cs="Times New Roman"/>
                <w:b/>
                <w:sz w:val="24"/>
                <w:szCs w:val="24"/>
              </w:rPr>
            </w:pPr>
          </w:p>
        </w:tc>
        <w:tc>
          <w:tcPr>
            <w:tcW w:w="990" w:type="dxa"/>
          </w:tcPr>
          <w:p w14:paraId="4A65EE6C" w14:textId="77777777" w:rsidR="00450B1A" w:rsidRDefault="00450B1A" w:rsidP="003931CB">
            <w:pPr>
              <w:rPr>
                <w:rFonts w:ascii="Times New Roman" w:hAnsi="Times New Roman" w:cs="Times New Roman"/>
                <w:b/>
                <w:sz w:val="24"/>
                <w:szCs w:val="24"/>
              </w:rPr>
            </w:pPr>
          </w:p>
        </w:tc>
        <w:tc>
          <w:tcPr>
            <w:tcW w:w="1080" w:type="dxa"/>
          </w:tcPr>
          <w:p w14:paraId="53EA6B6C" w14:textId="77777777" w:rsidR="00450B1A" w:rsidRDefault="00450B1A" w:rsidP="003931CB">
            <w:pPr>
              <w:rPr>
                <w:rFonts w:ascii="Times New Roman" w:hAnsi="Times New Roman" w:cs="Times New Roman"/>
                <w:b/>
                <w:sz w:val="24"/>
                <w:szCs w:val="24"/>
              </w:rPr>
            </w:pPr>
          </w:p>
        </w:tc>
        <w:tc>
          <w:tcPr>
            <w:tcW w:w="1080" w:type="dxa"/>
          </w:tcPr>
          <w:p w14:paraId="6327EF0A" w14:textId="77777777" w:rsidR="00450B1A" w:rsidRDefault="00450B1A" w:rsidP="003931CB">
            <w:pPr>
              <w:rPr>
                <w:rFonts w:ascii="Times New Roman" w:hAnsi="Times New Roman" w:cs="Times New Roman"/>
                <w:b/>
                <w:sz w:val="24"/>
                <w:szCs w:val="24"/>
              </w:rPr>
            </w:pPr>
          </w:p>
        </w:tc>
        <w:tc>
          <w:tcPr>
            <w:tcW w:w="1080" w:type="dxa"/>
          </w:tcPr>
          <w:p w14:paraId="697146E1" w14:textId="77777777" w:rsidR="00450B1A" w:rsidRDefault="00450B1A" w:rsidP="003931CB">
            <w:pPr>
              <w:rPr>
                <w:rFonts w:ascii="Times New Roman" w:hAnsi="Times New Roman" w:cs="Times New Roman"/>
                <w:b/>
                <w:sz w:val="24"/>
                <w:szCs w:val="24"/>
              </w:rPr>
            </w:pPr>
          </w:p>
        </w:tc>
        <w:tc>
          <w:tcPr>
            <w:tcW w:w="1170" w:type="dxa"/>
          </w:tcPr>
          <w:p w14:paraId="39B91981" w14:textId="77777777" w:rsidR="00450B1A" w:rsidRDefault="00450B1A" w:rsidP="003931CB">
            <w:pPr>
              <w:rPr>
                <w:rFonts w:ascii="Times New Roman" w:hAnsi="Times New Roman" w:cs="Times New Roman"/>
                <w:b/>
                <w:sz w:val="24"/>
                <w:szCs w:val="24"/>
              </w:rPr>
            </w:pPr>
          </w:p>
        </w:tc>
        <w:tc>
          <w:tcPr>
            <w:tcW w:w="1170" w:type="dxa"/>
          </w:tcPr>
          <w:p w14:paraId="347DB858" w14:textId="77777777" w:rsidR="00450B1A" w:rsidRDefault="00450B1A" w:rsidP="003931CB">
            <w:pPr>
              <w:rPr>
                <w:rFonts w:ascii="Times New Roman" w:hAnsi="Times New Roman" w:cs="Times New Roman"/>
                <w:b/>
                <w:sz w:val="24"/>
                <w:szCs w:val="24"/>
              </w:rPr>
            </w:pPr>
          </w:p>
        </w:tc>
        <w:tc>
          <w:tcPr>
            <w:tcW w:w="1170" w:type="dxa"/>
          </w:tcPr>
          <w:p w14:paraId="65AA92CA" w14:textId="77777777" w:rsidR="00450B1A" w:rsidRDefault="00450B1A" w:rsidP="003931CB">
            <w:pPr>
              <w:rPr>
                <w:rFonts w:ascii="Times New Roman" w:hAnsi="Times New Roman" w:cs="Times New Roman"/>
                <w:b/>
                <w:sz w:val="24"/>
                <w:szCs w:val="24"/>
              </w:rPr>
            </w:pPr>
          </w:p>
        </w:tc>
        <w:tc>
          <w:tcPr>
            <w:tcW w:w="990" w:type="dxa"/>
          </w:tcPr>
          <w:p w14:paraId="2BFBD6B8" w14:textId="77777777" w:rsidR="00450B1A" w:rsidRDefault="00450B1A" w:rsidP="003931CB">
            <w:pPr>
              <w:rPr>
                <w:rFonts w:ascii="Times New Roman" w:hAnsi="Times New Roman" w:cs="Times New Roman"/>
                <w:b/>
                <w:sz w:val="24"/>
                <w:szCs w:val="24"/>
              </w:rPr>
            </w:pPr>
          </w:p>
        </w:tc>
        <w:tc>
          <w:tcPr>
            <w:tcW w:w="1080" w:type="dxa"/>
          </w:tcPr>
          <w:p w14:paraId="26F6327C" w14:textId="77777777" w:rsidR="00450B1A" w:rsidRDefault="00450B1A" w:rsidP="003931CB">
            <w:pPr>
              <w:rPr>
                <w:rFonts w:ascii="Times New Roman" w:hAnsi="Times New Roman" w:cs="Times New Roman"/>
                <w:b/>
                <w:sz w:val="24"/>
                <w:szCs w:val="24"/>
              </w:rPr>
            </w:pPr>
          </w:p>
        </w:tc>
      </w:tr>
      <w:tr w:rsidR="00450B1A" w14:paraId="03413E21" w14:textId="4DFB7957" w:rsidTr="00B32F44">
        <w:tc>
          <w:tcPr>
            <w:tcW w:w="1638" w:type="dxa"/>
          </w:tcPr>
          <w:p w14:paraId="030E524A"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080" w:type="dxa"/>
          </w:tcPr>
          <w:p w14:paraId="5777A0B8" w14:textId="1D70C9E4" w:rsidR="00450B1A" w:rsidRPr="001F2BAA" w:rsidRDefault="00450B1A" w:rsidP="003931CB">
            <w:pPr>
              <w:jc w:val="center"/>
              <w:rPr>
                <w:rFonts w:ascii="Times New Roman" w:hAnsi="Times New Roman" w:cs="Times New Roman"/>
                <w:sz w:val="24"/>
                <w:szCs w:val="24"/>
              </w:rPr>
            </w:pPr>
          </w:p>
        </w:tc>
        <w:tc>
          <w:tcPr>
            <w:tcW w:w="990" w:type="dxa"/>
          </w:tcPr>
          <w:p w14:paraId="235DA9C2" w14:textId="77777777" w:rsidR="00450B1A" w:rsidRDefault="00450B1A" w:rsidP="003931CB">
            <w:pPr>
              <w:rPr>
                <w:rFonts w:ascii="Times New Roman" w:hAnsi="Times New Roman" w:cs="Times New Roman"/>
                <w:b/>
                <w:sz w:val="24"/>
                <w:szCs w:val="24"/>
              </w:rPr>
            </w:pPr>
          </w:p>
        </w:tc>
        <w:tc>
          <w:tcPr>
            <w:tcW w:w="990" w:type="dxa"/>
          </w:tcPr>
          <w:p w14:paraId="5B464C12" w14:textId="77777777" w:rsidR="00450B1A" w:rsidRDefault="00450B1A" w:rsidP="003931CB">
            <w:pPr>
              <w:rPr>
                <w:rFonts w:ascii="Times New Roman" w:hAnsi="Times New Roman" w:cs="Times New Roman"/>
                <w:b/>
                <w:sz w:val="24"/>
                <w:szCs w:val="24"/>
              </w:rPr>
            </w:pPr>
          </w:p>
        </w:tc>
        <w:tc>
          <w:tcPr>
            <w:tcW w:w="990" w:type="dxa"/>
          </w:tcPr>
          <w:p w14:paraId="32E12B27" w14:textId="77777777" w:rsidR="00450B1A" w:rsidRDefault="00450B1A" w:rsidP="003931CB">
            <w:pPr>
              <w:rPr>
                <w:rFonts w:ascii="Times New Roman" w:hAnsi="Times New Roman" w:cs="Times New Roman"/>
                <w:b/>
                <w:sz w:val="24"/>
                <w:szCs w:val="24"/>
              </w:rPr>
            </w:pPr>
          </w:p>
        </w:tc>
        <w:tc>
          <w:tcPr>
            <w:tcW w:w="1080" w:type="dxa"/>
          </w:tcPr>
          <w:p w14:paraId="3B4142A0" w14:textId="77777777" w:rsidR="00450B1A" w:rsidRDefault="00450B1A" w:rsidP="003931CB">
            <w:pPr>
              <w:rPr>
                <w:rFonts w:ascii="Times New Roman" w:hAnsi="Times New Roman" w:cs="Times New Roman"/>
                <w:b/>
                <w:sz w:val="24"/>
                <w:szCs w:val="24"/>
              </w:rPr>
            </w:pPr>
          </w:p>
        </w:tc>
        <w:tc>
          <w:tcPr>
            <w:tcW w:w="1080" w:type="dxa"/>
          </w:tcPr>
          <w:p w14:paraId="51A5BED4" w14:textId="77777777" w:rsidR="00450B1A" w:rsidRDefault="00450B1A" w:rsidP="003931CB">
            <w:pPr>
              <w:rPr>
                <w:rFonts w:ascii="Times New Roman" w:hAnsi="Times New Roman" w:cs="Times New Roman"/>
                <w:b/>
                <w:sz w:val="24"/>
                <w:szCs w:val="24"/>
              </w:rPr>
            </w:pPr>
          </w:p>
        </w:tc>
        <w:tc>
          <w:tcPr>
            <w:tcW w:w="1080" w:type="dxa"/>
          </w:tcPr>
          <w:p w14:paraId="5B5C9A3F" w14:textId="77777777" w:rsidR="00450B1A" w:rsidRDefault="00450B1A" w:rsidP="003931CB">
            <w:pPr>
              <w:rPr>
                <w:rFonts w:ascii="Times New Roman" w:hAnsi="Times New Roman" w:cs="Times New Roman"/>
                <w:b/>
                <w:sz w:val="24"/>
                <w:szCs w:val="24"/>
              </w:rPr>
            </w:pPr>
          </w:p>
        </w:tc>
        <w:tc>
          <w:tcPr>
            <w:tcW w:w="1170" w:type="dxa"/>
          </w:tcPr>
          <w:p w14:paraId="0A963FA7" w14:textId="77777777" w:rsidR="00450B1A" w:rsidRDefault="00450B1A" w:rsidP="003931CB">
            <w:pPr>
              <w:rPr>
                <w:rFonts w:ascii="Times New Roman" w:hAnsi="Times New Roman" w:cs="Times New Roman"/>
                <w:b/>
                <w:sz w:val="24"/>
                <w:szCs w:val="24"/>
              </w:rPr>
            </w:pPr>
          </w:p>
        </w:tc>
        <w:tc>
          <w:tcPr>
            <w:tcW w:w="1170" w:type="dxa"/>
          </w:tcPr>
          <w:p w14:paraId="20CF5083" w14:textId="77777777" w:rsidR="00450B1A" w:rsidRDefault="00450B1A" w:rsidP="003931CB">
            <w:pPr>
              <w:rPr>
                <w:rFonts w:ascii="Times New Roman" w:hAnsi="Times New Roman" w:cs="Times New Roman"/>
                <w:b/>
                <w:sz w:val="24"/>
                <w:szCs w:val="24"/>
              </w:rPr>
            </w:pPr>
          </w:p>
        </w:tc>
        <w:tc>
          <w:tcPr>
            <w:tcW w:w="1170" w:type="dxa"/>
          </w:tcPr>
          <w:p w14:paraId="10FBCB44" w14:textId="77777777" w:rsidR="00450B1A" w:rsidRDefault="00450B1A" w:rsidP="003931CB">
            <w:pPr>
              <w:rPr>
                <w:rFonts w:ascii="Times New Roman" w:hAnsi="Times New Roman" w:cs="Times New Roman"/>
                <w:b/>
                <w:sz w:val="24"/>
                <w:szCs w:val="24"/>
              </w:rPr>
            </w:pPr>
          </w:p>
        </w:tc>
        <w:tc>
          <w:tcPr>
            <w:tcW w:w="990" w:type="dxa"/>
          </w:tcPr>
          <w:p w14:paraId="18F908DA" w14:textId="77777777" w:rsidR="00450B1A" w:rsidRDefault="00450B1A" w:rsidP="003931CB">
            <w:pPr>
              <w:rPr>
                <w:rFonts w:ascii="Times New Roman" w:hAnsi="Times New Roman" w:cs="Times New Roman"/>
                <w:b/>
                <w:sz w:val="24"/>
                <w:szCs w:val="24"/>
              </w:rPr>
            </w:pPr>
          </w:p>
        </w:tc>
        <w:tc>
          <w:tcPr>
            <w:tcW w:w="1080" w:type="dxa"/>
          </w:tcPr>
          <w:p w14:paraId="436AE495" w14:textId="77777777" w:rsidR="00450B1A" w:rsidRDefault="00450B1A" w:rsidP="003931CB">
            <w:pPr>
              <w:rPr>
                <w:rFonts w:ascii="Times New Roman" w:hAnsi="Times New Roman" w:cs="Times New Roman"/>
                <w:b/>
                <w:sz w:val="24"/>
                <w:szCs w:val="24"/>
              </w:rPr>
            </w:pPr>
          </w:p>
        </w:tc>
      </w:tr>
      <w:tr w:rsidR="00450B1A" w14:paraId="092698C5" w14:textId="76D00A22" w:rsidTr="00B32F44">
        <w:tc>
          <w:tcPr>
            <w:tcW w:w="1638" w:type="dxa"/>
          </w:tcPr>
          <w:p w14:paraId="78F92BF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080" w:type="dxa"/>
          </w:tcPr>
          <w:p w14:paraId="0A196501" w14:textId="0AFDE58E" w:rsidR="00450B1A" w:rsidRPr="001F2BAA" w:rsidRDefault="00450B1A" w:rsidP="003931CB">
            <w:pPr>
              <w:jc w:val="center"/>
              <w:rPr>
                <w:rFonts w:ascii="Times New Roman" w:hAnsi="Times New Roman" w:cs="Times New Roman"/>
                <w:sz w:val="24"/>
                <w:szCs w:val="24"/>
              </w:rPr>
            </w:pPr>
          </w:p>
        </w:tc>
        <w:tc>
          <w:tcPr>
            <w:tcW w:w="990" w:type="dxa"/>
          </w:tcPr>
          <w:p w14:paraId="0B44848C" w14:textId="77777777" w:rsidR="00450B1A" w:rsidRDefault="00450B1A" w:rsidP="003931CB">
            <w:pPr>
              <w:rPr>
                <w:rFonts w:ascii="Times New Roman" w:hAnsi="Times New Roman" w:cs="Times New Roman"/>
                <w:b/>
                <w:sz w:val="24"/>
                <w:szCs w:val="24"/>
              </w:rPr>
            </w:pPr>
          </w:p>
        </w:tc>
        <w:tc>
          <w:tcPr>
            <w:tcW w:w="990" w:type="dxa"/>
          </w:tcPr>
          <w:p w14:paraId="5E9DB6A4" w14:textId="77777777" w:rsidR="00450B1A" w:rsidRDefault="00450B1A" w:rsidP="003931CB">
            <w:pPr>
              <w:rPr>
                <w:rFonts w:ascii="Times New Roman" w:hAnsi="Times New Roman" w:cs="Times New Roman"/>
                <w:b/>
                <w:sz w:val="24"/>
                <w:szCs w:val="24"/>
              </w:rPr>
            </w:pPr>
          </w:p>
        </w:tc>
        <w:tc>
          <w:tcPr>
            <w:tcW w:w="990" w:type="dxa"/>
          </w:tcPr>
          <w:p w14:paraId="63748BDD" w14:textId="77777777" w:rsidR="00450B1A" w:rsidRDefault="00450B1A" w:rsidP="003931CB">
            <w:pPr>
              <w:rPr>
                <w:rFonts w:ascii="Times New Roman" w:hAnsi="Times New Roman" w:cs="Times New Roman"/>
                <w:b/>
                <w:sz w:val="24"/>
                <w:szCs w:val="24"/>
              </w:rPr>
            </w:pPr>
          </w:p>
        </w:tc>
        <w:tc>
          <w:tcPr>
            <w:tcW w:w="1080" w:type="dxa"/>
          </w:tcPr>
          <w:p w14:paraId="54CC10E4" w14:textId="77777777" w:rsidR="00450B1A" w:rsidRDefault="00450B1A" w:rsidP="003931CB">
            <w:pPr>
              <w:rPr>
                <w:rFonts w:ascii="Times New Roman" w:hAnsi="Times New Roman" w:cs="Times New Roman"/>
                <w:b/>
                <w:sz w:val="24"/>
                <w:szCs w:val="24"/>
              </w:rPr>
            </w:pPr>
          </w:p>
        </w:tc>
        <w:tc>
          <w:tcPr>
            <w:tcW w:w="1080" w:type="dxa"/>
          </w:tcPr>
          <w:p w14:paraId="33B0F077" w14:textId="77777777" w:rsidR="00450B1A" w:rsidRDefault="00450B1A" w:rsidP="003931CB">
            <w:pPr>
              <w:rPr>
                <w:rFonts w:ascii="Times New Roman" w:hAnsi="Times New Roman" w:cs="Times New Roman"/>
                <w:b/>
                <w:sz w:val="24"/>
                <w:szCs w:val="24"/>
              </w:rPr>
            </w:pPr>
          </w:p>
        </w:tc>
        <w:tc>
          <w:tcPr>
            <w:tcW w:w="1080" w:type="dxa"/>
          </w:tcPr>
          <w:p w14:paraId="4E1FAEA6" w14:textId="77777777" w:rsidR="00450B1A" w:rsidRDefault="00450B1A" w:rsidP="003931CB">
            <w:pPr>
              <w:rPr>
                <w:rFonts w:ascii="Times New Roman" w:hAnsi="Times New Roman" w:cs="Times New Roman"/>
                <w:b/>
                <w:sz w:val="24"/>
                <w:szCs w:val="24"/>
              </w:rPr>
            </w:pPr>
          </w:p>
        </w:tc>
        <w:tc>
          <w:tcPr>
            <w:tcW w:w="1170" w:type="dxa"/>
          </w:tcPr>
          <w:p w14:paraId="307BF324" w14:textId="77777777" w:rsidR="00450B1A" w:rsidRDefault="00450B1A" w:rsidP="003931CB">
            <w:pPr>
              <w:rPr>
                <w:rFonts w:ascii="Times New Roman" w:hAnsi="Times New Roman" w:cs="Times New Roman"/>
                <w:b/>
                <w:sz w:val="24"/>
                <w:szCs w:val="24"/>
              </w:rPr>
            </w:pPr>
          </w:p>
        </w:tc>
        <w:tc>
          <w:tcPr>
            <w:tcW w:w="1170" w:type="dxa"/>
          </w:tcPr>
          <w:p w14:paraId="446181EA" w14:textId="77777777" w:rsidR="00450B1A" w:rsidRDefault="00450B1A" w:rsidP="003931CB">
            <w:pPr>
              <w:rPr>
                <w:rFonts w:ascii="Times New Roman" w:hAnsi="Times New Roman" w:cs="Times New Roman"/>
                <w:b/>
                <w:sz w:val="24"/>
                <w:szCs w:val="24"/>
              </w:rPr>
            </w:pPr>
          </w:p>
        </w:tc>
        <w:tc>
          <w:tcPr>
            <w:tcW w:w="1170" w:type="dxa"/>
          </w:tcPr>
          <w:p w14:paraId="0B5D2464" w14:textId="77777777" w:rsidR="00450B1A" w:rsidRDefault="00450B1A" w:rsidP="003931CB">
            <w:pPr>
              <w:rPr>
                <w:rFonts w:ascii="Times New Roman" w:hAnsi="Times New Roman" w:cs="Times New Roman"/>
                <w:b/>
                <w:sz w:val="24"/>
                <w:szCs w:val="24"/>
              </w:rPr>
            </w:pPr>
          </w:p>
        </w:tc>
        <w:tc>
          <w:tcPr>
            <w:tcW w:w="990" w:type="dxa"/>
          </w:tcPr>
          <w:p w14:paraId="26F36FEA" w14:textId="77777777" w:rsidR="00450B1A" w:rsidRDefault="00450B1A" w:rsidP="003931CB">
            <w:pPr>
              <w:rPr>
                <w:rFonts w:ascii="Times New Roman" w:hAnsi="Times New Roman" w:cs="Times New Roman"/>
                <w:b/>
                <w:sz w:val="24"/>
                <w:szCs w:val="24"/>
              </w:rPr>
            </w:pPr>
          </w:p>
        </w:tc>
        <w:tc>
          <w:tcPr>
            <w:tcW w:w="1080" w:type="dxa"/>
          </w:tcPr>
          <w:p w14:paraId="2621AAAC" w14:textId="77777777" w:rsidR="00450B1A" w:rsidRDefault="00450B1A" w:rsidP="003931CB">
            <w:pPr>
              <w:rPr>
                <w:rFonts w:ascii="Times New Roman" w:hAnsi="Times New Roman" w:cs="Times New Roman"/>
                <w:b/>
                <w:sz w:val="24"/>
                <w:szCs w:val="24"/>
              </w:rPr>
            </w:pPr>
          </w:p>
        </w:tc>
      </w:tr>
      <w:tr w:rsidR="00450B1A" w14:paraId="295FDCCB" w14:textId="749D46BF" w:rsidTr="00B32F44">
        <w:tc>
          <w:tcPr>
            <w:tcW w:w="1638" w:type="dxa"/>
          </w:tcPr>
          <w:p w14:paraId="16E8E10B" w14:textId="59146E33" w:rsidR="00450B1A" w:rsidRPr="001F2BAA" w:rsidRDefault="00450B1A" w:rsidP="003931CB">
            <w:pPr>
              <w:rPr>
                <w:rFonts w:ascii="Times New Roman" w:hAnsi="Times New Roman" w:cs="Times New Roman"/>
                <w:sz w:val="24"/>
                <w:szCs w:val="24"/>
              </w:rPr>
            </w:pPr>
            <w:r>
              <w:rPr>
                <w:rFonts w:ascii="Times New Roman" w:hAnsi="Times New Roman" w:cs="Times New Roman"/>
                <w:sz w:val="24"/>
                <w:szCs w:val="24"/>
              </w:rPr>
              <w:t>Total</w:t>
            </w:r>
          </w:p>
        </w:tc>
        <w:tc>
          <w:tcPr>
            <w:tcW w:w="1080" w:type="dxa"/>
          </w:tcPr>
          <w:p w14:paraId="7F0E15F2" w14:textId="77777777" w:rsidR="00450B1A" w:rsidRDefault="00450B1A" w:rsidP="003931CB">
            <w:pPr>
              <w:jc w:val="center"/>
              <w:rPr>
                <w:rFonts w:ascii="Times New Roman" w:hAnsi="Times New Roman" w:cs="Times New Roman"/>
                <w:sz w:val="24"/>
                <w:szCs w:val="24"/>
              </w:rPr>
            </w:pPr>
          </w:p>
        </w:tc>
        <w:tc>
          <w:tcPr>
            <w:tcW w:w="990" w:type="dxa"/>
          </w:tcPr>
          <w:p w14:paraId="5A6CD288" w14:textId="77777777" w:rsidR="00450B1A" w:rsidRDefault="00450B1A" w:rsidP="003931CB">
            <w:pPr>
              <w:rPr>
                <w:rFonts w:ascii="Times New Roman" w:hAnsi="Times New Roman" w:cs="Times New Roman"/>
                <w:b/>
                <w:sz w:val="24"/>
                <w:szCs w:val="24"/>
              </w:rPr>
            </w:pPr>
          </w:p>
        </w:tc>
        <w:tc>
          <w:tcPr>
            <w:tcW w:w="990" w:type="dxa"/>
          </w:tcPr>
          <w:p w14:paraId="1BD5A1B8" w14:textId="77777777" w:rsidR="00450B1A" w:rsidRDefault="00450B1A" w:rsidP="003931CB">
            <w:pPr>
              <w:rPr>
                <w:rFonts w:ascii="Times New Roman" w:hAnsi="Times New Roman" w:cs="Times New Roman"/>
                <w:b/>
                <w:sz w:val="24"/>
                <w:szCs w:val="24"/>
              </w:rPr>
            </w:pPr>
          </w:p>
        </w:tc>
        <w:tc>
          <w:tcPr>
            <w:tcW w:w="990" w:type="dxa"/>
          </w:tcPr>
          <w:p w14:paraId="6DA9E26A" w14:textId="77777777" w:rsidR="00450B1A" w:rsidRDefault="00450B1A" w:rsidP="003931CB">
            <w:pPr>
              <w:rPr>
                <w:rFonts w:ascii="Times New Roman" w:hAnsi="Times New Roman" w:cs="Times New Roman"/>
                <w:b/>
                <w:sz w:val="24"/>
                <w:szCs w:val="24"/>
              </w:rPr>
            </w:pPr>
          </w:p>
        </w:tc>
        <w:tc>
          <w:tcPr>
            <w:tcW w:w="1080" w:type="dxa"/>
          </w:tcPr>
          <w:p w14:paraId="4B4E3B92" w14:textId="77777777" w:rsidR="00450B1A" w:rsidRDefault="00450B1A" w:rsidP="003931CB">
            <w:pPr>
              <w:rPr>
                <w:rFonts w:ascii="Times New Roman" w:hAnsi="Times New Roman" w:cs="Times New Roman"/>
                <w:b/>
                <w:sz w:val="24"/>
                <w:szCs w:val="24"/>
              </w:rPr>
            </w:pPr>
          </w:p>
        </w:tc>
        <w:tc>
          <w:tcPr>
            <w:tcW w:w="1080" w:type="dxa"/>
          </w:tcPr>
          <w:p w14:paraId="1350362B" w14:textId="77777777" w:rsidR="00450B1A" w:rsidRDefault="00450B1A" w:rsidP="003931CB">
            <w:pPr>
              <w:rPr>
                <w:rFonts w:ascii="Times New Roman" w:hAnsi="Times New Roman" w:cs="Times New Roman"/>
                <w:b/>
                <w:sz w:val="24"/>
                <w:szCs w:val="24"/>
              </w:rPr>
            </w:pPr>
          </w:p>
        </w:tc>
        <w:tc>
          <w:tcPr>
            <w:tcW w:w="1080" w:type="dxa"/>
          </w:tcPr>
          <w:p w14:paraId="070AF68E" w14:textId="77777777" w:rsidR="00450B1A" w:rsidRDefault="00450B1A" w:rsidP="003931CB">
            <w:pPr>
              <w:rPr>
                <w:rFonts w:ascii="Times New Roman" w:hAnsi="Times New Roman" w:cs="Times New Roman"/>
                <w:b/>
                <w:sz w:val="24"/>
                <w:szCs w:val="24"/>
              </w:rPr>
            </w:pPr>
          </w:p>
        </w:tc>
        <w:tc>
          <w:tcPr>
            <w:tcW w:w="1170" w:type="dxa"/>
          </w:tcPr>
          <w:p w14:paraId="4AA15C6F" w14:textId="77777777" w:rsidR="00450B1A" w:rsidRDefault="00450B1A" w:rsidP="003931CB">
            <w:pPr>
              <w:rPr>
                <w:rFonts w:ascii="Times New Roman" w:hAnsi="Times New Roman" w:cs="Times New Roman"/>
                <w:b/>
                <w:sz w:val="24"/>
                <w:szCs w:val="24"/>
              </w:rPr>
            </w:pPr>
          </w:p>
        </w:tc>
        <w:tc>
          <w:tcPr>
            <w:tcW w:w="1170" w:type="dxa"/>
          </w:tcPr>
          <w:p w14:paraId="0586D136" w14:textId="77777777" w:rsidR="00450B1A" w:rsidRDefault="00450B1A" w:rsidP="003931CB">
            <w:pPr>
              <w:rPr>
                <w:rFonts w:ascii="Times New Roman" w:hAnsi="Times New Roman" w:cs="Times New Roman"/>
                <w:b/>
                <w:sz w:val="24"/>
                <w:szCs w:val="24"/>
              </w:rPr>
            </w:pPr>
          </w:p>
        </w:tc>
        <w:tc>
          <w:tcPr>
            <w:tcW w:w="1170" w:type="dxa"/>
          </w:tcPr>
          <w:p w14:paraId="1B8AABC7" w14:textId="77777777" w:rsidR="00450B1A" w:rsidRDefault="00450B1A" w:rsidP="003931CB">
            <w:pPr>
              <w:rPr>
                <w:rFonts w:ascii="Times New Roman" w:hAnsi="Times New Roman" w:cs="Times New Roman"/>
                <w:b/>
                <w:sz w:val="24"/>
                <w:szCs w:val="24"/>
              </w:rPr>
            </w:pPr>
          </w:p>
        </w:tc>
        <w:tc>
          <w:tcPr>
            <w:tcW w:w="990" w:type="dxa"/>
          </w:tcPr>
          <w:p w14:paraId="3497DFD6" w14:textId="77777777" w:rsidR="00450B1A" w:rsidRDefault="00450B1A" w:rsidP="003931CB">
            <w:pPr>
              <w:rPr>
                <w:rFonts w:ascii="Times New Roman" w:hAnsi="Times New Roman" w:cs="Times New Roman"/>
                <w:b/>
                <w:sz w:val="24"/>
                <w:szCs w:val="24"/>
              </w:rPr>
            </w:pPr>
          </w:p>
        </w:tc>
        <w:tc>
          <w:tcPr>
            <w:tcW w:w="1080" w:type="dxa"/>
          </w:tcPr>
          <w:p w14:paraId="50B00B6A" w14:textId="77777777" w:rsidR="00450B1A" w:rsidRDefault="00450B1A" w:rsidP="003931CB">
            <w:pPr>
              <w:rPr>
                <w:rFonts w:ascii="Times New Roman" w:hAnsi="Times New Roman" w:cs="Times New Roman"/>
                <w:b/>
                <w:sz w:val="24"/>
                <w:szCs w:val="24"/>
              </w:rPr>
            </w:pPr>
          </w:p>
        </w:tc>
      </w:tr>
    </w:tbl>
    <w:p w14:paraId="6562C343" w14:textId="77777777" w:rsidR="003931CB" w:rsidRPr="003931CB" w:rsidRDefault="003931CB" w:rsidP="00E97EA8">
      <w:pPr>
        <w:rPr>
          <w:rFonts w:ascii="Times New Roman" w:hAnsi="Times New Roman" w:cs="Times New Roman"/>
          <w:sz w:val="24"/>
          <w:szCs w:val="24"/>
        </w:rPr>
      </w:pPr>
    </w:p>
    <w:p w14:paraId="3844AC11" w14:textId="63ED66C7" w:rsidR="001F2BAA" w:rsidRPr="001F2BAA" w:rsidRDefault="003931CB" w:rsidP="00E97EA8">
      <w:pPr>
        <w:rPr>
          <w:rFonts w:ascii="Times New Roman" w:hAnsi="Times New Roman" w:cs="Times New Roman"/>
          <w:sz w:val="24"/>
          <w:szCs w:val="24"/>
        </w:rPr>
      </w:pPr>
      <w:r>
        <w:rPr>
          <w:rFonts w:ascii="Times New Roman" w:hAnsi="Times New Roman" w:cs="Times New Roman"/>
          <w:sz w:val="24"/>
          <w:szCs w:val="24"/>
        </w:rPr>
        <w:t>Table A.3.</w:t>
      </w:r>
      <w:r w:rsidR="00226763">
        <w:rPr>
          <w:rFonts w:ascii="Times New Roman" w:hAnsi="Times New Roman" w:cs="Times New Roman"/>
          <w:sz w:val="24"/>
          <w:szCs w:val="24"/>
        </w:rPr>
        <w:t>4</w:t>
      </w:r>
      <w:r w:rsidR="001F2BAA" w:rsidRPr="001F2BAA">
        <w:rPr>
          <w:rFonts w:ascii="Times New Roman" w:hAnsi="Times New Roman" w:cs="Times New Roman"/>
          <w:sz w:val="24"/>
          <w:szCs w:val="24"/>
        </w:rPr>
        <w:t xml:space="preserve"> </w:t>
      </w:r>
      <w:r w:rsidR="00AC728E">
        <w:rPr>
          <w:rFonts w:ascii="Times New Roman" w:hAnsi="Times New Roman" w:cs="Times New Roman"/>
          <w:sz w:val="24"/>
          <w:szCs w:val="24"/>
        </w:rPr>
        <w:t>Annual cash crop labour data</w:t>
      </w:r>
    </w:p>
    <w:tbl>
      <w:tblPr>
        <w:tblStyle w:val="TableGrid"/>
        <w:tblW w:w="0" w:type="auto"/>
        <w:tblLook w:val="04A0" w:firstRow="1" w:lastRow="0" w:firstColumn="1" w:lastColumn="0" w:noHBand="0" w:noVBand="1"/>
      </w:tblPr>
      <w:tblGrid>
        <w:gridCol w:w="2016"/>
        <w:gridCol w:w="1665"/>
        <w:gridCol w:w="1417"/>
        <w:gridCol w:w="2186"/>
        <w:gridCol w:w="1732"/>
        <w:gridCol w:w="1732"/>
        <w:gridCol w:w="1732"/>
      </w:tblGrid>
      <w:tr w:rsidR="00450B1A" w14:paraId="2FAA4E41" w14:textId="68D8FCCC" w:rsidTr="00450B1A">
        <w:tc>
          <w:tcPr>
            <w:tcW w:w="2016" w:type="dxa"/>
            <w:vMerge w:val="restart"/>
          </w:tcPr>
          <w:p w14:paraId="5C1055B2" w14:textId="1010133C"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1BDEA692"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Tomatoes</w:t>
            </w:r>
          </w:p>
          <w:p w14:paraId="1DADBB17" w14:textId="1DA01E7E"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t>(n = 6)</w:t>
            </w:r>
          </w:p>
        </w:tc>
        <w:tc>
          <w:tcPr>
            <w:tcW w:w="3918" w:type="dxa"/>
            <w:gridSpan w:val="2"/>
          </w:tcPr>
          <w:p w14:paraId="2406EE5B"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Tea</w:t>
            </w:r>
          </w:p>
          <w:p w14:paraId="6F65CE5A" w14:textId="1CE71A9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(n=)</w:t>
            </w:r>
          </w:p>
        </w:tc>
        <w:tc>
          <w:tcPr>
            <w:tcW w:w="3464" w:type="dxa"/>
            <w:gridSpan w:val="2"/>
          </w:tcPr>
          <w:p w14:paraId="68F2C76C"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Banana</w:t>
            </w:r>
          </w:p>
          <w:p w14:paraId="77849171" w14:textId="2CA34DE2"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w:t>
            </w:r>
          </w:p>
        </w:tc>
      </w:tr>
      <w:tr w:rsidR="00450B1A" w14:paraId="2B6164D1" w14:textId="33CC95F6" w:rsidTr="00450B1A">
        <w:tc>
          <w:tcPr>
            <w:tcW w:w="2016" w:type="dxa"/>
            <w:vMerge/>
          </w:tcPr>
          <w:p w14:paraId="7979BB7B" w14:textId="1E05BBE0" w:rsidR="00450B1A" w:rsidRPr="001F2BAA" w:rsidRDefault="00450B1A" w:rsidP="001F2BAA">
            <w:pPr>
              <w:jc w:val="center"/>
              <w:rPr>
                <w:rFonts w:ascii="Times New Roman" w:hAnsi="Times New Roman" w:cs="Times New Roman"/>
                <w:sz w:val="24"/>
                <w:szCs w:val="24"/>
              </w:rPr>
            </w:pPr>
          </w:p>
        </w:tc>
        <w:tc>
          <w:tcPr>
            <w:tcW w:w="1665" w:type="dxa"/>
          </w:tcPr>
          <w:p w14:paraId="39C00290"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Total</w:t>
            </w:r>
          </w:p>
          <w:p w14:paraId="4E1A671A" w14:textId="559EEDA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0675C6BE" w14:textId="35D9473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Intensity</w:t>
            </w:r>
          </w:p>
          <w:p w14:paraId="65F22F61" w14:textId="7075030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38470A63"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lastRenderedPageBreak/>
              <w:t>Total</w:t>
            </w:r>
          </w:p>
          <w:p w14:paraId="17107B66" w14:textId="186640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25CDBAF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lastRenderedPageBreak/>
              <w:t>Intensity</w:t>
            </w:r>
          </w:p>
          <w:p w14:paraId="6E5AC5C1" w14:textId="608B8E8B"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4AA1C639" w14:textId="77777777" w:rsidR="00450B1A" w:rsidRDefault="00450B1A" w:rsidP="00450B1A">
            <w:pPr>
              <w:jc w:val="center"/>
              <w:rPr>
                <w:rFonts w:ascii="Times New Roman" w:hAnsi="Times New Roman" w:cs="Times New Roman"/>
                <w:sz w:val="24"/>
                <w:szCs w:val="24"/>
              </w:rPr>
            </w:pPr>
          </w:p>
        </w:tc>
        <w:tc>
          <w:tcPr>
            <w:tcW w:w="1732" w:type="dxa"/>
          </w:tcPr>
          <w:p w14:paraId="3B3E59F7" w14:textId="77777777" w:rsidR="00450B1A" w:rsidRDefault="00450B1A" w:rsidP="00450B1A">
            <w:pPr>
              <w:jc w:val="center"/>
              <w:rPr>
                <w:rFonts w:ascii="Times New Roman" w:hAnsi="Times New Roman" w:cs="Times New Roman"/>
                <w:sz w:val="24"/>
                <w:szCs w:val="24"/>
              </w:rPr>
            </w:pPr>
          </w:p>
        </w:tc>
      </w:tr>
      <w:tr w:rsidR="00450B1A" w14:paraId="0DBDA2A7" w14:textId="620E29BA" w:rsidTr="00450B1A">
        <w:tc>
          <w:tcPr>
            <w:tcW w:w="2016" w:type="dxa"/>
          </w:tcPr>
          <w:p w14:paraId="52656863" w14:textId="20584E5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665" w:type="dxa"/>
          </w:tcPr>
          <w:p w14:paraId="17627C3A" w14:textId="676F954B"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384483E1" w14:textId="77777777" w:rsidR="00450B1A" w:rsidRDefault="00450B1A" w:rsidP="00E97EA8">
            <w:pPr>
              <w:rPr>
                <w:rFonts w:ascii="Times New Roman" w:hAnsi="Times New Roman" w:cs="Times New Roman"/>
                <w:b/>
                <w:sz w:val="24"/>
                <w:szCs w:val="24"/>
              </w:rPr>
            </w:pPr>
          </w:p>
        </w:tc>
        <w:tc>
          <w:tcPr>
            <w:tcW w:w="2186" w:type="dxa"/>
          </w:tcPr>
          <w:p w14:paraId="37841B2A" w14:textId="77777777" w:rsidR="00450B1A" w:rsidRDefault="00450B1A" w:rsidP="00E97EA8">
            <w:pPr>
              <w:rPr>
                <w:rFonts w:ascii="Times New Roman" w:hAnsi="Times New Roman" w:cs="Times New Roman"/>
                <w:b/>
                <w:sz w:val="24"/>
                <w:szCs w:val="24"/>
              </w:rPr>
            </w:pPr>
          </w:p>
        </w:tc>
        <w:tc>
          <w:tcPr>
            <w:tcW w:w="1732" w:type="dxa"/>
          </w:tcPr>
          <w:p w14:paraId="6212FE96" w14:textId="77777777" w:rsidR="00450B1A" w:rsidRDefault="00450B1A" w:rsidP="00E97EA8">
            <w:pPr>
              <w:rPr>
                <w:rFonts w:ascii="Times New Roman" w:hAnsi="Times New Roman" w:cs="Times New Roman"/>
                <w:b/>
                <w:sz w:val="24"/>
                <w:szCs w:val="24"/>
              </w:rPr>
            </w:pPr>
          </w:p>
        </w:tc>
        <w:tc>
          <w:tcPr>
            <w:tcW w:w="1732" w:type="dxa"/>
          </w:tcPr>
          <w:p w14:paraId="5463ABF8" w14:textId="77777777" w:rsidR="00450B1A" w:rsidRDefault="00450B1A" w:rsidP="00E97EA8">
            <w:pPr>
              <w:rPr>
                <w:rFonts w:ascii="Times New Roman" w:hAnsi="Times New Roman" w:cs="Times New Roman"/>
                <w:b/>
                <w:sz w:val="24"/>
                <w:szCs w:val="24"/>
              </w:rPr>
            </w:pPr>
          </w:p>
        </w:tc>
        <w:tc>
          <w:tcPr>
            <w:tcW w:w="1732" w:type="dxa"/>
          </w:tcPr>
          <w:p w14:paraId="0EC93C69" w14:textId="77777777" w:rsidR="00450B1A" w:rsidRDefault="00450B1A" w:rsidP="00E97EA8">
            <w:pPr>
              <w:rPr>
                <w:rFonts w:ascii="Times New Roman" w:hAnsi="Times New Roman" w:cs="Times New Roman"/>
                <w:b/>
                <w:sz w:val="24"/>
                <w:szCs w:val="24"/>
              </w:rPr>
            </w:pPr>
          </w:p>
        </w:tc>
      </w:tr>
      <w:tr w:rsidR="00450B1A" w14:paraId="58E47BC4" w14:textId="591F5086" w:rsidTr="00450B1A">
        <w:tc>
          <w:tcPr>
            <w:tcW w:w="2016" w:type="dxa"/>
          </w:tcPr>
          <w:p w14:paraId="3F159232" w14:textId="75F656E2"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3996647A" w14:textId="5983F5E2"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59996DC4" w14:textId="77777777" w:rsidR="00450B1A" w:rsidRDefault="00450B1A" w:rsidP="00E97EA8">
            <w:pPr>
              <w:rPr>
                <w:rFonts w:ascii="Times New Roman" w:hAnsi="Times New Roman" w:cs="Times New Roman"/>
                <w:b/>
                <w:sz w:val="24"/>
                <w:szCs w:val="24"/>
              </w:rPr>
            </w:pPr>
          </w:p>
        </w:tc>
        <w:tc>
          <w:tcPr>
            <w:tcW w:w="2186" w:type="dxa"/>
          </w:tcPr>
          <w:p w14:paraId="6E14E30C" w14:textId="77777777" w:rsidR="00450B1A" w:rsidRDefault="00450B1A" w:rsidP="00E97EA8">
            <w:pPr>
              <w:rPr>
                <w:rFonts w:ascii="Times New Roman" w:hAnsi="Times New Roman" w:cs="Times New Roman"/>
                <w:b/>
                <w:sz w:val="24"/>
                <w:szCs w:val="24"/>
              </w:rPr>
            </w:pPr>
          </w:p>
        </w:tc>
        <w:tc>
          <w:tcPr>
            <w:tcW w:w="1732" w:type="dxa"/>
          </w:tcPr>
          <w:p w14:paraId="32574450" w14:textId="77777777" w:rsidR="00450B1A" w:rsidRDefault="00450B1A" w:rsidP="00E97EA8">
            <w:pPr>
              <w:rPr>
                <w:rFonts w:ascii="Times New Roman" w:hAnsi="Times New Roman" w:cs="Times New Roman"/>
                <w:b/>
                <w:sz w:val="24"/>
                <w:szCs w:val="24"/>
              </w:rPr>
            </w:pPr>
          </w:p>
        </w:tc>
        <w:tc>
          <w:tcPr>
            <w:tcW w:w="1732" w:type="dxa"/>
          </w:tcPr>
          <w:p w14:paraId="2161105B" w14:textId="77777777" w:rsidR="00450B1A" w:rsidRDefault="00450B1A" w:rsidP="00E97EA8">
            <w:pPr>
              <w:rPr>
                <w:rFonts w:ascii="Times New Roman" w:hAnsi="Times New Roman" w:cs="Times New Roman"/>
                <w:b/>
                <w:sz w:val="24"/>
                <w:szCs w:val="24"/>
              </w:rPr>
            </w:pPr>
          </w:p>
        </w:tc>
        <w:tc>
          <w:tcPr>
            <w:tcW w:w="1732" w:type="dxa"/>
          </w:tcPr>
          <w:p w14:paraId="23BD2736" w14:textId="77777777" w:rsidR="00450B1A" w:rsidRDefault="00450B1A" w:rsidP="00E97EA8">
            <w:pPr>
              <w:rPr>
                <w:rFonts w:ascii="Times New Roman" w:hAnsi="Times New Roman" w:cs="Times New Roman"/>
                <w:b/>
                <w:sz w:val="24"/>
                <w:szCs w:val="24"/>
              </w:rPr>
            </w:pPr>
          </w:p>
        </w:tc>
      </w:tr>
      <w:tr w:rsidR="00450B1A" w14:paraId="07307D64" w14:textId="2A960647" w:rsidTr="00450B1A">
        <w:tc>
          <w:tcPr>
            <w:tcW w:w="2016" w:type="dxa"/>
          </w:tcPr>
          <w:p w14:paraId="506CEBB7" w14:textId="7F2569E0"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7D9B9954" w14:textId="1E1B3ABA"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55562127" w14:textId="77777777" w:rsidR="00450B1A" w:rsidRDefault="00450B1A" w:rsidP="00E97EA8">
            <w:pPr>
              <w:rPr>
                <w:rFonts w:ascii="Times New Roman" w:hAnsi="Times New Roman" w:cs="Times New Roman"/>
                <w:b/>
                <w:sz w:val="24"/>
                <w:szCs w:val="24"/>
              </w:rPr>
            </w:pPr>
          </w:p>
        </w:tc>
        <w:tc>
          <w:tcPr>
            <w:tcW w:w="2186" w:type="dxa"/>
          </w:tcPr>
          <w:p w14:paraId="6442B5E6" w14:textId="77777777" w:rsidR="00450B1A" w:rsidRDefault="00450B1A" w:rsidP="00E97EA8">
            <w:pPr>
              <w:rPr>
                <w:rFonts w:ascii="Times New Roman" w:hAnsi="Times New Roman" w:cs="Times New Roman"/>
                <w:b/>
                <w:sz w:val="24"/>
                <w:szCs w:val="24"/>
              </w:rPr>
            </w:pPr>
          </w:p>
        </w:tc>
        <w:tc>
          <w:tcPr>
            <w:tcW w:w="1732" w:type="dxa"/>
          </w:tcPr>
          <w:p w14:paraId="6E49257F" w14:textId="77777777" w:rsidR="00450B1A" w:rsidRDefault="00450B1A" w:rsidP="00E97EA8">
            <w:pPr>
              <w:rPr>
                <w:rFonts w:ascii="Times New Roman" w:hAnsi="Times New Roman" w:cs="Times New Roman"/>
                <w:b/>
                <w:sz w:val="24"/>
                <w:szCs w:val="24"/>
              </w:rPr>
            </w:pPr>
          </w:p>
        </w:tc>
        <w:tc>
          <w:tcPr>
            <w:tcW w:w="1732" w:type="dxa"/>
          </w:tcPr>
          <w:p w14:paraId="587BAC74" w14:textId="77777777" w:rsidR="00450B1A" w:rsidRDefault="00450B1A" w:rsidP="00E97EA8">
            <w:pPr>
              <w:rPr>
                <w:rFonts w:ascii="Times New Roman" w:hAnsi="Times New Roman" w:cs="Times New Roman"/>
                <w:b/>
                <w:sz w:val="24"/>
                <w:szCs w:val="24"/>
              </w:rPr>
            </w:pPr>
          </w:p>
        </w:tc>
        <w:tc>
          <w:tcPr>
            <w:tcW w:w="1732" w:type="dxa"/>
          </w:tcPr>
          <w:p w14:paraId="1B93D61A" w14:textId="77777777" w:rsidR="00450B1A" w:rsidRDefault="00450B1A" w:rsidP="00E97EA8">
            <w:pPr>
              <w:rPr>
                <w:rFonts w:ascii="Times New Roman" w:hAnsi="Times New Roman" w:cs="Times New Roman"/>
                <w:b/>
                <w:sz w:val="24"/>
                <w:szCs w:val="24"/>
              </w:rPr>
            </w:pPr>
          </w:p>
        </w:tc>
      </w:tr>
      <w:tr w:rsidR="00450B1A" w14:paraId="5F1F5CFD" w14:textId="118975DF" w:rsidTr="00450B1A">
        <w:tc>
          <w:tcPr>
            <w:tcW w:w="2016" w:type="dxa"/>
          </w:tcPr>
          <w:p w14:paraId="6A47095E" w14:textId="6A3DF76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23F4326" w14:textId="7F581B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FFFE725" w14:textId="77777777" w:rsidR="00450B1A" w:rsidRDefault="00450B1A" w:rsidP="00E97EA8">
            <w:pPr>
              <w:rPr>
                <w:rFonts w:ascii="Times New Roman" w:hAnsi="Times New Roman" w:cs="Times New Roman"/>
                <w:b/>
                <w:sz w:val="24"/>
                <w:szCs w:val="24"/>
              </w:rPr>
            </w:pPr>
          </w:p>
        </w:tc>
        <w:tc>
          <w:tcPr>
            <w:tcW w:w="2186" w:type="dxa"/>
          </w:tcPr>
          <w:p w14:paraId="67531DDA" w14:textId="77777777" w:rsidR="00450B1A" w:rsidRDefault="00450B1A" w:rsidP="00E97EA8">
            <w:pPr>
              <w:rPr>
                <w:rFonts w:ascii="Times New Roman" w:hAnsi="Times New Roman" w:cs="Times New Roman"/>
                <w:b/>
                <w:sz w:val="24"/>
                <w:szCs w:val="24"/>
              </w:rPr>
            </w:pPr>
          </w:p>
        </w:tc>
        <w:tc>
          <w:tcPr>
            <w:tcW w:w="1732" w:type="dxa"/>
          </w:tcPr>
          <w:p w14:paraId="7AAD22DC" w14:textId="77777777" w:rsidR="00450B1A" w:rsidRDefault="00450B1A" w:rsidP="00E97EA8">
            <w:pPr>
              <w:rPr>
                <w:rFonts w:ascii="Times New Roman" w:hAnsi="Times New Roman" w:cs="Times New Roman"/>
                <w:b/>
                <w:sz w:val="24"/>
                <w:szCs w:val="24"/>
              </w:rPr>
            </w:pPr>
          </w:p>
        </w:tc>
        <w:tc>
          <w:tcPr>
            <w:tcW w:w="1732" w:type="dxa"/>
          </w:tcPr>
          <w:p w14:paraId="617B97FE" w14:textId="77777777" w:rsidR="00450B1A" w:rsidRDefault="00450B1A" w:rsidP="00E97EA8">
            <w:pPr>
              <w:rPr>
                <w:rFonts w:ascii="Times New Roman" w:hAnsi="Times New Roman" w:cs="Times New Roman"/>
                <w:b/>
                <w:sz w:val="24"/>
                <w:szCs w:val="24"/>
              </w:rPr>
            </w:pPr>
          </w:p>
        </w:tc>
        <w:tc>
          <w:tcPr>
            <w:tcW w:w="1732" w:type="dxa"/>
          </w:tcPr>
          <w:p w14:paraId="5D82DD03" w14:textId="77777777" w:rsidR="00450B1A" w:rsidRDefault="00450B1A" w:rsidP="00E97EA8">
            <w:pPr>
              <w:rPr>
                <w:rFonts w:ascii="Times New Roman" w:hAnsi="Times New Roman" w:cs="Times New Roman"/>
                <w:b/>
                <w:sz w:val="24"/>
                <w:szCs w:val="24"/>
              </w:rPr>
            </w:pPr>
          </w:p>
        </w:tc>
      </w:tr>
      <w:tr w:rsidR="00450B1A" w14:paraId="05CBA03B" w14:textId="0065B1F5" w:rsidTr="00450B1A">
        <w:tc>
          <w:tcPr>
            <w:tcW w:w="2016" w:type="dxa"/>
          </w:tcPr>
          <w:p w14:paraId="6925BB4D" w14:textId="30FEFB4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678F726E" w14:textId="3B1B5086"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0525D0AA" w14:textId="77777777" w:rsidR="00450B1A" w:rsidRDefault="00450B1A" w:rsidP="00E97EA8">
            <w:pPr>
              <w:rPr>
                <w:rFonts w:ascii="Times New Roman" w:hAnsi="Times New Roman" w:cs="Times New Roman"/>
                <w:b/>
                <w:sz w:val="24"/>
                <w:szCs w:val="24"/>
              </w:rPr>
            </w:pPr>
          </w:p>
        </w:tc>
        <w:tc>
          <w:tcPr>
            <w:tcW w:w="2186" w:type="dxa"/>
          </w:tcPr>
          <w:p w14:paraId="16C2B00D" w14:textId="77777777" w:rsidR="00450B1A" w:rsidRDefault="00450B1A" w:rsidP="00E97EA8">
            <w:pPr>
              <w:rPr>
                <w:rFonts w:ascii="Times New Roman" w:hAnsi="Times New Roman" w:cs="Times New Roman"/>
                <w:b/>
                <w:sz w:val="24"/>
                <w:szCs w:val="24"/>
              </w:rPr>
            </w:pPr>
          </w:p>
        </w:tc>
        <w:tc>
          <w:tcPr>
            <w:tcW w:w="1732" w:type="dxa"/>
          </w:tcPr>
          <w:p w14:paraId="45E88F3B" w14:textId="77777777" w:rsidR="00450B1A" w:rsidRDefault="00450B1A" w:rsidP="00E97EA8">
            <w:pPr>
              <w:rPr>
                <w:rFonts w:ascii="Times New Roman" w:hAnsi="Times New Roman" w:cs="Times New Roman"/>
                <w:b/>
                <w:sz w:val="24"/>
                <w:szCs w:val="24"/>
              </w:rPr>
            </w:pPr>
          </w:p>
        </w:tc>
        <w:tc>
          <w:tcPr>
            <w:tcW w:w="1732" w:type="dxa"/>
          </w:tcPr>
          <w:p w14:paraId="5868ACC4" w14:textId="77777777" w:rsidR="00450B1A" w:rsidRDefault="00450B1A" w:rsidP="00E97EA8">
            <w:pPr>
              <w:rPr>
                <w:rFonts w:ascii="Times New Roman" w:hAnsi="Times New Roman" w:cs="Times New Roman"/>
                <w:b/>
                <w:sz w:val="24"/>
                <w:szCs w:val="24"/>
              </w:rPr>
            </w:pPr>
          </w:p>
        </w:tc>
        <w:tc>
          <w:tcPr>
            <w:tcW w:w="1732" w:type="dxa"/>
          </w:tcPr>
          <w:p w14:paraId="42B8ADDA" w14:textId="77777777" w:rsidR="00450B1A" w:rsidRDefault="00450B1A" w:rsidP="00E97EA8">
            <w:pPr>
              <w:rPr>
                <w:rFonts w:ascii="Times New Roman" w:hAnsi="Times New Roman" w:cs="Times New Roman"/>
                <w:b/>
                <w:sz w:val="24"/>
                <w:szCs w:val="24"/>
              </w:rPr>
            </w:pPr>
          </w:p>
        </w:tc>
      </w:tr>
      <w:tr w:rsidR="00450B1A" w14:paraId="5F78BAF1" w14:textId="41F25378" w:rsidTr="00450B1A">
        <w:tc>
          <w:tcPr>
            <w:tcW w:w="2016" w:type="dxa"/>
          </w:tcPr>
          <w:p w14:paraId="6FCEAA15" w14:textId="60C8F664"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665FDFBD" w14:textId="21ECED1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07173619" w14:textId="77777777" w:rsidR="00450B1A" w:rsidRDefault="00450B1A" w:rsidP="00E97EA8">
            <w:pPr>
              <w:rPr>
                <w:rFonts w:ascii="Times New Roman" w:hAnsi="Times New Roman" w:cs="Times New Roman"/>
                <w:b/>
                <w:sz w:val="24"/>
                <w:szCs w:val="24"/>
              </w:rPr>
            </w:pPr>
          </w:p>
        </w:tc>
        <w:tc>
          <w:tcPr>
            <w:tcW w:w="2186" w:type="dxa"/>
          </w:tcPr>
          <w:p w14:paraId="208307CB" w14:textId="77777777" w:rsidR="00450B1A" w:rsidRDefault="00450B1A" w:rsidP="00E97EA8">
            <w:pPr>
              <w:rPr>
                <w:rFonts w:ascii="Times New Roman" w:hAnsi="Times New Roman" w:cs="Times New Roman"/>
                <w:b/>
                <w:sz w:val="24"/>
                <w:szCs w:val="24"/>
              </w:rPr>
            </w:pPr>
          </w:p>
        </w:tc>
        <w:tc>
          <w:tcPr>
            <w:tcW w:w="1732" w:type="dxa"/>
          </w:tcPr>
          <w:p w14:paraId="5DCEBEC0" w14:textId="77777777" w:rsidR="00450B1A" w:rsidRDefault="00450B1A" w:rsidP="00E97EA8">
            <w:pPr>
              <w:rPr>
                <w:rFonts w:ascii="Times New Roman" w:hAnsi="Times New Roman" w:cs="Times New Roman"/>
                <w:b/>
                <w:sz w:val="24"/>
                <w:szCs w:val="24"/>
              </w:rPr>
            </w:pPr>
          </w:p>
        </w:tc>
        <w:tc>
          <w:tcPr>
            <w:tcW w:w="1732" w:type="dxa"/>
          </w:tcPr>
          <w:p w14:paraId="0879032E" w14:textId="77777777" w:rsidR="00450B1A" w:rsidRDefault="00450B1A" w:rsidP="00E97EA8">
            <w:pPr>
              <w:rPr>
                <w:rFonts w:ascii="Times New Roman" w:hAnsi="Times New Roman" w:cs="Times New Roman"/>
                <w:b/>
                <w:sz w:val="24"/>
                <w:szCs w:val="24"/>
              </w:rPr>
            </w:pPr>
          </w:p>
        </w:tc>
        <w:tc>
          <w:tcPr>
            <w:tcW w:w="1732" w:type="dxa"/>
          </w:tcPr>
          <w:p w14:paraId="257BB45C" w14:textId="77777777" w:rsidR="00450B1A" w:rsidRDefault="00450B1A" w:rsidP="00E97EA8">
            <w:pPr>
              <w:rPr>
                <w:rFonts w:ascii="Times New Roman" w:hAnsi="Times New Roman" w:cs="Times New Roman"/>
                <w:b/>
                <w:sz w:val="24"/>
                <w:szCs w:val="24"/>
              </w:rPr>
            </w:pPr>
          </w:p>
        </w:tc>
      </w:tr>
      <w:tr w:rsidR="00450B1A" w14:paraId="66B2D003" w14:textId="15C2ED30" w:rsidTr="00450B1A">
        <w:tc>
          <w:tcPr>
            <w:tcW w:w="2016" w:type="dxa"/>
          </w:tcPr>
          <w:p w14:paraId="35A89EAC" w14:textId="426E35E7"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20DBEE46" w14:textId="29D01CF4"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3050B957" w14:textId="77777777" w:rsidR="00450B1A" w:rsidRDefault="00450B1A" w:rsidP="00E97EA8">
            <w:pPr>
              <w:rPr>
                <w:rFonts w:ascii="Times New Roman" w:hAnsi="Times New Roman" w:cs="Times New Roman"/>
                <w:b/>
                <w:sz w:val="24"/>
                <w:szCs w:val="24"/>
              </w:rPr>
            </w:pPr>
          </w:p>
        </w:tc>
        <w:tc>
          <w:tcPr>
            <w:tcW w:w="2186" w:type="dxa"/>
          </w:tcPr>
          <w:p w14:paraId="23E30424" w14:textId="77777777" w:rsidR="00450B1A" w:rsidRDefault="00450B1A" w:rsidP="00E97EA8">
            <w:pPr>
              <w:rPr>
                <w:rFonts w:ascii="Times New Roman" w:hAnsi="Times New Roman" w:cs="Times New Roman"/>
                <w:b/>
                <w:sz w:val="24"/>
                <w:szCs w:val="24"/>
              </w:rPr>
            </w:pPr>
          </w:p>
        </w:tc>
        <w:tc>
          <w:tcPr>
            <w:tcW w:w="1732" w:type="dxa"/>
          </w:tcPr>
          <w:p w14:paraId="5722A222" w14:textId="77777777" w:rsidR="00450B1A" w:rsidRDefault="00450B1A" w:rsidP="00E97EA8">
            <w:pPr>
              <w:rPr>
                <w:rFonts w:ascii="Times New Roman" w:hAnsi="Times New Roman" w:cs="Times New Roman"/>
                <w:b/>
                <w:sz w:val="24"/>
                <w:szCs w:val="24"/>
              </w:rPr>
            </w:pPr>
          </w:p>
        </w:tc>
        <w:tc>
          <w:tcPr>
            <w:tcW w:w="1732" w:type="dxa"/>
          </w:tcPr>
          <w:p w14:paraId="72121404" w14:textId="77777777" w:rsidR="00450B1A" w:rsidRDefault="00450B1A" w:rsidP="00E97EA8">
            <w:pPr>
              <w:rPr>
                <w:rFonts w:ascii="Times New Roman" w:hAnsi="Times New Roman" w:cs="Times New Roman"/>
                <w:b/>
                <w:sz w:val="24"/>
                <w:szCs w:val="24"/>
              </w:rPr>
            </w:pPr>
          </w:p>
        </w:tc>
        <w:tc>
          <w:tcPr>
            <w:tcW w:w="1732" w:type="dxa"/>
          </w:tcPr>
          <w:p w14:paraId="3A96C587" w14:textId="77777777" w:rsidR="00450B1A" w:rsidRDefault="00450B1A" w:rsidP="00E97EA8">
            <w:pPr>
              <w:rPr>
                <w:rFonts w:ascii="Times New Roman" w:hAnsi="Times New Roman" w:cs="Times New Roman"/>
                <w:b/>
                <w:sz w:val="24"/>
                <w:szCs w:val="24"/>
              </w:rPr>
            </w:pPr>
          </w:p>
        </w:tc>
      </w:tr>
      <w:tr w:rsidR="00450B1A" w14:paraId="1FC810FC" w14:textId="4524B16C" w:rsidTr="00450B1A">
        <w:tc>
          <w:tcPr>
            <w:tcW w:w="2016" w:type="dxa"/>
          </w:tcPr>
          <w:p w14:paraId="74E2DEE0" w14:textId="04DFD75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3E8D24C5" w14:textId="3BFA0F3F"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7C87AE6" w14:textId="77777777" w:rsidR="00450B1A" w:rsidRDefault="00450B1A" w:rsidP="00E97EA8">
            <w:pPr>
              <w:rPr>
                <w:rFonts w:ascii="Times New Roman" w:hAnsi="Times New Roman" w:cs="Times New Roman"/>
                <w:b/>
                <w:sz w:val="24"/>
                <w:szCs w:val="24"/>
              </w:rPr>
            </w:pPr>
          </w:p>
        </w:tc>
        <w:tc>
          <w:tcPr>
            <w:tcW w:w="2186" w:type="dxa"/>
          </w:tcPr>
          <w:p w14:paraId="711FA185" w14:textId="77777777" w:rsidR="00450B1A" w:rsidRDefault="00450B1A" w:rsidP="00E97EA8">
            <w:pPr>
              <w:rPr>
                <w:rFonts w:ascii="Times New Roman" w:hAnsi="Times New Roman" w:cs="Times New Roman"/>
                <w:b/>
                <w:sz w:val="24"/>
                <w:szCs w:val="24"/>
              </w:rPr>
            </w:pPr>
          </w:p>
        </w:tc>
        <w:tc>
          <w:tcPr>
            <w:tcW w:w="1732" w:type="dxa"/>
          </w:tcPr>
          <w:p w14:paraId="65844E98" w14:textId="77777777" w:rsidR="00450B1A" w:rsidRDefault="00450B1A" w:rsidP="00E97EA8">
            <w:pPr>
              <w:rPr>
                <w:rFonts w:ascii="Times New Roman" w:hAnsi="Times New Roman" w:cs="Times New Roman"/>
                <w:b/>
                <w:sz w:val="24"/>
                <w:szCs w:val="24"/>
              </w:rPr>
            </w:pPr>
          </w:p>
        </w:tc>
        <w:tc>
          <w:tcPr>
            <w:tcW w:w="1732" w:type="dxa"/>
          </w:tcPr>
          <w:p w14:paraId="2BB74CDC" w14:textId="77777777" w:rsidR="00450B1A" w:rsidRDefault="00450B1A" w:rsidP="00E97EA8">
            <w:pPr>
              <w:rPr>
                <w:rFonts w:ascii="Times New Roman" w:hAnsi="Times New Roman" w:cs="Times New Roman"/>
                <w:b/>
                <w:sz w:val="24"/>
                <w:szCs w:val="24"/>
              </w:rPr>
            </w:pPr>
          </w:p>
        </w:tc>
        <w:tc>
          <w:tcPr>
            <w:tcW w:w="1732" w:type="dxa"/>
          </w:tcPr>
          <w:p w14:paraId="320C587C" w14:textId="77777777" w:rsidR="00450B1A" w:rsidRDefault="00450B1A" w:rsidP="00E97EA8">
            <w:pPr>
              <w:rPr>
                <w:rFonts w:ascii="Times New Roman" w:hAnsi="Times New Roman" w:cs="Times New Roman"/>
                <w:b/>
                <w:sz w:val="24"/>
                <w:szCs w:val="24"/>
              </w:rPr>
            </w:pPr>
          </w:p>
        </w:tc>
      </w:tr>
      <w:tr w:rsidR="00450B1A" w14:paraId="26017E9F" w14:textId="1EAB483E" w:rsidTr="00450B1A">
        <w:tc>
          <w:tcPr>
            <w:tcW w:w="2016" w:type="dxa"/>
          </w:tcPr>
          <w:p w14:paraId="6CA66AB5" w14:textId="668B02C5"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4758961E" w14:textId="0327B63D"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2C83DA30" w14:textId="77777777" w:rsidR="00450B1A" w:rsidRDefault="00450B1A" w:rsidP="00E97EA8">
            <w:pPr>
              <w:rPr>
                <w:rFonts w:ascii="Times New Roman" w:hAnsi="Times New Roman" w:cs="Times New Roman"/>
                <w:b/>
                <w:sz w:val="24"/>
                <w:szCs w:val="24"/>
              </w:rPr>
            </w:pPr>
          </w:p>
        </w:tc>
        <w:tc>
          <w:tcPr>
            <w:tcW w:w="2186" w:type="dxa"/>
          </w:tcPr>
          <w:p w14:paraId="59561C62" w14:textId="77777777" w:rsidR="00450B1A" w:rsidRDefault="00450B1A" w:rsidP="00E97EA8">
            <w:pPr>
              <w:rPr>
                <w:rFonts w:ascii="Times New Roman" w:hAnsi="Times New Roman" w:cs="Times New Roman"/>
                <w:b/>
                <w:sz w:val="24"/>
                <w:szCs w:val="24"/>
              </w:rPr>
            </w:pPr>
          </w:p>
        </w:tc>
        <w:tc>
          <w:tcPr>
            <w:tcW w:w="1732" w:type="dxa"/>
          </w:tcPr>
          <w:p w14:paraId="578BB73D" w14:textId="77777777" w:rsidR="00450B1A" w:rsidRDefault="00450B1A" w:rsidP="00E97EA8">
            <w:pPr>
              <w:rPr>
                <w:rFonts w:ascii="Times New Roman" w:hAnsi="Times New Roman" w:cs="Times New Roman"/>
                <w:b/>
                <w:sz w:val="24"/>
                <w:szCs w:val="24"/>
              </w:rPr>
            </w:pPr>
          </w:p>
        </w:tc>
        <w:tc>
          <w:tcPr>
            <w:tcW w:w="1732" w:type="dxa"/>
          </w:tcPr>
          <w:p w14:paraId="2BFF3908" w14:textId="77777777" w:rsidR="00450B1A" w:rsidRDefault="00450B1A" w:rsidP="00E97EA8">
            <w:pPr>
              <w:rPr>
                <w:rFonts w:ascii="Times New Roman" w:hAnsi="Times New Roman" w:cs="Times New Roman"/>
                <w:b/>
                <w:sz w:val="24"/>
                <w:szCs w:val="24"/>
              </w:rPr>
            </w:pPr>
          </w:p>
        </w:tc>
        <w:tc>
          <w:tcPr>
            <w:tcW w:w="1732" w:type="dxa"/>
          </w:tcPr>
          <w:p w14:paraId="793BBED2" w14:textId="77777777" w:rsidR="00450B1A" w:rsidRDefault="00450B1A" w:rsidP="00E97EA8">
            <w:pPr>
              <w:rPr>
                <w:rFonts w:ascii="Times New Roman" w:hAnsi="Times New Roman" w:cs="Times New Roman"/>
                <w:b/>
                <w:sz w:val="24"/>
                <w:szCs w:val="24"/>
              </w:rPr>
            </w:pPr>
          </w:p>
        </w:tc>
      </w:tr>
      <w:tr w:rsidR="00450B1A" w14:paraId="0061E493" w14:textId="0414731B" w:rsidTr="00450B1A">
        <w:tc>
          <w:tcPr>
            <w:tcW w:w="2016" w:type="dxa"/>
          </w:tcPr>
          <w:p w14:paraId="22635CF9" w14:textId="00E67E9B"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58F293AC" w14:textId="49D36972"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D1817CE" w14:textId="77777777" w:rsidR="00450B1A" w:rsidRDefault="00450B1A" w:rsidP="00E97EA8">
            <w:pPr>
              <w:rPr>
                <w:rFonts w:ascii="Times New Roman" w:hAnsi="Times New Roman" w:cs="Times New Roman"/>
                <w:b/>
                <w:sz w:val="24"/>
                <w:szCs w:val="24"/>
              </w:rPr>
            </w:pPr>
          </w:p>
        </w:tc>
        <w:tc>
          <w:tcPr>
            <w:tcW w:w="2186" w:type="dxa"/>
          </w:tcPr>
          <w:p w14:paraId="5056305F" w14:textId="77777777" w:rsidR="00450B1A" w:rsidRDefault="00450B1A" w:rsidP="00E97EA8">
            <w:pPr>
              <w:rPr>
                <w:rFonts w:ascii="Times New Roman" w:hAnsi="Times New Roman" w:cs="Times New Roman"/>
                <w:b/>
                <w:sz w:val="24"/>
                <w:szCs w:val="24"/>
              </w:rPr>
            </w:pPr>
          </w:p>
        </w:tc>
        <w:tc>
          <w:tcPr>
            <w:tcW w:w="1732" w:type="dxa"/>
          </w:tcPr>
          <w:p w14:paraId="158A9424" w14:textId="77777777" w:rsidR="00450B1A" w:rsidRDefault="00450B1A" w:rsidP="00E97EA8">
            <w:pPr>
              <w:rPr>
                <w:rFonts w:ascii="Times New Roman" w:hAnsi="Times New Roman" w:cs="Times New Roman"/>
                <w:b/>
                <w:sz w:val="24"/>
                <w:szCs w:val="24"/>
              </w:rPr>
            </w:pPr>
          </w:p>
        </w:tc>
        <w:tc>
          <w:tcPr>
            <w:tcW w:w="1732" w:type="dxa"/>
          </w:tcPr>
          <w:p w14:paraId="1F908D2E" w14:textId="77777777" w:rsidR="00450B1A" w:rsidRDefault="00450B1A" w:rsidP="00E97EA8">
            <w:pPr>
              <w:rPr>
                <w:rFonts w:ascii="Times New Roman" w:hAnsi="Times New Roman" w:cs="Times New Roman"/>
                <w:b/>
                <w:sz w:val="24"/>
                <w:szCs w:val="24"/>
              </w:rPr>
            </w:pPr>
          </w:p>
        </w:tc>
        <w:tc>
          <w:tcPr>
            <w:tcW w:w="1732" w:type="dxa"/>
          </w:tcPr>
          <w:p w14:paraId="0784E44C" w14:textId="77777777" w:rsidR="00450B1A" w:rsidRDefault="00450B1A" w:rsidP="00E97EA8">
            <w:pPr>
              <w:rPr>
                <w:rFonts w:ascii="Times New Roman" w:hAnsi="Times New Roman" w:cs="Times New Roman"/>
                <w:b/>
                <w:sz w:val="24"/>
                <w:szCs w:val="24"/>
              </w:rPr>
            </w:pPr>
          </w:p>
        </w:tc>
      </w:tr>
      <w:tr w:rsidR="00450B1A" w14:paraId="61436992" w14:textId="1036EF22" w:rsidTr="00450B1A">
        <w:tc>
          <w:tcPr>
            <w:tcW w:w="2016" w:type="dxa"/>
          </w:tcPr>
          <w:p w14:paraId="468A976B" w14:textId="62908D4C"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Total</w:t>
            </w:r>
          </w:p>
        </w:tc>
        <w:tc>
          <w:tcPr>
            <w:tcW w:w="1665" w:type="dxa"/>
          </w:tcPr>
          <w:p w14:paraId="4DDFD0AB" w14:textId="77777777" w:rsidR="00450B1A" w:rsidRPr="001F2BAA" w:rsidRDefault="00450B1A" w:rsidP="001F2BAA">
            <w:pPr>
              <w:jc w:val="center"/>
              <w:rPr>
                <w:rFonts w:ascii="Times New Roman" w:hAnsi="Times New Roman" w:cs="Times New Roman"/>
                <w:sz w:val="24"/>
                <w:szCs w:val="24"/>
              </w:rPr>
            </w:pPr>
          </w:p>
        </w:tc>
        <w:tc>
          <w:tcPr>
            <w:tcW w:w="1417" w:type="dxa"/>
          </w:tcPr>
          <w:p w14:paraId="1E550E75" w14:textId="77777777" w:rsidR="00450B1A" w:rsidRDefault="00450B1A" w:rsidP="00E97EA8">
            <w:pPr>
              <w:rPr>
                <w:rFonts w:ascii="Times New Roman" w:hAnsi="Times New Roman" w:cs="Times New Roman"/>
                <w:b/>
                <w:sz w:val="24"/>
                <w:szCs w:val="24"/>
              </w:rPr>
            </w:pPr>
          </w:p>
        </w:tc>
        <w:tc>
          <w:tcPr>
            <w:tcW w:w="2186" w:type="dxa"/>
          </w:tcPr>
          <w:p w14:paraId="40186C48" w14:textId="77777777" w:rsidR="00450B1A" w:rsidRDefault="00450B1A" w:rsidP="00E97EA8">
            <w:pPr>
              <w:rPr>
                <w:rFonts w:ascii="Times New Roman" w:hAnsi="Times New Roman" w:cs="Times New Roman"/>
                <w:b/>
                <w:sz w:val="24"/>
                <w:szCs w:val="24"/>
              </w:rPr>
            </w:pPr>
          </w:p>
        </w:tc>
        <w:tc>
          <w:tcPr>
            <w:tcW w:w="1732" w:type="dxa"/>
          </w:tcPr>
          <w:p w14:paraId="03FECE77" w14:textId="77777777" w:rsidR="00450B1A" w:rsidRDefault="00450B1A" w:rsidP="00E97EA8">
            <w:pPr>
              <w:rPr>
                <w:rFonts w:ascii="Times New Roman" w:hAnsi="Times New Roman" w:cs="Times New Roman"/>
                <w:b/>
                <w:sz w:val="24"/>
                <w:szCs w:val="24"/>
              </w:rPr>
            </w:pPr>
          </w:p>
        </w:tc>
        <w:tc>
          <w:tcPr>
            <w:tcW w:w="1732" w:type="dxa"/>
          </w:tcPr>
          <w:p w14:paraId="2680B5AF" w14:textId="77777777" w:rsidR="00450B1A" w:rsidRDefault="00450B1A" w:rsidP="00E97EA8">
            <w:pPr>
              <w:rPr>
                <w:rFonts w:ascii="Times New Roman" w:hAnsi="Times New Roman" w:cs="Times New Roman"/>
                <w:b/>
                <w:sz w:val="24"/>
                <w:szCs w:val="24"/>
              </w:rPr>
            </w:pPr>
          </w:p>
        </w:tc>
        <w:tc>
          <w:tcPr>
            <w:tcW w:w="1732" w:type="dxa"/>
          </w:tcPr>
          <w:p w14:paraId="32C6B53F" w14:textId="77777777" w:rsidR="00450B1A" w:rsidRDefault="00450B1A" w:rsidP="00E97EA8">
            <w:pPr>
              <w:rPr>
                <w:rFonts w:ascii="Times New Roman" w:hAnsi="Times New Roman" w:cs="Times New Roman"/>
                <w:b/>
                <w:sz w:val="24"/>
                <w:szCs w:val="24"/>
              </w:rPr>
            </w:pPr>
          </w:p>
        </w:tc>
      </w:tr>
    </w:tbl>
    <w:p w14:paraId="49CE9C30" w14:textId="242051EF" w:rsidR="00CD0BD8" w:rsidRPr="00AC728E" w:rsidRDefault="00AC728E" w:rsidP="00E97EA8">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5221E21E" w14:textId="027F8972" w:rsidR="00226763" w:rsidRPr="001F2BAA" w:rsidRDefault="00226763" w:rsidP="00226763">
      <w:pPr>
        <w:rPr>
          <w:rFonts w:ascii="Times New Roman" w:hAnsi="Times New Roman" w:cs="Times New Roman"/>
          <w:sz w:val="24"/>
          <w:szCs w:val="24"/>
        </w:rPr>
      </w:pPr>
      <w:r>
        <w:rPr>
          <w:rFonts w:ascii="Times New Roman" w:hAnsi="Times New Roman" w:cs="Times New Roman"/>
          <w:sz w:val="24"/>
          <w:szCs w:val="24"/>
        </w:rPr>
        <w:t>Table A.3.5</w:t>
      </w:r>
      <w:r w:rsidRPr="001F2BAA">
        <w:rPr>
          <w:rFonts w:ascii="Times New Roman" w:hAnsi="Times New Roman" w:cs="Times New Roman"/>
          <w:sz w:val="24"/>
          <w:szCs w:val="24"/>
        </w:rPr>
        <w:t xml:space="preserve"> </w:t>
      </w:r>
      <w:r>
        <w:rPr>
          <w:rFonts w:ascii="Times New Roman" w:hAnsi="Times New Roman" w:cs="Times New Roman"/>
          <w:sz w:val="24"/>
          <w:szCs w:val="24"/>
        </w:rPr>
        <w:t>Annual fodder crop labour data</w:t>
      </w:r>
    </w:p>
    <w:tbl>
      <w:tblPr>
        <w:tblStyle w:val="TableGrid"/>
        <w:tblW w:w="0" w:type="auto"/>
        <w:tblLook w:val="04A0" w:firstRow="1" w:lastRow="0" w:firstColumn="1" w:lastColumn="0" w:noHBand="0" w:noVBand="1"/>
      </w:tblPr>
      <w:tblGrid>
        <w:gridCol w:w="2016"/>
        <w:gridCol w:w="1665"/>
        <w:gridCol w:w="1417"/>
        <w:gridCol w:w="2186"/>
        <w:gridCol w:w="1732"/>
      </w:tblGrid>
      <w:tr w:rsidR="00226763" w14:paraId="59325F52" w14:textId="77777777" w:rsidTr="00450B1A">
        <w:tc>
          <w:tcPr>
            <w:tcW w:w="2016" w:type="dxa"/>
            <w:vMerge w:val="restart"/>
          </w:tcPr>
          <w:p w14:paraId="78EC8B9C"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2784801F" w14:textId="032D3708" w:rsidR="00226763"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Napier</w:t>
            </w:r>
          </w:p>
        </w:tc>
        <w:tc>
          <w:tcPr>
            <w:tcW w:w="2186" w:type="dxa"/>
          </w:tcPr>
          <w:p w14:paraId="2133E45B" w14:textId="77777777" w:rsidR="00226763" w:rsidRPr="001F2BAA" w:rsidRDefault="00226763" w:rsidP="00450B1A">
            <w:pPr>
              <w:jc w:val="center"/>
              <w:rPr>
                <w:rFonts w:ascii="Times New Roman" w:hAnsi="Times New Roman" w:cs="Times New Roman"/>
                <w:sz w:val="24"/>
                <w:szCs w:val="24"/>
              </w:rPr>
            </w:pPr>
          </w:p>
        </w:tc>
        <w:tc>
          <w:tcPr>
            <w:tcW w:w="1732" w:type="dxa"/>
          </w:tcPr>
          <w:p w14:paraId="5ECC2849" w14:textId="77777777" w:rsidR="00226763" w:rsidRPr="001F2BAA" w:rsidRDefault="00226763" w:rsidP="00450B1A">
            <w:pPr>
              <w:jc w:val="center"/>
              <w:rPr>
                <w:rFonts w:ascii="Times New Roman" w:hAnsi="Times New Roman" w:cs="Times New Roman"/>
                <w:sz w:val="24"/>
                <w:szCs w:val="24"/>
              </w:rPr>
            </w:pPr>
          </w:p>
        </w:tc>
      </w:tr>
      <w:tr w:rsidR="00226763" w14:paraId="49BE011F" w14:textId="77777777" w:rsidTr="00450B1A">
        <w:tc>
          <w:tcPr>
            <w:tcW w:w="2016" w:type="dxa"/>
            <w:vMerge/>
          </w:tcPr>
          <w:p w14:paraId="7C7FAEB8" w14:textId="77777777" w:rsidR="00226763" w:rsidRPr="001F2BAA" w:rsidRDefault="00226763" w:rsidP="00450B1A">
            <w:pPr>
              <w:jc w:val="center"/>
              <w:rPr>
                <w:rFonts w:ascii="Times New Roman" w:hAnsi="Times New Roman" w:cs="Times New Roman"/>
                <w:sz w:val="24"/>
                <w:szCs w:val="24"/>
              </w:rPr>
            </w:pPr>
          </w:p>
        </w:tc>
        <w:tc>
          <w:tcPr>
            <w:tcW w:w="1665" w:type="dxa"/>
          </w:tcPr>
          <w:p w14:paraId="495EB231"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Total</w:t>
            </w:r>
          </w:p>
          <w:p w14:paraId="50E6EAA0"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45C3DA62"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Intensity</w:t>
            </w:r>
          </w:p>
          <w:p w14:paraId="059DCEC7"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12124E5C" w14:textId="77777777" w:rsidR="00226763" w:rsidRPr="001F2BAA" w:rsidRDefault="00226763" w:rsidP="00450B1A">
            <w:pPr>
              <w:jc w:val="center"/>
              <w:rPr>
                <w:rFonts w:ascii="Times New Roman" w:hAnsi="Times New Roman" w:cs="Times New Roman"/>
                <w:sz w:val="24"/>
                <w:szCs w:val="24"/>
              </w:rPr>
            </w:pPr>
          </w:p>
        </w:tc>
        <w:tc>
          <w:tcPr>
            <w:tcW w:w="1732" w:type="dxa"/>
          </w:tcPr>
          <w:p w14:paraId="6354DD63" w14:textId="77777777" w:rsidR="00226763" w:rsidRPr="001F2BAA" w:rsidRDefault="00226763" w:rsidP="00450B1A">
            <w:pPr>
              <w:jc w:val="center"/>
              <w:rPr>
                <w:rFonts w:ascii="Times New Roman" w:hAnsi="Times New Roman" w:cs="Times New Roman"/>
                <w:sz w:val="24"/>
                <w:szCs w:val="24"/>
              </w:rPr>
            </w:pPr>
          </w:p>
        </w:tc>
      </w:tr>
      <w:tr w:rsidR="00226763" w14:paraId="70D36F8C" w14:textId="77777777" w:rsidTr="00450B1A">
        <w:tc>
          <w:tcPr>
            <w:tcW w:w="2016" w:type="dxa"/>
          </w:tcPr>
          <w:p w14:paraId="193DDA2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665" w:type="dxa"/>
          </w:tcPr>
          <w:p w14:paraId="74E6E67A"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5924CE21" w14:textId="77777777" w:rsidR="00226763" w:rsidRDefault="00226763" w:rsidP="00450B1A">
            <w:pPr>
              <w:rPr>
                <w:rFonts w:ascii="Times New Roman" w:hAnsi="Times New Roman" w:cs="Times New Roman"/>
                <w:b/>
                <w:sz w:val="24"/>
                <w:szCs w:val="24"/>
              </w:rPr>
            </w:pPr>
          </w:p>
        </w:tc>
        <w:tc>
          <w:tcPr>
            <w:tcW w:w="2186" w:type="dxa"/>
          </w:tcPr>
          <w:p w14:paraId="7404B2E8" w14:textId="77777777" w:rsidR="00226763" w:rsidRDefault="00226763" w:rsidP="00450B1A">
            <w:pPr>
              <w:rPr>
                <w:rFonts w:ascii="Times New Roman" w:hAnsi="Times New Roman" w:cs="Times New Roman"/>
                <w:b/>
                <w:sz w:val="24"/>
                <w:szCs w:val="24"/>
              </w:rPr>
            </w:pPr>
          </w:p>
        </w:tc>
        <w:tc>
          <w:tcPr>
            <w:tcW w:w="1732" w:type="dxa"/>
          </w:tcPr>
          <w:p w14:paraId="73507633" w14:textId="77777777" w:rsidR="00226763" w:rsidRDefault="00226763" w:rsidP="00450B1A">
            <w:pPr>
              <w:rPr>
                <w:rFonts w:ascii="Times New Roman" w:hAnsi="Times New Roman" w:cs="Times New Roman"/>
                <w:b/>
                <w:sz w:val="24"/>
                <w:szCs w:val="24"/>
              </w:rPr>
            </w:pPr>
          </w:p>
        </w:tc>
      </w:tr>
      <w:tr w:rsidR="00226763" w14:paraId="25B64935" w14:textId="77777777" w:rsidTr="00450B1A">
        <w:tc>
          <w:tcPr>
            <w:tcW w:w="2016" w:type="dxa"/>
          </w:tcPr>
          <w:p w14:paraId="7A6B32C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7D883CA1"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6E8AF72E" w14:textId="77777777" w:rsidR="00226763" w:rsidRDefault="00226763" w:rsidP="00450B1A">
            <w:pPr>
              <w:rPr>
                <w:rFonts w:ascii="Times New Roman" w:hAnsi="Times New Roman" w:cs="Times New Roman"/>
                <w:b/>
                <w:sz w:val="24"/>
                <w:szCs w:val="24"/>
              </w:rPr>
            </w:pPr>
          </w:p>
        </w:tc>
        <w:tc>
          <w:tcPr>
            <w:tcW w:w="2186" w:type="dxa"/>
          </w:tcPr>
          <w:p w14:paraId="643981F1" w14:textId="77777777" w:rsidR="00226763" w:rsidRDefault="00226763" w:rsidP="00450B1A">
            <w:pPr>
              <w:rPr>
                <w:rFonts w:ascii="Times New Roman" w:hAnsi="Times New Roman" w:cs="Times New Roman"/>
                <w:b/>
                <w:sz w:val="24"/>
                <w:szCs w:val="24"/>
              </w:rPr>
            </w:pPr>
          </w:p>
        </w:tc>
        <w:tc>
          <w:tcPr>
            <w:tcW w:w="1732" w:type="dxa"/>
          </w:tcPr>
          <w:p w14:paraId="0D3AD97D" w14:textId="77777777" w:rsidR="00226763" w:rsidRDefault="00226763" w:rsidP="00450B1A">
            <w:pPr>
              <w:rPr>
                <w:rFonts w:ascii="Times New Roman" w:hAnsi="Times New Roman" w:cs="Times New Roman"/>
                <w:b/>
                <w:sz w:val="24"/>
                <w:szCs w:val="24"/>
              </w:rPr>
            </w:pPr>
          </w:p>
        </w:tc>
      </w:tr>
      <w:tr w:rsidR="00226763" w14:paraId="3D7E241F" w14:textId="77777777" w:rsidTr="00450B1A">
        <w:tc>
          <w:tcPr>
            <w:tcW w:w="2016" w:type="dxa"/>
          </w:tcPr>
          <w:p w14:paraId="5D2343F4"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2CF2CF58"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7A09256D" w14:textId="77777777" w:rsidR="00226763" w:rsidRDefault="00226763" w:rsidP="00450B1A">
            <w:pPr>
              <w:rPr>
                <w:rFonts w:ascii="Times New Roman" w:hAnsi="Times New Roman" w:cs="Times New Roman"/>
                <w:b/>
                <w:sz w:val="24"/>
                <w:szCs w:val="24"/>
              </w:rPr>
            </w:pPr>
          </w:p>
        </w:tc>
        <w:tc>
          <w:tcPr>
            <w:tcW w:w="2186" w:type="dxa"/>
          </w:tcPr>
          <w:p w14:paraId="4BEDCB38" w14:textId="77777777" w:rsidR="00226763" w:rsidRDefault="00226763" w:rsidP="00450B1A">
            <w:pPr>
              <w:rPr>
                <w:rFonts w:ascii="Times New Roman" w:hAnsi="Times New Roman" w:cs="Times New Roman"/>
                <w:b/>
                <w:sz w:val="24"/>
                <w:szCs w:val="24"/>
              </w:rPr>
            </w:pPr>
          </w:p>
        </w:tc>
        <w:tc>
          <w:tcPr>
            <w:tcW w:w="1732" w:type="dxa"/>
          </w:tcPr>
          <w:p w14:paraId="7C9A10A9" w14:textId="77777777" w:rsidR="00226763" w:rsidRDefault="00226763" w:rsidP="00450B1A">
            <w:pPr>
              <w:rPr>
                <w:rFonts w:ascii="Times New Roman" w:hAnsi="Times New Roman" w:cs="Times New Roman"/>
                <w:b/>
                <w:sz w:val="24"/>
                <w:szCs w:val="24"/>
              </w:rPr>
            </w:pPr>
          </w:p>
        </w:tc>
      </w:tr>
      <w:tr w:rsidR="00226763" w14:paraId="02EB9916" w14:textId="77777777" w:rsidTr="00450B1A">
        <w:tc>
          <w:tcPr>
            <w:tcW w:w="2016" w:type="dxa"/>
          </w:tcPr>
          <w:p w14:paraId="2B3C9580"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E4019F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C317ACB" w14:textId="77777777" w:rsidR="00226763" w:rsidRDefault="00226763" w:rsidP="00450B1A">
            <w:pPr>
              <w:rPr>
                <w:rFonts w:ascii="Times New Roman" w:hAnsi="Times New Roman" w:cs="Times New Roman"/>
                <w:b/>
                <w:sz w:val="24"/>
                <w:szCs w:val="24"/>
              </w:rPr>
            </w:pPr>
          </w:p>
        </w:tc>
        <w:tc>
          <w:tcPr>
            <w:tcW w:w="2186" w:type="dxa"/>
          </w:tcPr>
          <w:p w14:paraId="61407198" w14:textId="77777777" w:rsidR="00226763" w:rsidRDefault="00226763" w:rsidP="00450B1A">
            <w:pPr>
              <w:rPr>
                <w:rFonts w:ascii="Times New Roman" w:hAnsi="Times New Roman" w:cs="Times New Roman"/>
                <w:b/>
                <w:sz w:val="24"/>
                <w:szCs w:val="24"/>
              </w:rPr>
            </w:pPr>
          </w:p>
        </w:tc>
        <w:tc>
          <w:tcPr>
            <w:tcW w:w="1732" w:type="dxa"/>
          </w:tcPr>
          <w:p w14:paraId="0052C8BD" w14:textId="77777777" w:rsidR="00226763" w:rsidRDefault="00226763" w:rsidP="00450B1A">
            <w:pPr>
              <w:rPr>
                <w:rFonts w:ascii="Times New Roman" w:hAnsi="Times New Roman" w:cs="Times New Roman"/>
                <w:b/>
                <w:sz w:val="24"/>
                <w:szCs w:val="24"/>
              </w:rPr>
            </w:pPr>
          </w:p>
        </w:tc>
      </w:tr>
      <w:tr w:rsidR="00226763" w14:paraId="286E5601" w14:textId="77777777" w:rsidTr="00450B1A">
        <w:tc>
          <w:tcPr>
            <w:tcW w:w="2016" w:type="dxa"/>
          </w:tcPr>
          <w:p w14:paraId="235C8AB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3042F07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130F6580" w14:textId="77777777" w:rsidR="00226763" w:rsidRDefault="00226763" w:rsidP="00450B1A">
            <w:pPr>
              <w:rPr>
                <w:rFonts w:ascii="Times New Roman" w:hAnsi="Times New Roman" w:cs="Times New Roman"/>
                <w:b/>
                <w:sz w:val="24"/>
                <w:szCs w:val="24"/>
              </w:rPr>
            </w:pPr>
          </w:p>
        </w:tc>
        <w:tc>
          <w:tcPr>
            <w:tcW w:w="2186" w:type="dxa"/>
          </w:tcPr>
          <w:p w14:paraId="50B5A90B" w14:textId="77777777" w:rsidR="00226763" w:rsidRDefault="00226763" w:rsidP="00450B1A">
            <w:pPr>
              <w:rPr>
                <w:rFonts w:ascii="Times New Roman" w:hAnsi="Times New Roman" w:cs="Times New Roman"/>
                <w:b/>
                <w:sz w:val="24"/>
                <w:szCs w:val="24"/>
              </w:rPr>
            </w:pPr>
          </w:p>
        </w:tc>
        <w:tc>
          <w:tcPr>
            <w:tcW w:w="1732" w:type="dxa"/>
          </w:tcPr>
          <w:p w14:paraId="6422DC67" w14:textId="77777777" w:rsidR="00226763" w:rsidRDefault="00226763" w:rsidP="00450B1A">
            <w:pPr>
              <w:rPr>
                <w:rFonts w:ascii="Times New Roman" w:hAnsi="Times New Roman" w:cs="Times New Roman"/>
                <w:b/>
                <w:sz w:val="24"/>
                <w:szCs w:val="24"/>
              </w:rPr>
            </w:pPr>
          </w:p>
        </w:tc>
      </w:tr>
      <w:tr w:rsidR="00226763" w14:paraId="0791DF31" w14:textId="77777777" w:rsidTr="00450B1A">
        <w:tc>
          <w:tcPr>
            <w:tcW w:w="2016" w:type="dxa"/>
          </w:tcPr>
          <w:p w14:paraId="2BE61E22"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361ED9E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589ABE7F" w14:textId="77777777" w:rsidR="00226763" w:rsidRDefault="00226763" w:rsidP="00450B1A">
            <w:pPr>
              <w:rPr>
                <w:rFonts w:ascii="Times New Roman" w:hAnsi="Times New Roman" w:cs="Times New Roman"/>
                <w:b/>
                <w:sz w:val="24"/>
                <w:szCs w:val="24"/>
              </w:rPr>
            </w:pPr>
          </w:p>
        </w:tc>
        <w:tc>
          <w:tcPr>
            <w:tcW w:w="2186" w:type="dxa"/>
          </w:tcPr>
          <w:p w14:paraId="438AFBD5" w14:textId="77777777" w:rsidR="00226763" w:rsidRDefault="00226763" w:rsidP="00450B1A">
            <w:pPr>
              <w:rPr>
                <w:rFonts w:ascii="Times New Roman" w:hAnsi="Times New Roman" w:cs="Times New Roman"/>
                <w:b/>
                <w:sz w:val="24"/>
                <w:szCs w:val="24"/>
              </w:rPr>
            </w:pPr>
          </w:p>
        </w:tc>
        <w:tc>
          <w:tcPr>
            <w:tcW w:w="1732" w:type="dxa"/>
          </w:tcPr>
          <w:p w14:paraId="45EBF139" w14:textId="77777777" w:rsidR="00226763" w:rsidRDefault="00226763" w:rsidP="00450B1A">
            <w:pPr>
              <w:rPr>
                <w:rFonts w:ascii="Times New Roman" w:hAnsi="Times New Roman" w:cs="Times New Roman"/>
                <w:b/>
                <w:sz w:val="24"/>
                <w:szCs w:val="24"/>
              </w:rPr>
            </w:pPr>
          </w:p>
        </w:tc>
      </w:tr>
      <w:tr w:rsidR="00226763" w14:paraId="7EA95560" w14:textId="77777777" w:rsidTr="00450B1A">
        <w:tc>
          <w:tcPr>
            <w:tcW w:w="2016" w:type="dxa"/>
          </w:tcPr>
          <w:p w14:paraId="022C193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70D03895"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7F1791A8" w14:textId="77777777" w:rsidR="00226763" w:rsidRDefault="00226763" w:rsidP="00450B1A">
            <w:pPr>
              <w:rPr>
                <w:rFonts w:ascii="Times New Roman" w:hAnsi="Times New Roman" w:cs="Times New Roman"/>
                <w:b/>
                <w:sz w:val="24"/>
                <w:szCs w:val="24"/>
              </w:rPr>
            </w:pPr>
          </w:p>
        </w:tc>
        <w:tc>
          <w:tcPr>
            <w:tcW w:w="2186" w:type="dxa"/>
          </w:tcPr>
          <w:p w14:paraId="463BCF98" w14:textId="77777777" w:rsidR="00226763" w:rsidRDefault="00226763" w:rsidP="00450B1A">
            <w:pPr>
              <w:rPr>
                <w:rFonts w:ascii="Times New Roman" w:hAnsi="Times New Roman" w:cs="Times New Roman"/>
                <w:b/>
                <w:sz w:val="24"/>
                <w:szCs w:val="24"/>
              </w:rPr>
            </w:pPr>
          </w:p>
        </w:tc>
        <w:tc>
          <w:tcPr>
            <w:tcW w:w="1732" w:type="dxa"/>
          </w:tcPr>
          <w:p w14:paraId="7F97D3E8" w14:textId="77777777" w:rsidR="00226763" w:rsidRDefault="00226763" w:rsidP="00450B1A">
            <w:pPr>
              <w:rPr>
                <w:rFonts w:ascii="Times New Roman" w:hAnsi="Times New Roman" w:cs="Times New Roman"/>
                <w:b/>
                <w:sz w:val="24"/>
                <w:szCs w:val="24"/>
              </w:rPr>
            </w:pPr>
          </w:p>
        </w:tc>
      </w:tr>
      <w:tr w:rsidR="00226763" w14:paraId="0AD6B12A" w14:textId="77777777" w:rsidTr="00450B1A">
        <w:tc>
          <w:tcPr>
            <w:tcW w:w="2016" w:type="dxa"/>
          </w:tcPr>
          <w:p w14:paraId="413D4BDF"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6794778F"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5BBA914" w14:textId="77777777" w:rsidR="00226763" w:rsidRDefault="00226763" w:rsidP="00450B1A">
            <w:pPr>
              <w:rPr>
                <w:rFonts w:ascii="Times New Roman" w:hAnsi="Times New Roman" w:cs="Times New Roman"/>
                <w:b/>
                <w:sz w:val="24"/>
                <w:szCs w:val="24"/>
              </w:rPr>
            </w:pPr>
          </w:p>
        </w:tc>
        <w:tc>
          <w:tcPr>
            <w:tcW w:w="2186" w:type="dxa"/>
          </w:tcPr>
          <w:p w14:paraId="4B522EF8" w14:textId="77777777" w:rsidR="00226763" w:rsidRDefault="00226763" w:rsidP="00450B1A">
            <w:pPr>
              <w:rPr>
                <w:rFonts w:ascii="Times New Roman" w:hAnsi="Times New Roman" w:cs="Times New Roman"/>
                <w:b/>
                <w:sz w:val="24"/>
                <w:szCs w:val="24"/>
              </w:rPr>
            </w:pPr>
          </w:p>
        </w:tc>
        <w:tc>
          <w:tcPr>
            <w:tcW w:w="1732" w:type="dxa"/>
          </w:tcPr>
          <w:p w14:paraId="2AE0BD9B" w14:textId="77777777" w:rsidR="00226763" w:rsidRDefault="00226763" w:rsidP="00450B1A">
            <w:pPr>
              <w:rPr>
                <w:rFonts w:ascii="Times New Roman" w:hAnsi="Times New Roman" w:cs="Times New Roman"/>
                <w:b/>
                <w:sz w:val="24"/>
                <w:szCs w:val="24"/>
              </w:rPr>
            </w:pPr>
          </w:p>
        </w:tc>
      </w:tr>
      <w:tr w:rsidR="00226763" w14:paraId="5443281E" w14:textId="77777777" w:rsidTr="00450B1A">
        <w:tc>
          <w:tcPr>
            <w:tcW w:w="2016" w:type="dxa"/>
          </w:tcPr>
          <w:p w14:paraId="6957412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536BEF3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EC47CE6" w14:textId="77777777" w:rsidR="00226763" w:rsidRDefault="00226763" w:rsidP="00450B1A">
            <w:pPr>
              <w:rPr>
                <w:rFonts w:ascii="Times New Roman" w:hAnsi="Times New Roman" w:cs="Times New Roman"/>
                <w:b/>
                <w:sz w:val="24"/>
                <w:szCs w:val="24"/>
              </w:rPr>
            </w:pPr>
          </w:p>
        </w:tc>
        <w:tc>
          <w:tcPr>
            <w:tcW w:w="2186" w:type="dxa"/>
          </w:tcPr>
          <w:p w14:paraId="02F869B0" w14:textId="77777777" w:rsidR="00226763" w:rsidRDefault="00226763" w:rsidP="00450B1A">
            <w:pPr>
              <w:rPr>
                <w:rFonts w:ascii="Times New Roman" w:hAnsi="Times New Roman" w:cs="Times New Roman"/>
                <w:b/>
                <w:sz w:val="24"/>
                <w:szCs w:val="24"/>
              </w:rPr>
            </w:pPr>
          </w:p>
        </w:tc>
        <w:tc>
          <w:tcPr>
            <w:tcW w:w="1732" w:type="dxa"/>
          </w:tcPr>
          <w:p w14:paraId="0EFB283B" w14:textId="77777777" w:rsidR="00226763" w:rsidRDefault="00226763" w:rsidP="00450B1A">
            <w:pPr>
              <w:rPr>
                <w:rFonts w:ascii="Times New Roman" w:hAnsi="Times New Roman" w:cs="Times New Roman"/>
                <w:b/>
                <w:sz w:val="24"/>
                <w:szCs w:val="24"/>
              </w:rPr>
            </w:pPr>
          </w:p>
        </w:tc>
      </w:tr>
      <w:tr w:rsidR="00226763" w14:paraId="475CD8FD" w14:textId="77777777" w:rsidTr="00450B1A">
        <w:tc>
          <w:tcPr>
            <w:tcW w:w="2016" w:type="dxa"/>
          </w:tcPr>
          <w:p w14:paraId="2F66D8B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1794F22C"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481B47F8" w14:textId="77777777" w:rsidR="00226763" w:rsidRDefault="00226763" w:rsidP="00450B1A">
            <w:pPr>
              <w:rPr>
                <w:rFonts w:ascii="Times New Roman" w:hAnsi="Times New Roman" w:cs="Times New Roman"/>
                <w:b/>
                <w:sz w:val="24"/>
                <w:szCs w:val="24"/>
              </w:rPr>
            </w:pPr>
          </w:p>
        </w:tc>
        <w:tc>
          <w:tcPr>
            <w:tcW w:w="2186" w:type="dxa"/>
          </w:tcPr>
          <w:p w14:paraId="59A4C198" w14:textId="77777777" w:rsidR="00226763" w:rsidRDefault="00226763" w:rsidP="00450B1A">
            <w:pPr>
              <w:rPr>
                <w:rFonts w:ascii="Times New Roman" w:hAnsi="Times New Roman" w:cs="Times New Roman"/>
                <w:b/>
                <w:sz w:val="24"/>
                <w:szCs w:val="24"/>
              </w:rPr>
            </w:pPr>
          </w:p>
        </w:tc>
        <w:tc>
          <w:tcPr>
            <w:tcW w:w="1732" w:type="dxa"/>
          </w:tcPr>
          <w:p w14:paraId="20A3CF85" w14:textId="77777777" w:rsidR="00226763" w:rsidRDefault="00226763" w:rsidP="00450B1A">
            <w:pPr>
              <w:rPr>
                <w:rFonts w:ascii="Times New Roman" w:hAnsi="Times New Roman" w:cs="Times New Roman"/>
                <w:b/>
                <w:sz w:val="24"/>
                <w:szCs w:val="24"/>
              </w:rPr>
            </w:pPr>
          </w:p>
        </w:tc>
      </w:tr>
      <w:tr w:rsidR="00226763" w14:paraId="4EC9C8B8" w14:textId="77777777" w:rsidTr="00450B1A">
        <w:tc>
          <w:tcPr>
            <w:tcW w:w="2016" w:type="dxa"/>
          </w:tcPr>
          <w:p w14:paraId="4FFD3A2D"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lastRenderedPageBreak/>
              <w:t>Total</w:t>
            </w:r>
          </w:p>
        </w:tc>
        <w:tc>
          <w:tcPr>
            <w:tcW w:w="1665" w:type="dxa"/>
          </w:tcPr>
          <w:p w14:paraId="40ADA923" w14:textId="77777777" w:rsidR="00226763" w:rsidRPr="001F2BAA" w:rsidRDefault="00226763" w:rsidP="00450B1A">
            <w:pPr>
              <w:jc w:val="center"/>
              <w:rPr>
                <w:rFonts w:ascii="Times New Roman" w:hAnsi="Times New Roman" w:cs="Times New Roman"/>
                <w:sz w:val="24"/>
                <w:szCs w:val="24"/>
              </w:rPr>
            </w:pPr>
          </w:p>
        </w:tc>
        <w:tc>
          <w:tcPr>
            <w:tcW w:w="1417" w:type="dxa"/>
          </w:tcPr>
          <w:p w14:paraId="613E86EB" w14:textId="77777777" w:rsidR="00226763" w:rsidRDefault="00226763" w:rsidP="00450B1A">
            <w:pPr>
              <w:rPr>
                <w:rFonts w:ascii="Times New Roman" w:hAnsi="Times New Roman" w:cs="Times New Roman"/>
                <w:b/>
                <w:sz w:val="24"/>
                <w:szCs w:val="24"/>
              </w:rPr>
            </w:pPr>
          </w:p>
        </w:tc>
        <w:tc>
          <w:tcPr>
            <w:tcW w:w="2186" w:type="dxa"/>
          </w:tcPr>
          <w:p w14:paraId="36CAD218" w14:textId="77777777" w:rsidR="00226763" w:rsidRDefault="00226763" w:rsidP="00450B1A">
            <w:pPr>
              <w:rPr>
                <w:rFonts w:ascii="Times New Roman" w:hAnsi="Times New Roman" w:cs="Times New Roman"/>
                <w:b/>
                <w:sz w:val="24"/>
                <w:szCs w:val="24"/>
              </w:rPr>
            </w:pPr>
          </w:p>
        </w:tc>
        <w:tc>
          <w:tcPr>
            <w:tcW w:w="1732" w:type="dxa"/>
          </w:tcPr>
          <w:p w14:paraId="1DEAABB4" w14:textId="77777777" w:rsidR="00226763" w:rsidRDefault="00226763" w:rsidP="00450B1A">
            <w:pPr>
              <w:rPr>
                <w:rFonts w:ascii="Times New Roman" w:hAnsi="Times New Roman" w:cs="Times New Roman"/>
                <w:b/>
                <w:sz w:val="24"/>
                <w:szCs w:val="24"/>
              </w:rPr>
            </w:pPr>
          </w:p>
        </w:tc>
      </w:tr>
    </w:tbl>
    <w:p w14:paraId="2E261AC1" w14:textId="77777777" w:rsidR="00226763" w:rsidRPr="00AC728E" w:rsidRDefault="00226763" w:rsidP="00226763">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718B9C22" w14:textId="77777777" w:rsidR="00226763" w:rsidRDefault="00226763" w:rsidP="00E97EA8">
      <w:pPr>
        <w:rPr>
          <w:rFonts w:ascii="Times New Roman" w:hAnsi="Times New Roman" w:cs="Times New Roman"/>
          <w:b/>
          <w:sz w:val="24"/>
          <w:szCs w:val="24"/>
        </w:rPr>
      </w:pPr>
    </w:p>
    <w:p w14:paraId="74E9CAE7" w14:textId="77777777" w:rsidR="00226763" w:rsidRDefault="00226763" w:rsidP="00E97EA8">
      <w:pPr>
        <w:rPr>
          <w:rFonts w:ascii="Times New Roman" w:hAnsi="Times New Roman" w:cs="Times New Roman"/>
          <w:b/>
          <w:sz w:val="24"/>
          <w:szCs w:val="24"/>
        </w:rPr>
      </w:pPr>
    </w:p>
    <w:p w14:paraId="21191F6B" w14:textId="77777777" w:rsidR="00226763" w:rsidRDefault="00226763" w:rsidP="00E97EA8">
      <w:pPr>
        <w:rPr>
          <w:rFonts w:ascii="Times New Roman" w:hAnsi="Times New Roman" w:cs="Times New Roman"/>
          <w:b/>
          <w:sz w:val="24"/>
          <w:szCs w:val="24"/>
        </w:rPr>
      </w:pPr>
    </w:p>
    <w:p w14:paraId="7A47C673" w14:textId="77777777" w:rsidR="006B62CF" w:rsidRDefault="006B62CF" w:rsidP="00E97EA8">
      <w:pPr>
        <w:rPr>
          <w:rFonts w:ascii="Times New Roman" w:hAnsi="Times New Roman" w:cs="Times New Roman"/>
          <w:b/>
          <w:sz w:val="24"/>
          <w:szCs w:val="24"/>
        </w:rPr>
      </w:pPr>
    </w:p>
    <w:p w14:paraId="6B62C15C" w14:textId="77777777" w:rsidR="006B62CF" w:rsidRDefault="006B62CF" w:rsidP="00E97EA8">
      <w:pPr>
        <w:rPr>
          <w:rFonts w:ascii="Times New Roman" w:hAnsi="Times New Roman" w:cs="Times New Roman"/>
          <w:b/>
          <w:sz w:val="24"/>
          <w:szCs w:val="24"/>
        </w:rPr>
      </w:pPr>
    </w:p>
    <w:p w14:paraId="1DEA1BD8" w14:textId="77777777" w:rsidR="006B62CF" w:rsidRDefault="006B62CF" w:rsidP="00E97EA8">
      <w:pPr>
        <w:rPr>
          <w:rFonts w:ascii="Times New Roman" w:hAnsi="Times New Roman" w:cs="Times New Roman"/>
          <w:b/>
          <w:sz w:val="24"/>
          <w:szCs w:val="24"/>
        </w:rPr>
      </w:pPr>
    </w:p>
    <w:p w14:paraId="38571491" w14:textId="77777777" w:rsidR="006B62CF" w:rsidRDefault="006B62CF" w:rsidP="00E97EA8">
      <w:pPr>
        <w:rPr>
          <w:rFonts w:ascii="Times New Roman" w:hAnsi="Times New Roman" w:cs="Times New Roman"/>
          <w:b/>
          <w:sz w:val="24"/>
          <w:szCs w:val="24"/>
        </w:rPr>
      </w:pPr>
    </w:p>
    <w:p w14:paraId="0CAB359E" w14:textId="77777777" w:rsidR="006B62CF" w:rsidRDefault="006B62CF" w:rsidP="00E97EA8">
      <w:pPr>
        <w:rPr>
          <w:rFonts w:ascii="Times New Roman" w:hAnsi="Times New Roman" w:cs="Times New Roman"/>
          <w:b/>
          <w:sz w:val="24"/>
          <w:szCs w:val="24"/>
        </w:rPr>
      </w:pPr>
    </w:p>
    <w:p w14:paraId="29664F89" w14:textId="77777777" w:rsidR="006B62CF" w:rsidRDefault="006B62CF" w:rsidP="00E97EA8">
      <w:pPr>
        <w:rPr>
          <w:rFonts w:ascii="Times New Roman" w:hAnsi="Times New Roman" w:cs="Times New Roman"/>
          <w:b/>
          <w:sz w:val="24"/>
          <w:szCs w:val="24"/>
        </w:rPr>
      </w:pPr>
    </w:p>
    <w:p w14:paraId="6AF0935C" w14:textId="77777777" w:rsidR="006B62CF" w:rsidRDefault="006B62CF" w:rsidP="00E97EA8">
      <w:pPr>
        <w:rPr>
          <w:rFonts w:ascii="Times New Roman" w:hAnsi="Times New Roman" w:cs="Times New Roman"/>
          <w:b/>
          <w:sz w:val="24"/>
          <w:szCs w:val="24"/>
        </w:rPr>
      </w:pPr>
    </w:p>
    <w:p w14:paraId="3238C7DA" w14:textId="77777777" w:rsidR="006B62CF" w:rsidRDefault="006B62CF" w:rsidP="00E97EA8">
      <w:pPr>
        <w:rPr>
          <w:rFonts w:ascii="Times New Roman" w:hAnsi="Times New Roman" w:cs="Times New Roman"/>
          <w:b/>
          <w:sz w:val="24"/>
          <w:szCs w:val="24"/>
        </w:rPr>
      </w:pPr>
    </w:p>
    <w:p w14:paraId="0AF06C0D" w14:textId="77777777" w:rsidR="006B62CF" w:rsidRDefault="006B62CF" w:rsidP="00E97EA8">
      <w:pPr>
        <w:rPr>
          <w:rFonts w:ascii="Times New Roman" w:hAnsi="Times New Roman" w:cs="Times New Roman"/>
          <w:b/>
          <w:sz w:val="24"/>
          <w:szCs w:val="24"/>
        </w:rPr>
      </w:pPr>
    </w:p>
    <w:p w14:paraId="3321963D" w14:textId="77777777" w:rsidR="006B62CF" w:rsidRDefault="006B62CF" w:rsidP="00E97EA8">
      <w:pPr>
        <w:rPr>
          <w:rFonts w:ascii="Times New Roman" w:hAnsi="Times New Roman" w:cs="Times New Roman"/>
          <w:b/>
          <w:sz w:val="24"/>
          <w:szCs w:val="24"/>
        </w:rPr>
      </w:pPr>
    </w:p>
    <w:p w14:paraId="48482BA9" w14:textId="77777777" w:rsidR="006B62CF" w:rsidRDefault="006B62CF" w:rsidP="00E97EA8">
      <w:pPr>
        <w:rPr>
          <w:rFonts w:ascii="Times New Roman" w:hAnsi="Times New Roman" w:cs="Times New Roman"/>
          <w:b/>
          <w:sz w:val="24"/>
          <w:szCs w:val="24"/>
        </w:rPr>
      </w:pPr>
    </w:p>
    <w:p w14:paraId="19900783" w14:textId="77777777" w:rsidR="006B62CF" w:rsidRDefault="006B62CF" w:rsidP="00E97EA8">
      <w:pPr>
        <w:rPr>
          <w:rFonts w:ascii="Times New Roman" w:hAnsi="Times New Roman" w:cs="Times New Roman"/>
          <w:b/>
          <w:sz w:val="24"/>
          <w:szCs w:val="24"/>
        </w:rPr>
      </w:pPr>
    </w:p>
    <w:p w14:paraId="3E37CCB8" w14:textId="77777777" w:rsidR="00226763" w:rsidRDefault="00226763" w:rsidP="00E97EA8">
      <w:pPr>
        <w:rPr>
          <w:rFonts w:ascii="Times New Roman" w:hAnsi="Times New Roman" w:cs="Times New Roman"/>
          <w:b/>
          <w:sz w:val="24"/>
          <w:szCs w:val="24"/>
        </w:rPr>
      </w:pPr>
    </w:p>
    <w:p w14:paraId="49713946" w14:textId="77777777" w:rsidR="0082110F" w:rsidRDefault="0082110F" w:rsidP="00E97EA8">
      <w:pPr>
        <w:rPr>
          <w:rFonts w:ascii="Times New Roman" w:hAnsi="Times New Roman" w:cs="Times New Roman"/>
          <w:b/>
          <w:sz w:val="24"/>
          <w:szCs w:val="24"/>
        </w:rPr>
        <w:sectPr w:rsidR="0082110F" w:rsidSect="0082110F">
          <w:type w:val="continuous"/>
          <w:pgSz w:w="16838" w:h="11906" w:orient="landscape"/>
          <w:pgMar w:top="1440" w:right="1440" w:bottom="1440" w:left="1440" w:header="709" w:footer="709" w:gutter="0"/>
          <w:lnNumType w:countBy="1" w:restart="continuous"/>
          <w:cols w:space="708"/>
          <w:docGrid w:linePitch="360"/>
        </w:sectPr>
      </w:pPr>
    </w:p>
    <w:p w14:paraId="75B376D0"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Appendix B – </w:t>
      </w:r>
      <w:r w:rsidR="007B601D" w:rsidRPr="00B827AC">
        <w:rPr>
          <w:rFonts w:ascii="Times New Roman" w:hAnsi="Times New Roman" w:cs="Times New Roman"/>
          <w:b/>
          <w:sz w:val="24"/>
          <w:szCs w:val="24"/>
        </w:rPr>
        <w:t>Summary</w:t>
      </w:r>
      <w:r w:rsidR="00373DBC" w:rsidRPr="00B827AC">
        <w:rPr>
          <w:rFonts w:ascii="Times New Roman" w:hAnsi="Times New Roman" w:cs="Times New Roman"/>
          <w:b/>
          <w:sz w:val="24"/>
          <w:szCs w:val="24"/>
        </w:rPr>
        <w:t xml:space="preserve"> of household mathematical programming</w:t>
      </w:r>
      <w:r w:rsidRPr="00B827AC">
        <w:rPr>
          <w:rFonts w:ascii="Times New Roman" w:hAnsi="Times New Roman" w:cs="Times New Roman"/>
          <w:b/>
          <w:sz w:val="24"/>
          <w:szCs w:val="24"/>
        </w:rPr>
        <w:t xml:space="preserve"> model </w:t>
      </w:r>
    </w:p>
    <w:p w14:paraId="00E20666"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B.1 Objective function</w:t>
      </w:r>
    </w:p>
    <w:p w14:paraId="7A1C1BD7"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The household mathematical programming model is summarized as follows. The model maximizes an objective function subject to a series of constraints and identities which define household resource endowments, and the relationships between the endogenous decision variables and production. The mathematical specification of the model is as follows:</w:t>
      </w:r>
    </w:p>
    <w:p w14:paraId="23650E6E" w14:textId="77777777" w:rsidR="00D417CD" w:rsidRPr="00B827AC" w:rsidRDefault="00D417CD" w:rsidP="00D417CD">
      <w:pPr>
        <w:jc w:val="center"/>
        <w:rPr>
          <w:rFonts w:ascii="Times New Roman" w:hAnsi="Times New Roman" w:cs="Times New Roman"/>
        </w:rPr>
      </w:pPr>
      <w:r w:rsidRPr="00B827AC">
        <w:rPr>
          <w:rFonts w:ascii="Times New Roman" w:hAnsi="Times New Roman" w:cs="Times New Roman"/>
        </w:rPr>
        <w:t xml:space="preserve">Maximize U = NPV - </w:t>
      </w:r>
      <m:oMath>
        <m:r>
          <w:rPr>
            <w:rFonts w:ascii="Cambria Math" w:hAnsi="Cambria Math" w:cs="Times New Roman"/>
          </w:rPr>
          <m:t>∅×σ</m:t>
        </m:r>
      </m:oMath>
    </w:p>
    <w:p w14:paraId="76E7529F" w14:textId="22D98D3E" w:rsidR="00C73BB8" w:rsidRPr="00B827AC" w:rsidRDefault="00C73BB8" w:rsidP="00C73BB8">
      <w:pPr>
        <w:rPr>
          <w:rFonts w:ascii="Times New Roman" w:hAnsi="Times New Roman" w:cs="Times New Roman"/>
        </w:rPr>
      </w:pPr>
      <w:r w:rsidRPr="00B827AC">
        <w:rPr>
          <w:rFonts w:ascii="Times New Roman" w:hAnsi="Times New Roman" w:cs="Times New Roman"/>
        </w:rPr>
        <w:t xml:space="preserve">By choosing area allocated to food, cash, and fodder crops, and </w:t>
      </w:r>
      <w:r w:rsidR="00C118A3">
        <w:rPr>
          <w:rFonts w:ascii="Times New Roman" w:hAnsi="Times New Roman" w:cs="Times New Roman"/>
        </w:rPr>
        <w:t>replacement and feed purchases</w:t>
      </w:r>
      <w:r w:rsidRPr="00B827AC">
        <w:rPr>
          <w:rFonts w:ascii="Times New Roman" w:hAnsi="Times New Roman" w:cs="Times New Roman"/>
        </w:rPr>
        <w:t xml:space="preserve"> for the dairy enterprise, and,</w:t>
      </w:r>
    </w:p>
    <w:p w14:paraId="2359949A" w14:textId="77777777" w:rsidR="00C73BB8" w:rsidRPr="00B827AC" w:rsidRDefault="00C73BB8" w:rsidP="00C73BB8">
      <w:pPr>
        <w:rPr>
          <w:rFonts w:ascii="Times New Roman" w:hAnsi="Times New Roman" w:cs="Times New Roman"/>
        </w:rPr>
      </w:pPr>
      <w:r w:rsidRPr="00B827AC">
        <w:rPr>
          <w:rFonts w:ascii="Times New Roman" w:hAnsi="Times New Roman" w:cs="Times New Roman"/>
        </w:rPr>
        <w:t>Subject to:</w:t>
      </w:r>
    </w:p>
    <w:p w14:paraId="3EA68EB8" w14:textId="0F35250B"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0733AF" w:rsidRPr="00B827AC">
        <w:rPr>
          <w:rFonts w:ascii="Times New Roman" w:hAnsi="Times New Roman" w:cs="Times New Roman"/>
        </w:rPr>
        <w:t>Household cash</w:t>
      </w:r>
      <w:r w:rsidR="00A122D3">
        <w:rPr>
          <w:rFonts w:ascii="Times New Roman" w:hAnsi="Times New Roman" w:cs="Times New Roman"/>
        </w:rPr>
        <w:t xml:space="preserve"> constraint</w:t>
      </w:r>
    </w:p>
    <w:p w14:paraId="16BDFA38"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C73BB8" w:rsidRPr="00B827AC">
        <w:rPr>
          <w:rFonts w:ascii="Times New Roman" w:hAnsi="Times New Roman" w:cs="Times New Roman"/>
        </w:rPr>
        <w:t xml:space="preserve">Household </w:t>
      </w:r>
      <w:r w:rsidR="000733AF" w:rsidRPr="00B827AC">
        <w:rPr>
          <w:rFonts w:ascii="Times New Roman" w:hAnsi="Times New Roman" w:cs="Times New Roman"/>
        </w:rPr>
        <w:t>labour</w:t>
      </w:r>
      <w:r w:rsidRPr="00B827AC">
        <w:rPr>
          <w:rFonts w:ascii="Times New Roman" w:hAnsi="Times New Roman" w:cs="Times New Roman"/>
        </w:rPr>
        <w:t xml:space="preserve"> constraint</w:t>
      </w:r>
      <w:r w:rsidR="00C73BB8" w:rsidRPr="00B827AC">
        <w:rPr>
          <w:rFonts w:ascii="Times New Roman" w:hAnsi="Times New Roman" w:cs="Times New Roman"/>
        </w:rPr>
        <w:t>,</w:t>
      </w:r>
    </w:p>
    <w:p w14:paraId="1134F3DD" w14:textId="3C3EC731" w:rsidR="00484F32" w:rsidRDefault="00484F32" w:rsidP="00D417CD">
      <w:pPr>
        <w:rPr>
          <w:rFonts w:ascii="Times New Roman" w:hAnsi="Times New Roman" w:cs="Times New Roman"/>
        </w:rPr>
      </w:pPr>
      <w:r w:rsidRPr="00B827AC">
        <w:rPr>
          <w:rFonts w:ascii="Times New Roman" w:hAnsi="Times New Roman" w:cs="Times New Roman"/>
        </w:rPr>
        <w:tab/>
      </w:r>
      <w:r w:rsidR="000A4E18">
        <w:rPr>
          <w:rFonts w:ascii="Times New Roman" w:hAnsi="Times New Roman" w:cs="Times New Roman"/>
        </w:rPr>
        <w:t>Household arable</w:t>
      </w:r>
      <w:r w:rsidR="00C73BB8" w:rsidRPr="00B827AC">
        <w:rPr>
          <w:rFonts w:ascii="Times New Roman" w:hAnsi="Times New Roman" w:cs="Times New Roman"/>
        </w:rPr>
        <w:t xml:space="preserve"> l</w:t>
      </w:r>
      <w:r w:rsidRPr="00B827AC">
        <w:rPr>
          <w:rFonts w:ascii="Times New Roman" w:hAnsi="Times New Roman" w:cs="Times New Roman"/>
        </w:rPr>
        <w:t>a</w:t>
      </w:r>
      <w:r w:rsidR="000733AF" w:rsidRPr="00B827AC">
        <w:rPr>
          <w:rFonts w:ascii="Times New Roman" w:hAnsi="Times New Roman" w:cs="Times New Roman"/>
        </w:rPr>
        <w:t>nd</w:t>
      </w:r>
      <w:r w:rsidR="000A4E18">
        <w:rPr>
          <w:rFonts w:ascii="Times New Roman" w:hAnsi="Times New Roman" w:cs="Times New Roman"/>
        </w:rPr>
        <w:t xml:space="preserve"> for crop production</w:t>
      </w:r>
      <w:r w:rsidR="00616CC9">
        <w:rPr>
          <w:rFonts w:ascii="Times New Roman" w:hAnsi="Times New Roman" w:cs="Times New Roman"/>
        </w:rPr>
        <w:t>,</w:t>
      </w:r>
    </w:p>
    <w:p w14:paraId="7A8472A6" w14:textId="4F6C74FF" w:rsidR="00616CC9" w:rsidRPr="00B827AC" w:rsidRDefault="00616CC9" w:rsidP="00D417CD">
      <w:pPr>
        <w:rPr>
          <w:rFonts w:ascii="Times New Roman" w:hAnsi="Times New Roman" w:cs="Times New Roman"/>
        </w:rPr>
      </w:pPr>
      <w:r>
        <w:rPr>
          <w:rFonts w:ascii="Times New Roman" w:hAnsi="Times New Roman" w:cs="Times New Roman"/>
        </w:rPr>
        <w:tab/>
        <w:t>Household total crop and pasture land,</w:t>
      </w:r>
    </w:p>
    <w:p w14:paraId="377C1DA2" w14:textId="77777777" w:rsidR="00C73BB8" w:rsidRPr="00B827AC" w:rsidRDefault="00C73BB8" w:rsidP="00C73BB8">
      <w:pPr>
        <w:ind w:left="720"/>
        <w:rPr>
          <w:rFonts w:ascii="Times New Roman" w:hAnsi="Times New Roman" w:cs="Times New Roman"/>
        </w:rPr>
      </w:pPr>
      <w:r w:rsidRPr="00B827AC">
        <w:rPr>
          <w:rFonts w:ascii="Times New Roman" w:hAnsi="Times New Roman" w:cs="Times New Roman"/>
        </w:rPr>
        <w:t xml:space="preserve">and model identities defining relationships between the decision variables and farm production. </w:t>
      </w:r>
    </w:p>
    <w:p w14:paraId="2F899A1B" w14:textId="77777777" w:rsidR="00C73BB8" w:rsidRPr="00B827AC" w:rsidRDefault="00C73BB8" w:rsidP="00D417CD">
      <w:pPr>
        <w:rPr>
          <w:rFonts w:ascii="Times New Roman" w:hAnsi="Times New Roman" w:cs="Times New Roman"/>
        </w:rPr>
      </w:pPr>
    </w:p>
    <w:p w14:paraId="4CE9D7DF" w14:textId="77777777" w:rsidR="00D417CD" w:rsidRPr="00B827AC" w:rsidRDefault="00C73BB8" w:rsidP="00D417CD">
      <w:pPr>
        <w:rPr>
          <w:rFonts w:ascii="Times New Roman" w:hAnsi="Times New Roman" w:cs="Times New Roman"/>
        </w:rPr>
      </w:pPr>
      <w:r w:rsidRPr="00B827AC">
        <w:rPr>
          <w:rFonts w:ascii="Times New Roman" w:hAnsi="Times New Roman" w:cs="Times New Roman"/>
        </w:rPr>
        <w:t xml:space="preserve">The above objective function is further defined as follows: </w:t>
      </w:r>
      <w:r w:rsidR="00D417CD" w:rsidRPr="00B827AC">
        <w:rPr>
          <w:rFonts w:ascii="Times New Roman" w:hAnsi="Times New Roman" w:cs="Times New Roman"/>
        </w:rPr>
        <w:t xml:space="preserve">U is </w:t>
      </w:r>
      <w:r w:rsidRPr="00B827AC">
        <w:rPr>
          <w:rFonts w:ascii="Times New Roman" w:hAnsi="Times New Roman" w:cs="Times New Roman"/>
        </w:rPr>
        <w:t>the household’s utility function</w:t>
      </w:r>
      <w:r w:rsidR="00D417CD" w:rsidRPr="00B827AC">
        <w:rPr>
          <w:rFonts w:ascii="Times New Roman" w:hAnsi="Times New Roman" w:cs="Times New Roman"/>
        </w:rPr>
        <w:t>, NPV is the net present value of the household, including farm income, fa</w:t>
      </w:r>
      <w:r w:rsidRPr="00B827AC">
        <w:rPr>
          <w:rFonts w:ascii="Times New Roman" w:hAnsi="Times New Roman" w:cs="Times New Roman"/>
        </w:rPr>
        <w:t xml:space="preserve">rm assets, and food consumption, </w:t>
      </w:r>
      <w:r w:rsidR="00D417CD" w:rsidRPr="00B827AC">
        <w:rPr>
          <w:rFonts w:ascii="Times New Roman" w:hAnsi="Times New Roman" w:cs="Times New Roman"/>
        </w:rPr>
        <w:t xml:space="preserve"> </w:t>
      </w:r>
      <m:oMath>
        <m:r>
          <w:rPr>
            <w:rFonts w:ascii="Cambria Math" w:hAnsi="Cambria Math" w:cs="Times New Roman"/>
          </w:rPr>
          <m:t>σ</m:t>
        </m:r>
      </m:oMath>
      <w:r w:rsidR="00D417CD" w:rsidRPr="00B827AC">
        <w:rPr>
          <w:rFonts w:ascii="Times New Roman" w:hAnsi="Times New Roman" w:cs="Times New Roman"/>
        </w:rPr>
        <w:t xml:space="preserve">  is the standard deviation of net present value, and </w:t>
      </w:r>
      <m:oMath>
        <m:r>
          <w:rPr>
            <w:rFonts w:ascii="Cambria Math" w:hAnsi="Cambria Math" w:cs="Times New Roman"/>
          </w:rPr>
          <m:t>∅</m:t>
        </m:r>
      </m:oMath>
      <w:r w:rsidR="00D417CD" w:rsidRPr="00B827AC">
        <w:rPr>
          <w:rFonts w:ascii="Times New Roman" w:eastAsiaTheme="minorEastAsia" w:hAnsi="Times New Roman" w:cs="Times New Roman"/>
        </w:rPr>
        <w:t xml:space="preserve"> is the risk aversion coefficient. </w:t>
      </w:r>
      <w:r w:rsidR="00D417CD" w:rsidRPr="00B827AC">
        <w:rPr>
          <w:rFonts w:ascii="Times New Roman" w:hAnsi="Times New Roman" w:cs="Times New Roman"/>
        </w:rPr>
        <w:t>Off farm income is assumed exogenous.</w:t>
      </w:r>
    </w:p>
    <w:p w14:paraId="420B6C9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Net present value is further defined as follows:</w:t>
      </w:r>
    </w:p>
    <w:p w14:paraId="16EF1274" w14:textId="42C15EF9" w:rsidR="00D417CD" w:rsidRPr="00B827AC" w:rsidRDefault="00AB0C34" w:rsidP="00D417CD">
      <w:pPr>
        <w:rPr>
          <w:rFonts w:ascii="Times New Roman" w:eastAsiaTheme="minorEastAsia" w:hAnsi="Times New Roman" w:cs="Times New Roman"/>
        </w:rPr>
      </w:pPr>
      <w:r>
        <w:rPr>
          <w:rFonts w:ascii="Times New Roman" w:eastAsiaTheme="minorEastAsia" w:hAnsi="Times New Roman" w:cs="Times New Roman"/>
        </w:rPr>
        <w:t>Where FI is farm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w:t>
      </w:r>
      <w:r>
        <w:rPr>
          <w:rFonts w:ascii="Times New Roman" w:eastAsiaTheme="minorEastAsia" w:hAnsi="Times New Roman" w:cs="Times New Roman"/>
        </w:rPr>
        <w:t xml:space="preserve"> the sum of CI, crop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Pr>
          <w:rFonts w:ascii="Times New Roman" w:eastAsiaTheme="minorEastAsia" w:hAnsi="Times New Roman" w:cs="Times New Roman"/>
        </w:rPr>
        <w:t>) , LI,  livestock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C65CF8" w:rsidRPr="00B827AC">
        <w:rPr>
          <w:rFonts w:ascii="Times New Roman" w:eastAsiaTheme="minorEastAsia" w:hAnsi="Times New Roman" w:cs="Times New Roman"/>
        </w:rPr>
        <w:t>) , and Livestock Assets</w:t>
      </w:r>
      <w:r>
        <w:rPr>
          <w:rFonts w:ascii="Times New Roman" w:eastAsiaTheme="minorEastAsia" w:hAnsi="Times New Roman" w:cs="Times New Roman"/>
        </w:rPr>
        <w:t xml:space="preserve"> (USD</w:t>
      </w:r>
      <w:r w:rsidR="00D417CD" w:rsidRPr="00B827AC">
        <w:rPr>
          <w:rFonts w:ascii="Times New Roman" w:eastAsiaTheme="minorEastAsia" w:hAnsi="Times New Roman" w:cs="Times New Roman"/>
        </w:rPr>
        <w:t>). VFC is th</w:t>
      </w:r>
      <w:r>
        <w:rPr>
          <w:rFonts w:ascii="Times New Roman" w:eastAsiaTheme="minorEastAsia" w:hAnsi="Times New Roman" w:cs="Times New Roman"/>
        </w:rPr>
        <w:t>e value of food consumption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 xml:space="preserve">). A 10 year horizon is set (Y = 10). The discount rate used is 4 %. </w:t>
      </w:r>
    </w:p>
    <w:p w14:paraId="6CA3AD53" w14:textId="47F96F80" w:rsidR="00D417CD" w:rsidRPr="00B827AC" w:rsidRDefault="00D417CD"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Crop income is revenues from crop sales minus cash expenses on crop inputs. </w:t>
      </w:r>
      <w:r w:rsidR="006E0552">
        <w:rPr>
          <w:rFonts w:ascii="Times New Roman" w:eastAsiaTheme="minorEastAsia" w:hAnsi="Times New Roman" w:cs="Times New Roman"/>
        </w:rPr>
        <w:t>The selling prices of crops and prices of inputs are speci</w:t>
      </w:r>
      <w:r w:rsidR="00B511C5">
        <w:rPr>
          <w:rFonts w:ascii="Times New Roman" w:eastAsiaTheme="minorEastAsia" w:hAnsi="Times New Roman" w:cs="Times New Roman"/>
        </w:rPr>
        <w:t xml:space="preserve">fied in Table 4 and section 2.1.1 </w:t>
      </w:r>
      <w:r w:rsidR="006E0552">
        <w:rPr>
          <w:rFonts w:ascii="Times New Roman" w:eastAsiaTheme="minorEastAsia" w:hAnsi="Times New Roman" w:cs="Times New Roman"/>
        </w:rPr>
        <w:t>of the text</w:t>
      </w:r>
      <w:r w:rsidR="00B511C5">
        <w:rPr>
          <w:rFonts w:ascii="Times New Roman" w:eastAsiaTheme="minorEastAsia" w:hAnsi="Times New Roman" w:cs="Times New Roman"/>
        </w:rPr>
        <w:t>, respectively</w:t>
      </w:r>
      <w:r w:rsidR="006E0552">
        <w:rPr>
          <w:rFonts w:ascii="Times New Roman" w:eastAsiaTheme="minorEastAsia" w:hAnsi="Times New Roman" w:cs="Times New Roman"/>
        </w:rPr>
        <w:t xml:space="preserve">. </w:t>
      </w:r>
      <w:r w:rsidRPr="00B827AC">
        <w:rPr>
          <w:rFonts w:ascii="Times New Roman" w:eastAsiaTheme="minorEastAsia" w:hAnsi="Times New Roman" w:cs="Times New Roman"/>
        </w:rPr>
        <w:t>Cash expenses on crop inputs include fertilizer</w:t>
      </w:r>
      <w:r w:rsidR="007B601D" w:rsidRPr="00B827AC">
        <w:rPr>
          <w:rFonts w:ascii="Times New Roman" w:eastAsiaTheme="minorEastAsia" w:hAnsi="Times New Roman" w:cs="Times New Roman"/>
        </w:rPr>
        <w:t>, seeds,</w:t>
      </w:r>
      <w:r w:rsidRPr="00B827AC">
        <w:rPr>
          <w:rFonts w:ascii="Times New Roman" w:eastAsiaTheme="minorEastAsia" w:hAnsi="Times New Roman" w:cs="Times New Roman"/>
        </w:rPr>
        <w:t xml:space="preserve"> and labour. Cash expenses on the dairy enterprise include replacements, feeds, breeding services, health services, and hired labour. </w:t>
      </w:r>
    </w:p>
    <w:p w14:paraId="5E3D4A67" w14:textId="077395F1" w:rsidR="00C27CCC" w:rsidRPr="00B827AC" w:rsidRDefault="00C27CCC"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The types of risk considered are biomass yields (crops and pasture), and output prices (crops and milk). Variation in the biomass yields are specified based on </w:t>
      </w:r>
      <w:r w:rsidR="00A54E92" w:rsidRPr="00B827AC">
        <w:rPr>
          <w:rFonts w:ascii="Times New Roman" w:eastAsiaTheme="minorEastAsia" w:hAnsi="Times New Roman" w:cs="Times New Roman"/>
        </w:rPr>
        <w:t xml:space="preserve">the historical </w:t>
      </w:r>
      <w:r w:rsidRPr="00B827AC">
        <w:rPr>
          <w:rFonts w:ascii="Times New Roman" w:eastAsiaTheme="minorEastAsia" w:hAnsi="Times New Roman" w:cs="Times New Roman"/>
        </w:rPr>
        <w:t xml:space="preserve">standard deviation of </w:t>
      </w:r>
      <w:r w:rsidR="00A54E92" w:rsidRPr="00B827AC">
        <w:rPr>
          <w:rFonts w:ascii="Times New Roman" w:eastAsiaTheme="minorEastAsia" w:hAnsi="Times New Roman" w:cs="Times New Roman"/>
        </w:rPr>
        <w:t>the individual types of biomass, in relation to a trend line (representing annualized average change in yields)</w:t>
      </w:r>
      <w:r w:rsidR="006E0552">
        <w:rPr>
          <w:rFonts w:ascii="Times New Roman" w:eastAsiaTheme="minorEastAsia" w:hAnsi="Times New Roman" w:cs="Times New Roman"/>
        </w:rPr>
        <w:t xml:space="preserve"> (see text Table 4)</w:t>
      </w:r>
      <w:r w:rsidR="00A54E92" w:rsidRPr="00B827AC">
        <w:rPr>
          <w:rFonts w:ascii="Times New Roman" w:eastAsiaTheme="minorEastAsia" w:hAnsi="Times New Roman" w:cs="Times New Roman"/>
        </w:rPr>
        <w:t xml:space="preserve">. The </w:t>
      </w:r>
      <w:r w:rsidRPr="00B827AC">
        <w:rPr>
          <w:rFonts w:ascii="Times New Roman" w:eastAsiaTheme="minorEastAsia" w:hAnsi="Times New Roman" w:cs="Times New Roman"/>
        </w:rPr>
        <w:t xml:space="preserve">standard deviation of net present value, </w:t>
      </w:r>
      <m:oMath>
        <m:r>
          <w:rPr>
            <w:rFonts w:ascii="Cambria Math" w:hAnsi="Cambria Math" w:cs="Times New Roman"/>
          </w:rPr>
          <m:t>σ,</m:t>
        </m:r>
      </m:oMath>
      <w:r w:rsidRPr="00B827AC">
        <w:rPr>
          <w:rFonts w:ascii="Times New Roman" w:eastAsiaTheme="minorEastAsia" w:hAnsi="Times New Roman" w:cs="Times New Roman"/>
        </w:rPr>
        <w:t xml:space="preserve"> is </w:t>
      </w:r>
      <w:r w:rsidR="00A54E92" w:rsidRPr="00B827AC">
        <w:rPr>
          <w:rFonts w:ascii="Times New Roman" w:eastAsiaTheme="minorEastAsia" w:hAnsi="Times New Roman" w:cs="Times New Roman"/>
        </w:rPr>
        <w:t xml:space="preserve">then </w:t>
      </w:r>
      <w:r w:rsidRPr="00B827AC">
        <w:rPr>
          <w:rFonts w:ascii="Times New Roman" w:eastAsiaTheme="minorEastAsia" w:hAnsi="Times New Roman" w:cs="Times New Roman"/>
        </w:rPr>
        <w:t xml:space="preserve">calculated based on the standard deviation of the </w:t>
      </w:r>
      <w:r w:rsidR="00A54E92" w:rsidRPr="00B827AC">
        <w:rPr>
          <w:rFonts w:ascii="Times New Roman" w:eastAsiaTheme="minorEastAsia" w:hAnsi="Times New Roman" w:cs="Times New Roman"/>
        </w:rPr>
        <w:t>underlying yields and prices.</w:t>
      </w:r>
    </w:p>
    <w:p w14:paraId="705C37FE" w14:textId="77777777" w:rsidR="00D417CD" w:rsidRPr="00B827AC" w:rsidRDefault="00D417CD" w:rsidP="00D417CD">
      <w:pPr>
        <w:rPr>
          <w:rFonts w:ascii="Times New Roman" w:eastAsiaTheme="minorEastAsia" w:hAnsi="Times New Roman" w:cs="Times New Roman"/>
        </w:rPr>
      </w:pPr>
    </w:p>
    <w:p w14:paraId="1CDCFEAA" w14:textId="0F981078"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B.2 Cash </w:t>
      </w:r>
      <w:r w:rsidR="00994AD8">
        <w:rPr>
          <w:rFonts w:ascii="Times New Roman" w:hAnsi="Times New Roman" w:cs="Times New Roman"/>
          <w:b/>
          <w:sz w:val="24"/>
          <w:szCs w:val="24"/>
        </w:rPr>
        <w:t>constraint</w:t>
      </w:r>
    </w:p>
    <w:p w14:paraId="65228F1B" w14:textId="38637A9B"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The cash </w:t>
      </w:r>
      <w:r w:rsidR="003D4624">
        <w:rPr>
          <w:rFonts w:ascii="Times New Roman" w:hAnsi="Times New Roman" w:cs="Times New Roman"/>
        </w:rPr>
        <w:t>constraint</w:t>
      </w:r>
      <w:r w:rsidR="00E0322F">
        <w:rPr>
          <w:rFonts w:ascii="Times New Roman" w:hAnsi="Times New Roman" w:cs="Times New Roman"/>
        </w:rPr>
        <w:t xml:space="preserve"> equation</w:t>
      </w:r>
      <w:r w:rsidRPr="00B827AC">
        <w:rPr>
          <w:rFonts w:ascii="Times New Roman" w:hAnsi="Times New Roman" w:cs="Times New Roman"/>
        </w:rPr>
        <w:t xml:space="preserve"> considers the inflows and outflows of cash for the household in each time period. It is defined as follows:</w:t>
      </w:r>
    </w:p>
    <w:p w14:paraId="79D8E65B" w14:textId="36DDB4AA" w:rsidR="00D417CD" w:rsidRPr="00B827AC" w:rsidRDefault="00D417CD" w:rsidP="00D417CD">
      <w:pPr>
        <w:jc w:val="center"/>
        <w:rPr>
          <w:rFonts w:ascii="Times New Roman" w:hAnsi="Times New Roman" w:cs="Times New Roman"/>
          <w:vertAlign w:val="subscript"/>
        </w:rPr>
      </w:pPr>
      <w:r w:rsidRPr="00B827AC">
        <w:rPr>
          <w:rFonts w:ascii="Times New Roman" w:hAnsi="Times New Roman" w:cs="Times New Roman"/>
        </w:rPr>
        <w:t xml:space="preserve">Farm </w:t>
      </w:r>
      <w:proofErr w:type="spellStart"/>
      <w:r w:rsidRPr="00B827AC">
        <w:rPr>
          <w:rFonts w:ascii="Times New Roman" w:hAnsi="Times New Roman" w:cs="Times New Roman"/>
        </w:rPr>
        <w:t>Income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Off Farm </w:t>
      </w:r>
      <w:proofErr w:type="spellStart"/>
      <w:r w:rsidRPr="00B827AC">
        <w:rPr>
          <w:rFonts w:ascii="Times New Roman" w:hAnsi="Times New Roman" w:cs="Times New Roman"/>
        </w:rPr>
        <w:t>Income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Farm </w:t>
      </w:r>
      <w:proofErr w:type="spellStart"/>
      <w:r w:rsidRPr="00B827AC">
        <w:rPr>
          <w:rFonts w:ascii="Times New Roman" w:hAnsi="Times New Roman" w:cs="Times New Roman"/>
        </w:rPr>
        <w:t>Expenses</w:t>
      </w:r>
      <w:r w:rsidR="00E0322F">
        <w:rPr>
          <w:rFonts w:ascii="Times New Roman" w:hAnsi="Times New Roman" w:cs="Times New Roman"/>
          <w:vertAlign w:val="subscript"/>
        </w:rPr>
        <w:t>m</w:t>
      </w:r>
      <w:proofErr w:type="spellEnd"/>
      <w:r w:rsidR="004B6452">
        <w:rPr>
          <w:rFonts w:ascii="Times New Roman" w:hAnsi="Times New Roman" w:cs="Times New Roman"/>
        </w:rPr>
        <w:t xml:space="preserve"> + Household </w:t>
      </w:r>
      <w:proofErr w:type="spellStart"/>
      <w:r w:rsidR="004B6452">
        <w:rPr>
          <w:rFonts w:ascii="Times New Roman" w:hAnsi="Times New Roman" w:cs="Times New Roman"/>
        </w:rPr>
        <w:t>Expenditure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Net </w:t>
      </w:r>
      <w:proofErr w:type="spellStart"/>
      <w:r w:rsidRPr="00B827AC">
        <w:rPr>
          <w:rFonts w:ascii="Times New Roman" w:hAnsi="Times New Roman" w:cs="Times New Roman"/>
        </w:rPr>
        <w:t>Savings</w:t>
      </w:r>
      <w:r w:rsidR="00E0322F">
        <w:rPr>
          <w:rFonts w:ascii="Times New Roman" w:hAnsi="Times New Roman" w:cs="Times New Roman"/>
          <w:vertAlign w:val="subscript"/>
        </w:rPr>
        <w:t>m</w:t>
      </w:r>
      <w:proofErr w:type="spellEnd"/>
    </w:p>
    <w:p w14:paraId="32F0695C" w14:textId="6CB9C873" w:rsidR="00E0322F" w:rsidRDefault="00D417CD" w:rsidP="00D417CD">
      <w:pPr>
        <w:rPr>
          <w:rFonts w:ascii="Times New Roman" w:hAnsi="Times New Roman" w:cs="Times New Roman"/>
        </w:rPr>
      </w:pPr>
      <w:r w:rsidRPr="00B827AC">
        <w:rPr>
          <w:rFonts w:ascii="Times New Roman" w:hAnsi="Times New Roman" w:cs="Times New Roman"/>
        </w:rPr>
        <w:t xml:space="preserve">Where Off Farm Income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is</w:t>
      </w:r>
      <w:r w:rsidRPr="00B827AC">
        <w:rPr>
          <w:rFonts w:ascii="Times New Roman" w:hAnsi="Times New Roman" w:cs="Times New Roman"/>
        </w:rPr>
        <w:t xml:space="preserve"> equal to off farm employment income, pensions, and remittances. Farm expenses are the sum of expenses for crop and livestock production (as described above). </w:t>
      </w:r>
      <w:r w:rsidR="004B6452">
        <w:rPr>
          <w:rFonts w:ascii="Times New Roman" w:hAnsi="Times New Roman" w:cs="Times New Roman"/>
        </w:rPr>
        <w:t>Household expenditure is the sum of cash expenses</w:t>
      </w:r>
      <w:r w:rsidRPr="00B827AC">
        <w:rPr>
          <w:rFonts w:ascii="Times New Roman" w:hAnsi="Times New Roman" w:cs="Times New Roman"/>
        </w:rPr>
        <w:t xml:space="preserve"> for household </w:t>
      </w:r>
      <w:r w:rsidR="004B6452">
        <w:rPr>
          <w:rFonts w:ascii="Times New Roman" w:hAnsi="Times New Roman" w:cs="Times New Roman"/>
        </w:rPr>
        <w:t xml:space="preserve">food and </w:t>
      </w:r>
      <w:proofErr w:type="spellStart"/>
      <w:r w:rsidR="004B6452">
        <w:rPr>
          <w:rFonts w:ascii="Times New Roman" w:hAnsi="Times New Roman" w:cs="Times New Roman"/>
        </w:rPr>
        <w:t>non food</w:t>
      </w:r>
      <w:proofErr w:type="spellEnd"/>
      <w:r w:rsidR="004B6452">
        <w:rPr>
          <w:rFonts w:ascii="Times New Roman" w:hAnsi="Times New Roman" w:cs="Times New Roman"/>
        </w:rPr>
        <w:t xml:space="preserve"> </w:t>
      </w:r>
      <w:r w:rsidRPr="00B827AC">
        <w:rPr>
          <w:rFonts w:ascii="Times New Roman" w:hAnsi="Times New Roman" w:cs="Times New Roman"/>
        </w:rPr>
        <w:t xml:space="preserve">expenses. Food expenses by the household are defined below. </w:t>
      </w:r>
      <w:proofErr w:type="spellStart"/>
      <w:r w:rsidRPr="00B827AC">
        <w:rPr>
          <w:rFonts w:ascii="Times New Roman" w:hAnsi="Times New Roman" w:cs="Times New Roman"/>
        </w:rPr>
        <w:t>Non food</w:t>
      </w:r>
      <w:proofErr w:type="spellEnd"/>
      <w:r w:rsidRPr="00B827AC">
        <w:rPr>
          <w:rFonts w:ascii="Times New Roman" w:hAnsi="Times New Roman" w:cs="Times New Roman"/>
        </w:rPr>
        <w:t xml:space="preserve"> expenses are set at __ % of annual household income. Net savings</w:t>
      </w:r>
      <w:r w:rsidR="00E0322F">
        <w:rPr>
          <w:rFonts w:ascii="Times New Roman" w:hAnsi="Times New Roman" w:cs="Times New Roman"/>
        </w:rPr>
        <w:t xml:space="preserve"> is equal to savings in month m</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w:t>
      </w:r>
      <w:r w:rsidRPr="00B827AC">
        <w:rPr>
          <w:rFonts w:ascii="Times New Roman" w:hAnsi="Times New Roman" w:cs="Times New Roman"/>
        </w:rPr>
        <w:t xml:space="preserve">minus loans in </w:t>
      </w:r>
      <w:r w:rsidR="00E0322F">
        <w:rPr>
          <w:rFonts w:ascii="Times New Roman" w:hAnsi="Times New Roman" w:cs="Times New Roman"/>
        </w:rPr>
        <w:t>the same period</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w:t>
      </w:r>
      <w:r w:rsidR="00E0322F">
        <w:rPr>
          <w:rFonts w:ascii="Times New Roman" w:hAnsi="Times New Roman" w:cs="Times New Roman"/>
        </w:rPr>
        <w:t xml:space="preserve">. Loan expenses </w:t>
      </w:r>
      <w:r w:rsidRPr="00B827AC">
        <w:rPr>
          <w:rFonts w:ascii="Times New Roman" w:hAnsi="Times New Roman" w:cs="Times New Roman"/>
        </w:rPr>
        <w:t xml:space="preserve">are </w:t>
      </w:r>
      <w:r w:rsidR="00E0322F">
        <w:rPr>
          <w:rFonts w:ascii="Times New Roman" w:hAnsi="Times New Roman" w:cs="Times New Roman"/>
        </w:rPr>
        <w:t>the sum of the payment on principle (</w:t>
      </w:r>
      <w:r w:rsidR="00AB0C34">
        <w:rPr>
          <w:rFonts w:ascii="Times New Roman" w:hAnsi="Times New Roman" w:cs="Times New Roman"/>
        </w:rPr>
        <w:t>USD</w:t>
      </w:r>
      <w:r w:rsidR="00E0322F">
        <w:rPr>
          <w:rFonts w:ascii="Times New Roman" w:hAnsi="Times New Roman" w:cs="Times New Roman"/>
        </w:rPr>
        <w:t xml:space="preserve">) and the expenses on loan </w:t>
      </w:r>
      <w:r w:rsidR="00AB0C34">
        <w:rPr>
          <w:rFonts w:ascii="Times New Roman" w:hAnsi="Times New Roman" w:cs="Times New Roman"/>
        </w:rPr>
        <w:t>repayment (USD</w:t>
      </w:r>
      <w:r w:rsidR="00E0322F">
        <w:rPr>
          <w:rFonts w:ascii="Times New Roman" w:hAnsi="Times New Roman" w:cs="Times New Roman"/>
        </w:rPr>
        <w:t xml:space="preserve">). </w:t>
      </w:r>
    </w:p>
    <w:p w14:paraId="4F38E747" w14:textId="77777777" w:rsidR="00D417CD" w:rsidRPr="00B827AC" w:rsidRDefault="00D417CD" w:rsidP="00D417CD">
      <w:pPr>
        <w:rPr>
          <w:rFonts w:ascii="Times New Roman" w:hAnsi="Times New Roman" w:cs="Times New Roman"/>
          <w:b/>
          <w:sz w:val="24"/>
          <w:szCs w:val="24"/>
        </w:rPr>
      </w:pPr>
    </w:p>
    <w:p w14:paraId="550D5BD1"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B.3 Labour Constraint</w:t>
      </w:r>
    </w:p>
    <w:p w14:paraId="7C8856A2"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A household level labour balance equation ensures that total labour requirements for farm activities is supplied</w:t>
      </w:r>
      <w:r w:rsidR="00F51643" w:rsidRPr="00B827AC">
        <w:rPr>
          <w:rFonts w:ascii="Times New Roman" w:eastAsiaTheme="minorEastAsia" w:hAnsi="Times New Roman" w:cs="Times New Roman"/>
          <w:color w:val="000000"/>
          <w:lang w:eastAsia="en-GB"/>
        </w:rPr>
        <w:t xml:space="preserve"> by either home or hired labour. The farm activities include labour allocation</w:t>
      </w:r>
      <w:r w:rsidR="00DF1A61" w:rsidRPr="00B827AC">
        <w:rPr>
          <w:rFonts w:ascii="Times New Roman" w:eastAsiaTheme="minorEastAsia" w:hAnsi="Times New Roman" w:cs="Times New Roman"/>
          <w:color w:val="000000"/>
          <w:lang w:eastAsia="en-GB"/>
        </w:rPr>
        <w:t xml:space="preserve"> per crop and livestock.</w:t>
      </w:r>
    </w:p>
    <w:p w14:paraId="157092C5"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p>
    <w:p w14:paraId="1D35CC9A" w14:textId="7D457605" w:rsidR="00D417CD" w:rsidRPr="00E935ED" w:rsidRDefault="003B0CDC" w:rsidP="006139B4">
      <w:pPr>
        <w:spacing w:after="0" w:line="240" w:lineRule="auto"/>
        <w:jc w:val="center"/>
        <w:rPr>
          <w:rFonts w:ascii="Times New Roman" w:eastAsiaTheme="minorEastAsia" w:hAnsi="Times New Roman" w:cs="Times New Roman"/>
          <w:color w:val="000000"/>
          <w:lang w:eastAsia="en-GB"/>
        </w:rPr>
      </w:pPr>
      <w:proofErr w:type="spellStart"/>
      <w:r w:rsidRPr="00E935ED">
        <w:rPr>
          <w:rFonts w:ascii="Times New Roman" w:eastAsia="Times New Roman" w:hAnsi="Times New Roman" w:cs="Times New Roman"/>
          <w:color w:val="000000"/>
          <w:lang w:eastAsia="en-GB"/>
        </w:rPr>
        <w:t>Labour_Requirement</w:t>
      </w:r>
      <w:r w:rsidR="00DF1A61" w:rsidRPr="00E935ED">
        <w:rPr>
          <w:rFonts w:ascii="Times New Roman" w:eastAsia="Times New Roman" w:hAnsi="Times New Roman" w:cs="Times New Roman"/>
          <w:color w:val="000000"/>
          <w:vertAlign w:val="subscript"/>
          <w:lang w:eastAsia="en-GB"/>
        </w:rPr>
        <w:t>,m</w:t>
      </w:r>
      <w:proofErr w:type="spellEnd"/>
      <w:r w:rsidR="006139B4" w:rsidRPr="00E935ED">
        <w:rPr>
          <w:rFonts w:ascii="Times New Roman" w:eastAsiaTheme="minorEastAsia" w:hAnsi="Times New Roman" w:cs="Times New Roman"/>
          <w:color w:val="000000"/>
          <w:lang w:eastAsia="en-GB"/>
        </w:rPr>
        <w:t xml:space="preserve"> = </w:t>
      </w:r>
      <m:oMath>
        <m:sSup>
          <m:sSupPr>
            <m:ctrlPr>
              <w:rPr>
                <w:rFonts w:ascii="Cambria Math" w:eastAsiaTheme="minorEastAsia" w:hAnsi="Cambria Math" w:cs="Times New Roman"/>
                <w:color w:val="000000"/>
                <w:lang w:eastAsia="en-GB"/>
              </w:rPr>
            </m:ctrlPr>
          </m:sSupPr>
          <m:e>
            <m:r>
              <m:rPr>
                <m:sty m:val="p"/>
              </m:rPr>
              <w:rPr>
                <w:rFonts w:ascii="Cambria Math" w:eastAsiaTheme="minorEastAsia" w:hAnsi="Cambria Math" w:cs="Times New Roman"/>
                <w:color w:val="000000"/>
                <w:lang w:eastAsia="en-GB"/>
              </w:rPr>
              <m:t>Labour</m:t>
            </m:r>
          </m:e>
          <m:sup>
            <m:r>
              <m:rPr>
                <m:sty m:val="p"/>
              </m:rPr>
              <w:rPr>
                <w:rFonts w:ascii="Cambria Math" w:eastAsiaTheme="minorEastAsia" w:hAnsi="Cambria Math" w:cs="Times New Roman"/>
                <w:color w:val="000000"/>
                <w:lang w:eastAsia="en-GB"/>
              </w:rPr>
              <m:t>Dairy</m:t>
            </m:r>
          </m:sup>
        </m:sSup>
      </m:oMath>
      <w:r w:rsidR="006139B4" w:rsidRPr="00E935ED">
        <w:rPr>
          <w:rFonts w:ascii="Times New Roman" w:eastAsiaTheme="minorEastAsia" w:hAnsi="Times New Roman" w:cs="Times New Roman"/>
          <w:color w:val="000000"/>
          <w:lang w:eastAsia="en-GB"/>
        </w:rPr>
        <w:t xml:space="preserve"> + Labour</w:t>
      </w:r>
      <w:r w:rsidR="006139B4" w:rsidRPr="00E935ED">
        <w:rPr>
          <w:rFonts w:ascii="Times New Roman" w:eastAsiaTheme="minorEastAsia" w:hAnsi="Times New Roman" w:cs="Times New Roman"/>
          <w:color w:val="000000"/>
          <w:vertAlign w:val="superscript"/>
          <w:lang w:eastAsia="en-GB"/>
        </w:rPr>
        <w:t>Crop</w:t>
      </w:r>
    </w:p>
    <w:p w14:paraId="33F6EDC3" w14:textId="77777777" w:rsidR="00D417CD" w:rsidRPr="00B827AC" w:rsidRDefault="00AA0711" w:rsidP="00D417CD">
      <w:pPr>
        <w:rPr>
          <w:rFonts w:ascii="Times New Roman" w:hAnsi="Times New Roman" w:cs="Times New Roman"/>
        </w:rPr>
      </w:pPr>
      <w:r w:rsidRPr="00B827AC">
        <w:rPr>
          <w:rFonts w:ascii="Times New Roman" w:hAnsi="Times New Roman" w:cs="Times New Roman"/>
        </w:rPr>
        <w:t>Where</w:t>
      </w:r>
    </w:p>
    <w:p w14:paraId="230C2610" w14:textId="77777777" w:rsidR="00DF1A61" w:rsidRPr="00B827AC" w:rsidRDefault="00DF1A61" w:rsidP="00DF1A61">
      <w:pPr>
        <w:spacing w:after="0"/>
        <w:ind w:left="720"/>
        <w:rPr>
          <w:rFonts w:ascii="Times New Roman" w:hAnsi="Times New Roman" w:cs="Times New Roman"/>
        </w:rPr>
      </w:pPr>
      <w:proofErr w:type="spellStart"/>
      <w:r w:rsidRPr="00B827AC">
        <w:rPr>
          <w:rFonts w:ascii="Times New Roman" w:hAnsi="Times New Roman" w:cs="Times New Roman"/>
        </w:rPr>
        <w:t>Labour_Requirement</w:t>
      </w:r>
      <w:proofErr w:type="spellEnd"/>
      <w:r w:rsidRPr="00B827AC">
        <w:rPr>
          <w:rFonts w:ascii="Times New Roman" w:hAnsi="Times New Roman" w:cs="Times New Roman"/>
          <w:vertAlign w:val="subscript"/>
        </w:rPr>
        <w:t xml:space="preserve"> m </w:t>
      </w:r>
      <w:r w:rsidRPr="00B827AC">
        <w:rPr>
          <w:rFonts w:ascii="Times New Roman" w:hAnsi="Times New Roman" w:cs="Times New Roman"/>
        </w:rPr>
        <w:t>is the total household labour requirement for farm activities in month m</w:t>
      </w:r>
    </w:p>
    <w:p w14:paraId="241CED96" w14:textId="77777777" w:rsidR="00F51643" w:rsidRPr="00B827AC" w:rsidRDefault="00530053"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is the area dedicated to crop c (ha)</w:t>
      </w:r>
    </w:p>
    <w:p w14:paraId="04D348B2" w14:textId="77777777" w:rsidR="00F51643" w:rsidRPr="00B827AC" w:rsidRDefault="00530053"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qLab_C</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is the required labour input for crop c in month m (person days per month)</w:t>
      </w:r>
    </w:p>
    <w:p w14:paraId="389886CB" w14:textId="77777777" w:rsidR="00BE60AF" w:rsidRPr="00B827AC" w:rsidRDefault="00BE60AF" w:rsidP="00DF1A61">
      <w:pPr>
        <w:spacing w:after="0"/>
        <w:rPr>
          <w:rFonts w:ascii="Times New Roman" w:eastAsiaTheme="minorEastAsia" w:hAnsi="Times New Roman" w:cs="Times New Roman"/>
          <w:color w:val="000000"/>
          <w:lang w:eastAsia="en-GB"/>
        </w:rPr>
      </w:pPr>
      <w:r w:rsidRPr="00B827AC">
        <w:rPr>
          <w:rFonts w:ascii="Times New Roman" w:hAnsi="Times New Roman" w:cs="Times New Roman"/>
        </w:rPr>
        <w:tab/>
      </w: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Q_Anl</m:t>
            </m:r>
          </m:e>
          <m:sub>
            <m:r>
              <m:rPr>
                <m:sty m:val="p"/>
              </m:rPr>
              <w:rPr>
                <w:rFonts w:ascii="Cambria Math" w:eastAsia="Times New Roman" w:hAnsi="Cambria Math" w:cs="Times New Roman"/>
                <w:color w:val="000000"/>
                <w:lang w:eastAsia="en-GB"/>
              </w:rPr>
              <m:t>a</m:t>
            </m:r>
          </m:sub>
        </m:sSub>
      </m:oMath>
      <w:r w:rsidR="00F51643" w:rsidRPr="00B827AC">
        <w:rPr>
          <w:rFonts w:ascii="Times New Roman" w:eastAsiaTheme="minorEastAsia" w:hAnsi="Times New Roman" w:cs="Times New Roman"/>
          <w:color w:val="000000"/>
          <w:lang w:eastAsia="en-GB"/>
        </w:rPr>
        <w:t xml:space="preserve"> is the quantity of cattle (hd) in cohort a </w:t>
      </w:r>
    </w:p>
    <w:p w14:paraId="4E77E114" w14:textId="77777777" w:rsidR="00F51643" w:rsidRPr="00B827AC" w:rsidRDefault="00DF1A61" w:rsidP="00DF1A61">
      <w:pPr>
        <w:spacing w:after="0"/>
        <w:ind w:left="720"/>
        <w:rPr>
          <w:rFonts w:ascii="Times New Roman" w:eastAsiaTheme="minorEastAsia" w:hAnsi="Times New Roman" w:cs="Times New Roman"/>
          <w:color w:val="000000"/>
          <w:lang w:eastAsia="en-GB"/>
        </w:rPr>
      </w:pPr>
      <m:oMath>
        <m:r>
          <m:rPr>
            <m:sty m:val="p"/>
          </m:rPr>
          <w:rPr>
            <w:rFonts w:ascii="Cambria Math" w:eastAsia="Times New Roman" w:hAnsi="Cambria Math" w:cs="Times New Roman"/>
            <w:color w:val="000000"/>
            <w:lang w:eastAsia="en-GB"/>
          </w:rPr>
          <m:t>qLab_A</m:t>
        </m:r>
      </m:oMath>
      <w:r w:rsidRPr="00B827AC">
        <w:rPr>
          <w:rFonts w:ascii="Times New Roman" w:eastAsiaTheme="minorEastAsia" w:hAnsi="Times New Roman" w:cs="Times New Roman"/>
          <w:color w:val="000000"/>
          <w:vertAlign w:val="subscript"/>
          <w:lang w:eastAsia="en-GB"/>
        </w:rPr>
        <w:t xml:space="preserve"> </w:t>
      </w:r>
      <w:r w:rsidR="00F51643" w:rsidRPr="00B827AC">
        <w:rPr>
          <w:rFonts w:ascii="Times New Roman" w:eastAsiaTheme="minorEastAsia" w:hAnsi="Times New Roman" w:cs="Times New Roman"/>
          <w:color w:val="000000"/>
          <w:vertAlign w:val="subscript"/>
          <w:lang w:eastAsia="en-GB"/>
        </w:rPr>
        <w:t>a</w:t>
      </w:r>
      <w:r w:rsidR="00F51643" w:rsidRPr="00B827AC">
        <w:rPr>
          <w:rFonts w:ascii="Times New Roman" w:eastAsiaTheme="minorEastAsia" w:hAnsi="Times New Roman" w:cs="Times New Roman"/>
          <w:color w:val="000000"/>
          <w:lang w:eastAsia="en-GB"/>
        </w:rPr>
        <w:t xml:space="preserve"> is the quantity of labour input per head of cattle in cohort a (person-days per month)</w:t>
      </w:r>
    </w:p>
    <w:p w14:paraId="6802931B" w14:textId="77777777" w:rsidR="00F51643" w:rsidRPr="00B827AC" w:rsidRDefault="00F51643" w:rsidP="00DF1A61">
      <w:pPr>
        <w:spacing w:after="0"/>
        <w:ind w:left="720"/>
        <w:rPr>
          <w:rFonts w:ascii="Times New Roman" w:hAnsi="Times New Roman" w:cs="Times New Roman"/>
        </w:rPr>
      </w:pPr>
      <w:r w:rsidRPr="00B827AC">
        <w:rPr>
          <w:rFonts w:ascii="Times New Roman" w:eastAsiaTheme="minorEastAsia" w:hAnsi="Times New Roman" w:cs="Times New Roman"/>
          <w:color w:val="000000"/>
          <w:lang w:eastAsia="en-GB"/>
        </w:rPr>
        <w:t xml:space="preserve">The index </w:t>
      </w:r>
      <w:proofErr w:type="spellStart"/>
      <w:r w:rsidRPr="00B827AC">
        <w:rPr>
          <w:rFonts w:ascii="Times New Roman" w:eastAsiaTheme="minorEastAsia" w:hAnsi="Times New Roman" w:cs="Times New Roman"/>
          <w:color w:val="000000"/>
          <w:lang w:eastAsia="en-GB"/>
        </w:rPr>
        <w:t>a</w:t>
      </w:r>
      <w:proofErr w:type="spellEnd"/>
      <w:r w:rsidRPr="00B827AC">
        <w:rPr>
          <w:rFonts w:ascii="Times New Roman" w:eastAsiaTheme="minorEastAsia" w:hAnsi="Times New Roman" w:cs="Times New Roman"/>
          <w:color w:val="000000"/>
          <w:lang w:eastAsia="en-GB"/>
        </w:rPr>
        <w:t xml:space="preserve"> includes all cohorts of cattle in the herd, including male and female calves, </w:t>
      </w:r>
      <w:r w:rsidR="00DF1A61" w:rsidRPr="00B827AC">
        <w:rPr>
          <w:rFonts w:ascii="Times New Roman" w:eastAsiaTheme="minorEastAsia" w:hAnsi="Times New Roman" w:cs="Times New Roman"/>
          <w:color w:val="000000"/>
          <w:lang w:eastAsia="en-GB"/>
        </w:rPr>
        <w:t>heifers, steers, cows, castrated adult males, and bulls</w:t>
      </w:r>
    </w:p>
    <w:p w14:paraId="45D260A7" w14:textId="77777777" w:rsidR="00DF1A61" w:rsidRPr="00B827AC" w:rsidRDefault="00DF1A61" w:rsidP="00D417CD">
      <w:pPr>
        <w:rPr>
          <w:rFonts w:ascii="Times New Roman" w:hAnsi="Times New Roman" w:cs="Times New Roman"/>
        </w:rPr>
      </w:pPr>
    </w:p>
    <w:p w14:paraId="32D2CB73" w14:textId="77777777" w:rsidR="00DF1A61" w:rsidRPr="00B827AC" w:rsidRDefault="00DF1A61" w:rsidP="00D417CD">
      <w:pPr>
        <w:rPr>
          <w:rFonts w:ascii="Times New Roman" w:hAnsi="Times New Roman" w:cs="Times New Roman"/>
        </w:rPr>
      </w:pPr>
      <w:r w:rsidRPr="00B827AC">
        <w:rPr>
          <w:rFonts w:ascii="Times New Roman" w:hAnsi="Times New Roman" w:cs="Times New Roman"/>
        </w:rPr>
        <w:t>The following equation specifies the source of labour for farm activities:</w:t>
      </w:r>
    </w:p>
    <w:p w14:paraId="5BD3BA04" w14:textId="4E3D5BC6" w:rsidR="00DF1A61" w:rsidRPr="00B827AC" w:rsidRDefault="00ED344A" w:rsidP="00DF1A61">
      <w:pPr>
        <w:spacing w:after="0" w:line="240" w:lineRule="auto"/>
        <w:jc w:val="center"/>
        <w:rPr>
          <w:rFonts w:ascii="Times New Roman" w:eastAsia="Times New Roman" w:hAnsi="Times New Roman" w:cs="Times New Roman"/>
          <w:color w:val="000000"/>
          <w:vertAlign w:val="subscript"/>
          <w:lang w:eastAsia="en-GB"/>
        </w:rPr>
      </w:pPr>
      <w:proofErr w:type="spellStart"/>
      <w:r w:rsidRPr="00B827AC">
        <w:rPr>
          <w:rFonts w:ascii="Times New Roman" w:eastAsia="Times New Roman" w:hAnsi="Times New Roman" w:cs="Times New Roman"/>
          <w:color w:val="000000"/>
          <w:lang w:eastAsia="en-GB"/>
        </w:rPr>
        <w:t>Labour_Requirement</w:t>
      </w:r>
      <w:r w:rsidR="00DF1A61" w:rsidRPr="00B827AC">
        <w:rPr>
          <w:rFonts w:ascii="Times New Roman" w:eastAsia="Times New Roman" w:hAnsi="Times New Roman" w:cs="Times New Roman"/>
          <w:color w:val="000000"/>
          <w:vertAlign w:val="subscript"/>
          <w:lang w:eastAsia="en-GB"/>
        </w:rPr>
        <w:t>m</w:t>
      </w:r>
      <w:proofErr w:type="spellEnd"/>
      <w:r w:rsidR="00DF1A61" w:rsidRPr="00B827AC">
        <w:rPr>
          <w:rFonts w:ascii="Times New Roman" w:eastAsia="Times New Roman" w:hAnsi="Times New Roman" w:cs="Times New Roman"/>
          <w:color w:val="000000"/>
          <w:vertAlign w:val="subscript"/>
          <w:lang w:eastAsia="en-GB"/>
        </w:rPr>
        <w:t xml:space="preserve"> </w:t>
      </w:r>
      <w:r w:rsidR="00DF1A61" w:rsidRPr="00B827AC">
        <w:rPr>
          <w:rFonts w:ascii="Times New Roman" w:eastAsia="Times New Roman" w:hAnsi="Times New Roman" w:cs="Times New Roman"/>
          <w:color w:val="000000"/>
          <w:lang w:eastAsia="en-GB"/>
        </w:rPr>
        <w:t xml:space="preserve">= </w:t>
      </w:r>
      <w:proofErr w:type="spellStart"/>
      <w:r w:rsidR="00DF1A61" w:rsidRPr="00B827AC">
        <w:rPr>
          <w:rFonts w:ascii="Times New Roman" w:eastAsia="Times New Roman" w:hAnsi="Times New Roman" w:cs="Times New Roman"/>
          <w:lang w:eastAsia="en-GB"/>
        </w:rPr>
        <w:t>Home_Labour</w:t>
      </w:r>
      <w:r w:rsidR="00DF1A61" w:rsidRPr="00B827AC">
        <w:rPr>
          <w:rFonts w:ascii="Times New Roman" w:eastAsia="Times New Roman" w:hAnsi="Times New Roman" w:cs="Times New Roman"/>
          <w:vertAlign w:val="subscript"/>
          <w:lang w:eastAsia="en-GB"/>
        </w:rPr>
        <w:t>m</w:t>
      </w:r>
      <w:proofErr w:type="spellEnd"/>
      <w:r w:rsidR="00DF1A61" w:rsidRPr="00B827AC">
        <w:rPr>
          <w:rFonts w:ascii="Times New Roman" w:eastAsia="Times New Roman" w:hAnsi="Times New Roman" w:cs="Times New Roman"/>
          <w:color w:val="000000"/>
          <w:lang w:eastAsia="en-GB"/>
        </w:rPr>
        <w:t xml:space="preserve"> + </w:t>
      </w:r>
      <w:proofErr w:type="spellStart"/>
      <w:r w:rsidR="00DF1A61" w:rsidRPr="00B827AC">
        <w:rPr>
          <w:rFonts w:ascii="Times New Roman" w:eastAsia="Times New Roman" w:hAnsi="Times New Roman" w:cs="Times New Roman"/>
          <w:color w:val="000000"/>
          <w:lang w:eastAsia="en-GB"/>
        </w:rPr>
        <w:t>Hired_Labour</w:t>
      </w:r>
      <w:r w:rsidR="00DF1A61" w:rsidRPr="00B827AC">
        <w:rPr>
          <w:rFonts w:ascii="Times New Roman" w:eastAsia="Times New Roman" w:hAnsi="Times New Roman" w:cs="Times New Roman"/>
          <w:color w:val="000000"/>
          <w:vertAlign w:val="subscript"/>
          <w:lang w:eastAsia="en-GB"/>
        </w:rPr>
        <w:t>m</w:t>
      </w:r>
      <w:proofErr w:type="spellEnd"/>
    </w:p>
    <w:p w14:paraId="649410FB" w14:textId="77777777" w:rsidR="00DF1A61" w:rsidRPr="00B827AC" w:rsidRDefault="00DF1A61" w:rsidP="00DF1A61">
      <w:pPr>
        <w:jc w:val="center"/>
        <w:rPr>
          <w:rFonts w:ascii="Times New Roman" w:hAnsi="Times New Roman" w:cs="Times New Roman"/>
        </w:rPr>
      </w:pPr>
    </w:p>
    <w:p w14:paraId="1F5C4BBF" w14:textId="77777777" w:rsidR="00DF1A61" w:rsidRPr="00B827AC" w:rsidRDefault="00DF1A61" w:rsidP="00DF1A61">
      <w:pPr>
        <w:rPr>
          <w:rFonts w:ascii="Times New Roman" w:hAnsi="Times New Roman" w:cs="Times New Roman"/>
        </w:rPr>
      </w:pPr>
      <w:r w:rsidRPr="00B827AC">
        <w:rPr>
          <w:rFonts w:ascii="Times New Roman" w:hAnsi="Times New Roman" w:cs="Times New Roman"/>
        </w:rPr>
        <w:t>Where</w:t>
      </w:r>
    </w:p>
    <w:p w14:paraId="32D29AB5" w14:textId="77777777" w:rsidR="00DF1A61" w:rsidRPr="00B827AC" w:rsidRDefault="00DF1A61" w:rsidP="00DF1A61">
      <w:pPr>
        <w:ind w:left="720"/>
        <w:rPr>
          <w:rFonts w:ascii="Times New Roman" w:eastAsia="Times New Roman" w:hAnsi="Times New Roman" w:cs="Times New Roman"/>
          <w:color w:val="000000"/>
          <w:lang w:eastAsia="en-GB"/>
        </w:rPr>
      </w:pPr>
      <w:proofErr w:type="spellStart"/>
      <w:r w:rsidRPr="00B827AC">
        <w:rPr>
          <w:rFonts w:ascii="Times New Roman" w:eastAsia="Times New Roman" w:hAnsi="Times New Roman" w:cs="Times New Roman"/>
          <w:lang w:eastAsia="en-GB"/>
        </w:rPr>
        <w:t>Home_Labour</w:t>
      </w:r>
      <w:r w:rsidRPr="00B827AC">
        <w:rPr>
          <w:rFonts w:ascii="Times New Roman" w:eastAsia="Times New Roman" w:hAnsi="Times New Roman" w:cs="Times New Roman"/>
          <w:vertAlign w:val="subscript"/>
          <w:lang w:eastAsia="en-GB"/>
        </w:rPr>
        <w:t>m</w:t>
      </w:r>
      <w:proofErr w:type="spellEnd"/>
      <w:r w:rsidRPr="00B827AC">
        <w:rPr>
          <w:rFonts w:ascii="Times New Roman" w:eastAsia="Times New Roman" w:hAnsi="Times New Roman" w:cs="Times New Roman"/>
          <w:color w:val="000000"/>
          <w:lang w:eastAsia="en-GB"/>
        </w:rPr>
        <w:t xml:space="preserve"> is the total availability of labour from household members (person-days per month)</w:t>
      </w:r>
    </w:p>
    <w:p w14:paraId="5485CDB2" w14:textId="77777777" w:rsidR="00DF1A61" w:rsidRPr="00B827AC" w:rsidRDefault="00DF1A61" w:rsidP="00DF1A61">
      <w:pPr>
        <w:ind w:firstLine="720"/>
        <w:rPr>
          <w:rFonts w:ascii="Times New Roman" w:hAnsi="Times New Roman" w:cs="Times New Roman"/>
        </w:rPr>
      </w:pPr>
      <w:proofErr w:type="spellStart"/>
      <w:r w:rsidRPr="00B827AC">
        <w:rPr>
          <w:rFonts w:ascii="Times New Roman" w:eastAsia="Times New Roman" w:hAnsi="Times New Roman" w:cs="Times New Roman"/>
          <w:color w:val="000000"/>
          <w:lang w:eastAsia="en-GB"/>
        </w:rPr>
        <w:t>Hired_Labour</w:t>
      </w:r>
      <w:r w:rsidRPr="00B827AC">
        <w:rPr>
          <w:rFonts w:ascii="Times New Roman" w:eastAsia="Times New Roman" w:hAnsi="Times New Roman" w:cs="Times New Roman"/>
          <w:color w:val="000000"/>
          <w:vertAlign w:val="subscript"/>
          <w:lang w:eastAsia="en-GB"/>
        </w:rPr>
        <w:t>m</w:t>
      </w:r>
      <w:proofErr w:type="spellEnd"/>
      <w:r w:rsidRPr="00B827AC">
        <w:rPr>
          <w:rFonts w:ascii="Times New Roman" w:eastAsia="Times New Roman" w:hAnsi="Times New Roman" w:cs="Times New Roman"/>
          <w:color w:val="000000"/>
          <w:lang w:eastAsia="en-GB"/>
        </w:rPr>
        <w:t xml:space="preserve"> is the quantity of hired labour (person-days per month)</w:t>
      </w:r>
    </w:p>
    <w:p w14:paraId="2C310B7E" w14:textId="77777777" w:rsidR="00484F32" w:rsidRPr="00B827AC" w:rsidRDefault="00484F32" w:rsidP="00D417CD">
      <w:pPr>
        <w:rPr>
          <w:rFonts w:ascii="Times New Roman" w:hAnsi="Times New Roman" w:cs="Times New Roman"/>
          <w:b/>
          <w:sz w:val="24"/>
          <w:szCs w:val="24"/>
        </w:rPr>
      </w:pPr>
    </w:p>
    <w:p w14:paraId="7092B4D7" w14:textId="0356BC0F" w:rsidR="00843ACD" w:rsidRPr="00B827AC" w:rsidRDefault="00843ACD" w:rsidP="00D417CD">
      <w:pPr>
        <w:rPr>
          <w:rFonts w:ascii="Times New Roman" w:hAnsi="Times New Roman" w:cs="Times New Roman"/>
          <w:b/>
          <w:sz w:val="24"/>
          <w:szCs w:val="24"/>
        </w:rPr>
      </w:pPr>
      <w:r w:rsidRPr="00B827AC">
        <w:rPr>
          <w:rFonts w:ascii="Times New Roman" w:hAnsi="Times New Roman" w:cs="Times New Roman"/>
          <w:b/>
          <w:sz w:val="24"/>
          <w:szCs w:val="24"/>
        </w:rPr>
        <w:t xml:space="preserve">B.4 </w:t>
      </w:r>
      <w:r w:rsidR="00580589">
        <w:rPr>
          <w:rFonts w:ascii="Times New Roman" w:hAnsi="Times New Roman" w:cs="Times New Roman"/>
          <w:b/>
          <w:sz w:val="24"/>
          <w:szCs w:val="24"/>
        </w:rPr>
        <w:t>Arable l</w:t>
      </w:r>
      <w:r w:rsidRPr="00B827AC">
        <w:rPr>
          <w:rFonts w:ascii="Times New Roman" w:hAnsi="Times New Roman" w:cs="Times New Roman"/>
          <w:b/>
          <w:sz w:val="24"/>
          <w:szCs w:val="24"/>
        </w:rPr>
        <w:t xml:space="preserve">and constraint </w:t>
      </w:r>
    </w:p>
    <w:p w14:paraId="473094AA" w14:textId="408F314A" w:rsidR="00843ACD" w:rsidRPr="00B827AC" w:rsidRDefault="00530053" w:rsidP="00484F32">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484F32" w:rsidRPr="00B827AC">
        <w:rPr>
          <w:rFonts w:ascii="Times New Roman" w:eastAsiaTheme="minorEastAsia" w:hAnsi="Times New Roman" w:cs="Times New Roman"/>
          <w:color w:val="000000"/>
          <w:lang w:eastAsia="en-GB"/>
        </w:rPr>
        <w:t xml:space="preserve"> </w:t>
      </w:r>
      <m:oMath>
        <m:r>
          <w:rPr>
            <w:rFonts w:ascii="Cambria Math" w:eastAsiaTheme="minorEastAsia" w:hAnsi="Cambria Math" w:cs="Times New Roman"/>
            <w:color w:val="000000"/>
            <w:lang w:eastAsia="en-GB"/>
          </w:rPr>
          <m:t>≤</m:t>
        </m:r>
      </m:oMath>
      <w:r w:rsidR="00484F32" w:rsidRPr="00B827AC">
        <w:rPr>
          <w:rFonts w:ascii="Times New Roman" w:eastAsiaTheme="minorEastAsia" w:hAnsi="Times New Roman" w:cs="Times New Roman"/>
          <w:color w:val="000000"/>
          <w:lang w:eastAsia="en-GB"/>
        </w:rPr>
        <w:t xml:space="preserve"> </w:t>
      </w:r>
      <w:r w:rsidR="00580589">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p>
    <w:p w14:paraId="2DC421A3" w14:textId="77777777" w:rsidR="00484F32" w:rsidRPr="00B827AC" w:rsidRDefault="00484F32" w:rsidP="00484F32">
      <w:pPr>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Where</w:t>
      </w:r>
    </w:p>
    <w:p w14:paraId="584B48EC" w14:textId="74F5EC52" w:rsidR="00484F32" w:rsidRPr="00B827AC" w:rsidRDefault="00580589" w:rsidP="00580589">
      <w:pPr>
        <w:ind w:left="720"/>
        <w:rPr>
          <w:rFonts w:ascii="Times New Roman" w:eastAsiaTheme="minorEastAsia" w:hAnsi="Times New Roman" w:cs="Times New Roman"/>
          <w:color w:val="000000"/>
          <w:lang w:eastAsia="en-GB"/>
        </w:rPr>
      </w:pPr>
      <w:r>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r w:rsidR="000733AF" w:rsidRPr="00B827AC">
        <w:rPr>
          <w:rFonts w:ascii="Times New Roman" w:eastAsiaTheme="minorEastAsia" w:hAnsi="Times New Roman" w:cs="Times New Roman"/>
          <w:color w:val="000000"/>
          <w:lang w:eastAsia="en-GB"/>
        </w:rPr>
        <w:t xml:space="preserve"> is the total land holdings of the household</w:t>
      </w:r>
      <w:r>
        <w:rPr>
          <w:rFonts w:ascii="Times New Roman" w:eastAsiaTheme="minorEastAsia" w:hAnsi="Times New Roman" w:cs="Times New Roman"/>
          <w:color w:val="000000"/>
          <w:lang w:eastAsia="en-GB"/>
        </w:rPr>
        <w:t xml:space="preserve"> </w:t>
      </w:r>
      <w:r w:rsidRPr="00B827AC">
        <w:rPr>
          <w:rFonts w:ascii="Times New Roman" w:eastAsiaTheme="minorEastAsia" w:hAnsi="Times New Roman" w:cs="Times New Roman"/>
          <w:color w:val="000000"/>
          <w:lang w:eastAsia="en-GB"/>
        </w:rPr>
        <w:t>(owned plus rented</w:t>
      </w:r>
      <w:r>
        <w:rPr>
          <w:rFonts w:ascii="Times New Roman" w:eastAsiaTheme="minorEastAsia" w:hAnsi="Times New Roman" w:cs="Times New Roman"/>
          <w:color w:val="000000"/>
          <w:lang w:eastAsia="en-GB"/>
        </w:rPr>
        <w:t>)</w:t>
      </w:r>
      <w:r w:rsidR="000733AF" w:rsidRPr="00B827AC">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 xml:space="preserve">which are arable) and suitable for growing crops </w:t>
      </w:r>
      <w:r w:rsidR="00484F32" w:rsidRPr="00B827AC">
        <w:rPr>
          <w:rFonts w:ascii="Times New Roman" w:eastAsiaTheme="minorEastAsia" w:hAnsi="Times New Roman" w:cs="Times New Roman"/>
          <w:color w:val="000000"/>
          <w:lang w:eastAsia="en-GB"/>
        </w:rPr>
        <w:t xml:space="preserve">(ha). </w:t>
      </w:r>
    </w:p>
    <w:p w14:paraId="5B39765A" w14:textId="77777777" w:rsidR="00484F32" w:rsidRDefault="00484F32" w:rsidP="00616CC9">
      <w:pPr>
        <w:rPr>
          <w:rFonts w:ascii="Times New Roman" w:hAnsi="Times New Roman" w:cs="Times New Roman"/>
          <w:b/>
          <w:sz w:val="24"/>
          <w:szCs w:val="24"/>
        </w:rPr>
      </w:pPr>
    </w:p>
    <w:p w14:paraId="7C89E4C9" w14:textId="225C96C3" w:rsidR="00616CC9" w:rsidRPr="003D4624" w:rsidRDefault="00616CC9" w:rsidP="00616CC9">
      <w:pPr>
        <w:rPr>
          <w:rFonts w:ascii="Times New Roman" w:hAnsi="Times New Roman" w:cs="Times New Roman"/>
          <w:b/>
        </w:rPr>
      </w:pPr>
      <w:r w:rsidRPr="003D4624">
        <w:rPr>
          <w:rFonts w:ascii="Times New Roman" w:hAnsi="Times New Roman" w:cs="Times New Roman"/>
          <w:b/>
        </w:rPr>
        <w:t xml:space="preserve">B.5 </w:t>
      </w:r>
      <w:r w:rsidR="00A607FC" w:rsidRPr="003D4624">
        <w:rPr>
          <w:rFonts w:ascii="Times New Roman" w:hAnsi="Times New Roman" w:cs="Times New Roman"/>
          <w:b/>
        </w:rPr>
        <w:t>Total l</w:t>
      </w:r>
      <w:r w:rsidRPr="003D4624">
        <w:rPr>
          <w:rFonts w:ascii="Times New Roman" w:hAnsi="Times New Roman" w:cs="Times New Roman"/>
          <w:b/>
        </w:rPr>
        <w:t>and constraint</w:t>
      </w:r>
    </w:p>
    <w:p w14:paraId="2FA127EE" w14:textId="20CB0147" w:rsidR="00616CC9" w:rsidRPr="003D4624" w:rsidRDefault="00530053" w:rsidP="00616CC9">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616CC9" w:rsidRPr="003D4624">
        <w:rPr>
          <w:rFonts w:ascii="Times New Roman" w:eastAsiaTheme="minorEastAsia" w:hAnsi="Times New Roman" w:cs="Times New Roman"/>
          <w:color w:val="000000"/>
          <w:lang w:eastAsia="en-GB"/>
        </w:rPr>
        <w:t xml:space="preserve">+ Pasture_Land </w:t>
      </w:r>
      <m:oMath>
        <m:r>
          <w:rPr>
            <w:rFonts w:ascii="Cambria Math" w:eastAsiaTheme="minorEastAsia" w:hAnsi="Cambria Math" w:cs="Times New Roman"/>
            <w:color w:val="000000"/>
            <w:lang w:eastAsia="en-GB"/>
          </w:rPr>
          <m:t>≤</m:t>
        </m:r>
      </m:oMath>
      <w:r w:rsidR="00616CC9" w:rsidRPr="003D4624">
        <w:rPr>
          <w:rFonts w:ascii="Times New Roman" w:eastAsiaTheme="minorEastAsia" w:hAnsi="Times New Roman" w:cs="Times New Roman"/>
          <w:color w:val="000000"/>
          <w:lang w:eastAsia="en-GB"/>
        </w:rPr>
        <w:t xml:space="preserve"> </w:t>
      </w:r>
      <w:r w:rsidR="00984FFA" w:rsidRPr="003D4624">
        <w:rPr>
          <w:rFonts w:ascii="Times New Roman" w:eastAsiaTheme="minorEastAsia" w:hAnsi="Times New Roman" w:cs="Times New Roman"/>
          <w:color w:val="000000"/>
          <w:lang w:eastAsia="en-GB"/>
        </w:rPr>
        <w:t>Total land availability</w:t>
      </w:r>
    </w:p>
    <w:p w14:paraId="1AFB9BDE" w14:textId="77777777" w:rsidR="00616CC9" w:rsidRPr="003D4624" w:rsidRDefault="00616CC9" w:rsidP="00616CC9">
      <w:pPr>
        <w:rPr>
          <w:rFonts w:ascii="Times New Roman" w:eastAsiaTheme="minorEastAsia" w:hAnsi="Times New Roman" w:cs="Times New Roman"/>
          <w:color w:val="000000"/>
          <w:lang w:eastAsia="en-GB"/>
        </w:rPr>
      </w:pPr>
      <w:r w:rsidRPr="003D4624">
        <w:rPr>
          <w:rFonts w:ascii="Times New Roman" w:eastAsiaTheme="minorEastAsia" w:hAnsi="Times New Roman" w:cs="Times New Roman"/>
          <w:color w:val="000000"/>
          <w:lang w:eastAsia="en-GB"/>
        </w:rPr>
        <w:t>Where</w:t>
      </w:r>
    </w:p>
    <w:p w14:paraId="3C537920" w14:textId="0F86BE1B" w:rsidR="00616CC9" w:rsidRPr="003D4624" w:rsidRDefault="00616CC9" w:rsidP="00984FFA">
      <w:pPr>
        <w:ind w:left="720"/>
        <w:rPr>
          <w:rFonts w:ascii="Times New Roman" w:hAnsi="Times New Roman" w:cs="Times New Roman"/>
        </w:rPr>
      </w:pPr>
      <w:proofErr w:type="spellStart"/>
      <w:r w:rsidRPr="003D4624">
        <w:rPr>
          <w:rFonts w:ascii="Times New Roman" w:hAnsi="Times New Roman" w:cs="Times New Roman"/>
        </w:rPr>
        <w:t>Pasture_Land</w:t>
      </w:r>
      <w:proofErr w:type="spellEnd"/>
      <w:r w:rsidRPr="003D4624">
        <w:rPr>
          <w:rFonts w:ascii="Times New Roman" w:hAnsi="Times New Roman" w:cs="Times New Roman"/>
        </w:rPr>
        <w:t xml:space="preserve"> is </w:t>
      </w:r>
      <w:r w:rsidR="00984FFA" w:rsidRPr="003D4624">
        <w:rPr>
          <w:rFonts w:ascii="Times New Roman" w:hAnsi="Times New Roman" w:cs="Times New Roman"/>
        </w:rPr>
        <w:t>total land available for grazing, which is the sum of owned and communal grazing land (ha)</w:t>
      </w:r>
    </w:p>
    <w:p w14:paraId="311EACF6" w14:textId="420AE40E" w:rsidR="00616CC9" w:rsidRPr="003D4624" w:rsidRDefault="00616CC9" w:rsidP="00616CC9">
      <w:pPr>
        <w:rPr>
          <w:rFonts w:ascii="Times New Roman" w:hAnsi="Times New Roman" w:cs="Times New Roman"/>
        </w:rPr>
      </w:pPr>
      <w:r w:rsidRPr="003D4624">
        <w:rPr>
          <w:rFonts w:ascii="Times New Roman" w:hAnsi="Times New Roman" w:cs="Times New Roman"/>
        </w:rPr>
        <w:tab/>
        <w:t>Total land holdings is total land holdings of the household (owned and rented) (ha)</w:t>
      </w:r>
    </w:p>
    <w:p w14:paraId="65E97341" w14:textId="77777777" w:rsidR="00616CC9" w:rsidRPr="00B827AC" w:rsidRDefault="00616CC9" w:rsidP="005C2ACF">
      <w:pPr>
        <w:rPr>
          <w:rFonts w:ascii="Times New Roman" w:hAnsi="Times New Roman" w:cs="Times New Roman"/>
          <w:b/>
          <w:sz w:val="24"/>
          <w:szCs w:val="24"/>
        </w:rPr>
      </w:pPr>
    </w:p>
    <w:p w14:paraId="467E34C2" w14:textId="5229D612" w:rsidR="00D417CD" w:rsidRPr="00B827AC" w:rsidRDefault="005C2ACF" w:rsidP="00D417CD">
      <w:pPr>
        <w:rPr>
          <w:rFonts w:ascii="Times New Roman" w:hAnsi="Times New Roman" w:cs="Times New Roman"/>
          <w:b/>
          <w:sz w:val="24"/>
          <w:szCs w:val="24"/>
        </w:rPr>
      </w:pPr>
      <w:r>
        <w:rPr>
          <w:rFonts w:ascii="Times New Roman" w:hAnsi="Times New Roman" w:cs="Times New Roman"/>
          <w:b/>
          <w:sz w:val="24"/>
          <w:szCs w:val="24"/>
        </w:rPr>
        <w:t>B.6</w:t>
      </w:r>
      <w:r w:rsidR="00D417CD" w:rsidRPr="00B827AC">
        <w:rPr>
          <w:rFonts w:ascii="Times New Roman" w:hAnsi="Times New Roman" w:cs="Times New Roman"/>
          <w:b/>
          <w:sz w:val="24"/>
          <w:szCs w:val="24"/>
        </w:rPr>
        <w:t xml:space="preserve"> </w:t>
      </w:r>
      <w:r w:rsidR="004C2B38" w:rsidRPr="00B827AC">
        <w:rPr>
          <w:rFonts w:ascii="Times New Roman" w:hAnsi="Times New Roman" w:cs="Times New Roman"/>
          <w:b/>
          <w:sz w:val="24"/>
          <w:szCs w:val="24"/>
        </w:rPr>
        <w:t>Household expenditure</w:t>
      </w:r>
      <w:r w:rsidR="00D417CD" w:rsidRPr="00B827AC">
        <w:rPr>
          <w:rFonts w:ascii="Times New Roman" w:hAnsi="Times New Roman" w:cs="Times New Roman"/>
          <w:b/>
          <w:sz w:val="24"/>
          <w:szCs w:val="24"/>
        </w:rPr>
        <w:t xml:space="preserve"> </w:t>
      </w:r>
    </w:p>
    <w:p w14:paraId="72BADD0D"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A Linear Expenditure System, as used in </w:t>
      </w:r>
      <w:proofErr w:type="spellStart"/>
      <w:r w:rsidRPr="00B827AC">
        <w:rPr>
          <w:rFonts w:ascii="Times New Roman" w:hAnsi="Times New Roman" w:cs="Times New Roman"/>
        </w:rPr>
        <w:t>Louhichi</w:t>
      </w:r>
      <w:proofErr w:type="spellEnd"/>
      <w:r w:rsidRPr="00B827AC">
        <w:rPr>
          <w:rFonts w:ascii="Times New Roman" w:hAnsi="Times New Roman" w:cs="Times New Roman"/>
        </w:rPr>
        <w:t xml:space="preserve"> and Gomez y Paloma (2014), calculates the quantity of food consumed by the household each year:</w:t>
      </w:r>
    </w:p>
    <w:p w14:paraId="05BF2F1E" w14:textId="77777777" w:rsidR="00D417CD" w:rsidRPr="00B827AC" w:rsidRDefault="00B16FE9" w:rsidP="00B16FE9">
      <w:pPr>
        <w:jc w:val="center"/>
        <w:rPr>
          <w:rFonts w:ascii="Times New Roman" w:hAnsi="Times New Roman" w:cs="Times New Roman"/>
        </w:rPr>
      </w:pPr>
      <w:proofErr w:type="spellStart"/>
      <w:r w:rsidRPr="00B827AC">
        <w:rPr>
          <w:rFonts w:ascii="Times New Roman" w:hAnsi="Times New Roman" w:cs="Times New Roman"/>
        </w:rPr>
        <w:t>p</w:t>
      </w:r>
      <w:r w:rsidRPr="00B827AC">
        <w:rPr>
          <w:rFonts w:ascii="Times New Roman" w:hAnsi="Times New Roman" w:cs="Times New Roman"/>
          <w:vertAlign w:val="subscript"/>
        </w:rPr>
        <w:t>i</w:t>
      </w:r>
      <w:r w:rsidR="00D417CD" w:rsidRPr="00B827AC">
        <w:rPr>
          <w:rFonts w:ascii="Times New Roman" w:hAnsi="Times New Roman" w:cs="Times New Roman"/>
        </w:rPr>
        <w:t>q</w:t>
      </w:r>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+β</w:t>
      </w:r>
      <w:proofErr w:type="spellStart"/>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(I −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roofErr w:type="spellStart"/>
      <w:r w:rsidR="00D417CD" w:rsidRPr="00B827AC">
        <w:rPr>
          <w:rFonts w:ascii="Times New Roman" w:hAnsi="Times New Roman" w:cs="Times New Roman"/>
        </w:rPr>
        <w:t>p</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
    <w:p w14:paraId="127F3AE3"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Where </w:t>
      </w:r>
    </w:p>
    <w:p w14:paraId="3602D7A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0</w:t>
      </w:r>
      <w:r w:rsidR="009D7398" w:rsidRPr="00B827AC">
        <w:rPr>
          <w:rFonts w:ascii="Times New Roman" w:hAnsi="Times New Roman" w:cs="Times New Roman"/>
        </w:rPr>
        <w:t xml:space="preserve"> </w:t>
      </w:r>
      <w:r w:rsidRPr="00B827AC">
        <w:rPr>
          <w:rFonts w:ascii="Times New Roman" w:hAnsi="Times New Roman" w:cs="Times New Roman"/>
        </w:rPr>
        <w:t>&lt;</w:t>
      </w:r>
      <w:r w:rsidR="009D7398" w:rsidRPr="00B827AC">
        <w:rPr>
          <w:rFonts w:ascii="Times New Roman" w:hAnsi="Times New Roman" w:cs="Times New Roman"/>
        </w:rPr>
        <w:t xml:space="preserve"> </w:t>
      </w:r>
      <w:r w:rsidRPr="00B827AC">
        <w:rPr>
          <w:rFonts w:ascii="Times New Roman" w:hAnsi="Times New Roman" w:cs="Times New Roman"/>
        </w:rPr>
        <w:t>β</w:t>
      </w:r>
      <w:proofErr w:type="spellStart"/>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&lt;</w:t>
      </w:r>
      <w:r w:rsidR="009D7398" w:rsidRPr="00B827AC">
        <w:rPr>
          <w:rFonts w:ascii="Times New Roman" w:hAnsi="Times New Roman" w:cs="Times New Roman"/>
        </w:rPr>
        <w:t xml:space="preserve"> </w:t>
      </w:r>
      <w:r w:rsidRPr="00B827AC">
        <w:rPr>
          <w:rFonts w:ascii="Times New Roman" w:hAnsi="Times New Roman" w:cs="Times New Roman"/>
        </w:rPr>
        <w:t>1</w:t>
      </w:r>
    </w:p>
    <w:p w14:paraId="2617FC8F" w14:textId="77777777" w:rsidR="00D417CD" w:rsidRPr="00B827AC" w:rsidRDefault="00530053" w:rsidP="00D417CD">
      <w:pPr>
        <w:rPr>
          <w:rFonts w:ascii="Times New Roman" w:hAnsi="Times New Roman" w:cs="Times New Roman"/>
        </w:rPr>
      </w:pPr>
      <m:oMath>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r>
              <m:rPr>
                <m:sty m:val="p"/>
              </m:rPr>
              <w:rPr>
                <w:rFonts w:ascii="Cambria Math" w:hAnsi="Cambria Math" w:cs="Times New Roman"/>
              </w:rPr>
              <m:t xml:space="preserve"> </m:t>
            </m:r>
          </m:e>
        </m:nary>
      </m:oMath>
      <w:r w:rsidR="00D417CD" w:rsidRPr="00B827AC">
        <w:rPr>
          <w:rFonts w:ascii="Times New Roman" w:hAnsi="Times New Roman" w:cs="Times New Roman"/>
        </w:rPr>
        <w:t xml:space="preserve"> =</w:t>
      </w:r>
      <w:r w:rsidR="00B16FE9" w:rsidRPr="00B827AC">
        <w:rPr>
          <w:rFonts w:ascii="Times New Roman" w:hAnsi="Times New Roman" w:cs="Times New Roman"/>
        </w:rPr>
        <w:t xml:space="preserve"> </w:t>
      </w:r>
      <w:r w:rsidR="00D417CD" w:rsidRPr="00B827AC">
        <w:rPr>
          <w:rFonts w:ascii="Times New Roman" w:hAnsi="Times New Roman" w:cs="Times New Roman"/>
        </w:rPr>
        <w:t>1</w:t>
      </w:r>
    </w:p>
    <w:p w14:paraId="0140BA18"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q</w:t>
      </w:r>
      <w:r w:rsidR="00B16FE9" w:rsidRPr="00B827AC">
        <w:rPr>
          <w:rFonts w:ascii="Times New Roman" w:hAnsi="Times New Roman" w:cs="Times New Roman"/>
          <w:vertAlign w:val="subscript"/>
        </w:rPr>
        <w:t>i</w:t>
      </w:r>
      <w:r w:rsidRPr="00B827AC">
        <w:rPr>
          <w:rFonts w:ascii="Times New Roman" w:hAnsi="Times New Roman" w:cs="Times New Roman"/>
        </w:rPr>
        <w:t xml:space="preserve"> </w:t>
      </w:r>
      <w:r w:rsidR="00B16FE9" w:rsidRPr="00B827AC">
        <w:rPr>
          <w:rFonts w:ascii="Times New Roman" w:hAnsi="Times New Roman" w:cs="Times New Roman"/>
        </w:rPr>
        <w:t>–</w:t>
      </w:r>
      <w:r w:rsidRPr="00B827AC">
        <w:rPr>
          <w:rFonts w:ascii="Times New Roman" w:hAnsi="Times New Roman" w:cs="Times New Roman"/>
        </w:rPr>
        <w:t xml:space="preserve"> </w:t>
      </w:r>
      <w:proofErr w:type="spellStart"/>
      <w:r w:rsidRPr="00B827AC">
        <w:rPr>
          <w:rFonts w:ascii="Times New Roman" w:hAnsi="Times New Roman" w:cs="Times New Roman"/>
        </w:rPr>
        <w:t>γ</w:t>
      </w:r>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&gt;0</w:t>
      </w:r>
    </w:p>
    <w:p w14:paraId="2B2FCA6A" w14:textId="55106FDC" w:rsidR="00D417CD" w:rsidRPr="00B827AC" w:rsidRDefault="00D417CD" w:rsidP="00D417CD">
      <w:pPr>
        <w:rPr>
          <w:rFonts w:ascii="Times New Roman" w:hAnsi="Times New Roman" w:cs="Times New Roman"/>
        </w:rPr>
      </w:pPr>
      <w:r w:rsidRPr="00B827AC">
        <w:rPr>
          <w:rFonts w:ascii="Times New Roman" w:hAnsi="Times New Roman" w:cs="Times New Roman"/>
        </w:rPr>
        <w:t>where</w:t>
      </w:r>
      <w:r w:rsidR="00B16FE9" w:rsidRPr="00B827AC">
        <w:rPr>
          <w:rFonts w:ascii="Times New Roman" w:hAnsi="Times New Roman" w:cs="Times New Roman"/>
        </w:rPr>
        <w:t xml:space="preserve"> p</w:t>
      </w:r>
      <w:r w:rsidR="00B16FE9" w:rsidRPr="00B827AC">
        <w:rPr>
          <w:rFonts w:ascii="Times New Roman" w:hAnsi="Times New Roman" w:cs="Times New Roman"/>
          <w:vertAlign w:val="subscript"/>
        </w:rPr>
        <w:t>i</w:t>
      </w:r>
      <w:r w:rsidR="00B16FE9" w:rsidRPr="00B827AC">
        <w:rPr>
          <w:rFonts w:ascii="Times New Roman" w:hAnsi="Times New Roman" w:cs="Times New Roman"/>
        </w:rPr>
        <w:t xml:space="preserve"> is the price of good </w:t>
      </w:r>
      <w:proofErr w:type="spellStart"/>
      <w:r w:rsidR="00B16FE9" w:rsidRPr="00B827AC">
        <w:rPr>
          <w:rFonts w:ascii="Times New Roman" w:hAnsi="Times New Roman" w:cs="Times New Roman"/>
        </w:rPr>
        <w:t>i</w:t>
      </w:r>
      <w:proofErr w:type="spellEnd"/>
      <w:r w:rsidR="00B16FE9" w:rsidRPr="00B827AC">
        <w:rPr>
          <w:rFonts w:ascii="Times New Roman" w:hAnsi="Times New Roman" w:cs="Times New Roman"/>
        </w:rPr>
        <w:t>, q</w:t>
      </w:r>
      <w:r w:rsidR="00B16FE9" w:rsidRPr="00B827AC">
        <w:rPr>
          <w:rFonts w:ascii="Times New Roman" w:hAnsi="Times New Roman" w:cs="Times New Roman"/>
          <w:vertAlign w:val="subscript"/>
        </w:rPr>
        <w:t>i</w:t>
      </w:r>
      <w:r w:rsidRPr="00B827AC">
        <w:rPr>
          <w:rFonts w:ascii="Times New Roman" w:hAnsi="Times New Roman" w:cs="Times New Roman"/>
        </w:rPr>
        <w:t xml:space="preserve"> is the quantity of good </w:t>
      </w:r>
      <w:proofErr w:type="spellStart"/>
      <w:r w:rsidRPr="00B827AC">
        <w:rPr>
          <w:rFonts w:ascii="Times New Roman" w:hAnsi="Times New Roman" w:cs="Times New Roman"/>
        </w:rPr>
        <w:t>i</w:t>
      </w:r>
      <w:proofErr w:type="spellEnd"/>
      <w:r w:rsidRPr="00B827AC">
        <w:rPr>
          <w:rFonts w:ascii="Times New Roman" w:hAnsi="Times New Roman" w:cs="Times New Roman"/>
        </w:rPr>
        <w:t xml:space="preserve"> consumed by the household; </w:t>
      </w:r>
      <w:r w:rsidR="00B16FE9" w:rsidRPr="00B827AC">
        <w:rPr>
          <w:rFonts w:ascii="Times New Roman" w:hAnsi="Times New Roman" w:cs="Times New Roman"/>
        </w:rPr>
        <w:t>I is household income from farm</w:t>
      </w:r>
      <w:r w:rsidRPr="00B827AC">
        <w:rPr>
          <w:rFonts w:ascii="Times New Roman" w:hAnsi="Times New Roman" w:cs="Times New Roman"/>
        </w:rPr>
        <w:t xml:space="preserve"> </w:t>
      </w:r>
      <w:r w:rsidR="00B16FE9" w:rsidRPr="00B827AC">
        <w:rPr>
          <w:rFonts w:ascii="Times New Roman" w:hAnsi="Times New Roman" w:cs="Times New Roman"/>
        </w:rPr>
        <w:t>and non</w:t>
      </w:r>
      <w:r w:rsidRPr="00B827AC">
        <w:rPr>
          <w:rFonts w:ascii="Times New Roman" w:hAnsi="Times New Roman" w:cs="Times New Roman"/>
        </w:rPr>
        <w:t>-farm activities. β</w:t>
      </w:r>
      <w:proofErr w:type="spellStart"/>
      <w:r w:rsidRPr="00B827AC">
        <w:rPr>
          <w:rFonts w:ascii="Times New Roman" w:hAnsi="Times New Roman" w:cs="Times New Roman"/>
        </w:rPr>
        <w:t>i</w:t>
      </w:r>
      <w:proofErr w:type="spellEnd"/>
      <w:r w:rsidRPr="00B827AC">
        <w:rPr>
          <w:rFonts w:ascii="Times New Roman" w:hAnsi="Times New Roman" w:cs="Times New Roman"/>
        </w:rPr>
        <w:t xml:space="preserve"> and </w:t>
      </w:r>
      <w:proofErr w:type="spellStart"/>
      <w:r w:rsidRPr="00B827AC">
        <w:rPr>
          <w:rFonts w:ascii="Times New Roman" w:hAnsi="Times New Roman" w:cs="Times New Roman"/>
        </w:rPr>
        <w:t>Υi</w:t>
      </w:r>
      <w:proofErr w:type="spellEnd"/>
      <w:r w:rsidRPr="00B827AC">
        <w:rPr>
          <w:rFonts w:ascii="Times New Roman" w:hAnsi="Times New Roman" w:cs="Times New Roman"/>
        </w:rPr>
        <w:t xml:space="preserve"> are the parameters in the Linear Expenditure System. This system considers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subsistence expenditure and I−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supernumerary income (</w:t>
      </w:r>
      <w:proofErr w:type="spellStart"/>
      <w:r w:rsidRPr="00B827AC">
        <w:rPr>
          <w:rFonts w:ascii="Times New Roman" w:hAnsi="Times New Roman" w:cs="Times New Roman"/>
        </w:rPr>
        <w:t>Sadoulet</w:t>
      </w:r>
      <w:proofErr w:type="spellEnd"/>
      <w:r w:rsidRPr="00B827AC">
        <w:rPr>
          <w:rFonts w:ascii="Times New Roman" w:hAnsi="Times New Roman" w:cs="Times New Roman"/>
        </w:rPr>
        <w:t xml:space="preserve"> and</w:t>
      </w:r>
      <w:r w:rsidR="009D7398" w:rsidRPr="00B827AC">
        <w:rPr>
          <w:rFonts w:ascii="Times New Roman" w:hAnsi="Times New Roman" w:cs="Times New Roman"/>
        </w:rPr>
        <w:t xml:space="preserve"> de </w:t>
      </w:r>
      <w:proofErr w:type="spellStart"/>
      <w:r w:rsidR="009D7398" w:rsidRPr="00B827AC">
        <w:rPr>
          <w:rFonts w:ascii="Times New Roman" w:hAnsi="Times New Roman" w:cs="Times New Roman"/>
        </w:rPr>
        <w:t>Janvry</w:t>
      </w:r>
      <w:proofErr w:type="spellEnd"/>
      <w:r w:rsidR="009D7398" w:rsidRPr="00B827AC">
        <w:rPr>
          <w:rFonts w:ascii="Times New Roman" w:hAnsi="Times New Roman" w:cs="Times New Roman"/>
        </w:rPr>
        <w:t>, 1995). To compute β</w:t>
      </w:r>
      <w:proofErr w:type="spellStart"/>
      <w:r w:rsidR="009D7398" w:rsidRPr="00B827AC">
        <w:rPr>
          <w:rFonts w:ascii="Times New Roman" w:hAnsi="Times New Roman" w:cs="Times New Roman"/>
          <w:vertAlign w:val="subscript"/>
        </w:rPr>
        <w:t>i</w:t>
      </w:r>
      <w:proofErr w:type="spellEnd"/>
      <w:r w:rsidR="009D7398" w:rsidRPr="00B827AC">
        <w:rPr>
          <w:rFonts w:ascii="Times New Roman" w:hAnsi="Times New Roman" w:cs="Times New Roman"/>
        </w:rPr>
        <w:t xml:space="preserve"> and </w:t>
      </w:r>
      <w:proofErr w:type="spellStart"/>
      <w:r w:rsidR="009D7398" w:rsidRPr="00B827AC">
        <w:rPr>
          <w:rFonts w:ascii="Times New Roman" w:hAnsi="Times New Roman" w:cs="Times New Roman"/>
        </w:rPr>
        <w:t>Υ</w:t>
      </w:r>
      <w:r w:rsidR="009D7398" w:rsidRPr="00B827AC">
        <w:rPr>
          <w:rFonts w:ascii="Times New Roman" w:hAnsi="Times New Roman" w:cs="Times New Roman"/>
          <w:vertAlign w:val="subscript"/>
        </w:rPr>
        <w:t>i</w:t>
      </w:r>
      <w:proofErr w:type="spellEnd"/>
      <w:r w:rsidRPr="00B827AC">
        <w:rPr>
          <w:rFonts w:ascii="Times New Roman" w:hAnsi="Times New Roman" w:cs="Times New Roman"/>
        </w:rPr>
        <w:t xml:space="preserve"> we adapted the income elasticities of food demand for Tanzania from </w:t>
      </w:r>
      <w:proofErr w:type="spellStart"/>
      <w:r w:rsidRPr="00B827AC">
        <w:rPr>
          <w:rFonts w:ascii="Times New Roman" w:hAnsi="Times New Roman" w:cs="Times New Roman"/>
        </w:rPr>
        <w:t>Chongela</w:t>
      </w:r>
      <w:proofErr w:type="spellEnd"/>
      <w:r w:rsidRPr="00B827AC">
        <w:rPr>
          <w:rFonts w:ascii="Times New Roman" w:hAnsi="Times New Roman" w:cs="Times New Roman"/>
        </w:rPr>
        <w:t xml:space="preserve"> et al</w:t>
      </w:r>
      <w:r w:rsidR="00A607FC">
        <w:rPr>
          <w:rFonts w:ascii="Times New Roman" w:hAnsi="Times New Roman" w:cs="Times New Roman"/>
        </w:rPr>
        <w:t>.</w:t>
      </w:r>
      <w:r w:rsidRPr="00B827AC">
        <w:rPr>
          <w:rFonts w:ascii="Times New Roman" w:hAnsi="Times New Roman" w:cs="Times New Roman"/>
        </w:rPr>
        <w:t xml:space="preserve"> (2014) and the Frisch parameter for Africa south of the Sahara from Aguiar et al. (2016). </w:t>
      </w:r>
    </w:p>
    <w:p w14:paraId="4120F394" w14:textId="77777777" w:rsidR="006F1568" w:rsidRDefault="006F1568" w:rsidP="00E97EA8">
      <w:pPr>
        <w:rPr>
          <w:rFonts w:ascii="Times New Roman" w:hAnsi="Times New Roman" w:cs="Times New Roman"/>
          <w:b/>
          <w:sz w:val="24"/>
          <w:szCs w:val="24"/>
        </w:rPr>
      </w:pPr>
    </w:p>
    <w:p w14:paraId="4B1AC337" w14:textId="2E614371" w:rsidR="008C2C12" w:rsidRPr="00B827AC" w:rsidRDefault="00373DBC"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C – Livestock </w:t>
      </w:r>
    </w:p>
    <w:p w14:paraId="5D34E80C" w14:textId="3EE00EDA" w:rsidR="0011263C" w:rsidRPr="00B827AC" w:rsidRDefault="00F31420" w:rsidP="0011263C">
      <w:pPr>
        <w:rPr>
          <w:rFonts w:ascii="Times New Roman" w:hAnsi="Times New Roman" w:cs="Times New Roman"/>
          <w:b/>
          <w:sz w:val="24"/>
          <w:szCs w:val="24"/>
        </w:rPr>
      </w:pPr>
      <w:r w:rsidRPr="00B827AC">
        <w:rPr>
          <w:rFonts w:ascii="Times New Roman" w:hAnsi="Times New Roman" w:cs="Times New Roman"/>
          <w:b/>
          <w:sz w:val="24"/>
          <w:szCs w:val="24"/>
        </w:rPr>
        <w:t>C.1 Stage structure</w:t>
      </w:r>
      <w:r w:rsidR="00591160" w:rsidRPr="00B827AC">
        <w:rPr>
          <w:rFonts w:ascii="Times New Roman" w:hAnsi="Times New Roman" w:cs="Times New Roman"/>
          <w:b/>
          <w:sz w:val="24"/>
          <w:szCs w:val="24"/>
        </w:rPr>
        <w:t>d</w:t>
      </w:r>
      <w:r w:rsidRPr="00B827AC">
        <w:rPr>
          <w:rFonts w:ascii="Times New Roman" w:hAnsi="Times New Roman" w:cs="Times New Roman"/>
          <w:b/>
          <w:sz w:val="24"/>
          <w:szCs w:val="24"/>
        </w:rPr>
        <w:t xml:space="preserve"> mathematical accounting of herd cohorts </w:t>
      </w:r>
    </w:p>
    <w:p w14:paraId="51B6EF8C" w14:textId="55508834" w:rsidR="0011263C" w:rsidRPr="00B827AC" w:rsidRDefault="0011263C" w:rsidP="0011263C">
      <w:pPr>
        <w:rPr>
          <w:rFonts w:ascii="Times New Roman" w:hAnsi="Times New Roman" w:cs="Times New Roman"/>
        </w:rPr>
      </w:pPr>
      <w:r w:rsidRPr="00B827AC">
        <w:rPr>
          <w:rFonts w:ascii="Times New Roman" w:hAnsi="Times New Roman" w:cs="Times New Roman"/>
        </w:rPr>
        <w:t>The quantity of cattle o</w:t>
      </w:r>
      <w:r w:rsidR="003B0CDC" w:rsidRPr="00B827AC">
        <w:rPr>
          <w:rFonts w:ascii="Times New Roman" w:hAnsi="Times New Roman" w:cs="Times New Roman"/>
        </w:rPr>
        <w:t xml:space="preserve">f a given breed and cohort in each time period </w:t>
      </w:r>
      <w:r w:rsidRPr="00B827AC">
        <w:rPr>
          <w:rFonts w:ascii="Times New Roman" w:hAnsi="Times New Roman" w:cs="Times New Roman"/>
        </w:rPr>
        <w:t>are defined in the following equation:</w:t>
      </w:r>
    </w:p>
    <w:p w14:paraId="7210C0DF" w14:textId="0C8588A0" w:rsidR="0011263C" w:rsidRPr="00B827AC" w:rsidRDefault="0011263C" w:rsidP="0011263C">
      <w:pPr>
        <w:jc w:val="center"/>
        <w:rPr>
          <w:rStyle w:val="mathspan"/>
          <w:rFonts w:ascii="Times New Roman" w:hAnsi="Times New Roman" w:cs="Times New Roman"/>
        </w:rPr>
      </w:pP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Q</w:t>
      </w:r>
      <w:r w:rsidRPr="00B827AC">
        <w:rPr>
          <w:rStyle w:val="mathspan"/>
          <w:rFonts w:ascii="Times New Roman" w:hAnsi="Times New Roman" w:cs="Times New Roman"/>
          <w:vertAlign w:val="subscript"/>
        </w:rPr>
        <w:t>m-1,a,b</w:t>
      </w:r>
      <w:r w:rsidR="00BB763A" w:rsidRPr="00B827AC">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00CD4B41" w:rsidRPr="00B827AC">
        <w:rPr>
          <w:rStyle w:val="mathspan"/>
          <w:rFonts w:ascii="Times New Roman" w:hAnsi="Times New Roman" w:cs="Times New Roman"/>
        </w:rPr>
        <w:t xml:space="preserve"> Net t</w:t>
      </w:r>
      <w:r w:rsidRPr="00B827AC">
        <w:rPr>
          <w:rStyle w:val="mathspan"/>
          <w:rFonts w:ascii="Times New Roman" w:hAnsi="Times New Roman" w:cs="Times New Roman"/>
        </w:rPr>
        <w:t>ransits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307725">
        <w:rPr>
          <w:rStyle w:val="mathspan"/>
          <w:rFonts w:ascii="Times New Roman" w:hAnsi="Times New Roman" w:cs="Times New Roman"/>
        </w:rPr>
        <w:t>-</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Deaths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Offtake</w:t>
      </w:r>
      <w:r w:rsidRPr="00B827AC">
        <w:rPr>
          <w:rStyle w:val="mathspan"/>
          <w:rFonts w:ascii="Times New Roman" w:hAnsi="Times New Roman" w:cs="Times New Roman"/>
          <w:vertAlign w:val="subscript"/>
        </w:rPr>
        <w:t>m-1,a,b</w:t>
      </w:r>
      <w:r w:rsidRPr="00B827AC">
        <w:rPr>
          <w:rStyle w:val="mathspan"/>
          <w:rFonts w:ascii="Times New Roman" w:hAnsi="Times New Roman" w:cs="Times New Roman"/>
        </w:rPr>
        <w:t xml:space="preserve"> + Births</w:t>
      </w:r>
      <w:r w:rsidRPr="00B827AC">
        <w:rPr>
          <w:rStyle w:val="mathspan"/>
          <w:rFonts w:ascii="Times New Roman" w:hAnsi="Times New Roman" w:cs="Times New Roman"/>
          <w:vertAlign w:val="subscript"/>
        </w:rPr>
        <w:t>m-1,a,b</w:t>
      </w:r>
      <w:r w:rsidR="00900355" w:rsidRPr="00B827AC">
        <w:rPr>
          <w:rStyle w:val="mathspan"/>
          <w:rFonts w:ascii="Times New Roman" w:hAnsi="Times New Roman" w:cs="Times New Roman"/>
        </w:rPr>
        <w:t xml:space="preserve"> + </w:t>
      </w:r>
      <w:r w:rsidR="00307725">
        <w:rPr>
          <w:rStyle w:val="mathspan"/>
          <w:rFonts w:ascii="Times New Roman" w:hAnsi="Times New Roman" w:cs="Times New Roman"/>
        </w:rPr>
        <w:t xml:space="preserve">Net </w:t>
      </w:r>
      <w:r w:rsidR="00900355" w:rsidRPr="00B827AC">
        <w:rPr>
          <w:rStyle w:val="mathspan"/>
          <w:rFonts w:ascii="Times New Roman" w:hAnsi="Times New Roman" w:cs="Times New Roman"/>
        </w:rPr>
        <w:t>Purchases</w:t>
      </w:r>
      <w:r w:rsidR="00900355" w:rsidRPr="00B827AC">
        <w:rPr>
          <w:rStyle w:val="mathspan"/>
          <w:rFonts w:ascii="Times New Roman" w:hAnsi="Times New Roman" w:cs="Times New Roman"/>
          <w:vertAlign w:val="subscript"/>
        </w:rPr>
        <w:t>m-1,a,b</w:t>
      </w:r>
    </w:p>
    <w:p w14:paraId="07C42440" w14:textId="0D860BE9" w:rsidR="0011263C" w:rsidRPr="00B827AC" w:rsidRDefault="0011263C" w:rsidP="0011263C">
      <w:pPr>
        <w:rPr>
          <w:rStyle w:val="mathspan"/>
          <w:rFonts w:ascii="Times New Roman" w:hAnsi="Times New Roman" w:cs="Times New Roman"/>
        </w:rPr>
      </w:pPr>
      <w:r w:rsidRPr="00B827AC">
        <w:rPr>
          <w:rFonts w:ascii="Times New Roman" w:hAnsi="Times New Roman" w:cs="Times New Roman"/>
        </w:rPr>
        <w:lastRenderedPageBreak/>
        <w:t xml:space="preserve">Where </w:t>
      </w: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w:t>
      </w:r>
      <w:r w:rsidR="003B0CDC" w:rsidRPr="00B827AC">
        <w:rPr>
          <w:rStyle w:val="mathspan"/>
          <w:rFonts w:ascii="Times New Roman" w:hAnsi="Times New Roman" w:cs="Times New Roman"/>
          <w:vertAlign w:val="subscript"/>
        </w:rPr>
        <w:t>,a,b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xml:space="preserve">is the quantity of cattle of a given breed, b, a given cohort, a, in month m, Transits represents the fraction of animals that transition from one cohort to the next, Deaths represents the fraction of animals that exit due to mortality, Offtake represents the animals that are culled for meat consumption (at home or sold), Net Purchases is equal to purchase of replacement animals minus those sold, and Births represent new born calves that are born from adult females maintained by the household. The cohorts include male and female calves, heifers, steers, adult females, and bulls. The breeds include local (Bos Indicus) and improved (Bos Taurus, potentially mixed with Bos Indicus). </w:t>
      </w:r>
    </w:p>
    <w:p w14:paraId="63AEF60A" w14:textId="59843227" w:rsidR="00900355" w:rsidRPr="00B827AC" w:rsidRDefault="00900355" w:rsidP="0011263C">
      <w:pPr>
        <w:rPr>
          <w:rStyle w:val="mathspan"/>
          <w:rFonts w:ascii="Times New Roman" w:hAnsi="Times New Roman" w:cs="Times New Roman"/>
        </w:rPr>
      </w:pPr>
      <w:r w:rsidRPr="00B827AC">
        <w:rPr>
          <w:rStyle w:val="mathspan"/>
          <w:rFonts w:ascii="Times New Roman" w:hAnsi="Times New Roman" w:cs="Times New Roman"/>
        </w:rPr>
        <w:t xml:space="preserve">The specification of the above parameters for stage structured demographics are based jointly on model parameters, and endogenous variables dependent on household decision making. The transits are calculated based on the growth rate and the amount of time from which calves transfer to heifers/steers, and heifers/steers transfer to adults. The offtake regime is also dependent on household management. For households relying on sexed semen, males are kept within the herd in a ratio sufficient to reproduce. The ratio of adult males to females for </w:t>
      </w:r>
      <w:proofErr w:type="spellStart"/>
      <w:r w:rsidRPr="00B827AC">
        <w:rPr>
          <w:rStyle w:val="mathspan"/>
          <w:rFonts w:ascii="Times New Roman" w:hAnsi="Times New Roman" w:cs="Times New Roman"/>
        </w:rPr>
        <w:t>self reproducing</w:t>
      </w:r>
      <w:proofErr w:type="spellEnd"/>
      <w:r w:rsidRPr="00B827AC">
        <w:rPr>
          <w:rStyle w:val="mathspan"/>
          <w:rFonts w:ascii="Times New Roman" w:hAnsi="Times New Roman" w:cs="Times New Roman"/>
        </w:rPr>
        <w:t xml:space="preserve"> households is based on sex ratios obtained from GLBS (2018). For households relying on AI, males are sold after reaching maturity. Adult females are maintained until the end of life and sold for meat. D</w:t>
      </w:r>
      <w:r w:rsidR="003B0CDC" w:rsidRPr="00B827AC">
        <w:rPr>
          <w:rStyle w:val="mathspan"/>
          <w:rFonts w:ascii="Times New Roman" w:hAnsi="Times New Roman" w:cs="Times New Roman"/>
        </w:rPr>
        <w:t>eaths are</w:t>
      </w:r>
      <w:r w:rsidRPr="00B827AC">
        <w:rPr>
          <w:rStyle w:val="mathspan"/>
          <w:rFonts w:ascii="Times New Roman" w:hAnsi="Times New Roman" w:cs="Times New Roman"/>
        </w:rPr>
        <w:t xml:space="preserve"> equal to the cohort specific mortality rate multiplied by animals per cohort. Births per adult female are dependent on the calving interval. </w:t>
      </w:r>
    </w:p>
    <w:p w14:paraId="75A27F6C" w14:textId="067E7D1C" w:rsidR="00D87550" w:rsidRPr="00AC68A0" w:rsidRDefault="003B0CDC" w:rsidP="00E97EA8">
      <w:pPr>
        <w:rPr>
          <w:rFonts w:ascii="Times New Roman" w:hAnsi="Times New Roman" w:cs="Times New Roman"/>
        </w:rPr>
      </w:pPr>
      <w:r w:rsidRPr="00B827AC">
        <w:rPr>
          <w:rFonts w:ascii="Times New Roman" w:hAnsi="Times New Roman" w:cs="Times New Roman"/>
        </w:rPr>
        <w:t>R</w:t>
      </w:r>
      <w:r w:rsidR="00175354" w:rsidRPr="00B827AC">
        <w:rPr>
          <w:rFonts w:ascii="Times New Roman" w:hAnsi="Times New Roman" w:cs="Times New Roman"/>
        </w:rPr>
        <w:t>eplacement heifers and cows are purchased in order to sustain the herd (internal replacement rate is not sufficient to meet household requirements for cows)</w:t>
      </w:r>
      <w:r w:rsidR="00900355" w:rsidRPr="00B827AC">
        <w:rPr>
          <w:rFonts w:ascii="Times New Roman" w:hAnsi="Times New Roman" w:cs="Times New Roman"/>
        </w:rPr>
        <w:t xml:space="preserve">. Purchases on replacement females are needed as smallholder dairy herds are generally not </w:t>
      </w:r>
      <w:proofErr w:type="spellStart"/>
      <w:r w:rsidR="00900355" w:rsidRPr="00B827AC">
        <w:rPr>
          <w:rFonts w:ascii="Times New Roman" w:hAnsi="Times New Roman" w:cs="Times New Roman"/>
        </w:rPr>
        <w:t>self sustaining</w:t>
      </w:r>
      <w:proofErr w:type="spellEnd"/>
      <w:r w:rsidR="00900355" w:rsidRPr="00B827AC">
        <w:rPr>
          <w:rFonts w:ascii="Times New Roman" w:hAnsi="Times New Roman" w:cs="Times New Roman"/>
        </w:rPr>
        <w:t xml:space="preserve"> (</w:t>
      </w:r>
      <w:proofErr w:type="spellStart"/>
      <w:r w:rsidR="00900355" w:rsidRPr="00B827AC">
        <w:rPr>
          <w:rFonts w:ascii="Times New Roman" w:hAnsi="Times New Roman" w:cs="Times New Roman"/>
        </w:rPr>
        <w:t>Bebe</w:t>
      </w:r>
      <w:proofErr w:type="spellEnd"/>
      <w:r w:rsidR="00900355" w:rsidRPr="00B827AC">
        <w:rPr>
          <w:rFonts w:ascii="Times New Roman" w:hAnsi="Times New Roman" w:cs="Times New Roman"/>
        </w:rPr>
        <w:t xml:space="preserve"> et al, 2003a). Therefore, the purchases of replacement heifers and cows is sufficient to maintain the desired cow population on farm. </w:t>
      </w:r>
    </w:p>
    <w:p w14:paraId="2E7213FB" w14:textId="5E8EC98C" w:rsidR="00D87550" w:rsidRDefault="00D87550" w:rsidP="00E97EA8">
      <w:pPr>
        <w:rPr>
          <w:rFonts w:ascii="Times New Roman" w:hAnsi="Times New Roman" w:cs="Times New Roman"/>
          <w:b/>
          <w:sz w:val="24"/>
          <w:szCs w:val="24"/>
        </w:rPr>
      </w:pPr>
      <w:r>
        <w:rPr>
          <w:rFonts w:ascii="Times New Roman" w:hAnsi="Times New Roman" w:cs="Times New Roman"/>
          <w:b/>
          <w:sz w:val="24"/>
          <w:szCs w:val="24"/>
        </w:rPr>
        <w:t>C.2</w:t>
      </w:r>
      <w:r w:rsidR="00AC68A0">
        <w:rPr>
          <w:rFonts w:ascii="Times New Roman" w:hAnsi="Times New Roman" w:cs="Times New Roman"/>
          <w:b/>
          <w:sz w:val="24"/>
          <w:szCs w:val="24"/>
        </w:rPr>
        <w:t xml:space="preserve"> Nutrient requirements of dairy cattle</w:t>
      </w:r>
    </w:p>
    <w:p w14:paraId="1A9EBFEF" w14:textId="77777777" w:rsidR="00D87550" w:rsidRDefault="00D87550" w:rsidP="00E97EA8">
      <w:pPr>
        <w:rPr>
          <w:rFonts w:ascii="Times New Roman" w:hAnsi="Times New Roman" w:cs="Times New Roman"/>
          <w:b/>
          <w:sz w:val="24"/>
          <w:szCs w:val="24"/>
        </w:rPr>
      </w:pPr>
    </w:p>
    <w:p w14:paraId="77111D00" w14:textId="77777777" w:rsidR="00D87550" w:rsidRPr="00697B32" w:rsidRDefault="00530053" w:rsidP="00D87550">
      <w:pPr>
        <w:jc w:val="center"/>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growth</m:t>
              </m:r>
            </m:sub>
          </m:sSub>
          <m:r>
            <w:rPr>
              <w:rFonts w:ascii="Cambria Math" w:eastAsiaTheme="minorEastAsia"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lactation</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pregnancy</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activity</m:t>
              </m:r>
            </m:sub>
          </m:sSub>
        </m:oMath>
      </m:oMathPara>
    </w:p>
    <w:p w14:paraId="39D9BD2D" w14:textId="77777777" w:rsidR="00D87550" w:rsidRDefault="00D87550" w:rsidP="00E97EA8">
      <w:pPr>
        <w:rPr>
          <w:rFonts w:ascii="Times New Roman" w:hAnsi="Times New Roman" w:cs="Times New Roman"/>
          <w:b/>
          <w:sz w:val="24"/>
          <w:szCs w:val="24"/>
        </w:rPr>
      </w:pPr>
    </w:p>
    <w:p w14:paraId="36427126" w14:textId="6ED77230" w:rsidR="00D87550" w:rsidRDefault="00197575" w:rsidP="00E97EA8">
      <w:pPr>
        <w:rPr>
          <w:rFonts w:ascii="Times New Roman" w:hAnsi="Times New Roman" w:cs="Times New Roman"/>
          <w:b/>
          <w:sz w:val="24"/>
          <w:szCs w:val="24"/>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oMath>
      <w:r>
        <w:rPr>
          <w:rFonts w:ascii="Times New Roman" w:eastAsiaTheme="minorEastAsia" w:hAnsi="Times New Roman" w:cs="Times New Roman"/>
        </w:rPr>
        <w:t xml:space="preserve"> is total metabolisable energy intake,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oMath>
      <w:r>
        <w:rPr>
          <w:rFonts w:ascii="Times New Roman" w:eastAsiaTheme="minorEastAsia" w:hAnsi="Times New Roman" w:cs="Times New Roman"/>
        </w:rPr>
        <w:t xml:space="preserve"> is metabolisable energy intake for maintenance,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growth</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growth,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lactation</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lactation,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pregnancy</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pregnancy,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activity</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activity. All values are in MJ hd</w:t>
      </w:r>
      <w:r>
        <w:rPr>
          <w:rFonts w:ascii="Times New Roman" w:eastAsiaTheme="minorEastAsia" w:hAnsi="Times New Roman" w:cs="Times New Roman"/>
          <w:vertAlign w:val="superscript"/>
        </w:rPr>
        <w:t>-1</w:t>
      </w:r>
      <w:r>
        <w:rPr>
          <w:rFonts w:ascii="Times New Roman" w:eastAsiaTheme="minorEastAsia" w:hAnsi="Times New Roman" w:cs="Times New Roman"/>
        </w:rPr>
        <w:t>day</w:t>
      </w:r>
      <w:r>
        <w:rPr>
          <w:rFonts w:ascii="Times New Roman" w:eastAsiaTheme="minorEastAsia" w:hAnsi="Times New Roman" w:cs="Times New Roman"/>
          <w:vertAlign w:val="superscript"/>
        </w:rPr>
        <w:t>-1</w:t>
      </w:r>
      <w:r>
        <w:rPr>
          <w:rFonts w:ascii="Times New Roman" w:eastAsiaTheme="minorEastAsia" w:hAnsi="Times New Roman" w:cs="Times New Roman"/>
        </w:rPr>
        <w:t>.</w:t>
      </w:r>
    </w:p>
    <w:p w14:paraId="5FAEED31" w14:textId="77777777" w:rsidR="00D87550" w:rsidRDefault="00530053" w:rsidP="00D87550">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growth</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lactation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pregnacy</m:t>
              </m:r>
            </m:sub>
          </m:sSub>
        </m:oMath>
      </m:oMathPara>
    </w:p>
    <w:p w14:paraId="261396C8" w14:textId="77777777" w:rsidR="00DD1506" w:rsidRPr="004744AF" w:rsidRDefault="00DD1506" w:rsidP="00DD150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MP</w:t>
      </w:r>
      <w:r>
        <w:rPr>
          <w:rFonts w:ascii="Times New Roman" w:hAnsi="Times New Roman" w:cs="Times New Roman"/>
          <w:vertAlign w:val="subscript"/>
        </w:rPr>
        <w:t>total</w:t>
      </w:r>
      <w:proofErr w:type="spellEnd"/>
      <w:r>
        <w:rPr>
          <w:rFonts w:ascii="Times New Roman" w:hAnsi="Times New Roman" w:cs="Times New Roman"/>
          <w:vertAlign w:val="subscript"/>
        </w:rPr>
        <w:t xml:space="preserve"> </w:t>
      </w:r>
      <w:r>
        <w:rPr>
          <w:rFonts w:ascii="Times New Roman" w:hAnsi="Times New Roman" w:cs="Times New Roman"/>
        </w:rPr>
        <w:t xml:space="preserve">is total intake of </w:t>
      </w:r>
      <w:proofErr w:type="spellStart"/>
      <w:r>
        <w:rPr>
          <w:rFonts w:ascii="Times New Roman" w:hAnsi="Times New Roman" w:cs="Times New Roman"/>
        </w:rPr>
        <w:t>metabolisable</w:t>
      </w:r>
      <w:proofErr w:type="spellEnd"/>
      <w:r>
        <w:rPr>
          <w:rFonts w:ascii="Times New Roman" w:hAnsi="Times New Roman" w:cs="Times New Roman"/>
        </w:rPr>
        <w:t xml:space="preserve"> protein, </w:t>
      </w:r>
      <w:proofErr w:type="spellStart"/>
      <w:r>
        <w:rPr>
          <w:rFonts w:ascii="Times New Roman" w:hAnsi="Times New Roman" w:cs="Times New Roman"/>
        </w:rPr>
        <w:t>MP</w:t>
      </w:r>
      <w:r>
        <w:rPr>
          <w:rFonts w:ascii="Times New Roman" w:hAnsi="Times New Roman" w:cs="Times New Roman"/>
          <w:vertAlign w:val="subscript"/>
        </w:rPr>
        <w:t>growth</w:t>
      </w:r>
      <w:proofErr w:type="spellEnd"/>
      <w:r>
        <w:rPr>
          <w:rFonts w:ascii="Times New Roman" w:hAnsi="Times New Roman" w:cs="Times New Roman"/>
        </w:rPr>
        <w:t xml:space="preserve"> is </w:t>
      </w:r>
      <w:proofErr w:type="spellStart"/>
      <w:r>
        <w:rPr>
          <w:rFonts w:ascii="Times New Roman" w:hAnsi="Times New Roman" w:cs="Times New Roman"/>
        </w:rPr>
        <w:t>metabolisable</w:t>
      </w:r>
      <w:proofErr w:type="spellEnd"/>
      <w:r>
        <w:rPr>
          <w:rFonts w:ascii="Times New Roman" w:hAnsi="Times New Roman" w:cs="Times New Roman"/>
        </w:rPr>
        <w:t xml:space="preserve"> energy intake for growth, and </w:t>
      </w:r>
      <w:proofErr w:type="spellStart"/>
      <w:r>
        <w:rPr>
          <w:rFonts w:ascii="Times New Roman" w:hAnsi="Times New Roman" w:cs="Times New Roman"/>
        </w:rPr>
        <w:t>MP</w:t>
      </w:r>
      <w:r>
        <w:rPr>
          <w:rFonts w:ascii="Times New Roman" w:hAnsi="Times New Roman" w:cs="Times New Roman"/>
          <w:vertAlign w:val="subscript"/>
        </w:rPr>
        <w:t>pregnancy</w:t>
      </w:r>
      <w:proofErr w:type="spellEnd"/>
      <w:r>
        <w:rPr>
          <w:rFonts w:ascii="Times New Roman" w:hAnsi="Times New Roman" w:cs="Times New Roman"/>
          <w:vertAlign w:val="subscript"/>
        </w:rPr>
        <w:t xml:space="preserve"> </w:t>
      </w:r>
      <w:r>
        <w:rPr>
          <w:rFonts w:ascii="Times New Roman" w:hAnsi="Times New Roman" w:cs="Times New Roman"/>
        </w:rPr>
        <w:t xml:space="preserve">is </w:t>
      </w:r>
      <w:proofErr w:type="spellStart"/>
      <w:r>
        <w:rPr>
          <w:rFonts w:ascii="Times New Roman" w:hAnsi="Times New Roman" w:cs="Times New Roman"/>
        </w:rPr>
        <w:t>metabolisable</w:t>
      </w:r>
      <w:proofErr w:type="spellEnd"/>
      <w:r>
        <w:rPr>
          <w:rFonts w:ascii="Times New Roman" w:hAnsi="Times New Roman" w:cs="Times New Roman"/>
        </w:rPr>
        <w:t xml:space="preserve"> energy intake for pregnancy. All values are in kg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w:t>
      </w:r>
    </w:p>
    <w:p w14:paraId="7F1619EA" w14:textId="77777777" w:rsidR="00D87550" w:rsidRDefault="00D87550" w:rsidP="00E97EA8">
      <w:pPr>
        <w:rPr>
          <w:rFonts w:ascii="Times New Roman" w:hAnsi="Times New Roman" w:cs="Times New Roman"/>
          <w:b/>
          <w:sz w:val="24"/>
          <w:szCs w:val="24"/>
        </w:rPr>
      </w:pPr>
    </w:p>
    <w:p w14:paraId="3B52D2CD" w14:textId="77777777" w:rsidR="00D87550" w:rsidRDefault="00D87550" w:rsidP="00E97EA8">
      <w:pPr>
        <w:rPr>
          <w:rFonts w:ascii="Times New Roman" w:hAnsi="Times New Roman" w:cs="Times New Roman"/>
          <w:b/>
          <w:sz w:val="24"/>
          <w:szCs w:val="24"/>
        </w:rPr>
      </w:pPr>
    </w:p>
    <w:p w14:paraId="0AE63417" w14:textId="77777777" w:rsidR="00D87550" w:rsidRDefault="00D87550" w:rsidP="00D87550">
      <w:pPr>
        <w:rPr>
          <w:rFonts w:ascii="Times New Roman" w:hAnsi="Times New Roman" w:cs="Times New Roman"/>
        </w:rPr>
      </w:pPr>
      <m:oMathPara>
        <m:oMath>
          <m:r>
            <m:rPr>
              <m:sty m:val="p"/>
            </m:rPr>
            <w:rPr>
              <w:rFonts w:ascii="Cambria Math" w:eastAsiaTheme="minorEastAsia" w:hAnsi="Cambria Math" w:cs="Times New Roman"/>
            </w:rPr>
            <m:t xml:space="preserve">DMI </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MER</m:t>
                  </m:r>
                </m:e>
                <m:sub>
                  <m:r>
                    <m:rPr>
                      <m:sty m:val="p"/>
                    </m:rPr>
                    <w:rPr>
                      <w:rFonts w:ascii="Cambria Math" w:hAnsi="Cambria Math" w:cs="Times New Roman"/>
                    </w:rPr>
                    <m:t>Total</m:t>
                  </m:r>
                </m:sub>
              </m:sSub>
            </m:num>
            <m:den>
              <m:r>
                <m:rPr>
                  <m:sty m:val="p"/>
                </m:rPr>
                <w:rPr>
                  <w:rFonts w:ascii="Cambria Math" w:hAnsi="Cambria Math" w:cs="Times New Roman"/>
                </w:rPr>
                <m:t>18.1 ×DMD ×0.81</m:t>
              </m:r>
            </m:den>
          </m:f>
        </m:oMath>
      </m:oMathPara>
    </w:p>
    <w:p w14:paraId="5E2AFE41" w14:textId="77777777" w:rsidR="00D87550" w:rsidRDefault="00D87550" w:rsidP="00E97EA8">
      <w:pPr>
        <w:rPr>
          <w:rFonts w:ascii="Times New Roman" w:hAnsi="Times New Roman" w:cs="Times New Roman"/>
          <w:b/>
          <w:sz w:val="24"/>
          <w:szCs w:val="24"/>
        </w:rPr>
      </w:pPr>
    </w:p>
    <w:p w14:paraId="39E461EC" w14:textId="6F4D1E09" w:rsidR="00D87550" w:rsidRPr="00A37FC3" w:rsidRDefault="001F384B" w:rsidP="00D87550">
      <w:pPr>
        <w:rPr>
          <w:rFonts w:ascii="Times New Roman" w:eastAsiaTheme="minorEastAsia" w:hAnsi="Times New Roman" w:cs="Times New Roman"/>
        </w:rPr>
      </w:pPr>
      <m:oMathPara>
        <m:oMath>
          <m:r>
            <m:rPr>
              <m:sty m:val="p"/>
            </m:rPr>
            <w:rPr>
              <w:rFonts w:ascii="Cambria Math" w:hAnsi="Cambria Math" w:cs="Times New Roman"/>
            </w:rPr>
            <w:lastRenderedPageBreak/>
            <m:t>DMD=83.58- 0.824 ×ADF+2.626×N</m:t>
          </m:r>
        </m:oMath>
      </m:oMathPara>
    </w:p>
    <w:p w14:paraId="0ACDAE91" w14:textId="77777777" w:rsidR="00D87550" w:rsidRDefault="00D87550" w:rsidP="00E97EA8">
      <w:pPr>
        <w:rPr>
          <w:rFonts w:ascii="Times New Roman" w:hAnsi="Times New Roman" w:cs="Times New Roman"/>
          <w:b/>
          <w:sz w:val="24"/>
          <w:szCs w:val="24"/>
        </w:rPr>
        <w:sectPr w:rsidR="00D87550" w:rsidSect="006B62CF">
          <w:pgSz w:w="11906" w:h="16838"/>
          <w:pgMar w:top="1440" w:right="1440" w:bottom="1440" w:left="1440" w:header="709" w:footer="709" w:gutter="0"/>
          <w:lnNumType w:countBy="1" w:restart="continuous"/>
          <w:cols w:space="708"/>
          <w:docGrid w:linePitch="360"/>
        </w:sectPr>
      </w:pPr>
    </w:p>
    <w:p w14:paraId="13C795B3" w14:textId="02CB454B" w:rsidR="000470E6" w:rsidRDefault="000D156C" w:rsidP="000D156C">
      <w:pPr>
        <w:rPr>
          <w:rFonts w:ascii="Times New Roman" w:hAnsi="Times New Roman" w:cs="Times New Roman"/>
          <w:b/>
          <w:sz w:val="24"/>
          <w:szCs w:val="24"/>
        </w:rPr>
      </w:pPr>
      <w:r w:rsidRPr="002061EC">
        <w:rPr>
          <w:rFonts w:ascii="Times New Roman" w:hAnsi="Times New Roman" w:cs="Times New Roman"/>
          <w:b/>
          <w:sz w:val="24"/>
          <w:szCs w:val="24"/>
        </w:rPr>
        <w:lastRenderedPageBreak/>
        <w:t>Appendix D</w:t>
      </w:r>
      <w:r>
        <w:rPr>
          <w:rFonts w:ascii="Times New Roman" w:hAnsi="Times New Roman" w:cs="Times New Roman"/>
          <w:b/>
          <w:sz w:val="24"/>
          <w:szCs w:val="24"/>
        </w:rPr>
        <w:t xml:space="preserve"> – </w:t>
      </w:r>
      <w:r w:rsidR="00AC68A0">
        <w:rPr>
          <w:rFonts w:ascii="Times New Roman" w:hAnsi="Times New Roman" w:cs="Times New Roman"/>
          <w:b/>
          <w:sz w:val="24"/>
          <w:szCs w:val="24"/>
        </w:rPr>
        <w:t>Carbon footprint of milk production</w:t>
      </w:r>
    </w:p>
    <w:p w14:paraId="037FE7B6" w14:textId="3459A1C8" w:rsidR="000470E6" w:rsidRDefault="000470E6" w:rsidP="000D156C">
      <w:pPr>
        <w:rPr>
          <w:rFonts w:ascii="Times New Roman" w:hAnsi="Times New Roman" w:cs="Times New Roman"/>
          <w:b/>
          <w:sz w:val="24"/>
          <w:szCs w:val="24"/>
        </w:rPr>
      </w:pPr>
      <w:r>
        <w:rPr>
          <w:rFonts w:ascii="Times New Roman" w:hAnsi="Times New Roman" w:cs="Times New Roman"/>
          <w:b/>
          <w:sz w:val="24"/>
          <w:szCs w:val="24"/>
        </w:rPr>
        <w:t xml:space="preserve">D.1 </w:t>
      </w:r>
      <w:r w:rsidR="00755A3A">
        <w:rPr>
          <w:rFonts w:ascii="Times New Roman" w:hAnsi="Times New Roman" w:cs="Times New Roman"/>
          <w:b/>
          <w:sz w:val="24"/>
          <w:szCs w:val="24"/>
        </w:rPr>
        <w:t>Emissions from livestock and agricultural soils</w:t>
      </w:r>
    </w:p>
    <w:p w14:paraId="42A75389" w14:textId="77777777" w:rsidR="000470E6" w:rsidRDefault="000470E6" w:rsidP="000470E6">
      <w:pPr>
        <w:rPr>
          <w:rFonts w:ascii="Times New Roman" w:hAnsi="Times New Roman" w:cs="Times New Roman"/>
          <w:i/>
        </w:rPr>
      </w:pPr>
      <w:r>
        <w:rPr>
          <w:rFonts w:ascii="Times New Roman" w:hAnsi="Times New Roman" w:cs="Times New Roman"/>
          <w:i/>
        </w:rPr>
        <w:t xml:space="preserve">Methane and nitrous oxide from enteric fermentation and manure </w:t>
      </w:r>
    </w:p>
    <w:p w14:paraId="283C91D4" w14:textId="77777777" w:rsidR="000470E6" w:rsidRDefault="000470E6" w:rsidP="000470E6">
      <w:pPr>
        <w:rPr>
          <w:rFonts w:ascii="Times New Roman" w:hAnsi="Times New Roman" w:cs="Times New Roman"/>
        </w:rPr>
      </w:pPr>
      <w:r>
        <w:rPr>
          <w:rFonts w:ascii="Times New Roman" w:hAnsi="Times New Roman" w:cs="Times New Roman"/>
        </w:rPr>
        <w:t>Methane from enteric fermentation is calculated as a function of the methane conversion factor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rPr>
        <w:t>) using the following equation from FAO (2017):</w:t>
      </w:r>
      <w:r>
        <w:rPr>
          <w:rFonts w:ascii="Times New Roman" w:hAnsi="Times New Roman" w:cs="Times New Roman"/>
          <w:vertAlign w:val="subscript"/>
        </w:rPr>
        <w:t xml:space="preserve"> </w:t>
      </w:r>
    </w:p>
    <w:p w14:paraId="36B32A70" w14:textId="77777777" w:rsidR="000470E6" w:rsidRDefault="000470E6" w:rsidP="000470E6">
      <w:pPr>
        <w:jc w:val="center"/>
        <w:rPr>
          <w:rFonts w:ascii="Times New Roman" w:hAnsi="Times New Roman" w:cs="Times New Roman"/>
        </w:rPr>
      </w:pPr>
      <w:proofErr w:type="spellStart"/>
      <w:r w:rsidRPr="00CB11A8">
        <w:rPr>
          <w:rFonts w:ascii="Times New Roman" w:hAnsi="Times New Roman" w:cs="Times New Roman"/>
        </w:rPr>
        <w:t>Y</w:t>
      </w:r>
      <w:r w:rsidRPr="00CB11A8">
        <w:rPr>
          <w:rFonts w:ascii="Times New Roman" w:hAnsi="Times New Roman" w:cs="Times New Roman"/>
          <w:vertAlign w:val="subscript"/>
        </w:rPr>
        <w:t>m</w:t>
      </w:r>
      <w:proofErr w:type="spellEnd"/>
      <w:r w:rsidRPr="00CB11A8">
        <w:rPr>
          <w:rFonts w:ascii="Times New Roman" w:hAnsi="Times New Roman" w:cs="Times New Roman"/>
        </w:rPr>
        <w:t xml:space="preserve"> = 9.75 - .05 x DMD</w:t>
      </w:r>
    </w:p>
    <w:p w14:paraId="126FDBEA" w14:textId="77777777" w:rsidR="000470E6" w:rsidRDefault="000470E6" w:rsidP="000470E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vertAlign w:val="subscript"/>
        </w:rPr>
        <w:t xml:space="preserve"> </w:t>
      </w:r>
      <w:r>
        <w:rPr>
          <w:rFonts w:ascii="Times New Roman" w:hAnsi="Times New Roman" w:cs="Times New Roman"/>
        </w:rPr>
        <w:t>represents the fraction of dietary gross energy intake converted to methane (%), and DMD is the dry matter digestibility of the diet (g/100 g DM) as described above. Next, m</w:t>
      </w:r>
      <w:r w:rsidRPr="00FF7B52">
        <w:rPr>
          <w:rFonts w:ascii="Times New Roman" w:hAnsi="Times New Roman" w:cs="Times New Roman"/>
        </w:rPr>
        <w:t xml:space="preserve">ethane </w:t>
      </w:r>
      <w:r>
        <w:rPr>
          <w:rFonts w:ascii="Times New Roman" w:hAnsi="Times New Roman" w:cs="Times New Roman"/>
        </w:rPr>
        <w:t>produced from enteric fermentation per animal per day is estimated based on the following equation from IPCC (2006):</w:t>
      </w:r>
    </w:p>
    <w:p w14:paraId="68544F96" w14:textId="77777777" w:rsidR="000470E6" w:rsidRPr="00653CD3" w:rsidRDefault="00530053"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GEI×</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m</m:t>
                  </m:r>
                </m:sub>
              </m:sSub>
            </m:num>
            <m:den>
              <m:r>
                <m:rPr>
                  <m:sty m:val="p"/>
                </m:rPr>
                <w:rPr>
                  <w:rFonts w:ascii="Cambria Math" w:hAnsi="Cambria Math" w:cs="Times New Roman"/>
                </w:rPr>
                <m:t>55.65</m:t>
              </m:r>
            </m:den>
          </m:f>
        </m:oMath>
      </m:oMathPara>
    </w:p>
    <w:p w14:paraId="057E1473" w14:textId="77777777" w:rsidR="000470E6" w:rsidRPr="00AE29D9" w:rsidRDefault="000470E6" w:rsidP="000470E6">
      <w:pPr>
        <w:rPr>
          <w:rFonts w:ascii="Times New Roman" w:hAnsi="Times New Roman" w:cs="Times New Roman"/>
        </w:rPr>
      </w:pPr>
      <w:r w:rsidRPr="00CB11A8">
        <w:rPr>
          <w:rFonts w:ascii="Times New Roman" w:hAnsi="Times New Roman" w:cs="Times New Roman"/>
        </w:rPr>
        <w:t>Where</w:t>
      </w:r>
      <w:r>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oMath>
      <w:r w:rsidRPr="00653CD3">
        <w:rPr>
          <w:rFonts w:ascii="Times New Roman" w:hAnsi="Times New Roman" w:cs="Times New Roman"/>
        </w:rPr>
        <w:t xml:space="preserve"> is</w:t>
      </w:r>
      <w:r>
        <w:rPr>
          <w:rFonts w:ascii="Times New Roman" w:hAnsi="Times New Roman" w:cs="Times New Roman"/>
        </w:rPr>
        <w:t xml:space="preserve"> methane production from enteric fermentation (kg CH</w:t>
      </w:r>
      <w:r>
        <w:rPr>
          <w:rFonts w:ascii="Times New Roman" w:hAnsi="Times New Roman" w:cs="Times New Roman"/>
          <w:vertAlign w:val="subscript"/>
        </w:rPr>
        <w:t>4</w:t>
      </w:r>
      <w:r>
        <w:rPr>
          <w:rFonts w:ascii="Times New Roman" w:hAnsi="Times New Roman" w:cs="Times New Roman"/>
        </w:rPr>
        <w:t xml:space="preserve">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GEI is gross energy intake (MJ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xml:space="preserve">), and </w:t>
      </w:r>
      <w:r w:rsidRPr="00CB11A8">
        <w:rPr>
          <w:rFonts w:ascii="Times New Roman" w:hAnsi="Times New Roman" w:cs="Times New Roman"/>
        </w:rPr>
        <w:t>55.65 converts energy in MJ to methane in kg (55.65 MJ kg</w:t>
      </w:r>
      <w:r w:rsidRPr="00CB11A8">
        <w:rPr>
          <w:rFonts w:ascii="Times New Roman" w:hAnsi="Times New Roman" w:cs="Times New Roman"/>
          <w:vertAlign w:val="superscript"/>
        </w:rPr>
        <w:t xml:space="preserve">-1 </w:t>
      </w:r>
      <w:r w:rsidRPr="00CB11A8">
        <w:rPr>
          <w:rFonts w:ascii="Times New Roman" w:hAnsi="Times New Roman" w:cs="Times New Roman"/>
        </w:rPr>
        <w:t>CH</w:t>
      </w:r>
      <w:r w:rsidRPr="00CB11A8">
        <w:rPr>
          <w:rFonts w:ascii="Times New Roman" w:hAnsi="Times New Roman" w:cs="Times New Roman"/>
          <w:vertAlign w:val="subscript"/>
        </w:rPr>
        <w:t>4</w:t>
      </w:r>
      <w:r w:rsidRPr="00CB11A8">
        <w:rPr>
          <w:rFonts w:ascii="Times New Roman" w:hAnsi="Times New Roman" w:cs="Times New Roman"/>
        </w:rPr>
        <w:t>)</w:t>
      </w:r>
      <w:r>
        <w:rPr>
          <w:rFonts w:ascii="Times New Roman" w:hAnsi="Times New Roman" w:cs="Times New Roman"/>
        </w:rPr>
        <w:t xml:space="preserve">. Because feeding is endogenous, total methane production from enteric fermentation is calculated for each animal maintained by the herd, based on the animal’s individual intake of GEI and the individually calculated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rPr>
        <w:t>, and converted to an annual value. Methane produced from manure per animal per day is estimated based on the amount of volatile solids produced from manure using the following equation from IPCC (2006):</w:t>
      </w:r>
    </w:p>
    <w:p w14:paraId="50E322EB" w14:textId="77777777" w:rsidR="000470E6" w:rsidRDefault="000470E6" w:rsidP="000470E6">
      <w:pPr>
        <w:jc w:val="center"/>
        <w:rPr>
          <w:rFonts w:ascii="Times New Roman" w:hAnsi="Times New Roman" w:cs="Times New Roman"/>
        </w:rPr>
      </w:pPr>
      <m:oMathPara>
        <m:oMath>
          <m:r>
            <m:rPr>
              <m:sty m:val="p"/>
            </m:rPr>
            <w:rPr>
              <w:rFonts w:ascii="Cambria Math" w:hAnsi="Cambria Math" w:cs="Times New Roman"/>
            </w:rPr>
            <m:t>VS=</m:t>
          </m:r>
          <m:d>
            <m:dPr>
              <m:begChr m:val="["/>
              <m:endChr m:val="]"/>
              <m:ctrlPr>
                <w:rPr>
                  <w:rFonts w:ascii="Cambria Math" w:hAnsi="Cambria Math" w:cs="Times New Roman"/>
                </w:rPr>
              </m:ctrlPr>
            </m:dPr>
            <m:e>
              <m:r>
                <m:rPr>
                  <m:sty m:val="p"/>
                </m:rPr>
                <w:rPr>
                  <w:rFonts w:ascii="Cambria Math" w:hAnsi="Cambria Math" w:cs="Times New Roman"/>
                </w:rPr>
                <m:t>GEI</m:t>
              </m:r>
              <m:d>
                <m:dPr>
                  <m:ctrlPr>
                    <w:rPr>
                      <w:rFonts w:ascii="Cambria Math" w:hAnsi="Cambria Math" w:cs="Times New Roman"/>
                    </w:rPr>
                  </m:ctrlPr>
                </m:dPr>
                <m:e>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DE</m:t>
                      </m:r>
                      <m:d>
                        <m:dPr>
                          <m:ctrlPr>
                            <w:rPr>
                              <w:rFonts w:ascii="Cambria Math" w:hAnsi="Cambria Math" w:cs="Times New Roman"/>
                            </w:rPr>
                          </m:ctrlPr>
                        </m:dPr>
                        <m:e>
                          <m:r>
                            <m:rPr>
                              <m:sty m:val="p"/>
                            </m:rPr>
                            <w:rPr>
                              <w:rFonts w:ascii="Cambria Math" w:hAnsi="Cambria Math" w:cs="Times New Roman"/>
                            </w:rPr>
                            <m:t>%</m:t>
                          </m:r>
                        </m:e>
                      </m:d>
                    </m:num>
                    <m:den>
                      <m:r>
                        <m:rPr>
                          <m:sty m:val="p"/>
                        </m:rPr>
                        <w:rPr>
                          <w:rFonts w:ascii="Cambria Math" w:hAnsi="Cambria Math" w:cs="Times New Roman"/>
                        </w:rPr>
                        <m:t>100</m:t>
                      </m:r>
                    </m:den>
                  </m:f>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UE×GE</m:t>
                  </m:r>
                </m:e>
              </m:d>
            </m:e>
          </m:d>
          <m:r>
            <m:rPr>
              <m:sty m:val="p"/>
            </m:rPr>
            <w:rPr>
              <w:rFonts w:ascii="Cambria Math" w:hAnsi="Cambria Math" w:cs="Times New Roman"/>
            </w:rPr>
            <m:t>x</m:t>
          </m:r>
          <m:f>
            <m:fPr>
              <m:ctrlPr>
                <w:rPr>
                  <w:rFonts w:ascii="Cambria Math" w:hAnsi="Cambria Math" w:cs="Times New Roman"/>
                </w:rPr>
              </m:ctrlPr>
            </m:fPr>
            <m:num>
              <m:r>
                <m:rPr>
                  <m:sty m:val="p"/>
                </m:rPr>
                <w:rPr>
                  <w:rFonts w:ascii="Cambria Math" w:hAnsi="Cambria Math" w:cs="Times New Roman"/>
                </w:rPr>
                <m:t>(1-ash)</m:t>
              </m:r>
            </m:num>
            <m:den>
              <m:r>
                <m:rPr>
                  <m:sty m:val="p"/>
                </m:rPr>
                <w:rPr>
                  <w:rFonts w:ascii="Cambria Math" w:hAnsi="Cambria Math" w:cs="Times New Roman"/>
                </w:rPr>
                <m:t>18.45</m:t>
              </m:r>
            </m:den>
          </m:f>
        </m:oMath>
      </m:oMathPara>
    </w:p>
    <w:p w14:paraId="34BF727B" w14:textId="77777777" w:rsidR="000470E6" w:rsidRDefault="000470E6" w:rsidP="000470E6">
      <w:pPr>
        <w:rPr>
          <w:rFonts w:ascii="Times New Roman" w:hAnsi="Times New Roman" w:cs="Times New Roman"/>
        </w:rPr>
      </w:pPr>
      <w:r>
        <w:rPr>
          <w:rFonts w:ascii="Times New Roman" w:hAnsi="Times New Roman" w:cs="Times New Roman"/>
        </w:rPr>
        <w:t>Where VS is volatile solids excretion (kg VS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DE is the digestible energy of the feed (percentage), (UE</w:t>
      </w:r>
      <m:oMath>
        <m:r>
          <m:rPr>
            <m:sty m:val="p"/>
          </m:rPr>
          <w:rPr>
            <w:rFonts w:ascii="Cambria Math" w:hAnsi="Cambria Math" w:cs="Times New Roman"/>
          </w:rPr>
          <m:t>×</m:t>
        </m:r>
      </m:oMath>
      <w:r>
        <w:rPr>
          <w:rFonts w:ascii="Times New Roman" w:eastAsiaTheme="minorEastAsia" w:hAnsi="Times New Roman" w:cs="Times New Roman"/>
        </w:rPr>
        <w:t>GE)</w:t>
      </w:r>
      <w:r>
        <w:rPr>
          <w:rFonts w:ascii="Times New Roman" w:hAnsi="Times New Roman" w:cs="Times New Roman"/>
        </w:rPr>
        <w:t xml:space="preserve"> is urinary excretion as a fraction of gross energy, ash is the ash content of manure, and 18.45 is a conversion factor for dietary gross energy per kg of dry matter (MJ kg</w:t>
      </w:r>
      <w:r>
        <w:rPr>
          <w:rFonts w:ascii="Times New Roman" w:hAnsi="Times New Roman" w:cs="Times New Roman"/>
          <w:vertAlign w:val="superscript"/>
        </w:rPr>
        <w:t>-1</w:t>
      </w:r>
      <w:r>
        <w:rPr>
          <w:rFonts w:ascii="Times New Roman" w:hAnsi="Times New Roman" w:cs="Times New Roman"/>
        </w:rPr>
        <w:t xml:space="preserve">). [assumptions about </w:t>
      </w:r>
      <w:proofErr w:type="spellStart"/>
      <w:r>
        <w:rPr>
          <w:rFonts w:ascii="Times New Roman" w:hAnsi="Times New Roman" w:cs="Times New Roman"/>
        </w:rPr>
        <w:t>UExGE</w:t>
      </w:r>
      <w:proofErr w:type="spellEnd"/>
      <w:r>
        <w:rPr>
          <w:rFonts w:ascii="Times New Roman" w:hAnsi="Times New Roman" w:cs="Times New Roman"/>
        </w:rPr>
        <w:t xml:space="preserve"> and ash content]. Next, methane emissions from manure are estimated as follows:</w:t>
      </w:r>
    </w:p>
    <w:p w14:paraId="2F979BBF" w14:textId="77777777" w:rsidR="000470E6" w:rsidRDefault="00530053" w:rsidP="000470E6">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sidR="000470E6" w:rsidRPr="00CD2B6E">
        <w:rPr>
          <w:rFonts w:ascii="Times New Roman" w:eastAsiaTheme="minorEastAsia" w:hAnsi="Times New Roman" w:cs="Times New Roman"/>
        </w:rPr>
        <w:t>= VS</w:t>
      </w:r>
      <m:oMath>
        <m:r>
          <m:rPr>
            <m:sty m:val="p"/>
          </m:rPr>
          <w:rPr>
            <w:rFonts w:ascii="Cambria Math" w:eastAsiaTheme="minorEastAsia" w:hAnsi="Cambria Math" w:cs="Times New Roman"/>
          </w:rPr>
          <m:t xml:space="preserve"> ×</m:t>
        </m:r>
      </m:oMath>
      <w:r w:rsidR="000470E6" w:rsidRPr="00CD2B6E">
        <w:rPr>
          <w:rFonts w:ascii="Times New Roman" w:eastAsiaTheme="minorEastAsia" w:hAnsi="Times New Roman"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 xml:space="preserve"> ×0.67×MCF</m:t>
        </m:r>
      </m:oMath>
    </w:p>
    <w:p w14:paraId="663EB7AA" w14:textId="77777777" w:rsidR="000470E6" w:rsidRPr="00AE29D9"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Pr>
          <w:rFonts w:ascii="Times New Roman" w:eastAsiaTheme="minorEastAsia" w:hAnsi="Times New Roman" w:cs="Times New Roman"/>
        </w:rPr>
        <w:t xml:space="preserve"> is the daily methane emitted for a given animal (kg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B</w:t>
      </w:r>
      <w:r>
        <w:rPr>
          <w:rFonts w:ascii="Times New Roman" w:eastAsiaTheme="minorEastAsia" w:hAnsi="Times New Roman" w:cs="Times New Roman"/>
          <w:vertAlign w:val="subscript"/>
        </w:rPr>
        <w:t>o</w:t>
      </w:r>
      <w:r>
        <w:rPr>
          <w:rFonts w:ascii="Times New Roman" w:eastAsiaTheme="minorEastAsia" w:hAnsi="Times New Roman" w:cs="Times New Roman"/>
        </w:rPr>
        <w:t xml:space="preserve"> is the methane producing capacity, 0.67 is a conversion factor for m</w:t>
      </w:r>
      <w:r>
        <w:rPr>
          <w:rFonts w:ascii="Times New Roman" w:eastAsiaTheme="minorEastAsia" w:hAnsi="Times New Roman" w:cs="Times New Roman"/>
          <w:vertAlign w:val="superscript"/>
        </w:rPr>
        <w:t>3</w:t>
      </w:r>
      <w:r>
        <w:rPr>
          <w:rFonts w:ascii="Times New Roman" w:eastAsiaTheme="minorEastAsia" w:hAnsi="Times New Roman" w:cs="Times New Roman"/>
        </w:rPr>
        <w:t xml:space="preserve">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to kg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MCF is the methane conversion factor. Since improved animals in the model are not allowed to graze, a MCF of 5%  is used, which is the IPCC default factor for solid storage in warm climates. For local animals, the MCF is calculated as a weighted average of that for confined animals (5%) and that for manure excreted on pasture, which takes a value of 2.0%, which is the default value for unmanaged manure in warm climates (IPCC, 2006). </w:t>
      </w:r>
    </w:p>
    <w:p w14:paraId="0F18E754" w14:textId="77777777" w:rsidR="000470E6" w:rsidRDefault="000470E6" w:rsidP="000470E6">
      <w:pPr>
        <w:rPr>
          <w:rFonts w:ascii="Times New Roman" w:hAnsi="Times New Roman" w:cs="Times New Roman"/>
        </w:rPr>
      </w:pPr>
      <w:r>
        <w:rPr>
          <w:rFonts w:ascii="Times New Roman" w:hAnsi="Times New Roman" w:cs="Times New Roman"/>
        </w:rPr>
        <w:t>In order to estimate nitrous oxide emission from manure management and manure excreted on pasture, first nitrogen intake per animal is estimated based on the animal’s diet, next nitrogen retained is estimated based on requirements for lactation and gain. Direct and indirect N</w:t>
      </w:r>
      <w:r>
        <w:rPr>
          <w:rFonts w:ascii="Times New Roman" w:hAnsi="Times New Roman" w:cs="Times New Roman"/>
          <w:vertAlign w:val="subscript"/>
        </w:rPr>
        <w:t>2</w:t>
      </w:r>
      <w:r>
        <w:rPr>
          <w:rFonts w:ascii="Times New Roman" w:hAnsi="Times New Roman" w:cs="Times New Roman"/>
        </w:rPr>
        <w:t>O emissions are then estimated from the resulting N excretion per animal using the relevant emission factors. N intake per animal is estimated based on IPCC (2006) as follows:</w:t>
      </w:r>
    </w:p>
    <w:p w14:paraId="496F2A93" w14:textId="77777777" w:rsidR="000470E6" w:rsidRDefault="00530053"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GEI</m:t>
              </m:r>
            </m:num>
            <m:den>
              <m:r>
                <m:rPr>
                  <m:sty m:val="p"/>
                </m:rPr>
                <w:rPr>
                  <w:rFonts w:ascii="Cambria Math" w:hAnsi="Cambria Math" w:cs="Times New Roman"/>
                </w:rPr>
                <m:t xml:space="preserve">18.45 </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CP</m:t>
              </m:r>
            </m:num>
            <m:den>
              <m:r>
                <m:rPr>
                  <m:sty m:val="p"/>
                </m:rPr>
                <w:rPr>
                  <w:rFonts w:ascii="Cambria Math" w:hAnsi="Cambria Math" w:cs="Times New Roman"/>
                </w:rPr>
                <m:t>6.25</m:t>
              </m:r>
            </m:den>
          </m:f>
        </m:oMath>
      </m:oMathPara>
    </w:p>
    <w:p w14:paraId="48C137EC"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oMath>
      <w:r>
        <w:rPr>
          <w:rFonts w:ascii="Times New Roman" w:eastAsiaTheme="minorEastAsia" w:hAnsi="Times New Roman" w:cs="Times New Roman"/>
        </w:rPr>
        <w:t xml:space="preserve"> is daily N consumed per animal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and CP is the crude protein concentration of the diet (kg kg</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DM), 6.25 converts dietary protein to N. N retained for lactation is estimated as follows:</w:t>
      </w:r>
    </w:p>
    <w:p w14:paraId="378B2F81" w14:textId="77777777" w:rsidR="000470E6" w:rsidRPr="006E0DC5" w:rsidRDefault="00530053"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Milk ×Milk protein (%)</m:t>
              </m:r>
            </m:num>
            <m:den>
              <m:r>
                <w:rPr>
                  <w:rFonts w:ascii="Cambria Math" w:hAnsi="Cambria Math" w:cs="Times New Roman"/>
                </w:rPr>
                <m:t>6.38</m:t>
              </m:r>
            </m:den>
          </m:f>
        </m:oMath>
      </m:oMathPara>
    </w:p>
    <w:p w14:paraId="71AA2860"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oMath>
      <w:r>
        <w:rPr>
          <w:rFonts w:ascii="Times New Roman" w:eastAsiaTheme="minorEastAsia" w:hAnsi="Times New Roman" w:cs="Times New Roman"/>
        </w:rPr>
        <w:t xml:space="preserve">is nitrogen retained for lactation per animal, milk is milk yield per animal, and milk protein is the milk protein percentage of milk (%). Nitrogen retained for weight gain is estimated using the following equation from NRC (2001): </w:t>
      </w:r>
    </w:p>
    <w:p w14:paraId="27DBD3C7" w14:textId="77777777" w:rsidR="000470E6" w:rsidRPr="006E0DC5" w:rsidRDefault="00530053"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Weight gain×</m:t>
              </m:r>
              <m:d>
                <m:dPr>
                  <m:begChr m:val="["/>
                  <m:endChr m:val="]"/>
                  <m:ctrlPr>
                    <w:rPr>
                      <w:rFonts w:ascii="Cambria Math" w:hAnsi="Cambria Math" w:cs="Times New Roman"/>
                    </w:rPr>
                  </m:ctrlPr>
                </m:dPr>
                <m:e>
                  <m:r>
                    <m:rPr>
                      <m:sty m:val="p"/>
                    </m:rPr>
                    <w:rPr>
                      <w:rFonts w:ascii="Cambria Math" w:hAnsi="Cambria Math" w:cs="Times New Roman"/>
                    </w:rPr>
                    <m:t>268-</m:t>
                  </m:r>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7.03×</m:t>
                          </m:r>
                          <m:sSub>
                            <m:sSubPr>
                              <m:ctrlPr>
                                <w:rPr>
                                  <w:rFonts w:ascii="Cambria Math" w:hAnsi="Cambria Math" w:cs="Times New Roman"/>
                                </w:rPr>
                              </m:ctrlPr>
                            </m:sSubPr>
                            <m:e>
                              <m:r>
                                <m:rPr>
                                  <m:sty m:val="p"/>
                                </m:rPr>
                                <w:rPr>
                                  <w:rFonts w:ascii="Cambria Math" w:hAnsi="Cambria Math" w:cs="Times New Roman"/>
                                </w:rPr>
                                <m:t>NE</m:t>
                              </m:r>
                            </m:e>
                            <m:sub>
                              <m:r>
                                <m:rPr>
                                  <m:sty m:val="p"/>
                                </m:rPr>
                                <w:rPr>
                                  <w:rFonts w:ascii="Cambria Math" w:hAnsi="Cambria Math" w:cs="Times New Roman"/>
                                </w:rPr>
                                <m:t>gain</m:t>
                              </m:r>
                            </m:sub>
                          </m:sSub>
                        </m:e>
                      </m:d>
                    </m:num>
                    <m:den>
                      <m:r>
                        <m:rPr>
                          <m:sty m:val="p"/>
                        </m:rPr>
                        <w:rPr>
                          <w:rFonts w:ascii="Cambria Math" w:hAnsi="Cambria Math" w:cs="Times New Roman"/>
                        </w:rPr>
                        <m:t>Weight gain</m:t>
                      </m:r>
                    </m:den>
                  </m:f>
                </m:e>
              </m:d>
            </m:num>
            <m:den>
              <m:f>
                <m:fPr>
                  <m:ctrlPr>
                    <w:rPr>
                      <w:rFonts w:ascii="Cambria Math" w:hAnsi="Cambria Math" w:cs="Times New Roman"/>
                    </w:rPr>
                  </m:ctrlPr>
                </m:fPr>
                <m:num>
                  <m:r>
                    <m:rPr>
                      <m:sty m:val="p"/>
                    </m:rPr>
                    <w:rPr>
                      <w:rFonts w:ascii="Cambria Math" w:hAnsi="Cambria Math" w:cs="Times New Roman"/>
                    </w:rPr>
                    <m:t>1000</m:t>
                  </m:r>
                </m:num>
                <m:den>
                  <m:r>
                    <m:rPr>
                      <m:sty m:val="p"/>
                    </m:rPr>
                    <w:rPr>
                      <w:rFonts w:ascii="Cambria Math" w:hAnsi="Cambria Math" w:cs="Times New Roman"/>
                    </w:rPr>
                    <m:t>6.25</m:t>
                  </m:r>
                </m:den>
              </m:f>
            </m:den>
          </m:f>
        </m:oMath>
      </m:oMathPara>
    </w:p>
    <w:p w14:paraId="37583829" w14:textId="77777777" w:rsidR="000470E6" w:rsidRDefault="000470E6" w:rsidP="000470E6">
      <w:pPr>
        <w:rPr>
          <w:rFonts w:ascii="Times New Roman"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oMath>
      <w:r>
        <w:rPr>
          <w:rFonts w:ascii="Times New Roman" w:eastAsiaTheme="minorEastAsia" w:hAnsi="Times New Roman" w:cs="Times New Roman"/>
        </w:rPr>
        <w:t>is the nitrogen required for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weight gain is the animal’s daily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NE</w:t>
      </w:r>
      <w:r>
        <w:rPr>
          <w:rFonts w:ascii="Times New Roman" w:eastAsiaTheme="minorEastAsia" w:hAnsi="Times New Roman" w:cs="Times New Roman"/>
          <w:vertAlign w:val="subscript"/>
        </w:rPr>
        <w:t>Gain</w:t>
      </w:r>
      <w:proofErr w:type="spellEnd"/>
      <w:r>
        <w:rPr>
          <w:rFonts w:ascii="Times New Roman" w:eastAsiaTheme="minorEastAsia" w:hAnsi="Times New Roman" w:cs="Times New Roman"/>
        </w:rPr>
        <w:t xml:space="preserve"> is the animal’s net energy requirements for gain, 1000 is a conversion factor from g to kg. </w:t>
      </w:r>
      <w:r>
        <w:rPr>
          <w:rFonts w:ascii="Times New Roman" w:hAnsi="Times New Roman" w:cs="Times New Roman"/>
        </w:rPr>
        <w:t xml:space="preserve">Finally, the amount of excreted nitrogen is estimated as follows: </w:t>
      </w:r>
    </w:p>
    <w:p w14:paraId="4E6F3F95" w14:textId="77777777" w:rsidR="000470E6" w:rsidRDefault="000470E6" w:rsidP="000470E6">
      <w:pPr>
        <w:jc w:val="center"/>
        <w:rPr>
          <w:rFonts w:ascii="Times New Roman" w:hAnsi="Times New Roman" w:cs="Times New Roman"/>
          <w:vertAlign w:val="subscript"/>
        </w:rPr>
      </w:pPr>
      <w:proofErr w:type="spellStart"/>
      <w:r>
        <w:rPr>
          <w:rFonts w:ascii="Times New Roman" w:hAnsi="Times New Roman" w:cs="Times New Roman"/>
        </w:rPr>
        <w:t>Nitrogen</w:t>
      </w:r>
      <w:r>
        <w:rPr>
          <w:rFonts w:ascii="Times New Roman" w:hAnsi="Times New Roman" w:cs="Times New Roman"/>
          <w:vertAlign w:val="subscript"/>
        </w:rPr>
        <w:t>Excreted</w:t>
      </w:r>
      <w:proofErr w:type="spellEnd"/>
      <w:r>
        <w:rPr>
          <w:rFonts w:ascii="Times New Roman" w:hAnsi="Times New Roman" w:cs="Times New Roman"/>
        </w:rPr>
        <w:t xml:space="preserve"> = </w:t>
      </w:r>
      <w:proofErr w:type="spellStart"/>
      <w:r>
        <w:rPr>
          <w:rFonts w:ascii="Times New Roman" w:hAnsi="Times New Roman" w:cs="Times New Roman"/>
        </w:rPr>
        <w:t>Nitrogen</w:t>
      </w:r>
      <w:r>
        <w:rPr>
          <w:rFonts w:ascii="Times New Roman" w:hAnsi="Times New Roman" w:cs="Times New Roman"/>
          <w:vertAlign w:val="subscript"/>
        </w:rPr>
        <w:t>intake</w:t>
      </w:r>
      <w:proofErr w:type="spellEnd"/>
      <w:r>
        <w:rPr>
          <w:rFonts w:ascii="Times New Roman" w:hAnsi="Times New Roman" w:cs="Times New Roman"/>
        </w:rPr>
        <w:t xml:space="preserve"> - </w:t>
      </w:r>
      <w:proofErr w:type="spellStart"/>
      <w:r>
        <w:rPr>
          <w:rFonts w:ascii="Times New Roman" w:hAnsi="Times New Roman" w:cs="Times New Roman"/>
        </w:rPr>
        <w:t>Nitrogen</w:t>
      </w:r>
      <w:r>
        <w:rPr>
          <w:rFonts w:ascii="Times New Roman" w:hAnsi="Times New Roman" w:cs="Times New Roman"/>
          <w:vertAlign w:val="subscript"/>
        </w:rPr>
        <w:t>retained</w:t>
      </w:r>
      <w:proofErr w:type="spellEnd"/>
    </w:p>
    <w:p w14:paraId="1CE703EF" w14:textId="77777777" w:rsidR="000470E6" w:rsidRDefault="000470E6" w:rsidP="000470E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Nitrogen</w:t>
      </w:r>
      <w:r>
        <w:rPr>
          <w:rFonts w:ascii="Times New Roman" w:hAnsi="Times New Roman" w:cs="Times New Roman"/>
          <w:vertAlign w:val="subscript"/>
        </w:rPr>
        <w:t>Excretd</w:t>
      </w:r>
      <w:proofErr w:type="spellEnd"/>
      <w:r>
        <w:rPr>
          <w:rFonts w:ascii="Times New Roman" w:hAnsi="Times New Roman" w:cs="Times New Roman"/>
        </w:rPr>
        <w:t xml:space="preserve"> is nitrogen excreted per animal per day (kg N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Direct nitrous oxide emissions per animal per day are then estimated using:</w:t>
      </w:r>
    </w:p>
    <w:p w14:paraId="658EA244" w14:textId="77777777" w:rsidR="000470E6" w:rsidRDefault="000470E6" w:rsidP="000470E6">
      <w:pPr>
        <w:jc w:val="center"/>
        <w:rPr>
          <w:rFonts w:ascii="Times New Roman" w:eastAsiaTheme="minorEastAsia" w:hAnsi="Times New Roman" w:cs="Times New Roman"/>
          <w:vertAlign w:val="subscript"/>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Direct</w:t>
      </w:r>
      <w:r>
        <w:rPr>
          <w:rFonts w:ascii="Times New Roman" w:eastAsiaTheme="minorEastAsia" w:hAnsi="Times New Roman" w:cs="Times New Roman"/>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 xml:space="preserve">44 </m:t>
            </m:r>
          </m:num>
          <m:den>
            <m:r>
              <m:rPr>
                <m:sty m:val="p"/>
              </m:rPr>
              <w:rPr>
                <w:rFonts w:ascii="Cambria Math" w:eastAsiaTheme="minorEastAsia" w:hAnsi="Cambria Math" w:cs="Times New Roman"/>
                <w:sz w:val="24"/>
                <w:szCs w:val="24"/>
              </w:rPr>
              <m:t>28</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rPr>
        <w:t xml:space="preserve"> Nitrogen</w:t>
      </w:r>
      <w:r>
        <w:rPr>
          <w:rFonts w:ascii="Times New Roman" w:eastAsiaTheme="minorEastAsia" w:hAnsi="Times New Roman" w:cs="Times New Roman"/>
          <w:vertAlign w:val="subscript"/>
        </w:rPr>
        <w:t>Excreted</w:t>
      </w:r>
      <m:oMath>
        <m:r>
          <w:rPr>
            <w:rFonts w:ascii="Cambria Math" w:eastAsiaTheme="minorEastAsia" w:hAnsi="Cambria Math" w:cs="Times New Roman"/>
            <w:vertAlign w:val="subscript"/>
          </w:rPr>
          <m:t xml:space="preserve"> × </m:t>
        </m:r>
      </m:oMath>
      <w:r>
        <w:rPr>
          <w:rFonts w:ascii="Times New Roman" w:eastAsiaTheme="minorEastAsia" w:hAnsi="Times New Roman" w:cs="Times New Roman"/>
        </w:rPr>
        <w:t>EF</w:t>
      </w:r>
      <w:r>
        <w:rPr>
          <w:rFonts w:ascii="Times New Roman" w:eastAsiaTheme="minorEastAsia" w:hAnsi="Times New Roman" w:cs="Times New Roman"/>
          <w:vertAlign w:val="subscript"/>
        </w:rPr>
        <w:t>3</w:t>
      </w:r>
    </w:p>
    <w:p w14:paraId="2BF3FE9E"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Where 44/28 converts nitrogen to nitrous oxide, and EF</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is the emission factor for 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management. Indirect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include that from volatilization and leaching. In order to estimate these two sources of N</w:t>
      </w:r>
      <w:r>
        <w:rPr>
          <w:rFonts w:ascii="Times New Roman" w:eastAsiaTheme="minorEastAsia" w:hAnsi="Times New Roman" w:cs="Times New Roman"/>
          <w:vertAlign w:val="subscript"/>
        </w:rPr>
        <w:t>2</w:t>
      </w:r>
      <w:r>
        <w:rPr>
          <w:rFonts w:ascii="Times New Roman" w:eastAsiaTheme="minorEastAsia" w:hAnsi="Times New Roman" w:cs="Times New Roman"/>
        </w:rPr>
        <w:t>O, first the amount of manure lost through volatilization and leaching is estimated, and next, the amount of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both sources is estimated. The equation used to estimate N losses from volatilized N is as follows (IPCC, 2006):</w:t>
      </w:r>
    </w:p>
    <w:p w14:paraId="4A7BCD2A" w14:textId="77777777" w:rsidR="000470E6" w:rsidRPr="002D725E" w:rsidRDefault="000470E6" w:rsidP="000470E6">
      <w:pPr>
        <w:jc w:val="center"/>
        <w:rPr>
          <w:rFonts w:ascii="Times New Roman" w:eastAsiaTheme="minorEastAsia" w:hAnsi="Times New Roman" w:cs="Times New Roman"/>
        </w:rPr>
      </w:pPr>
      <w:proofErr w:type="spellStart"/>
      <w:r w:rsidRPr="002D725E">
        <w:rPr>
          <w:rFonts w:ascii="Times New Roman" w:hAnsi="Times New Roman" w:cs="Times New Roman"/>
        </w:rPr>
        <w:t>N</w:t>
      </w:r>
      <w:r>
        <w:rPr>
          <w:rFonts w:ascii="Times New Roman" w:hAnsi="Times New Roman" w:cs="Times New Roman"/>
          <w:vertAlign w:val="subscript"/>
        </w:rPr>
        <w:t>Volatilized</w:t>
      </w:r>
      <w:proofErr w:type="spellEnd"/>
      <w:r w:rsidRPr="002D725E">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gas</m:t>
            </m:r>
          </m:sub>
        </m:sSub>
      </m:oMath>
    </w:p>
    <w:p w14:paraId="0A7A8EF7"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Frac</w:t>
      </w:r>
      <w:r>
        <w:rPr>
          <w:rFonts w:ascii="Times New Roman" w:eastAsiaTheme="minorEastAsia" w:hAnsi="Times New Roman" w:cs="Times New Roman"/>
          <w:vertAlign w:val="subscript"/>
        </w:rPr>
        <w:t>gas</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fraction of excreted N volatilized as NH</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and NO</w:t>
      </w:r>
      <w:r>
        <w:rPr>
          <w:rFonts w:ascii="Times New Roman" w:eastAsiaTheme="minorEastAsia" w:hAnsi="Times New Roman" w:cs="Times New Roman"/>
          <w:vertAlign w:val="subscript"/>
        </w:rPr>
        <w:t>x</w:t>
      </w:r>
      <w:r>
        <w:rPr>
          <w:rFonts w:ascii="Times New Roman" w:eastAsiaTheme="minorEastAsia" w:hAnsi="Times New Roman" w:cs="Times New Roman"/>
        </w:rPr>
        <w:t xml:space="preserve"> gas in the manure management system. A value of __ is assumed (IPCC, 2006). Next, nitrous oxide from volatilized N is calculated as follows:</w:t>
      </w:r>
    </w:p>
    <w:p w14:paraId="1ACB50E1"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Volatilization</w:t>
      </w:r>
      <w:r>
        <w:rPr>
          <w:rFonts w:ascii="Times New Roman" w:eastAsiaTheme="minorEastAsia" w:hAnsi="Times New Roman" w:cs="Times New Roman"/>
        </w:rPr>
        <w:t xml:space="preserve"> = </w:t>
      </w:r>
      <w:proofErr w:type="spellStart"/>
      <w:r w:rsidRPr="002D725E">
        <w:rPr>
          <w:rFonts w:ascii="Times New Roman" w:hAnsi="Times New Roman" w:cs="Times New Roman"/>
        </w:rPr>
        <w:t>N</w:t>
      </w:r>
      <w:r>
        <w:rPr>
          <w:rFonts w:ascii="Times New Roman" w:hAnsi="Times New Roman" w:cs="Times New Roman"/>
          <w:vertAlign w:val="subscript"/>
        </w:rPr>
        <w:t>Volatilization</w:t>
      </w:r>
      <w:proofErr w:type="spellEnd"/>
      <w:r>
        <w:rPr>
          <w:rFonts w:ascii="Times New Roman" w:hAnsi="Times New Roman" w:cs="Times New Roman"/>
          <w:vertAlign w:val="subscript"/>
        </w:rPr>
        <w:t xml:space="preserve">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28</m:t>
            </m:r>
          </m:den>
        </m:f>
      </m:oMath>
    </w:p>
    <w:p w14:paraId="04EA9598" w14:textId="77777777" w:rsidR="000470E6" w:rsidRPr="00984FFA" w:rsidRDefault="000470E6" w:rsidP="000470E6">
      <w:pPr>
        <w:rPr>
          <w:rFonts w:ascii="Times New Roman" w:eastAsiaTheme="minorEastAsia" w:hAnsi="Times New Roman" w:cs="Times New Roman"/>
        </w:rPr>
      </w:pPr>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 xml:space="preserve">Volatilization </w:t>
      </w:r>
      <w:r>
        <w:rPr>
          <w:rFonts w:ascii="Times New Roman" w:eastAsiaTheme="minorEastAsia" w:hAnsi="Times New Roman" w:cs="Times New Roman"/>
        </w:rPr>
        <w:t>is the amount of volatilized N</w:t>
      </w:r>
      <w:r>
        <w:rPr>
          <w:rFonts w:ascii="Times New Roman" w:eastAsiaTheme="minorEastAsia" w:hAnsi="Times New Roman" w:cs="Times New Roman"/>
          <w:vertAlign w:val="subscript"/>
        </w:rPr>
        <w:t>2</w:t>
      </w:r>
      <w:r>
        <w:rPr>
          <w:rFonts w:ascii="Times New Roman" w:eastAsiaTheme="minorEastAsia" w:hAnsi="Times New Roman" w:cs="Times New Roman"/>
        </w:rPr>
        <w:t>O from manure, and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is the emission factor for atmospheric deposition of nitrogen on soils and water surfaces, kg N</w:t>
      </w:r>
      <w:r>
        <w:rPr>
          <w:rFonts w:ascii="Times New Roman" w:eastAsiaTheme="minorEastAsia" w:hAnsi="Times New Roman" w:cs="Times New Roman"/>
          <w:vertAlign w:val="subscript"/>
        </w:rPr>
        <w:t>2</w:t>
      </w:r>
      <w:r>
        <w:rPr>
          <w:rFonts w:ascii="Times New Roman" w:eastAsiaTheme="minorEastAsia" w:hAnsi="Times New Roman" w:cs="Times New Roman"/>
        </w:rPr>
        <w:t>O (kg NH</w:t>
      </w:r>
      <w:r>
        <w:rPr>
          <w:rFonts w:ascii="Times New Roman" w:eastAsiaTheme="minorEastAsia" w:hAnsi="Times New Roman" w:cs="Times New Roman"/>
          <w:vertAlign w:val="subscript"/>
        </w:rPr>
        <w:t xml:space="preserve">3 </w:t>
      </w:r>
      <w:r>
        <w:rPr>
          <w:rFonts w:ascii="Times New Roman" w:eastAsiaTheme="minorEastAsia" w:hAnsi="Times New Roman" w:cs="Times New Roman"/>
        </w:rPr>
        <w:t>+ NO</w:t>
      </w:r>
      <w:r>
        <w:rPr>
          <w:rFonts w:ascii="Times New Roman" w:eastAsiaTheme="minorEastAsia" w:hAnsi="Times New Roman" w:cs="Times New Roman"/>
          <w:vertAlign w:val="subscript"/>
        </w:rPr>
        <w:t>x</w:t>
      </w:r>
      <w:r>
        <w:rPr>
          <w:rFonts w:ascii="Times New Roman" w:eastAsiaTheme="minorEastAsia" w:hAnsi="Times New Roman" w:cs="Times New Roman"/>
        </w:rPr>
        <w:t>)</w:t>
      </w:r>
      <w:r>
        <w:rPr>
          <w:rFonts w:ascii="Times New Roman" w:eastAsiaTheme="minorEastAsia" w:hAnsi="Times New Roman" w:cs="Times New Roman"/>
          <w:vertAlign w:val="superscript"/>
        </w:rPr>
        <w:t>-1</w:t>
      </w:r>
      <w:r>
        <w:rPr>
          <w:rFonts w:ascii="Times New Roman" w:eastAsiaTheme="minorEastAsia" w:hAnsi="Times New Roman" w:cs="Times New Roman"/>
        </w:rPr>
        <w:t>. A default value of 0.01 is assumed (IPCC, 2006). The equation used to estimate N losses through leaching is as follows from IPCC (2006):</w:t>
      </w:r>
    </w:p>
    <w:p w14:paraId="36799121" w14:textId="77777777" w:rsidR="000470E6" w:rsidRPr="00984FFA" w:rsidRDefault="000470E6" w:rsidP="000470E6">
      <w:pPr>
        <w:jc w:val="center"/>
        <w:rPr>
          <w:rFonts w:ascii="Times New Roman" w:eastAsiaTheme="minorEastAsia" w:hAnsi="Times New Roman" w:cs="Times New Roman"/>
        </w:rPr>
      </w:pPr>
      <w:proofErr w:type="spellStart"/>
      <w:r w:rsidRPr="00984FFA">
        <w:rPr>
          <w:rFonts w:ascii="Times New Roman" w:hAnsi="Times New Roman" w:cs="Times New Roman"/>
        </w:rPr>
        <w:lastRenderedPageBreak/>
        <w:t>N</w:t>
      </w:r>
      <w:r>
        <w:rPr>
          <w:rFonts w:ascii="Times New Roman" w:hAnsi="Times New Roman" w:cs="Times New Roman"/>
          <w:vertAlign w:val="subscript"/>
        </w:rPr>
        <w:t>L</w:t>
      </w:r>
      <w:r w:rsidRPr="00984FFA">
        <w:rPr>
          <w:rFonts w:ascii="Times New Roman" w:hAnsi="Times New Roman" w:cs="Times New Roman"/>
          <w:vertAlign w:val="subscript"/>
        </w:rPr>
        <w:t>eaching</w:t>
      </w:r>
      <w:proofErr w:type="spellEnd"/>
      <w:r w:rsidRPr="00984FFA">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leach</m:t>
            </m:r>
          </m:sub>
        </m:sSub>
      </m:oMath>
    </w:p>
    <w:p w14:paraId="70C17F91"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N</w:t>
      </w:r>
      <w:r>
        <w:rPr>
          <w:rFonts w:ascii="Times New Roman" w:eastAsiaTheme="minorEastAsia" w:hAnsi="Times New Roman" w:cs="Times New Roman"/>
          <w:vertAlign w:val="subscript"/>
        </w:rPr>
        <w:t>Leaching</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amount of manure nitrogen that is leached per animal per day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Next, nitrous oxide from leached N is calculated as follows:</w:t>
      </w:r>
    </w:p>
    <w:p w14:paraId="4A47E30C"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 </w:t>
      </w:r>
      <w:proofErr w:type="spellStart"/>
      <w:r w:rsidRPr="002D725E">
        <w:rPr>
          <w:rFonts w:ascii="Times New Roman" w:hAnsi="Times New Roman" w:cs="Times New Roman"/>
        </w:rPr>
        <w:t>N</w:t>
      </w:r>
      <w:r>
        <w:rPr>
          <w:rFonts w:ascii="Times New Roman" w:hAnsi="Times New Roman" w:cs="Times New Roman"/>
          <w:vertAlign w:val="subscript"/>
        </w:rPr>
        <w:t>L</w:t>
      </w:r>
      <w:r w:rsidRPr="002D725E">
        <w:rPr>
          <w:rFonts w:ascii="Times New Roman" w:hAnsi="Times New Roman" w:cs="Times New Roman"/>
          <w:vertAlign w:val="subscript"/>
        </w:rPr>
        <w:t>eaching</w:t>
      </w:r>
      <w:proofErr w:type="spellEnd"/>
      <w:r>
        <w:rPr>
          <w:rFonts w:ascii="Times New Roman" w:hAnsi="Times New Roman" w:cs="Times New Roman"/>
          <w:vertAlign w:val="subscript"/>
        </w:rPr>
        <w:t xml:space="preserve">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5</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12</m:t>
            </m:r>
          </m:den>
        </m:f>
      </m:oMath>
    </w:p>
    <w:p w14:paraId="42DE297D" w14:textId="77777777" w:rsidR="000470E6" w:rsidRPr="00C936FE" w:rsidRDefault="000470E6" w:rsidP="000470E6">
      <w:pPr>
        <w:rPr>
          <w:rFonts w:ascii="Times New Roman" w:eastAsiaTheme="minorEastAsia" w:hAnsi="Times New Roman" w:cs="Times New Roman"/>
          <w:vertAlign w:val="subscript"/>
        </w:rPr>
      </w:pPr>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is nitrous oxide emissions from leached manure 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A default value of 0.0075 kg N</w:t>
      </w:r>
      <w:r>
        <w:rPr>
          <w:rFonts w:ascii="Times New Roman" w:eastAsiaTheme="minorEastAsia" w:hAnsi="Times New Roman" w:cs="Times New Roman"/>
          <w:vertAlign w:val="subscript"/>
        </w:rPr>
        <w:t>2</w:t>
      </w:r>
      <w:r>
        <w:rPr>
          <w:rFonts w:ascii="Times New Roman" w:eastAsiaTheme="minorEastAsia" w:hAnsi="Times New Roman" w:cs="Times New Roman"/>
        </w:rPr>
        <w:t>O-N kg</w:t>
      </w:r>
      <w:r>
        <w:rPr>
          <w:rFonts w:ascii="Times New Roman" w:eastAsiaTheme="minorEastAsia" w:hAnsi="Times New Roman" w:cs="Times New Roman"/>
          <w:vertAlign w:val="superscript"/>
        </w:rPr>
        <w:t xml:space="preserve">-1 </w:t>
      </w:r>
      <w:r>
        <w:rPr>
          <w:rFonts w:ascii="Times New Roman" w:eastAsiaTheme="minorEastAsia" w:hAnsi="Times New Roman" w:cs="Times New Roman"/>
        </w:rPr>
        <w:t>N is used (IPCC, 2006). To calculate total leaching N</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O emissions for the herd, the daily value per animal is summed up over all animals in the herd, and converted to an annual </w:t>
      </w:r>
    </w:p>
    <w:p w14:paraId="4F40FF26" w14:textId="41C75FA4" w:rsidR="00971DC0" w:rsidRPr="00971DC0" w:rsidRDefault="00971DC0" w:rsidP="000470E6">
      <w:pPr>
        <w:rPr>
          <w:rFonts w:ascii="Times New Roman" w:hAnsi="Times New Roman" w:cs="Times New Roman"/>
          <w:b/>
          <w:sz w:val="24"/>
          <w:szCs w:val="24"/>
        </w:rPr>
      </w:pPr>
      <w:r>
        <w:rPr>
          <w:rFonts w:ascii="Times New Roman" w:hAnsi="Times New Roman" w:cs="Times New Roman"/>
          <w:b/>
          <w:sz w:val="24"/>
          <w:szCs w:val="24"/>
        </w:rPr>
        <w:t>D.2 Agricultural soils emissions</w:t>
      </w:r>
    </w:p>
    <w:p w14:paraId="5FEA69FD" w14:textId="77777777" w:rsidR="000470E6" w:rsidRDefault="000470E6" w:rsidP="000470E6">
      <w:pPr>
        <w:rPr>
          <w:rFonts w:ascii="Times New Roman" w:hAnsi="Times New Roman" w:cs="Times New Roman"/>
          <w:i/>
        </w:rPr>
      </w:pPr>
      <w:r>
        <w:rPr>
          <w:rFonts w:ascii="Times New Roman" w:hAnsi="Times New Roman" w:cs="Times New Roman"/>
          <w:i/>
        </w:rPr>
        <w:t>Nitrous oxide emissions from crop and grassland soils</w:t>
      </w:r>
    </w:p>
    <w:p w14:paraId="3EF0F6FC" w14:textId="77777777" w:rsidR="000470E6" w:rsidRDefault="000470E6" w:rsidP="000470E6">
      <w:pPr>
        <w:rPr>
          <w:rFonts w:ascii="Times New Roman" w:hAnsi="Times New Roman" w:cs="Times New Roman"/>
        </w:rPr>
      </w:pPr>
      <w:r>
        <w:rPr>
          <w:rFonts w:ascii="Times New Roman" w:hAnsi="Times New Roman" w:cs="Times New Roman"/>
        </w:rPr>
        <w:t>The land footprint of dairy production in the model is the sum of all rangeland, managed pasture, and cropland used for feed production. Nitrous oxide emissions from crop and grassland soils represents a significant GHG emissions source (</w:t>
      </w:r>
      <w:proofErr w:type="spellStart"/>
      <w:r>
        <w:rPr>
          <w:rFonts w:ascii="Times New Roman" w:hAnsi="Times New Roman" w:cs="Times New Roman"/>
        </w:rPr>
        <w:t>Pelster</w:t>
      </w:r>
      <w:proofErr w:type="spellEnd"/>
      <w:r>
        <w:rPr>
          <w:rFonts w:ascii="Times New Roman" w:hAnsi="Times New Roman" w:cs="Times New Roman"/>
        </w:rPr>
        <w:t xml:space="preserve"> et al. 2017) and therefore fluxes of these soils are calculated and included in the definition of GHG emissions intensity. The total flux of GHG emissions from these soils are estimated as follows:</w:t>
      </w:r>
    </w:p>
    <w:p w14:paraId="3D4006DA" w14:textId="77777777" w:rsidR="000470E6" w:rsidRPr="00E0642C" w:rsidRDefault="000470E6" w:rsidP="000470E6">
      <w:pPr>
        <w:jc w:val="center"/>
        <w:rPr>
          <w:rFonts w:ascii="Times New Roman" w:eastAsiaTheme="minorEastAsia" w:hAnsi="Times New Roman" w:cs="Times New Roman"/>
          <w:lang w:val="fr-FR"/>
        </w:rPr>
      </w:pPr>
      <w:r w:rsidRPr="00E0642C">
        <w:rPr>
          <w:rFonts w:ascii="Times New Roman" w:eastAsiaTheme="minorEastAsia" w:hAnsi="Times New Roman" w:cs="Times New Roman"/>
          <w:lang w:val="fr-FR"/>
        </w:rPr>
        <w:t>N</w:t>
      </w:r>
      <w:r w:rsidRPr="00E0642C">
        <w:rPr>
          <w:rFonts w:ascii="Times New Roman" w:eastAsiaTheme="minorEastAsia" w:hAnsi="Times New Roman" w:cs="Times New Roman"/>
          <w:vertAlign w:val="subscript"/>
          <w:lang w:val="fr-FR"/>
        </w:rPr>
        <w:t>2</w:t>
      </w:r>
      <w:r w:rsidRPr="00E0642C">
        <w:rPr>
          <w:rFonts w:ascii="Times New Roman" w:eastAsiaTheme="minorEastAsia" w:hAnsi="Times New Roman" w:cs="Times New Roman"/>
          <w:lang w:val="fr-FR"/>
        </w:rPr>
        <w:t>O</w:t>
      </w:r>
      <w:r>
        <w:rPr>
          <w:rFonts w:ascii="Times New Roman" w:eastAsiaTheme="minorEastAsia" w:hAnsi="Times New Roman" w:cs="Times New Roman"/>
          <w:vertAlign w:val="subscript"/>
          <w:lang w:val="fr-FR"/>
        </w:rPr>
        <w:t>Soils</w:t>
      </w:r>
      <w:r w:rsidRPr="00E0642C">
        <w:rPr>
          <w:rFonts w:ascii="Times New Roman" w:eastAsiaTheme="minorEastAsia" w:hAnsi="Times New Roman" w:cs="Times New Roman"/>
          <w:lang w:val="fr-FR"/>
        </w:rPr>
        <w:t xml:space="preserve"> </w:t>
      </w:r>
      <m:oMath>
        <m:r>
          <m:rPr>
            <m:sty m:val="p"/>
          </m:rPr>
          <w:rPr>
            <w:rFonts w:ascii="Cambria Math" w:hAnsi="Cambria Math" w:cs="Times New Roman"/>
            <w:lang w:val="fr-FR"/>
          </w:rPr>
          <m:t>=</m:t>
        </m:r>
        <m:nary>
          <m:naryPr>
            <m:chr m:val="∑"/>
            <m:limLoc m:val="subSup"/>
            <m:supHide m:val="1"/>
            <m:ctrlPr>
              <w:rPr>
                <w:rFonts w:ascii="Cambria Math" w:hAnsi="Cambria Math" w:cs="Times New Roman"/>
              </w:rPr>
            </m:ctrlPr>
          </m:naryPr>
          <m:sub>
            <m:r>
              <m:rPr>
                <m:sty m:val="p"/>
              </m:rPr>
              <w:rPr>
                <w:rFonts w:ascii="Cambria Math" w:hAnsi="Cambria Math" w:cs="Times New Roman"/>
                <w:lang w:val="fr-FR"/>
              </w:rPr>
              <m:t>land_use</m:t>
            </m:r>
          </m:sub>
          <m:sup/>
          <m:e>
            <m:sSub>
              <m:sSubPr>
                <m:ctrlPr>
                  <w:rPr>
                    <w:rFonts w:ascii="Cambria Math" w:hAnsi="Cambria Math" w:cs="Times New Roman"/>
                  </w:rPr>
                </m:ctrlPr>
              </m:sSubPr>
              <m:e>
                <m:r>
                  <m:rPr>
                    <m:sty m:val="p"/>
                  </m:rPr>
                  <w:rPr>
                    <w:rFonts w:ascii="Cambria Math" w:hAnsi="Cambria Math" w:cs="Times New Roman"/>
                    <w:lang w:val="fr-FR"/>
                  </w:rPr>
                  <m:t>(area</m:t>
                </m:r>
              </m:e>
              <m:sub>
                <m:r>
                  <m:rPr>
                    <m:sty m:val="p"/>
                  </m:rPr>
                  <w:rPr>
                    <w:rFonts w:ascii="Cambria Math" w:hAnsi="Cambria Math" w:cs="Times New Roman"/>
                    <w:lang w:val="fr-FR"/>
                  </w:rPr>
                  <m:t>land_use</m:t>
                </m:r>
              </m:sub>
            </m:sSub>
            <m:r>
              <m:rPr>
                <m:sty m:val="p"/>
              </m:rPr>
              <w:rPr>
                <w:rFonts w:ascii="Cambria Math" w:hAnsi="Cambria Math" w:cs="Times New Roman"/>
                <w:lang w:val="fr-FR"/>
              </w:rPr>
              <m:t xml:space="preserve"> ×</m:t>
            </m:r>
            <m:sSub>
              <m:sSubPr>
                <m:ctrlPr>
                  <w:rPr>
                    <w:rFonts w:ascii="Cambria Math" w:hAnsi="Cambria Math" w:cs="Times New Roman"/>
                  </w:rPr>
                </m:ctrlPr>
              </m:sSubPr>
              <m:e>
                <m:r>
                  <m:rPr>
                    <m:sty m:val="p"/>
                  </m:rPr>
                  <w:rPr>
                    <w:rFonts w:ascii="Cambria Math" w:hAnsi="Cambria Math" w:cs="Times New Roman"/>
                    <w:lang w:val="fr-FR"/>
                  </w:rPr>
                  <m:t>flux</m:t>
                </m:r>
              </m:e>
              <m:sub>
                <m:r>
                  <m:rPr>
                    <m:sty m:val="p"/>
                  </m:rPr>
                  <w:rPr>
                    <w:rFonts w:ascii="Cambria Math" w:hAnsi="Cambria Math" w:cs="Times New Roman"/>
                    <w:lang w:val="fr-FR"/>
                  </w:rPr>
                  <m:t>land_use</m:t>
                </m:r>
              </m:sub>
            </m:sSub>
            <m:r>
              <w:rPr>
                <w:rFonts w:ascii="Cambria Math" w:hAnsi="Cambria Math" w:cs="Times New Roman"/>
                <w:lang w:val="fr-FR"/>
              </w:rPr>
              <m:t>)</m:t>
            </m:r>
          </m:e>
        </m:nary>
      </m:oMath>
    </w:p>
    <w:p w14:paraId="5C53A2D9" w14:textId="77777777" w:rsidR="000470E6" w:rsidRPr="00190D1D" w:rsidRDefault="000470E6" w:rsidP="000470E6">
      <w:pPr>
        <w:rPr>
          <w:rFonts w:ascii="Times New Roman" w:hAnsi="Times New Roman" w:cs="Times New Roman"/>
        </w:rPr>
      </w:pPr>
      <w:r>
        <w:rPr>
          <w:rFonts w:ascii="Times New Roman" w:eastAsiaTheme="minorEastAsia" w:hAnsi="Times New Roman" w:cs="Times New Roman"/>
        </w:rPr>
        <w:t xml:space="preserve">Where </w:t>
      </w:r>
      <w:r w:rsidRPr="00DB61EF">
        <w:rPr>
          <w:rFonts w:ascii="Times New Roman" w:eastAsiaTheme="minorEastAsia" w:hAnsi="Times New Roman" w:cs="Times New Roman"/>
        </w:rPr>
        <w:t>N</w:t>
      </w:r>
      <w:r w:rsidRPr="00DB61EF">
        <w:rPr>
          <w:rFonts w:ascii="Times New Roman" w:eastAsiaTheme="minorEastAsia" w:hAnsi="Times New Roman" w:cs="Times New Roman"/>
          <w:vertAlign w:val="subscript"/>
        </w:rPr>
        <w:t>2</w:t>
      </w:r>
      <w:r w:rsidRPr="00DB61EF">
        <w:rPr>
          <w:rFonts w:ascii="Times New Roman" w:eastAsiaTheme="minorEastAsia" w:hAnsi="Times New Roman" w:cs="Times New Roman"/>
        </w:rPr>
        <w:t>O</w:t>
      </w:r>
      <w:r w:rsidRPr="00DB61EF">
        <w:rPr>
          <w:rFonts w:ascii="Times New Roman" w:eastAsiaTheme="minorEastAsia" w:hAnsi="Times New Roman" w:cs="Times New Roman"/>
          <w:vertAlign w:val="subscript"/>
        </w:rPr>
        <w:t>Soils</w:t>
      </w:r>
      <w:r>
        <w:rPr>
          <w:rFonts w:ascii="Times New Roman" w:eastAsiaTheme="minorEastAsia" w:hAnsi="Times New Roman" w:cs="Times New Roman"/>
        </w:rPr>
        <w:t xml:space="preserve"> is the total annual flux of nitrous oxide from crop and grassland soils (kg CO</w:t>
      </w:r>
      <w:r>
        <w:rPr>
          <w:rFonts w:ascii="Times New Roman" w:eastAsiaTheme="minorEastAsia" w:hAnsi="Times New Roman" w:cs="Times New Roman"/>
          <w:vertAlign w:val="subscript"/>
        </w:rPr>
        <w:t>2</w:t>
      </w:r>
      <w:r>
        <w:rPr>
          <w:rFonts w:ascii="Times New Roman" w:eastAsiaTheme="minorEastAsia" w:hAnsi="Times New Roman" w:cs="Times New Roman"/>
        </w:rPr>
        <w:t>eq</w:t>
      </w:r>
      <w:r>
        <w:rPr>
          <w:rFonts w:ascii="Times New Roman" w:eastAsiaTheme="minorEastAsia" w:hAnsi="Times New Roman" w:cs="Times New Roman"/>
          <w:vertAlign w:val="subscript"/>
        </w:rPr>
        <w:t xml:space="preserve"> </w:t>
      </w:r>
      <w:r>
        <w:rPr>
          <w:rFonts w:ascii="Times New Roman" w:hAnsi="Times New Roman" w:cs="Times New Roman"/>
        </w:rPr>
        <w:t>year</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land_use</w:t>
      </w:r>
      <w:proofErr w:type="spellEnd"/>
      <w:r>
        <w:rPr>
          <w:rFonts w:ascii="Times New Roman" w:hAnsi="Times New Roman" w:cs="Times New Roman"/>
        </w:rPr>
        <w:t xml:space="preserve"> represents the different categories of land use (Table 5), </w:t>
      </w:r>
      <w:proofErr w:type="spellStart"/>
      <w:r>
        <w:rPr>
          <w:rFonts w:ascii="Times New Roman" w:hAnsi="Times New Roman" w:cs="Times New Roman"/>
        </w:rPr>
        <w:t>area</w:t>
      </w:r>
      <w:r>
        <w:rPr>
          <w:rFonts w:ascii="Times New Roman" w:hAnsi="Times New Roman" w:cs="Times New Roman"/>
          <w:vertAlign w:val="subscript"/>
        </w:rPr>
        <w:t>land_use</w:t>
      </w:r>
      <w:proofErr w:type="spellEnd"/>
      <w:r>
        <w:rPr>
          <w:rFonts w:ascii="Times New Roman" w:hAnsi="Times New Roman" w:cs="Times New Roman"/>
        </w:rPr>
        <w:t xml:space="preserve"> represents the area (ha) dedicated to a given </w:t>
      </w:r>
      <w:proofErr w:type="spellStart"/>
      <w:r>
        <w:rPr>
          <w:rFonts w:ascii="Times New Roman" w:hAnsi="Times New Roman" w:cs="Times New Roman"/>
        </w:rPr>
        <w:t>land_use</w:t>
      </w:r>
      <w:proofErr w:type="spellEnd"/>
      <w:r>
        <w:rPr>
          <w:rFonts w:ascii="Times New Roman" w:hAnsi="Times New Roman" w:cs="Times New Roman"/>
        </w:rPr>
        <w:t xml:space="preserve">, and </w:t>
      </w:r>
      <w:proofErr w:type="spellStart"/>
      <w:r>
        <w:rPr>
          <w:rFonts w:ascii="Times New Roman" w:hAnsi="Times New Roman" w:cs="Times New Roman"/>
        </w:rPr>
        <w:t>flux</w:t>
      </w:r>
      <w:r>
        <w:rPr>
          <w:rFonts w:ascii="Times New Roman" w:hAnsi="Times New Roman" w:cs="Times New Roman"/>
          <w:vertAlign w:val="subscript"/>
        </w:rPr>
        <w:t>land_use</w:t>
      </w:r>
      <w:proofErr w:type="spellEnd"/>
      <w:r>
        <w:rPr>
          <w:rFonts w:ascii="Times New Roman" w:hAnsi="Times New Roman" w:cs="Times New Roman"/>
        </w:rPr>
        <w:t xml:space="preserve"> represents the annual N</w:t>
      </w:r>
      <w:r>
        <w:rPr>
          <w:rFonts w:ascii="Times New Roman" w:hAnsi="Times New Roman" w:cs="Times New Roman"/>
          <w:vertAlign w:val="subscript"/>
        </w:rPr>
        <w:t>2</w:t>
      </w:r>
      <w:r>
        <w:rPr>
          <w:rFonts w:ascii="Times New Roman" w:hAnsi="Times New Roman" w:cs="Times New Roman"/>
        </w:rPr>
        <w:t>O flux from a given land use (kg CO</w:t>
      </w:r>
      <w:r>
        <w:rPr>
          <w:rFonts w:ascii="Times New Roman" w:hAnsi="Times New Roman" w:cs="Times New Roman"/>
          <w:vertAlign w:val="subscript"/>
        </w:rPr>
        <w:t>2</w:t>
      </w:r>
      <w:r>
        <w:rPr>
          <w:rFonts w:ascii="Times New Roman" w:hAnsi="Times New Roman" w:cs="Times New Roman"/>
        </w:rPr>
        <w:t>eq ha</w:t>
      </w:r>
      <w:r>
        <w:rPr>
          <w:rFonts w:ascii="Times New Roman" w:hAnsi="Times New Roman" w:cs="Times New Roman"/>
          <w:vertAlign w:val="superscript"/>
        </w:rPr>
        <w:t>-1</w:t>
      </w:r>
      <w:r>
        <w:rPr>
          <w:rFonts w:ascii="Times New Roman" w:hAnsi="Times New Roman" w:cs="Times New Roman"/>
        </w:rPr>
        <w:t xml:space="preserve">) (Table 6; Total GHG flux). </w:t>
      </w:r>
    </w:p>
    <w:p w14:paraId="0F9B4DE1" w14:textId="77777777" w:rsidR="000470E6" w:rsidRPr="001710B8" w:rsidRDefault="000470E6" w:rsidP="000470E6">
      <w:pPr>
        <w:rPr>
          <w:rFonts w:ascii="Times New Roman" w:eastAsia="Times New Roman" w:hAnsi="Times New Roman" w:cs="Times New Roman"/>
        </w:rPr>
      </w:pPr>
      <w:r>
        <w:rPr>
          <w:rFonts w:ascii="Times New Roman" w:eastAsia="Times New Roman" w:hAnsi="Times New Roman" w:cs="Times New Roman"/>
        </w:rPr>
        <w:t>Table 6</w:t>
      </w:r>
      <w:r w:rsidRPr="001710B8">
        <w:rPr>
          <w:rFonts w:ascii="Times New Roman" w:eastAsia="Times New Roman" w:hAnsi="Times New Roman" w:cs="Times New Roman"/>
        </w:rPr>
        <w:t xml:space="preserve">: </w:t>
      </w:r>
      <w:r>
        <w:rPr>
          <w:rFonts w:ascii="Times New Roman" w:eastAsia="Times New Roman" w:hAnsi="Times New Roman" w:cs="Times New Roman"/>
        </w:rPr>
        <w:t>Greenhouse gas fluxes and carbon storage parameters of land use</w:t>
      </w:r>
    </w:p>
    <w:tbl>
      <w:tblPr>
        <w:tblStyle w:val="TableGrid"/>
        <w:tblW w:w="8755" w:type="dxa"/>
        <w:tblLayout w:type="fixed"/>
        <w:tblLook w:val="04A0" w:firstRow="1" w:lastRow="0" w:firstColumn="1" w:lastColumn="0" w:noHBand="0" w:noVBand="1"/>
      </w:tblPr>
      <w:tblGrid>
        <w:gridCol w:w="1101"/>
        <w:gridCol w:w="1275"/>
        <w:gridCol w:w="1701"/>
        <w:gridCol w:w="2552"/>
        <w:gridCol w:w="2126"/>
      </w:tblGrid>
      <w:tr w:rsidR="00E77343" w:rsidRPr="001710B8" w14:paraId="56EE2B33" w14:textId="77777777" w:rsidTr="00E77343">
        <w:trPr>
          <w:trHeight w:val="348"/>
        </w:trPr>
        <w:tc>
          <w:tcPr>
            <w:tcW w:w="1101" w:type="dxa"/>
            <w:vMerge w:val="restart"/>
          </w:tcPr>
          <w:p w14:paraId="54076B8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Land Use</w:t>
            </w:r>
          </w:p>
        </w:tc>
        <w:tc>
          <w:tcPr>
            <w:tcW w:w="1275" w:type="dxa"/>
            <w:vMerge w:val="restart"/>
          </w:tcPr>
          <w:p w14:paraId="3BB616F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 Emission Factor</w:t>
            </w:r>
          </w:p>
          <w:p w14:paraId="539C6057"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(kg N</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O kg N</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4253" w:type="dxa"/>
            <w:gridSpan w:val="2"/>
          </w:tcPr>
          <w:p w14:paraId="3128DC8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Greenhouse gas fluxes</w:t>
            </w:r>
          </w:p>
        </w:tc>
        <w:tc>
          <w:tcPr>
            <w:tcW w:w="2126" w:type="dxa"/>
            <w:vMerge w:val="restart"/>
          </w:tcPr>
          <w:p w14:paraId="647D10C0" w14:textId="77777777" w:rsidR="00E77343"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Allocation Factor</w:t>
            </w:r>
          </w:p>
          <w:p w14:paraId="2CF89162" w14:textId="77777777" w:rsidR="00E77343" w:rsidRPr="001710B8"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(fraction)</w:t>
            </w:r>
          </w:p>
        </w:tc>
      </w:tr>
      <w:tr w:rsidR="00E77343" w:rsidRPr="00530053" w14:paraId="57E93F3D" w14:textId="77777777" w:rsidTr="00E77343">
        <w:trPr>
          <w:trHeight w:val="1502"/>
        </w:trPr>
        <w:tc>
          <w:tcPr>
            <w:tcW w:w="1101" w:type="dxa"/>
            <w:vMerge/>
            <w:tcBorders>
              <w:bottom w:val="single" w:sz="4" w:space="0" w:color="000000" w:themeColor="text1"/>
            </w:tcBorders>
          </w:tcPr>
          <w:p w14:paraId="09FC3220" w14:textId="77777777" w:rsidR="00E77343" w:rsidRPr="001710B8" w:rsidRDefault="00E77343" w:rsidP="00E77343">
            <w:pPr>
              <w:jc w:val="center"/>
              <w:rPr>
                <w:rFonts w:ascii="Times New Roman" w:eastAsia="Times New Roman" w:hAnsi="Times New Roman" w:cs="Times New Roman"/>
              </w:rPr>
            </w:pPr>
          </w:p>
        </w:tc>
        <w:tc>
          <w:tcPr>
            <w:tcW w:w="1275" w:type="dxa"/>
            <w:vMerge/>
            <w:tcBorders>
              <w:bottom w:val="single" w:sz="4" w:space="0" w:color="000000" w:themeColor="text1"/>
            </w:tcBorders>
          </w:tcPr>
          <w:p w14:paraId="2B1BAD00" w14:textId="77777777" w:rsidR="00E77343" w:rsidRPr="001710B8" w:rsidRDefault="00E77343" w:rsidP="00E77343">
            <w:pPr>
              <w:jc w:val="center"/>
              <w:rPr>
                <w:rFonts w:ascii="Times New Roman" w:eastAsia="Times New Roman" w:hAnsi="Times New Roman" w:cs="Times New Roman"/>
              </w:rPr>
            </w:pPr>
          </w:p>
        </w:tc>
        <w:tc>
          <w:tcPr>
            <w:tcW w:w="1701" w:type="dxa"/>
            <w:tcBorders>
              <w:bottom w:val="single" w:sz="4" w:space="0" w:color="000000" w:themeColor="text1"/>
            </w:tcBorders>
          </w:tcPr>
          <w:p w14:paraId="5FC8956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CO</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 xml:space="preserve"> Flux</w:t>
            </w:r>
          </w:p>
          <w:p w14:paraId="2D18069B" w14:textId="77777777" w:rsidR="00E77343" w:rsidRPr="00E0642C"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(Mg ha</w:t>
            </w:r>
            <w:r w:rsidRPr="001710B8">
              <w:rPr>
                <w:rFonts w:ascii="Times New Roman" w:eastAsia="Times New Roman" w:hAnsi="Times New Roman" w:cs="Times New Roman"/>
                <w:vertAlign w:val="superscript"/>
              </w:rPr>
              <w:t xml:space="preserve">-1 </w:t>
            </w:r>
            <w:r w:rsidRPr="001710B8">
              <w:rPr>
                <w:rFonts w:ascii="Times New Roman" w:eastAsia="Times New Roman" w:hAnsi="Times New Roman" w:cs="Times New Roman"/>
              </w:rPr>
              <w:t>yr</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2552" w:type="dxa"/>
            <w:tcBorders>
              <w:bottom w:val="single" w:sz="4" w:space="0" w:color="000000" w:themeColor="text1"/>
            </w:tcBorders>
          </w:tcPr>
          <w:p w14:paraId="21262E7C" w14:textId="77777777" w:rsidR="00E77343" w:rsidRPr="001710B8"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N</w:t>
            </w:r>
            <w:r w:rsidRPr="001710B8">
              <w:rPr>
                <w:rFonts w:ascii="Times New Roman" w:eastAsia="Times New Roman" w:hAnsi="Times New Roman" w:cs="Times New Roman"/>
                <w:vertAlign w:val="subscript"/>
                <w:lang w:val="es-ES"/>
              </w:rPr>
              <w:t>2</w:t>
            </w:r>
            <w:r w:rsidRPr="001710B8">
              <w:rPr>
                <w:rFonts w:ascii="Times New Roman" w:eastAsia="Times New Roman" w:hAnsi="Times New Roman" w:cs="Times New Roman"/>
                <w:lang w:val="es-ES"/>
              </w:rPr>
              <w:t>O Flux</w:t>
            </w:r>
          </w:p>
          <w:p w14:paraId="268AE4E9" w14:textId="77777777" w:rsidR="00E77343" w:rsidRPr="00E0642C"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(kg ha</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 xml:space="preserve"> yr</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w:t>
            </w:r>
          </w:p>
          <w:p w14:paraId="6DA4B3F7" w14:textId="5678B271" w:rsidR="00E77343" w:rsidRPr="00D06897" w:rsidRDefault="00E77343" w:rsidP="00E77343">
            <w:pPr>
              <w:jc w:val="center"/>
              <w:rPr>
                <w:rFonts w:ascii="Times New Roman" w:eastAsia="Times New Roman" w:hAnsi="Times New Roman" w:cs="Times New Roman"/>
                <w:lang w:val="es-ES"/>
              </w:rPr>
            </w:pPr>
          </w:p>
        </w:tc>
        <w:tc>
          <w:tcPr>
            <w:tcW w:w="2126" w:type="dxa"/>
            <w:vMerge/>
          </w:tcPr>
          <w:p w14:paraId="20938F32" w14:textId="77777777" w:rsidR="00E77343" w:rsidRPr="00D06897" w:rsidRDefault="00E77343" w:rsidP="00E77343">
            <w:pPr>
              <w:jc w:val="center"/>
              <w:rPr>
                <w:rFonts w:ascii="Times New Roman" w:eastAsia="Times New Roman" w:hAnsi="Times New Roman" w:cs="Times New Roman"/>
                <w:lang w:val="es-ES"/>
              </w:rPr>
            </w:pPr>
          </w:p>
        </w:tc>
      </w:tr>
      <w:tr w:rsidR="00E77343" w:rsidRPr="001710B8" w14:paraId="56D73B38" w14:textId="77777777" w:rsidTr="00E77343">
        <w:trPr>
          <w:trHeight w:val="747"/>
        </w:trPr>
        <w:tc>
          <w:tcPr>
            <w:tcW w:w="1101" w:type="dxa"/>
          </w:tcPr>
          <w:p w14:paraId="2A2BEB57" w14:textId="5CFD4650"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Native</w:t>
            </w:r>
          </w:p>
          <w:p w14:paraId="71F03CD2"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Pasture</w:t>
            </w:r>
          </w:p>
        </w:tc>
        <w:tc>
          <w:tcPr>
            <w:tcW w:w="1275" w:type="dxa"/>
          </w:tcPr>
          <w:p w14:paraId="285A4ACA" w14:textId="77777777" w:rsidR="00E77343" w:rsidRPr="001710B8" w:rsidRDefault="00E77343" w:rsidP="00E77343">
            <w:pPr>
              <w:jc w:val="center"/>
              <w:rPr>
                <w:rFonts w:ascii="Times New Roman" w:eastAsia="Times New Roman" w:hAnsi="Times New Roman" w:cs="Times New Roman"/>
              </w:rPr>
            </w:pPr>
          </w:p>
          <w:p w14:paraId="2AF3DCA9"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w:t>
            </w:r>
          </w:p>
        </w:tc>
        <w:tc>
          <w:tcPr>
            <w:tcW w:w="1701" w:type="dxa"/>
          </w:tcPr>
          <w:p w14:paraId="6864F87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13.4</w:t>
            </w:r>
            <w:r w:rsidRPr="001710B8">
              <w:rPr>
                <w:rFonts w:ascii="Times New Roman" w:eastAsia="Times New Roman" w:hAnsi="Times New Roman" w:cs="Times New Roman"/>
                <w:vertAlign w:val="superscript"/>
              </w:rPr>
              <w:t>a</w:t>
            </w:r>
          </w:p>
          <w:p w14:paraId="049DBCF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(2.6)</w:t>
            </w:r>
            <w:r w:rsidRPr="001710B8">
              <w:rPr>
                <w:rFonts w:ascii="Times New Roman" w:eastAsia="Times New Roman" w:hAnsi="Times New Roman" w:cs="Times New Roman"/>
                <w:vertAlign w:val="superscript"/>
              </w:rPr>
              <w:t>a</w:t>
            </w:r>
          </w:p>
          <w:p w14:paraId="3267E6C4" w14:textId="77777777" w:rsidR="00E77343" w:rsidRPr="001710B8" w:rsidRDefault="00E77343" w:rsidP="00E77343">
            <w:pPr>
              <w:jc w:val="center"/>
              <w:rPr>
                <w:rFonts w:ascii="Times New Roman" w:eastAsia="Times New Roman" w:hAnsi="Times New Roman" w:cs="Times New Roman"/>
              </w:rPr>
            </w:pPr>
          </w:p>
        </w:tc>
        <w:tc>
          <w:tcPr>
            <w:tcW w:w="2552" w:type="dxa"/>
          </w:tcPr>
          <w:p w14:paraId="2EE6D630" w14:textId="212C9D79" w:rsidR="00E77343" w:rsidRPr="001710B8" w:rsidRDefault="00C94EF2" w:rsidP="00E77343">
            <w:pPr>
              <w:jc w:val="center"/>
              <w:rPr>
                <w:rFonts w:ascii="Times New Roman" w:eastAsia="Times New Roman" w:hAnsi="Times New Roman" w:cs="Times New Roman"/>
                <w:vertAlign w:val="superscript"/>
              </w:rPr>
            </w:pPr>
            <w:ins w:id="458" w:author="Hawkins, James" w:date="2018-09-18T14:36:00Z">
              <w:r>
                <w:rPr>
                  <w:rFonts w:ascii="Times New Roman" w:eastAsia="Times New Roman" w:hAnsi="Times New Roman" w:cs="Times New Roman"/>
                </w:rPr>
                <w:t>3.610</w:t>
              </w:r>
            </w:ins>
            <w:del w:id="459" w:author="Hawkins, James" w:date="2018-09-18T14:36:00Z">
              <w:r w:rsidR="00E77343" w:rsidRPr="001710B8" w:rsidDel="00C94EF2">
                <w:rPr>
                  <w:rFonts w:ascii="Times New Roman" w:eastAsia="Times New Roman" w:hAnsi="Times New Roman" w:cs="Times New Roman"/>
                </w:rPr>
                <w:delText>2.3</w:delText>
              </w:r>
            </w:del>
            <w:r w:rsidR="00E77343" w:rsidRPr="001710B8">
              <w:rPr>
                <w:rFonts w:ascii="Times New Roman" w:eastAsia="Times New Roman" w:hAnsi="Times New Roman" w:cs="Times New Roman"/>
                <w:vertAlign w:val="superscript"/>
              </w:rPr>
              <w:t>a</w:t>
            </w:r>
          </w:p>
          <w:p w14:paraId="0DB42B71" w14:textId="68B3CB13"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(1.3)</w:t>
            </w:r>
            <w:r w:rsidRPr="001710B8">
              <w:rPr>
                <w:rFonts w:ascii="Times New Roman" w:eastAsia="Times New Roman" w:hAnsi="Times New Roman" w:cs="Times New Roman"/>
                <w:vertAlign w:val="superscript"/>
              </w:rPr>
              <w:t>a</w:t>
            </w:r>
          </w:p>
        </w:tc>
        <w:tc>
          <w:tcPr>
            <w:tcW w:w="2126" w:type="dxa"/>
          </w:tcPr>
          <w:p w14:paraId="5631FD82" w14:textId="77777777" w:rsidR="00E77343" w:rsidRPr="001710B8" w:rsidRDefault="00E77343" w:rsidP="00E77343">
            <w:pPr>
              <w:jc w:val="center"/>
              <w:rPr>
                <w:rFonts w:ascii="Times New Roman" w:eastAsia="Times New Roman" w:hAnsi="Times New Roman" w:cs="Times New Roman"/>
              </w:rPr>
            </w:pPr>
          </w:p>
        </w:tc>
      </w:tr>
      <w:tr w:rsidR="00E77343" w:rsidRPr="001710B8" w14:paraId="55ACE6EF" w14:textId="77777777" w:rsidTr="00E77343">
        <w:trPr>
          <w:trHeight w:val="490"/>
        </w:trPr>
        <w:tc>
          <w:tcPr>
            <w:tcW w:w="1101" w:type="dxa"/>
          </w:tcPr>
          <w:p w14:paraId="1A07A8C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Napier</w:t>
            </w:r>
          </w:p>
        </w:tc>
        <w:tc>
          <w:tcPr>
            <w:tcW w:w="1275" w:type="dxa"/>
          </w:tcPr>
          <w:p w14:paraId="32E21D61"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78DD23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06C6D98F"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6.7</w:t>
            </w:r>
            <w:r w:rsidRPr="001710B8">
              <w:rPr>
                <w:rFonts w:ascii="Times New Roman" w:eastAsia="Times New Roman" w:hAnsi="Times New Roman" w:cs="Times New Roman"/>
                <w:vertAlign w:val="superscript"/>
              </w:rPr>
              <w:t>a</w:t>
            </w:r>
          </w:p>
          <w:p w14:paraId="1594F84D"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(1.2)</w:t>
            </w:r>
            <w:r w:rsidRPr="001710B8">
              <w:rPr>
                <w:rFonts w:ascii="Times New Roman" w:eastAsia="Times New Roman" w:hAnsi="Times New Roman" w:cs="Times New Roman"/>
                <w:vertAlign w:val="superscript"/>
              </w:rPr>
              <w:t>a</w:t>
            </w:r>
          </w:p>
        </w:tc>
        <w:tc>
          <w:tcPr>
            <w:tcW w:w="2552" w:type="dxa"/>
          </w:tcPr>
          <w:p w14:paraId="429859A5" w14:textId="39335EA2"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w:t>
            </w:r>
            <w:ins w:id="460" w:author="Hawkins, James" w:date="2018-09-18T14:36:00Z">
              <w:r w:rsidR="00C748EE">
                <w:rPr>
                  <w:rFonts w:ascii="Times New Roman" w:eastAsia="Times New Roman" w:hAnsi="Times New Roman" w:cs="Times New Roman"/>
                </w:rPr>
                <w:t>785</w:t>
              </w:r>
            </w:ins>
            <w:del w:id="461" w:author="Hawkins, James" w:date="2018-09-18T14:36:00Z">
              <w:r w:rsidRPr="001710B8" w:rsidDel="00C748EE">
                <w:rPr>
                  <w:rFonts w:ascii="Times New Roman" w:eastAsia="Times New Roman" w:hAnsi="Times New Roman" w:cs="Times New Roman"/>
                </w:rPr>
                <w:delText>5</w:delText>
              </w:r>
            </w:del>
            <w:r w:rsidRPr="001710B8">
              <w:rPr>
                <w:rFonts w:ascii="Times New Roman" w:eastAsia="Times New Roman" w:hAnsi="Times New Roman" w:cs="Times New Roman"/>
                <w:vertAlign w:val="superscript"/>
              </w:rPr>
              <w:t>a</w:t>
            </w:r>
          </w:p>
          <w:p w14:paraId="2CE608CD" w14:textId="69B3E64E"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a</w:t>
            </w:r>
          </w:p>
        </w:tc>
        <w:tc>
          <w:tcPr>
            <w:tcW w:w="2126" w:type="dxa"/>
          </w:tcPr>
          <w:p w14:paraId="3AB1E50D" w14:textId="77777777" w:rsidR="00E77343" w:rsidRPr="001710B8" w:rsidRDefault="00E77343" w:rsidP="00E77343">
            <w:pPr>
              <w:jc w:val="center"/>
              <w:rPr>
                <w:rFonts w:ascii="Times New Roman" w:eastAsia="Times New Roman" w:hAnsi="Times New Roman" w:cs="Times New Roman"/>
              </w:rPr>
            </w:pPr>
          </w:p>
        </w:tc>
      </w:tr>
      <w:tr w:rsidR="00E77343" w:rsidRPr="001710B8" w14:paraId="142CAA3E" w14:textId="77777777" w:rsidTr="00E77343">
        <w:trPr>
          <w:trHeight w:val="747"/>
        </w:trPr>
        <w:tc>
          <w:tcPr>
            <w:tcW w:w="1101" w:type="dxa"/>
          </w:tcPr>
          <w:p w14:paraId="6524360A"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Maize</w:t>
            </w:r>
          </w:p>
        </w:tc>
        <w:tc>
          <w:tcPr>
            <w:tcW w:w="1275" w:type="dxa"/>
          </w:tcPr>
          <w:p w14:paraId="393A07F5"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0250122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54D62FD3"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4.2</w:t>
            </w:r>
            <w:r w:rsidRPr="001710B8">
              <w:rPr>
                <w:rFonts w:ascii="Times New Roman" w:eastAsia="Times New Roman" w:hAnsi="Times New Roman" w:cs="Times New Roman"/>
                <w:vertAlign w:val="superscript"/>
              </w:rPr>
              <w:t>a</w:t>
            </w:r>
          </w:p>
          <w:p w14:paraId="37F58593"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(0.8)</w:t>
            </w:r>
            <w:r w:rsidRPr="001710B8">
              <w:rPr>
                <w:rFonts w:ascii="Times New Roman" w:eastAsia="Times New Roman" w:hAnsi="Times New Roman" w:cs="Times New Roman"/>
                <w:vertAlign w:val="superscript"/>
              </w:rPr>
              <w:t>a</w:t>
            </w:r>
          </w:p>
        </w:tc>
        <w:tc>
          <w:tcPr>
            <w:tcW w:w="2552" w:type="dxa"/>
          </w:tcPr>
          <w:p w14:paraId="39651417" w14:textId="3F601554" w:rsidR="00E77343" w:rsidRPr="001710B8" w:rsidRDefault="00C748EE" w:rsidP="00E77343">
            <w:pPr>
              <w:jc w:val="center"/>
              <w:rPr>
                <w:rFonts w:ascii="Times New Roman" w:eastAsia="Times New Roman" w:hAnsi="Times New Roman" w:cs="Times New Roman"/>
                <w:vertAlign w:val="superscript"/>
              </w:rPr>
            </w:pPr>
            <w:ins w:id="462" w:author="Hawkins, James" w:date="2018-09-18T14:36:00Z">
              <w:r>
                <w:rPr>
                  <w:rFonts w:ascii="Times New Roman" w:eastAsia="Times New Roman" w:hAnsi="Times New Roman" w:cs="Times New Roman"/>
                </w:rPr>
                <w:t>1.413</w:t>
              </w:r>
            </w:ins>
            <w:del w:id="463" w:author="Hawkins, James" w:date="2018-09-18T14:36:00Z">
              <w:r w:rsidR="00E77343" w:rsidRPr="001710B8" w:rsidDel="00C748EE">
                <w:rPr>
                  <w:rFonts w:ascii="Times New Roman" w:eastAsia="Times New Roman" w:hAnsi="Times New Roman" w:cs="Times New Roman"/>
                </w:rPr>
                <w:delText>0.9</w:delText>
              </w:r>
            </w:del>
            <w:r w:rsidR="00E77343" w:rsidRPr="001710B8">
              <w:rPr>
                <w:rFonts w:ascii="Times New Roman" w:eastAsia="Times New Roman" w:hAnsi="Times New Roman" w:cs="Times New Roman"/>
                <w:vertAlign w:val="superscript"/>
              </w:rPr>
              <w:t>a</w:t>
            </w:r>
          </w:p>
          <w:p w14:paraId="5DB1A17A" w14:textId="75C09789"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(0.7)</w:t>
            </w:r>
            <w:r w:rsidRPr="001710B8">
              <w:rPr>
                <w:rFonts w:ascii="Times New Roman" w:eastAsia="Times New Roman" w:hAnsi="Times New Roman" w:cs="Times New Roman"/>
                <w:vertAlign w:val="superscript"/>
              </w:rPr>
              <w:t>a</w:t>
            </w:r>
          </w:p>
        </w:tc>
        <w:tc>
          <w:tcPr>
            <w:tcW w:w="2126" w:type="dxa"/>
          </w:tcPr>
          <w:p w14:paraId="5BD4F7A0" w14:textId="77777777" w:rsidR="00E77343" w:rsidRPr="001710B8" w:rsidRDefault="00E77343" w:rsidP="00E77343">
            <w:pPr>
              <w:jc w:val="center"/>
              <w:rPr>
                <w:rFonts w:ascii="Times New Roman" w:eastAsia="Times New Roman" w:hAnsi="Times New Roman" w:cs="Times New Roman"/>
              </w:rPr>
            </w:pPr>
          </w:p>
        </w:tc>
      </w:tr>
      <w:tr w:rsidR="00E77343" w:rsidRPr="001710B8" w14:paraId="43EFF1DA" w14:textId="77777777" w:rsidTr="00E77343">
        <w:trPr>
          <w:trHeight w:val="497"/>
        </w:trPr>
        <w:tc>
          <w:tcPr>
            <w:tcW w:w="1101" w:type="dxa"/>
          </w:tcPr>
          <w:p w14:paraId="108BBC55" w14:textId="7B7F4905"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Sunflower</w:t>
            </w:r>
          </w:p>
        </w:tc>
        <w:tc>
          <w:tcPr>
            <w:tcW w:w="1275" w:type="dxa"/>
          </w:tcPr>
          <w:p w14:paraId="5BC4B802"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4D4083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754CA1A9"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5.8</w:t>
            </w:r>
            <w:r w:rsidRPr="001710B8">
              <w:rPr>
                <w:rFonts w:ascii="Times New Roman" w:eastAsia="Times New Roman" w:hAnsi="Times New Roman" w:cs="Times New Roman"/>
                <w:vertAlign w:val="superscript"/>
              </w:rPr>
              <w:t>b</w:t>
            </w:r>
          </w:p>
          <w:p w14:paraId="17E2D59F"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(1.5)</w:t>
            </w:r>
            <w:r w:rsidRPr="001710B8">
              <w:rPr>
                <w:rFonts w:ascii="Times New Roman" w:eastAsia="Times New Roman" w:hAnsi="Times New Roman" w:cs="Times New Roman"/>
                <w:vertAlign w:val="superscript"/>
              </w:rPr>
              <w:t>b</w:t>
            </w:r>
          </w:p>
        </w:tc>
        <w:tc>
          <w:tcPr>
            <w:tcW w:w="2552" w:type="dxa"/>
          </w:tcPr>
          <w:p w14:paraId="31A173D6" w14:textId="3B558633"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w:t>
            </w:r>
            <w:ins w:id="464" w:author="Hawkins, James" w:date="2018-09-18T14:36:00Z">
              <w:r w:rsidR="00C748EE">
                <w:rPr>
                  <w:rFonts w:ascii="Times New Roman" w:eastAsia="Times New Roman" w:hAnsi="Times New Roman" w:cs="Times New Roman"/>
                </w:rPr>
                <w:t>286</w:t>
              </w:r>
            </w:ins>
            <w:del w:id="465" w:author="Hawkins, James" w:date="2018-09-18T14:36:00Z">
              <w:r w:rsidRPr="001710B8" w:rsidDel="00C748EE">
                <w:rPr>
                  <w:rFonts w:ascii="Times New Roman" w:eastAsia="Times New Roman" w:hAnsi="Times New Roman" w:cs="Times New Roman"/>
                </w:rPr>
                <w:delText>18</w:delText>
              </w:r>
            </w:del>
            <w:r w:rsidRPr="001710B8">
              <w:rPr>
                <w:rFonts w:ascii="Times New Roman" w:eastAsia="Times New Roman" w:hAnsi="Times New Roman" w:cs="Times New Roman"/>
                <w:vertAlign w:val="superscript"/>
              </w:rPr>
              <w:t>b</w:t>
            </w:r>
          </w:p>
          <w:p w14:paraId="5433A81B" w14:textId="19E5A4DF"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(0.15)</w:t>
            </w:r>
            <w:r w:rsidRPr="001710B8">
              <w:rPr>
                <w:rFonts w:ascii="Times New Roman" w:eastAsia="Times New Roman" w:hAnsi="Times New Roman" w:cs="Times New Roman"/>
                <w:vertAlign w:val="superscript"/>
              </w:rPr>
              <w:t>b</w:t>
            </w:r>
          </w:p>
        </w:tc>
        <w:tc>
          <w:tcPr>
            <w:tcW w:w="2126" w:type="dxa"/>
          </w:tcPr>
          <w:p w14:paraId="63C627C1" w14:textId="77777777" w:rsidR="00E77343" w:rsidRPr="001710B8" w:rsidRDefault="00E77343" w:rsidP="00E77343">
            <w:pPr>
              <w:jc w:val="center"/>
              <w:rPr>
                <w:rFonts w:ascii="Times New Roman" w:eastAsia="Times New Roman" w:hAnsi="Times New Roman" w:cs="Times New Roman"/>
              </w:rPr>
            </w:pPr>
          </w:p>
        </w:tc>
      </w:tr>
      <w:tr w:rsidR="00E77343" w:rsidRPr="001710B8" w:rsidDel="00C748EE" w14:paraId="3694E342" w14:textId="4F3FFA8E" w:rsidTr="00E77343">
        <w:trPr>
          <w:trHeight w:val="497"/>
          <w:del w:id="466" w:author="Hawkins, James" w:date="2018-09-18T14:36:00Z"/>
        </w:trPr>
        <w:tc>
          <w:tcPr>
            <w:tcW w:w="1101" w:type="dxa"/>
          </w:tcPr>
          <w:p w14:paraId="671E10C2" w14:textId="5B0A35BB" w:rsidR="00E77343" w:rsidRPr="001710B8" w:rsidDel="00C748EE" w:rsidRDefault="00E77343" w:rsidP="00E77343">
            <w:pPr>
              <w:jc w:val="center"/>
              <w:rPr>
                <w:del w:id="467" w:author="Hawkins, James" w:date="2018-09-18T14:36:00Z"/>
                <w:rFonts w:ascii="Times New Roman" w:eastAsia="Times New Roman" w:hAnsi="Times New Roman" w:cs="Times New Roman"/>
              </w:rPr>
            </w:pPr>
            <w:del w:id="468" w:author="Hawkins, James" w:date="2018-09-18T14:36:00Z">
              <w:r w:rsidRPr="001710B8" w:rsidDel="00C748EE">
                <w:rPr>
                  <w:rFonts w:ascii="Times New Roman" w:eastAsia="Times New Roman" w:hAnsi="Times New Roman" w:cs="Times New Roman"/>
                </w:rPr>
                <w:delText>Cottonseed</w:delText>
              </w:r>
            </w:del>
          </w:p>
        </w:tc>
        <w:tc>
          <w:tcPr>
            <w:tcW w:w="1275" w:type="dxa"/>
          </w:tcPr>
          <w:p w14:paraId="0775D725" w14:textId="1C167D04" w:rsidR="00E77343" w:rsidRPr="001710B8" w:rsidDel="00C748EE" w:rsidRDefault="00E77343" w:rsidP="00E77343">
            <w:pPr>
              <w:jc w:val="center"/>
              <w:rPr>
                <w:del w:id="469" w:author="Hawkins, James" w:date="2018-09-18T14:36:00Z"/>
                <w:rFonts w:ascii="Times New Roman" w:eastAsia="Times New Roman" w:hAnsi="Times New Roman" w:cs="Times New Roman"/>
                <w:vertAlign w:val="superscript"/>
              </w:rPr>
            </w:pPr>
            <w:del w:id="470" w:author="Hawkins, James" w:date="2018-09-18T14:36:00Z">
              <w:r w:rsidRPr="001710B8" w:rsidDel="00C748EE">
                <w:rPr>
                  <w:rFonts w:ascii="Times New Roman" w:eastAsia="Times New Roman" w:hAnsi="Times New Roman" w:cs="Times New Roman"/>
                </w:rPr>
                <w:delText>0.5</w:delText>
              </w:r>
              <w:r w:rsidRPr="001710B8" w:rsidDel="00C748EE">
                <w:rPr>
                  <w:rFonts w:ascii="Times New Roman" w:eastAsia="Times New Roman" w:hAnsi="Times New Roman" w:cs="Times New Roman"/>
                  <w:vertAlign w:val="superscript"/>
                </w:rPr>
                <w:delText>c</w:delText>
              </w:r>
            </w:del>
          </w:p>
          <w:p w14:paraId="4ECB52CC" w14:textId="7E2EBB54" w:rsidR="00E77343" w:rsidRPr="001710B8" w:rsidDel="00C748EE" w:rsidRDefault="00E77343" w:rsidP="00E77343">
            <w:pPr>
              <w:jc w:val="center"/>
              <w:rPr>
                <w:del w:id="471" w:author="Hawkins, James" w:date="2018-09-18T14:36:00Z"/>
                <w:rFonts w:ascii="Times New Roman" w:eastAsia="Times New Roman" w:hAnsi="Times New Roman" w:cs="Times New Roman"/>
              </w:rPr>
            </w:pPr>
            <w:del w:id="472" w:author="Hawkins, James" w:date="2018-09-18T14:36:00Z">
              <w:r w:rsidRPr="001710B8" w:rsidDel="00C748EE">
                <w:rPr>
                  <w:rFonts w:ascii="Times New Roman" w:eastAsia="Times New Roman" w:hAnsi="Times New Roman" w:cs="Times New Roman"/>
                </w:rPr>
                <w:delText>(0.2)</w:delText>
              </w:r>
              <w:r w:rsidRPr="001710B8" w:rsidDel="00C748EE">
                <w:rPr>
                  <w:rFonts w:ascii="Times New Roman" w:eastAsia="Times New Roman" w:hAnsi="Times New Roman" w:cs="Times New Roman"/>
                  <w:vertAlign w:val="superscript"/>
                </w:rPr>
                <w:delText>c</w:delText>
              </w:r>
            </w:del>
          </w:p>
        </w:tc>
        <w:tc>
          <w:tcPr>
            <w:tcW w:w="1701" w:type="dxa"/>
          </w:tcPr>
          <w:p w14:paraId="69344A54" w14:textId="591E42A7" w:rsidR="00E77343" w:rsidRPr="001710B8" w:rsidDel="00C748EE" w:rsidRDefault="00E77343" w:rsidP="00E77343">
            <w:pPr>
              <w:jc w:val="center"/>
              <w:rPr>
                <w:del w:id="473" w:author="Hawkins, James" w:date="2018-09-18T14:36:00Z"/>
                <w:rFonts w:ascii="Times New Roman" w:eastAsia="Times New Roman" w:hAnsi="Times New Roman" w:cs="Times New Roman"/>
                <w:vertAlign w:val="superscript"/>
              </w:rPr>
            </w:pPr>
            <w:del w:id="474" w:author="Hawkins, James" w:date="2018-09-18T14:36:00Z">
              <w:r w:rsidRPr="001710B8" w:rsidDel="00C748EE">
                <w:rPr>
                  <w:rFonts w:ascii="Times New Roman" w:eastAsia="Times New Roman" w:hAnsi="Times New Roman" w:cs="Times New Roman"/>
                </w:rPr>
                <w:delText>5.8</w:delText>
              </w:r>
              <w:r w:rsidRPr="001710B8" w:rsidDel="00C748EE">
                <w:rPr>
                  <w:rFonts w:ascii="Times New Roman" w:eastAsia="Times New Roman" w:hAnsi="Times New Roman" w:cs="Times New Roman"/>
                  <w:vertAlign w:val="superscript"/>
                </w:rPr>
                <w:delText>b</w:delText>
              </w:r>
            </w:del>
          </w:p>
          <w:p w14:paraId="161459C7" w14:textId="1067CDA5" w:rsidR="00E77343" w:rsidRPr="001710B8" w:rsidDel="00C748EE" w:rsidRDefault="00E77343" w:rsidP="00E77343">
            <w:pPr>
              <w:jc w:val="center"/>
              <w:rPr>
                <w:del w:id="475" w:author="Hawkins, James" w:date="2018-09-18T14:36:00Z"/>
                <w:rFonts w:ascii="Times New Roman" w:eastAsia="Times New Roman" w:hAnsi="Times New Roman" w:cs="Times New Roman"/>
              </w:rPr>
            </w:pPr>
            <w:del w:id="476" w:author="Hawkins, James" w:date="2018-09-18T14:36:00Z">
              <w:r w:rsidRPr="001710B8" w:rsidDel="00C748EE">
                <w:rPr>
                  <w:rFonts w:ascii="Times New Roman" w:eastAsia="Times New Roman" w:hAnsi="Times New Roman" w:cs="Times New Roman"/>
                </w:rPr>
                <w:delText>(1.5)</w:delText>
              </w:r>
              <w:r w:rsidRPr="001710B8" w:rsidDel="00C748EE">
                <w:rPr>
                  <w:rFonts w:ascii="Times New Roman" w:eastAsia="Times New Roman" w:hAnsi="Times New Roman" w:cs="Times New Roman"/>
                  <w:vertAlign w:val="superscript"/>
                </w:rPr>
                <w:delText>b</w:delText>
              </w:r>
            </w:del>
          </w:p>
        </w:tc>
        <w:tc>
          <w:tcPr>
            <w:tcW w:w="2552" w:type="dxa"/>
          </w:tcPr>
          <w:p w14:paraId="5B2F31D9" w14:textId="7AE7DD9F" w:rsidR="00E77343" w:rsidRPr="001710B8" w:rsidDel="00C748EE" w:rsidRDefault="00E77343" w:rsidP="00E77343">
            <w:pPr>
              <w:jc w:val="center"/>
              <w:rPr>
                <w:del w:id="477" w:author="Hawkins, James" w:date="2018-09-18T14:36:00Z"/>
                <w:rFonts w:ascii="Times New Roman" w:eastAsia="Times New Roman" w:hAnsi="Times New Roman" w:cs="Times New Roman"/>
                <w:vertAlign w:val="superscript"/>
              </w:rPr>
            </w:pPr>
            <w:del w:id="478" w:author="Hawkins, James" w:date="2018-09-18T14:36:00Z">
              <w:r w:rsidRPr="001710B8" w:rsidDel="00C748EE">
                <w:rPr>
                  <w:rFonts w:ascii="Times New Roman" w:eastAsia="Times New Roman" w:hAnsi="Times New Roman" w:cs="Times New Roman"/>
                </w:rPr>
                <w:delText>0.18</w:delText>
              </w:r>
              <w:r w:rsidRPr="001710B8" w:rsidDel="00C748EE">
                <w:rPr>
                  <w:rFonts w:ascii="Times New Roman" w:eastAsia="Times New Roman" w:hAnsi="Times New Roman" w:cs="Times New Roman"/>
                  <w:vertAlign w:val="superscript"/>
                </w:rPr>
                <w:delText>b</w:delText>
              </w:r>
            </w:del>
          </w:p>
          <w:p w14:paraId="106DF374" w14:textId="7D3A2295" w:rsidR="00E77343" w:rsidRPr="001710B8" w:rsidDel="00C748EE" w:rsidRDefault="00E77343" w:rsidP="00E77343">
            <w:pPr>
              <w:jc w:val="center"/>
              <w:rPr>
                <w:del w:id="479" w:author="Hawkins, James" w:date="2018-09-18T14:36:00Z"/>
                <w:rFonts w:ascii="Times New Roman" w:eastAsia="Times New Roman" w:hAnsi="Times New Roman" w:cs="Times New Roman"/>
                <w:vertAlign w:val="superscript"/>
              </w:rPr>
            </w:pPr>
            <w:del w:id="480" w:author="Hawkins, James" w:date="2018-09-18T14:36:00Z">
              <w:r w:rsidRPr="001710B8" w:rsidDel="00C748EE">
                <w:rPr>
                  <w:rFonts w:ascii="Times New Roman" w:eastAsia="Times New Roman" w:hAnsi="Times New Roman" w:cs="Times New Roman"/>
                </w:rPr>
                <w:delText>(0.15)</w:delText>
              </w:r>
              <w:r w:rsidRPr="001710B8" w:rsidDel="00C748EE">
                <w:rPr>
                  <w:rFonts w:ascii="Times New Roman" w:eastAsia="Times New Roman" w:hAnsi="Times New Roman" w:cs="Times New Roman"/>
                  <w:vertAlign w:val="superscript"/>
                </w:rPr>
                <w:delText>b</w:delText>
              </w:r>
            </w:del>
          </w:p>
        </w:tc>
        <w:tc>
          <w:tcPr>
            <w:tcW w:w="2126" w:type="dxa"/>
          </w:tcPr>
          <w:p w14:paraId="3D06526D" w14:textId="3A4DA1AB" w:rsidR="00E77343" w:rsidRPr="001710B8" w:rsidDel="00C748EE" w:rsidRDefault="00E77343" w:rsidP="00E77343">
            <w:pPr>
              <w:jc w:val="center"/>
              <w:rPr>
                <w:del w:id="481" w:author="Hawkins, James" w:date="2018-09-18T14:36:00Z"/>
                <w:rFonts w:ascii="Times New Roman" w:eastAsia="Times New Roman" w:hAnsi="Times New Roman" w:cs="Times New Roman"/>
              </w:rPr>
            </w:pPr>
          </w:p>
        </w:tc>
      </w:tr>
    </w:tbl>
    <w:p w14:paraId="08DF35A5" w14:textId="77777777" w:rsidR="000470E6" w:rsidRPr="002B19F7" w:rsidRDefault="000470E6" w:rsidP="000470E6">
      <w:pPr>
        <w:spacing w:after="0" w:line="240" w:lineRule="auto"/>
        <w:rPr>
          <w:rFonts w:ascii="Times New Roman" w:eastAsia="Times New Roman" w:hAnsi="Times New Roman" w:cs="Times New Roman"/>
          <w:sz w:val="20"/>
          <w:szCs w:val="20"/>
        </w:rPr>
      </w:pPr>
      <w:r w:rsidRPr="002B19F7">
        <w:rPr>
          <w:rFonts w:ascii="Times New Roman" w:eastAsia="Times New Roman" w:hAnsi="Times New Roman" w:cs="Times New Roman"/>
          <w:sz w:val="20"/>
          <w:szCs w:val="20"/>
        </w:rPr>
        <w:t xml:space="preserve">Sources: </w:t>
      </w:r>
    </w:p>
    <w:p w14:paraId="7619A62C"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spellStart"/>
      <w:r w:rsidRPr="002B19F7">
        <w:rPr>
          <w:rFonts w:ascii="Times New Roman" w:eastAsia="Times New Roman" w:hAnsi="Times New Roman" w:cs="Times New Roman"/>
          <w:sz w:val="20"/>
          <w:szCs w:val="20"/>
          <w:vertAlign w:val="superscript"/>
          <w:lang w:val="fr-FR"/>
        </w:rPr>
        <w:t>a</w:t>
      </w:r>
      <w:proofErr w:type="spellEnd"/>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Rosenstock</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5108DEC5"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b</w:t>
      </w:r>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Pelster</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(2017)</w:t>
      </w:r>
    </w:p>
    <w:p w14:paraId="5C56FDE9"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c</w:t>
      </w:r>
      <w:r w:rsidRPr="002B19F7">
        <w:rPr>
          <w:rFonts w:ascii="Times New Roman" w:eastAsia="Times New Roman" w:hAnsi="Times New Roman" w:cs="Times New Roman"/>
          <w:sz w:val="20"/>
          <w:szCs w:val="20"/>
          <w:lang w:val="fr-FR"/>
        </w:rPr>
        <w:t xml:space="preserve"> Kim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1057C564"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d</w:t>
      </w:r>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Wilcock</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(2012)</w:t>
      </w:r>
    </w:p>
    <w:p w14:paraId="123C3678"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vertAlign w:val="superscript"/>
          <w:lang w:val="it-IT"/>
        </w:rPr>
        <w:lastRenderedPageBreak/>
        <w:t xml:space="preserve">e </w:t>
      </w:r>
      <w:r w:rsidRPr="002B19F7">
        <w:rPr>
          <w:rFonts w:ascii="Times New Roman" w:eastAsia="Times New Roman" w:hAnsi="Times New Roman" w:cs="Times New Roman"/>
          <w:sz w:val="20"/>
          <w:szCs w:val="20"/>
          <w:lang w:val="it-IT"/>
        </w:rPr>
        <w:t xml:space="preserve">Nel </w:t>
      </w:r>
      <w:r w:rsidRPr="002B19F7">
        <w:rPr>
          <w:rFonts w:ascii="Times New Roman" w:eastAsia="Times New Roman" w:hAnsi="Times New Roman" w:cs="Times New Roman"/>
          <w:i/>
          <w:iCs/>
          <w:sz w:val="20"/>
          <w:szCs w:val="20"/>
          <w:lang w:val="it-IT"/>
        </w:rPr>
        <w:t>et al</w:t>
      </w:r>
      <w:r w:rsidRPr="002B19F7">
        <w:rPr>
          <w:rFonts w:ascii="Times New Roman" w:eastAsia="Times New Roman" w:hAnsi="Times New Roman" w:cs="Times New Roman"/>
          <w:sz w:val="20"/>
          <w:szCs w:val="20"/>
          <w:lang w:val="it-IT"/>
        </w:rPr>
        <w:t xml:space="preserve"> (2013)</w:t>
      </w:r>
    </w:p>
    <w:p w14:paraId="2B02425B"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lang w:val="it-IT"/>
        </w:rPr>
        <w:t xml:space="preserve">Notes: </w:t>
      </w:r>
    </w:p>
    <w:p w14:paraId="30AFB8D1" w14:textId="77777777" w:rsidR="000470E6" w:rsidRPr="00D06897" w:rsidRDefault="000470E6" w:rsidP="000D156C">
      <w:pPr>
        <w:rPr>
          <w:rFonts w:ascii="Times New Roman" w:hAnsi="Times New Roman" w:cs="Times New Roman"/>
          <w:b/>
          <w:sz w:val="24"/>
          <w:szCs w:val="24"/>
          <w:lang w:val="it-IT"/>
          <w:rPrChange w:id="482" w:author="Rufino, Mariana" w:date="2018-07-15T12:16:00Z">
            <w:rPr>
              <w:rFonts w:ascii="Times New Roman" w:hAnsi="Times New Roman" w:cs="Times New Roman"/>
              <w:b/>
              <w:sz w:val="24"/>
              <w:szCs w:val="24"/>
            </w:rPr>
          </w:rPrChange>
        </w:rPr>
      </w:pPr>
    </w:p>
    <w:p w14:paraId="17F85332" w14:textId="177745C5" w:rsidR="00AE68F2" w:rsidRDefault="00AE68F2" w:rsidP="000D156C">
      <w:pPr>
        <w:rPr>
          <w:rFonts w:ascii="Times New Roman" w:hAnsi="Times New Roman" w:cs="Times New Roman"/>
          <w:b/>
          <w:sz w:val="24"/>
          <w:szCs w:val="24"/>
        </w:rPr>
      </w:pPr>
      <w:r>
        <w:rPr>
          <w:rFonts w:ascii="Times New Roman" w:hAnsi="Times New Roman" w:cs="Times New Roman"/>
          <w:b/>
          <w:sz w:val="24"/>
          <w:szCs w:val="24"/>
        </w:rPr>
        <w:t>D.3 Land use change emissions</w:t>
      </w:r>
    </w:p>
    <w:p w14:paraId="5DD08E68" w14:textId="77777777" w:rsidR="00755A3A" w:rsidRDefault="00755A3A" w:rsidP="00755A3A">
      <w:pPr>
        <w:rPr>
          <w:rFonts w:ascii="Times New Roman" w:hAnsi="Times New Roman" w:cs="Times New Roman"/>
          <w:i/>
        </w:rPr>
      </w:pPr>
      <w:r>
        <w:rPr>
          <w:rFonts w:ascii="Times New Roman" w:hAnsi="Times New Roman" w:cs="Times New Roman"/>
          <w:i/>
        </w:rPr>
        <w:t xml:space="preserve">Carbon dioxide emissions from land use change </w:t>
      </w:r>
    </w:p>
    <w:p w14:paraId="24F41E0D" w14:textId="77777777" w:rsidR="00755A3A" w:rsidRDefault="00755A3A" w:rsidP="00755A3A">
      <w:pPr>
        <w:rPr>
          <w:rFonts w:ascii="Times New Roman" w:hAnsi="Times New Roman" w:cs="Times New Roman"/>
        </w:rPr>
      </w:pPr>
      <w:r>
        <w:rPr>
          <w:rFonts w:ascii="Times New Roman" w:hAnsi="Times New Roman" w:cs="Times New Roman"/>
        </w:rPr>
        <w:t>Converting native ecosystems and/or grasslands to cropland results in CO</w:t>
      </w:r>
      <w:r>
        <w:rPr>
          <w:rFonts w:ascii="Times New Roman" w:hAnsi="Times New Roman" w:cs="Times New Roman"/>
          <w:vertAlign w:val="subscript"/>
        </w:rPr>
        <w:t>2</w:t>
      </w:r>
      <w:r>
        <w:rPr>
          <w:rFonts w:ascii="Times New Roman" w:hAnsi="Times New Roman" w:cs="Times New Roman"/>
        </w:rPr>
        <w:t xml:space="preserve"> losses from land use change (Guo and Gifford, 2002). This land use change can occur through an increase in the area allocated to feed crop production on farm, as well as an increase in the purchase of feed crops produced upstream from the farm. CO</w:t>
      </w:r>
      <w:r>
        <w:rPr>
          <w:rFonts w:ascii="Times New Roman" w:hAnsi="Times New Roman" w:cs="Times New Roman"/>
          <w:vertAlign w:val="subscript"/>
        </w:rPr>
        <w:t>2</w:t>
      </w:r>
      <w:r>
        <w:rPr>
          <w:rFonts w:ascii="Times New Roman" w:hAnsi="Times New Roman" w:cs="Times New Roman"/>
        </w:rPr>
        <w:t xml:space="preserve"> emissions from cropland conversion are calculated in relation to the total amount of cropland dedicated to feed production in the base scenario. The quantity of CO</w:t>
      </w:r>
      <w:r>
        <w:rPr>
          <w:rFonts w:ascii="Times New Roman" w:hAnsi="Times New Roman" w:cs="Times New Roman"/>
          <w:vertAlign w:val="subscript"/>
        </w:rPr>
        <w:t>2</w:t>
      </w:r>
      <w:r>
        <w:rPr>
          <w:rFonts w:ascii="Times New Roman" w:hAnsi="Times New Roman" w:cs="Times New Roman"/>
        </w:rPr>
        <w:t xml:space="preserve"> emitted from land conversion is calculated considering the variation in C storage contents in the land undergoing conversion to cropland. Soil C emissions/sequestration from land use change is believed to follow an exponential curve (</w:t>
      </w:r>
      <w:proofErr w:type="spellStart"/>
      <w:r w:rsidRPr="00FD6A58">
        <w:rPr>
          <w:rFonts w:ascii="Times New Roman" w:hAnsi="Times New Roman" w:cs="Times New Roman"/>
        </w:rPr>
        <w:t>Arrouays</w:t>
      </w:r>
      <w:proofErr w:type="spellEnd"/>
      <w:r w:rsidRPr="00FD6A58">
        <w:rPr>
          <w:rFonts w:ascii="Times New Roman" w:hAnsi="Times New Roman" w:cs="Times New Roman"/>
        </w:rPr>
        <w:t xml:space="preserve"> et al., 2002; Milne et al., 2005; </w:t>
      </w:r>
      <w:proofErr w:type="spellStart"/>
      <w:r w:rsidRPr="00FD6A58">
        <w:rPr>
          <w:rFonts w:ascii="Times New Roman" w:hAnsi="Times New Roman" w:cs="Times New Roman"/>
        </w:rPr>
        <w:t>Soussana</w:t>
      </w:r>
      <w:proofErr w:type="spellEnd"/>
      <w:r w:rsidRPr="00FD6A58">
        <w:rPr>
          <w:rFonts w:ascii="Times New Roman" w:hAnsi="Times New Roman" w:cs="Times New Roman"/>
        </w:rPr>
        <w:t xml:space="preserve"> et al., 2004</w:t>
      </w:r>
      <w:r>
        <w:rPr>
          <w:rFonts w:ascii="Times New Roman" w:hAnsi="Times New Roman" w:cs="Times New Roman"/>
        </w:rPr>
        <w:t xml:space="preserve">), with the greatest CO2 emissions/sequestration occurring immediately after LUC. CO2 emissions after LUC occurs are therefore estimated based on an exponential function: </w:t>
      </w:r>
    </w:p>
    <w:p w14:paraId="44318C46" w14:textId="77777777" w:rsidR="00755A3A" w:rsidRDefault="00530053" w:rsidP="00755A3A">
      <w:pPr>
        <w:jc w:val="cente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00755A3A" w:rsidRPr="00CE0A85">
        <w:rPr>
          <w:rFonts w:ascii="Times New Roman" w:eastAsiaTheme="minorEastAsia" w:hAnsi="Times New Roman" w:cs="Times New Roman"/>
        </w:rPr>
        <w:t>= (</w:t>
      </w:r>
      <m:oMath>
        <m:r>
          <m:rPr>
            <m:sty m:val="p"/>
          </m:rPr>
          <w:rPr>
            <w:rFonts w:ascii="Cambria Math" w:hAnsi="Cambria Math" w:cs="Times New Roman"/>
          </w:rPr>
          <m:t>∆</m:t>
        </m:r>
      </m:oMath>
      <w:r w:rsidR="00755A3A" w:rsidRPr="00CE0A85">
        <w:rPr>
          <w:rFonts w:ascii="Times New Roman" w:eastAsiaTheme="minorEastAsia" w:hAnsi="Times New Roman" w:cs="Times New Roman"/>
        </w:rPr>
        <w:t xml:space="preserve"> </w:t>
      </w:r>
      <m:oMath>
        <m:r>
          <m:rPr>
            <m:sty m:val="p"/>
          </m:rPr>
          <w:rPr>
            <w:rFonts w:ascii="Cambria Math" w:eastAsiaTheme="minorEastAsia" w:hAnsi="Cambria Math" w:cs="Times New Roman"/>
          </w:rPr>
          <m:t xml:space="preserve">Crop land)× </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r>
          <m:rPr>
            <m:sty m:val="p"/>
          </m:rP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r w:rsidR="00755A3A" w:rsidRPr="0090305C">
        <w:rPr>
          <w:rFonts w:ascii="Times New Roman" w:eastAsiaTheme="minorEastAsia" w:hAnsi="Times New Roman" w:cs="Times New Roman"/>
        </w:rPr>
        <w:t xml:space="preserve">(1-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(-k ×y)</m:t>
            </m:r>
          </m:sup>
        </m:sSup>
        <m: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p>
    <w:p w14:paraId="3BDF3212" w14:textId="77777777" w:rsidR="00755A3A" w:rsidRDefault="00755A3A" w:rsidP="00755A3A">
      <w:pPr>
        <w:rPr>
          <w:rFonts w:ascii="Times New Roman" w:eastAsiaTheme="minorEastAsia" w:hAnsi="Times New Roman" w:cs="Times New Roman"/>
        </w:rPr>
      </w:pPr>
      <w:r w:rsidRPr="00AE07A3">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Pr="00AE07A3">
        <w:rPr>
          <w:rFonts w:ascii="Times New Roman" w:eastAsiaTheme="minorEastAsia" w:hAnsi="Times New Roman" w:cs="Times New Roman"/>
        </w:rPr>
        <w:t>is the</w:t>
      </w:r>
      <w:r>
        <w:rPr>
          <w:rFonts w:ascii="Times New Roman" w:eastAsiaTheme="minorEastAsia" w:hAnsi="Times New Roman" w:cs="Times New Roman"/>
        </w:rPr>
        <w:t xml:space="preserve"> quantity of CO</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 emitted from cropland conversion in a given year (kg 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m:oMath>
        <m:r>
          <m:rPr>
            <m:sty m:val="p"/>
          </m:rPr>
          <w:rPr>
            <w:rFonts w:ascii="Cambria Math" w:hAnsi="Cambria Math" w:cs="Times New Roman"/>
          </w:rPr>
          <m:t>∆</m:t>
        </m:r>
      </m:oMath>
      <w:r w:rsidRPr="00CE0A85">
        <w:rPr>
          <w:rFonts w:ascii="Times New Roman" w:eastAsiaTheme="minorEastAsia" w:hAnsi="Times New Roman" w:cs="Times New Roman"/>
        </w:rPr>
        <w:t xml:space="preserve"> </w:t>
      </w:r>
      <m:oMath>
        <m:r>
          <m:rPr>
            <m:sty m:val="p"/>
          </m:rPr>
          <w:rPr>
            <w:rFonts w:ascii="Cambria Math" w:eastAsiaTheme="minorEastAsia" w:hAnsi="Cambria Math" w:cs="Times New Roman"/>
          </w:rPr>
          <m:t>Crop land</m:t>
        </m:r>
      </m:oMath>
      <w:r>
        <w:rPr>
          <w:rFonts w:ascii="Times New Roman" w:eastAsiaTheme="minorEastAsia" w:hAnsi="Times New Roman" w:cs="Times New Roman"/>
        </w:rPr>
        <w:t xml:space="preserve"> is the total change in area (ha) dedicated to cropland for cattle feed relative to the baseline scenario, e is the exponential constant, k is a rate constant, y is the number of years since management change, and </w:t>
      </w:r>
      <m:oMath>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oMath>
      <w:r>
        <w:rPr>
          <w:rFonts w:ascii="Times New Roman" w:eastAsiaTheme="minorEastAsia" w:hAnsi="Times New Roman" w:cs="Times New Roman"/>
        </w:rPr>
        <w:t xml:space="preserve"> is the maximum change in C storage between the land undergoing conversion and cropland. Because the type of land undergoing conversion is unknown, the value used for the C storage content for the initial land use is based on a weighted average of C storage contents of all possible non-urban land uses in the SHDC. The actual data sources and procedure used for calculating this value is described in Appendix D. The value used for preliminary analysis is 100 Mg C ha</w:t>
      </w:r>
      <w:r>
        <w:rPr>
          <w:rFonts w:ascii="Times New Roman" w:eastAsiaTheme="minorEastAsia" w:hAnsi="Times New Roman" w:cs="Times New Roman"/>
          <w:vertAlign w:val="superscript"/>
        </w:rPr>
        <w:t>-1</w:t>
      </w:r>
      <w:r>
        <w:rPr>
          <w:rFonts w:ascii="Times New Roman" w:eastAsiaTheme="minorEastAsia" w:hAnsi="Times New Roman" w:cs="Times New Roman"/>
        </w:rPr>
        <w:t>. The value calculated above is converted from Mg C 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to kg 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xml:space="preserve"> 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and included in the reported CF of milk production for the farm. </w:t>
      </w:r>
    </w:p>
    <w:p w14:paraId="7B0B330B" w14:textId="77777777" w:rsidR="000470E6" w:rsidRDefault="000470E6" w:rsidP="000D156C">
      <w:pPr>
        <w:rPr>
          <w:rFonts w:ascii="Times New Roman" w:hAnsi="Times New Roman" w:cs="Times New Roman"/>
          <w:b/>
          <w:sz w:val="24"/>
          <w:szCs w:val="24"/>
        </w:rPr>
      </w:pPr>
    </w:p>
    <w:p w14:paraId="2E6BB59C" w14:textId="28DB0AA8" w:rsidR="000D156C" w:rsidRDefault="00AE68F2" w:rsidP="000D156C">
      <w:pPr>
        <w:rPr>
          <w:rFonts w:ascii="Times New Roman" w:hAnsi="Times New Roman" w:cs="Times New Roman"/>
          <w:b/>
          <w:sz w:val="24"/>
          <w:szCs w:val="24"/>
        </w:rPr>
      </w:pPr>
      <w:r>
        <w:rPr>
          <w:rFonts w:ascii="Times New Roman" w:hAnsi="Times New Roman" w:cs="Times New Roman"/>
          <w:b/>
          <w:sz w:val="24"/>
          <w:szCs w:val="24"/>
        </w:rPr>
        <w:t xml:space="preserve">D.4 </w:t>
      </w:r>
      <w:r w:rsidR="000D156C">
        <w:rPr>
          <w:rFonts w:ascii="Times New Roman" w:hAnsi="Times New Roman" w:cs="Times New Roman"/>
          <w:b/>
          <w:sz w:val="24"/>
          <w:szCs w:val="24"/>
        </w:rPr>
        <w:t>Carbon density of land</w:t>
      </w:r>
    </w:p>
    <w:p w14:paraId="3C6CCA2C" w14:textId="3F438D0D" w:rsidR="00961440" w:rsidRDefault="000D156C" w:rsidP="00E97EA8">
      <w:pPr>
        <w:rPr>
          <w:rFonts w:ascii="Times New Roman" w:hAnsi="Times New Roman" w:cs="Times New Roman"/>
          <w:sz w:val="24"/>
          <w:szCs w:val="24"/>
        </w:rPr>
      </w:pPr>
      <w:r>
        <w:rPr>
          <w:rFonts w:ascii="Times New Roman" w:hAnsi="Times New Roman" w:cs="Times New Roman"/>
          <w:sz w:val="24"/>
          <w:szCs w:val="24"/>
        </w:rPr>
        <w:t xml:space="preserve">Mean carbon density of land </w:t>
      </w:r>
      <w:r w:rsidR="002B5CD5">
        <w:rPr>
          <w:rFonts w:ascii="Times New Roman" w:hAnsi="Times New Roman" w:cs="Times New Roman"/>
          <w:sz w:val="24"/>
          <w:szCs w:val="24"/>
        </w:rPr>
        <w:t>(Mg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w:t>
      </w:r>
      <w:r>
        <w:rPr>
          <w:rFonts w:ascii="Times New Roman" w:hAnsi="Times New Roman" w:cs="Times New Roman"/>
          <w:sz w:val="24"/>
          <w:szCs w:val="24"/>
        </w:rPr>
        <w:t>for each district is calc</w:t>
      </w:r>
      <w:r w:rsidR="001315CC">
        <w:rPr>
          <w:rFonts w:ascii="Times New Roman" w:hAnsi="Times New Roman" w:cs="Times New Roman"/>
          <w:sz w:val="24"/>
          <w:szCs w:val="24"/>
        </w:rPr>
        <w:t xml:space="preserve">ulated as a weighted average of </w:t>
      </w:r>
      <w:r>
        <w:rPr>
          <w:rFonts w:ascii="Times New Roman" w:hAnsi="Times New Roman" w:cs="Times New Roman"/>
          <w:sz w:val="24"/>
          <w:szCs w:val="24"/>
        </w:rPr>
        <w:t xml:space="preserve">percentage of non-urban </w:t>
      </w:r>
      <w:r w:rsidR="001315CC">
        <w:rPr>
          <w:rFonts w:ascii="Times New Roman" w:hAnsi="Times New Roman" w:cs="Times New Roman"/>
          <w:sz w:val="24"/>
          <w:szCs w:val="24"/>
        </w:rPr>
        <w:t xml:space="preserve">land </w:t>
      </w:r>
      <w:r>
        <w:rPr>
          <w:rFonts w:ascii="Times New Roman" w:hAnsi="Times New Roman" w:cs="Times New Roman"/>
          <w:sz w:val="24"/>
          <w:szCs w:val="24"/>
        </w:rPr>
        <w:t xml:space="preserve">area allocated to a given land category, and the respective carbon density of that land use. The C densities are based on </w:t>
      </w:r>
      <w:proofErr w:type="spellStart"/>
      <w:r w:rsidR="002B5CD5">
        <w:rPr>
          <w:rFonts w:ascii="Times New Roman" w:hAnsi="Times New Roman" w:cs="Times New Roman"/>
          <w:sz w:val="24"/>
          <w:szCs w:val="24"/>
        </w:rPr>
        <w:t>Wil</w:t>
      </w:r>
      <w:r w:rsidR="001315CC">
        <w:rPr>
          <w:rFonts w:ascii="Times New Roman" w:hAnsi="Times New Roman" w:cs="Times New Roman"/>
          <w:sz w:val="24"/>
          <w:szCs w:val="24"/>
        </w:rPr>
        <w:t>l</w:t>
      </w:r>
      <w:r w:rsidR="002B5CD5">
        <w:rPr>
          <w:rFonts w:ascii="Times New Roman" w:hAnsi="Times New Roman" w:cs="Times New Roman"/>
          <w:sz w:val="24"/>
          <w:szCs w:val="24"/>
        </w:rPr>
        <w:t>cock</w:t>
      </w:r>
      <w:proofErr w:type="spellEnd"/>
      <w:r w:rsidR="002B5CD5">
        <w:rPr>
          <w:rFonts w:ascii="Times New Roman" w:hAnsi="Times New Roman" w:cs="Times New Roman"/>
          <w:sz w:val="24"/>
          <w:szCs w:val="24"/>
        </w:rPr>
        <w:t xml:space="preserve"> et al</w:t>
      </w:r>
      <w:r w:rsidR="001315CC">
        <w:rPr>
          <w:rFonts w:ascii="Times New Roman" w:hAnsi="Times New Roman" w:cs="Times New Roman"/>
          <w:sz w:val="24"/>
          <w:szCs w:val="24"/>
        </w:rPr>
        <w:t>.</w:t>
      </w:r>
      <w:r w:rsidR="002B5CD5">
        <w:rPr>
          <w:rFonts w:ascii="Times New Roman" w:hAnsi="Times New Roman" w:cs="Times New Roman"/>
          <w:sz w:val="24"/>
          <w:szCs w:val="24"/>
        </w:rPr>
        <w:t xml:space="preserve"> (2012) and take values of 416.9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forestry, 162.1 Mg C ha</w:t>
      </w:r>
      <w:r w:rsidR="002B5CD5">
        <w:rPr>
          <w:rFonts w:ascii="Times New Roman" w:hAnsi="Times New Roman" w:cs="Times New Roman"/>
          <w:sz w:val="24"/>
          <w:szCs w:val="24"/>
          <w:vertAlign w:val="superscript"/>
        </w:rPr>
        <w:t xml:space="preserve">-1 </w:t>
      </w:r>
      <w:r w:rsidR="002B5CD5">
        <w:rPr>
          <w:rFonts w:ascii="Times New Roman" w:hAnsi="Times New Roman" w:cs="Times New Roman"/>
          <w:sz w:val="24"/>
          <w:szCs w:val="24"/>
        </w:rPr>
        <w:t>for grassland, and 127.9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cropland.</w:t>
      </w:r>
      <w:r w:rsidR="007615DF">
        <w:rPr>
          <w:rFonts w:ascii="Times New Roman" w:hAnsi="Times New Roman" w:cs="Times New Roman"/>
          <w:sz w:val="24"/>
          <w:szCs w:val="24"/>
        </w:rPr>
        <w:t xml:space="preserve"> The land use is based on MODIS raster data for the </w:t>
      </w:r>
      <w:r w:rsidR="007615DF" w:rsidRPr="007615DF">
        <w:rPr>
          <w:rFonts w:ascii="Times New Roman" w:hAnsi="Times New Roman" w:cs="Times New Roman"/>
          <w:sz w:val="24"/>
          <w:szCs w:val="24"/>
        </w:rPr>
        <w:t>year 2012 (</w:t>
      </w:r>
      <w:proofErr w:type="spellStart"/>
      <w:r w:rsidR="007615DF">
        <w:rPr>
          <w:rFonts w:ascii="Times New Roman" w:hAnsi="Times New Roman" w:cs="Times New Roman"/>
          <w:sz w:val="24"/>
          <w:szCs w:val="24"/>
        </w:rPr>
        <w:t>Channan</w:t>
      </w:r>
      <w:proofErr w:type="spellEnd"/>
      <w:r w:rsidR="007615DF">
        <w:rPr>
          <w:rFonts w:ascii="Times New Roman" w:hAnsi="Times New Roman" w:cs="Times New Roman"/>
          <w:sz w:val="24"/>
          <w:szCs w:val="24"/>
        </w:rPr>
        <w:t>, Collins, and Emmanuel</w:t>
      </w:r>
      <w:r w:rsidR="007615DF" w:rsidRPr="007615DF">
        <w:rPr>
          <w:rFonts w:ascii="Times New Roman" w:hAnsi="Times New Roman" w:cs="Times New Roman"/>
          <w:sz w:val="24"/>
          <w:szCs w:val="24"/>
        </w:rPr>
        <w:t>, 2014).</w:t>
      </w:r>
      <w:r w:rsidR="00643376">
        <w:rPr>
          <w:rFonts w:ascii="Times New Roman" w:hAnsi="Times New Roman" w:cs="Times New Roman"/>
          <w:sz w:val="24"/>
          <w:szCs w:val="24"/>
        </w:rPr>
        <w:t xml:space="preserve"> The</w:t>
      </w:r>
      <w:r w:rsidR="002B5CD5" w:rsidRPr="007615DF">
        <w:rPr>
          <w:rFonts w:ascii="Times New Roman" w:hAnsi="Times New Roman" w:cs="Times New Roman"/>
          <w:sz w:val="24"/>
          <w:szCs w:val="24"/>
        </w:rPr>
        <w:t xml:space="preserve"> mean C densities (MCD) of land for each</w:t>
      </w:r>
      <w:r w:rsidR="002B5CD5">
        <w:rPr>
          <w:rFonts w:ascii="Times New Roman" w:hAnsi="Times New Roman" w:cs="Times New Roman"/>
          <w:sz w:val="24"/>
          <w:szCs w:val="24"/>
        </w:rPr>
        <w:t xml:space="preserve"> district </w:t>
      </w:r>
      <w:r w:rsidR="001315CC">
        <w:rPr>
          <w:rFonts w:ascii="Times New Roman" w:hAnsi="Times New Roman" w:cs="Times New Roman"/>
          <w:sz w:val="24"/>
          <w:szCs w:val="24"/>
        </w:rPr>
        <w:t>are</w:t>
      </w:r>
      <w:r w:rsidR="00961440">
        <w:rPr>
          <w:rFonts w:ascii="Times New Roman" w:hAnsi="Times New Roman" w:cs="Times New Roman"/>
          <w:sz w:val="24"/>
          <w:szCs w:val="24"/>
        </w:rPr>
        <w:t xml:space="preserve"> calculated as:</w:t>
      </w:r>
    </w:p>
    <w:p w14:paraId="1BE399B2" w14:textId="4D5EBD2F" w:rsidR="00961440" w:rsidRPr="004878F4" w:rsidRDefault="00530053" w:rsidP="00961440">
      <w:pPr>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MCD</m:t>
              </m:r>
            </m:e>
            <m:sub>
              <m:r>
                <m:rPr>
                  <m:sty m:val="p"/>
                </m:rPr>
                <w:rPr>
                  <w:rFonts w:ascii="Cambria Math" w:hAnsi="Cambria Math" w:cs="Times New Roman"/>
                </w:rPr>
                <m:t>r</m:t>
              </m:r>
            </m:sub>
          </m:sSub>
          <m:r>
            <m:rPr>
              <m:sty m:val="p"/>
            </m:rPr>
            <w:rPr>
              <w:rFonts w:ascii="Cambria Math" w:hAnsi="Cambria Math" w:cs="Times New Roman"/>
            </w:rPr>
            <m:t xml:space="preserve">= </m:t>
          </m:r>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Area</m:t>
                  </m:r>
                </m:e>
                <m:sub>
                  <m:r>
                    <m:rPr>
                      <m:sty m:val="p"/>
                    </m:rPr>
                    <w:rPr>
                      <w:rFonts w:ascii="Cambria Math" w:hAnsi="Cambria Math" w:cs="Times New Roman"/>
                    </w:rPr>
                    <m:t>i,r</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Carbon_Content</m:t>
                  </m:r>
                </m:e>
                <m:sub>
                  <m:r>
                    <m:rPr>
                      <m:sty m:val="p"/>
                    </m:rPr>
                    <w:rPr>
                      <w:rFonts w:ascii="Cambria Math" w:hAnsi="Cambria Math" w:cs="Times New Roman"/>
                    </w:rPr>
                    <m:t>i</m:t>
                  </m:r>
                </m:sub>
              </m:sSub>
            </m:e>
          </m:nary>
        </m:oMath>
      </m:oMathPara>
    </w:p>
    <w:p w14:paraId="2D430527" w14:textId="5789ABC6" w:rsidR="00AE07A3" w:rsidRPr="00006177" w:rsidRDefault="00961440" w:rsidP="00E97EA8">
      <w:pPr>
        <w:rPr>
          <w:rFonts w:ascii="Times New Roman" w:hAnsi="Times New Roman" w:cs="Times New Roman"/>
          <w:sz w:val="24"/>
          <w:szCs w:val="24"/>
          <w:vertAlign w:val="subscript"/>
        </w:rPr>
      </w:pPr>
      <w:r>
        <w:rPr>
          <w:rFonts w:ascii="Times New Roman" w:hAnsi="Times New Roman" w:cs="Times New Roman"/>
          <w:sz w:val="24"/>
          <w:szCs w:val="24"/>
        </w:rPr>
        <w:t xml:space="preserve">Where Area is the total land area of land use I in region r (ha), and </w:t>
      </w:r>
      <w:proofErr w:type="spellStart"/>
      <w:r>
        <w:rPr>
          <w:rFonts w:ascii="Times New Roman" w:hAnsi="Times New Roman" w:cs="Times New Roman"/>
          <w:sz w:val="24"/>
          <w:szCs w:val="24"/>
        </w:rPr>
        <w:t>Carbon_Content</w:t>
      </w:r>
      <w:proofErr w:type="spellEnd"/>
      <w:r>
        <w:rPr>
          <w:rFonts w:ascii="Times New Roman" w:hAnsi="Times New Roman" w:cs="Times New Roman"/>
          <w:sz w:val="24"/>
          <w:szCs w:val="24"/>
        </w:rPr>
        <w:t xml:space="preserve"> is the C content of all 5 IPCC pools in land use I (Mg C ha</w:t>
      </w:r>
      <w:r>
        <w:rPr>
          <w:rFonts w:ascii="Times New Roman" w:hAnsi="Times New Roman" w:cs="Times New Roman"/>
          <w:sz w:val="24"/>
          <w:szCs w:val="24"/>
          <w:vertAlign w:val="superscript"/>
        </w:rPr>
        <w:t>-1</w:t>
      </w:r>
      <w:r>
        <w:rPr>
          <w:rFonts w:ascii="Times New Roman" w:hAnsi="Times New Roman" w:cs="Times New Roman"/>
          <w:sz w:val="24"/>
          <w:szCs w:val="24"/>
        </w:rPr>
        <w:t>).</w:t>
      </w:r>
      <w:r w:rsidR="00CE0D0C">
        <w:rPr>
          <w:rFonts w:ascii="Times New Roman" w:hAnsi="Times New Roman" w:cs="Times New Roman"/>
          <w:sz w:val="24"/>
          <w:szCs w:val="24"/>
        </w:rPr>
        <w:t xml:space="preserve">The categories of land use are shown in </w:t>
      </w:r>
    </w:p>
    <w:p w14:paraId="3EDFA8CA" w14:textId="63F4BFE6" w:rsidR="000D156C" w:rsidRDefault="001315CC" w:rsidP="00E97EA8">
      <w:pPr>
        <w:rPr>
          <w:rFonts w:ascii="Times New Roman" w:hAnsi="Times New Roman" w:cs="Times New Roman"/>
          <w:sz w:val="24"/>
          <w:szCs w:val="24"/>
        </w:rPr>
      </w:pPr>
      <w:r>
        <w:rPr>
          <w:rFonts w:ascii="Times New Roman" w:hAnsi="Times New Roman" w:cs="Times New Roman"/>
          <w:sz w:val="24"/>
          <w:szCs w:val="24"/>
        </w:rPr>
        <w:lastRenderedPageBreak/>
        <w:t>Table</w:t>
      </w:r>
      <w:r w:rsidR="00AE68F2">
        <w:rPr>
          <w:rFonts w:ascii="Times New Roman" w:hAnsi="Times New Roman" w:cs="Times New Roman"/>
          <w:sz w:val="24"/>
          <w:szCs w:val="24"/>
        </w:rPr>
        <w:t xml:space="preserve"> D.3</w:t>
      </w:r>
      <w:r>
        <w:rPr>
          <w:rFonts w:ascii="Times New Roman" w:hAnsi="Times New Roman" w:cs="Times New Roman"/>
          <w:sz w:val="24"/>
          <w:szCs w:val="24"/>
        </w:rPr>
        <w:t>: Land use areas per region (</w:t>
      </w:r>
      <w:proofErr w:type="spellStart"/>
      <w:r>
        <w:rPr>
          <w:rFonts w:ascii="Times New Roman" w:hAnsi="Times New Roman" w:cs="Times New Roman"/>
          <w:sz w:val="24"/>
          <w:szCs w:val="24"/>
        </w:rPr>
        <w:t>Mha</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652"/>
        <w:gridCol w:w="1556"/>
        <w:gridCol w:w="1356"/>
        <w:gridCol w:w="1528"/>
        <w:gridCol w:w="1589"/>
        <w:gridCol w:w="1561"/>
      </w:tblGrid>
      <w:tr w:rsidR="00DE55B2" w14:paraId="68E28A40" w14:textId="77777777" w:rsidTr="007000CF">
        <w:tc>
          <w:tcPr>
            <w:tcW w:w="1652" w:type="dxa"/>
            <w:vMerge w:val="restart"/>
          </w:tcPr>
          <w:p w14:paraId="38333C23" w14:textId="4E89D932" w:rsidR="00DE55B2" w:rsidRDefault="00DE55B2" w:rsidP="00E97EA8">
            <w:pPr>
              <w:rPr>
                <w:rFonts w:ascii="Times New Roman" w:hAnsi="Times New Roman" w:cs="Times New Roman"/>
                <w:sz w:val="24"/>
                <w:szCs w:val="24"/>
              </w:rPr>
            </w:pPr>
            <w:r>
              <w:rPr>
                <w:rFonts w:ascii="Times New Roman" w:hAnsi="Times New Roman" w:cs="Times New Roman"/>
                <w:sz w:val="24"/>
                <w:szCs w:val="24"/>
              </w:rPr>
              <w:t>Land use</w:t>
            </w:r>
          </w:p>
        </w:tc>
        <w:tc>
          <w:tcPr>
            <w:tcW w:w="7590" w:type="dxa"/>
            <w:gridSpan w:val="5"/>
          </w:tcPr>
          <w:p w14:paraId="0DB80D4A" w14:textId="0F35EE42" w:rsidR="00DE55B2" w:rsidRDefault="00DE55B2" w:rsidP="000D156C">
            <w:pPr>
              <w:jc w:val="center"/>
              <w:rPr>
                <w:rFonts w:ascii="Times New Roman" w:hAnsi="Times New Roman" w:cs="Times New Roman"/>
                <w:sz w:val="24"/>
                <w:szCs w:val="24"/>
              </w:rPr>
            </w:pPr>
            <w:r>
              <w:rPr>
                <w:rFonts w:ascii="Times New Roman" w:hAnsi="Times New Roman" w:cs="Times New Roman"/>
                <w:sz w:val="24"/>
                <w:szCs w:val="24"/>
              </w:rPr>
              <w:t>Region</w:t>
            </w:r>
          </w:p>
        </w:tc>
      </w:tr>
      <w:tr w:rsidR="00DE55B2" w14:paraId="703ADCC2" w14:textId="77777777" w:rsidTr="00DE55B2">
        <w:tc>
          <w:tcPr>
            <w:tcW w:w="1652" w:type="dxa"/>
            <w:vMerge/>
          </w:tcPr>
          <w:p w14:paraId="696846B0" w14:textId="737AF159" w:rsidR="00DE55B2" w:rsidRDefault="00DE55B2" w:rsidP="00E97EA8">
            <w:pPr>
              <w:rPr>
                <w:rFonts w:ascii="Times New Roman" w:hAnsi="Times New Roman" w:cs="Times New Roman"/>
                <w:sz w:val="24"/>
                <w:szCs w:val="24"/>
              </w:rPr>
            </w:pPr>
          </w:p>
        </w:tc>
        <w:tc>
          <w:tcPr>
            <w:tcW w:w="1556" w:type="dxa"/>
          </w:tcPr>
          <w:p w14:paraId="606CC5BF" w14:textId="205059F8" w:rsidR="00DE55B2" w:rsidRDefault="00DE55B2" w:rsidP="00E97EA8">
            <w:pPr>
              <w:rPr>
                <w:rFonts w:ascii="Times New Roman" w:hAnsi="Times New Roman" w:cs="Times New Roman"/>
                <w:sz w:val="24"/>
                <w:szCs w:val="24"/>
              </w:rPr>
            </w:pPr>
            <w:r>
              <w:rPr>
                <w:rFonts w:ascii="Times New Roman" w:hAnsi="Times New Roman" w:cs="Times New Roman"/>
                <w:sz w:val="24"/>
                <w:szCs w:val="24"/>
              </w:rPr>
              <w:t>Mbeya</w:t>
            </w:r>
          </w:p>
        </w:tc>
        <w:tc>
          <w:tcPr>
            <w:tcW w:w="1356" w:type="dxa"/>
          </w:tcPr>
          <w:p w14:paraId="686EC0E5" w14:textId="5B065B84" w:rsidR="00DE55B2" w:rsidRDefault="00DE55B2" w:rsidP="00E97EA8">
            <w:pPr>
              <w:rPr>
                <w:rFonts w:ascii="Times New Roman" w:hAnsi="Times New Roman" w:cs="Times New Roman"/>
                <w:sz w:val="24"/>
                <w:szCs w:val="24"/>
              </w:rPr>
            </w:pPr>
            <w:r>
              <w:rPr>
                <w:rFonts w:ascii="Times New Roman" w:hAnsi="Times New Roman" w:cs="Times New Roman"/>
                <w:sz w:val="24"/>
                <w:szCs w:val="24"/>
              </w:rPr>
              <w:t>Morogoro</w:t>
            </w:r>
          </w:p>
        </w:tc>
        <w:tc>
          <w:tcPr>
            <w:tcW w:w="1528" w:type="dxa"/>
          </w:tcPr>
          <w:p w14:paraId="47EB1B3C" w14:textId="2343505D" w:rsidR="00DE55B2" w:rsidRDefault="00DE55B2" w:rsidP="00E97EA8">
            <w:pPr>
              <w:rPr>
                <w:rFonts w:ascii="Times New Roman" w:hAnsi="Times New Roman" w:cs="Times New Roman"/>
                <w:sz w:val="24"/>
                <w:szCs w:val="24"/>
              </w:rPr>
            </w:pPr>
            <w:r>
              <w:rPr>
                <w:rFonts w:ascii="Times New Roman" w:hAnsi="Times New Roman" w:cs="Times New Roman"/>
                <w:sz w:val="24"/>
                <w:szCs w:val="24"/>
              </w:rPr>
              <w:t>Iringa</w:t>
            </w:r>
          </w:p>
        </w:tc>
        <w:tc>
          <w:tcPr>
            <w:tcW w:w="1589" w:type="dxa"/>
          </w:tcPr>
          <w:p w14:paraId="2180A763" w14:textId="6A6D9A64" w:rsidR="00DE55B2" w:rsidRDefault="00DE55B2" w:rsidP="00E97EA8">
            <w:pPr>
              <w:rPr>
                <w:rFonts w:ascii="Times New Roman" w:hAnsi="Times New Roman" w:cs="Times New Roman"/>
                <w:sz w:val="24"/>
                <w:szCs w:val="24"/>
              </w:rPr>
            </w:pPr>
            <w:proofErr w:type="spellStart"/>
            <w:r>
              <w:rPr>
                <w:rFonts w:ascii="Times New Roman" w:hAnsi="Times New Roman" w:cs="Times New Roman"/>
                <w:sz w:val="24"/>
                <w:szCs w:val="24"/>
              </w:rPr>
              <w:t>Njombe</w:t>
            </w:r>
            <w:proofErr w:type="spellEnd"/>
          </w:p>
        </w:tc>
        <w:tc>
          <w:tcPr>
            <w:tcW w:w="1561" w:type="dxa"/>
          </w:tcPr>
          <w:p w14:paraId="5FA24B98" w14:textId="2F2F70FC" w:rsidR="00DE55B2" w:rsidRDefault="00DE55B2" w:rsidP="00E97EA8">
            <w:pPr>
              <w:rPr>
                <w:rFonts w:ascii="Times New Roman" w:hAnsi="Times New Roman" w:cs="Times New Roman"/>
                <w:sz w:val="24"/>
                <w:szCs w:val="24"/>
              </w:rPr>
            </w:pPr>
            <w:proofErr w:type="spellStart"/>
            <w:r>
              <w:rPr>
                <w:rFonts w:ascii="Times New Roman" w:hAnsi="Times New Roman" w:cs="Times New Roman"/>
                <w:sz w:val="24"/>
                <w:szCs w:val="24"/>
              </w:rPr>
              <w:t>Rukwa</w:t>
            </w:r>
            <w:proofErr w:type="spellEnd"/>
          </w:p>
        </w:tc>
      </w:tr>
      <w:tr w:rsidR="00DE55B2" w14:paraId="15A79570" w14:textId="77777777" w:rsidTr="00DE55B2">
        <w:tc>
          <w:tcPr>
            <w:tcW w:w="1652" w:type="dxa"/>
          </w:tcPr>
          <w:p w14:paraId="1D33F6D0" w14:textId="76F8D5C6" w:rsidR="00DE55B2" w:rsidRDefault="00DE55B2" w:rsidP="00E97EA8">
            <w:pPr>
              <w:rPr>
                <w:rFonts w:ascii="Times New Roman" w:hAnsi="Times New Roman" w:cs="Times New Roman"/>
                <w:sz w:val="24"/>
                <w:szCs w:val="24"/>
              </w:rPr>
            </w:pPr>
            <w:r>
              <w:rPr>
                <w:rFonts w:ascii="Times New Roman" w:hAnsi="Times New Roman" w:cs="Times New Roman"/>
                <w:sz w:val="24"/>
                <w:szCs w:val="24"/>
              </w:rPr>
              <w:t>Cropland</w:t>
            </w:r>
          </w:p>
        </w:tc>
        <w:tc>
          <w:tcPr>
            <w:tcW w:w="1556" w:type="dxa"/>
          </w:tcPr>
          <w:p w14:paraId="6D90589C" w14:textId="2939746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3240B96" w14:textId="259A042E"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55A44AB6" w14:textId="7BEB0B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AD313A4" w14:textId="67F6B4DA"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2EA54728" w14:textId="1E25083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5396FBE" w14:textId="77777777" w:rsidTr="00DE55B2">
        <w:tc>
          <w:tcPr>
            <w:tcW w:w="1652" w:type="dxa"/>
          </w:tcPr>
          <w:p w14:paraId="591C9D3D" w14:textId="0B8C4ADF" w:rsidR="00DE55B2" w:rsidRDefault="00DE55B2" w:rsidP="00E97EA8">
            <w:pPr>
              <w:rPr>
                <w:rFonts w:ascii="Times New Roman" w:hAnsi="Times New Roman" w:cs="Times New Roman"/>
                <w:sz w:val="24"/>
                <w:szCs w:val="24"/>
              </w:rPr>
            </w:pPr>
            <w:r>
              <w:rPr>
                <w:rFonts w:ascii="Times New Roman" w:hAnsi="Times New Roman" w:cs="Times New Roman"/>
                <w:sz w:val="24"/>
                <w:szCs w:val="24"/>
              </w:rPr>
              <w:t>Grassland</w:t>
            </w:r>
          </w:p>
        </w:tc>
        <w:tc>
          <w:tcPr>
            <w:tcW w:w="1556" w:type="dxa"/>
          </w:tcPr>
          <w:p w14:paraId="39C905CD" w14:textId="4C2E65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75109A6D" w14:textId="209F201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6FF05EBD" w14:textId="18DD18E4"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736F6D9F" w14:textId="3878FB6C"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14CD5B6F" w14:textId="4CAE84A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5CADE6AF" w14:textId="77777777" w:rsidTr="00DE55B2">
        <w:tc>
          <w:tcPr>
            <w:tcW w:w="1652" w:type="dxa"/>
          </w:tcPr>
          <w:p w14:paraId="27808B44" w14:textId="6E83F92C" w:rsidR="00DE55B2" w:rsidRDefault="00DE55B2" w:rsidP="00E97EA8">
            <w:pPr>
              <w:rPr>
                <w:rFonts w:ascii="Times New Roman" w:hAnsi="Times New Roman" w:cs="Times New Roman"/>
                <w:sz w:val="24"/>
                <w:szCs w:val="24"/>
              </w:rPr>
            </w:pPr>
            <w:r>
              <w:rPr>
                <w:rFonts w:ascii="Times New Roman" w:hAnsi="Times New Roman" w:cs="Times New Roman"/>
                <w:sz w:val="24"/>
                <w:szCs w:val="24"/>
              </w:rPr>
              <w:t>Shrubland</w:t>
            </w:r>
          </w:p>
        </w:tc>
        <w:tc>
          <w:tcPr>
            <w:tcW w:w="1556" w:type="dxa"/>
          </w:tcPr>
          <w:p w14:paraId="096B6EDF" w14:textId="1ABB41B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5D975E66" w14:textId="139FFC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9891934" w14:textId="19012FE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B98E8F0" w14:textId="34FB9BF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542CFB34" w14:textId="2D18351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1C7D8C96" w14:textId="77777777" w:rsidTr="00DE55B2">
        <w:tc>
          <w:tcPr>
            <w:tcW w:w="1652" w:type="dxa"/>
          </w:tcPr>
          <w:p w14:paraId="1677BDE4" w14:textId="743BAF92" w:rsidR="00DE55B2" w:rsidRDefault="00DE55B2" w:rsidP="00E97EA8">
            <w:pPr>
              <w:rPr>
                <w:rFonts w:ascii="Times New Roman" w:hAnsi="Times New Roman" w:cs="Times New Roman"/>
                <w:sz w:val="24"/>
                <w:szCs w:val="24"/>
              </w:rPr>
            </w:pPr>
            <w:r>
              <w:rPr>
                <w:rFonts w:ascii="Times New Roman" w:hAnsi="Times New Roman" w:cs="Times New Roman"/>
                <w:sz w:val="24"/>
                <w:szCs w:val="24"/>
              </w:rPr>
              <w:t>Forest</w:t>
            </w:r>
          </w:p>
        </w:tc>
        <w:tc>
          <w:tcPr>
            <w:tcW w:w="1556" w:type="dxa"/>
          </w:tcPr>
          <w:p w14:paraId="0ABC800A" w14:textId="754EF6D0"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12AD9ED" w14:textId="7BAE95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C88B98D" w14:textId="130D52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24433FB9" w14:textId="4AFC3E4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42F06C75" w14:textId="6A609222"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EADDF55" w14:textId="77777777" w:rsidTr="00DE55B2">
        <w:tc>
          <w:tcPr>
            <w:tcW w:w="1652" w:type="dxa"/>
          </w:tcPr>
          <w:p w14:paraId="6D0519D8" w14:textId="2365AE12" w:rsidR="00DE55B2" w:rsidRDefault="00DE55B2" w:rsidP="00E97EA8">
            <w:pPr>
              <w:rPr>
                <w:rFonts w:ascii="Times New Roman" w:hAnsi="Times New Roman" w:cs="Times New Roman"/>
                <w:sz w:val="24"/>
                <w:szCs w:val="24"/>
              </w:rPr>
            </w:pPr>
            <w:r>
              <w:rPr>
                <w:rFonts w:ascii="Times New Roman" w:hAnsi="Times New Roman" w:cs="Times New Roman"/>
                <w:sz w:val="24"/>
                <w:szCs w:val="24"/>
              </w:rPr>
              <w:t>Total</w:t>
            </w:r>
          </w:p>
        </w:tc>
        <w:tc>
          <w:tcPr>
            <w:tcW w:w="1556" w:type="dxa"/>
          </w:tcPr>
          <w:p w14:paraId="77BD5300" w14:textId="77777777" w:rsidR="00DE55B2" w:rsidRDefault="00DE55B2" w:rsidP="00E97EA8">
            <w:pPr>
              <w:rPr>
                <w:rFonts w:ascii="Times New Roman" w:hAnsi="Times New Roman" w:cs="Times New Roman"/>
                <w:sz w:val="24"/>
                <w:szCs w:val="24"/>
              </w:rPr>
            </w:pPr>
          </w:p>
        </w:tc>
        <w:tc>
          <w:tcPr>
            <w:tcW w:w="1356" w:type="dxa"/>
          </w:tcPr>
          <w:p w14:paraId="172E9AA4" w14:textId="77777777" w:rsidR="00DE55B2" w:rsidRDefault="00DE55B2" w:rsidP="00E97EA8">
            <w:pPr>
              <w:rPr>
                <w:rFonts w:ascii="Times New Roman" w:hAnsi="Times New Roman" w:cs="Times New Roman"/>
                <w:sz w:val="24"/>
                <w:szCs w:val="24"/>
              </w:rPr>
            </w:pPr>
          </w:p>
        </w:tc>
        <w:tc>
          <w:tcPr>
            <w:tcW w:w="1528" w:type="dxa"/>
          </w:tcPr>
          <w:p w14:paraId="3526179E" w14:textId="63F7095A" w:rsidR="00DE55B2" w:rsidRDefault="00DE55B2" w:rsidP="00E97EA8">
            <w:pPr>
              <w:rPr>
                <w:rFonts w:ascii="Times New Roman" w:hAnsi="Times New Roman" w:cs="Times New Roman"/>
                <w:sz w:val="24"/>
                <w:szCs w:val="24"/>
              </w:rPr>
            </w:pPr>
          </w:p>
        </w:tc>
        <w:tc>
          <w:tcPr>
            <w:tcW w:w="1589" w:type="dxa"/>
          </w:tcPr>
          <w:p w14:paraId="1164E28A" w14:textId="77777777" w:rsidR="00DE55B2" w:rsidRDefault="00DE55B2" w:rsidP="00E97EA8">
            <w:pPr>
              <w:rPr>
                <w:rFonts w:ascii="Times New Roman" w:hAnsi="Times New Roman" w:cs="Times New Roman"/>
                <w:sz w:val="24"/>
                <w:szCs w:val="24"/>
              </w:rPr>
            </w:pPr>
          </w:p>
        </w:tc>
        <w:tc>
          <w:tcPr>
            <w:tcW w:w="1561" w:type="dxa"/>
          </w:tcPr>
          <w:p w14:paraId="66538F50" w14:textId="77777777" w:rsidR="00DE55B2" w:rsidRDefault="00DE55B2" w:rsidP="00E97EA8">
            <w:pPr>
              <w:rPr>
                <w:rFonts w:ascii="Times New Roman" w:hAnsi="Times New Roman" w:cs="Times New Roman"/>
                <w:sz w:val="24"/>
                <w:szCs w:val="24"/>
              </w:rPr>
            </w:pPr>
          </w:p>
        </w:tc>
      </w:tr>
    </w:tbl>
    <w:p w14:paraId="1D23D096" w14:textId="077D0FE2" w:rsidR="000D156C" w:rsidRPr="001315CC" w:rsidRDefault="001315CC" w:rsidP="00E97EA8">
      <w:pPr>
        <w:rPr>
          <w:rFonts w:ascii="Times New Roman" w:hAnsi="Times New Roman" w:cs="Times New Roman"/>
          <w:sz w:val="20"/>
          <w:szCs w:val="20"/>
        </w:rPr>
      </w:pPr>
      <w:r w:rsidRPr="001315CC">
        <w:rPr>
          <w:rFonts w:ascii="Times New Roman" w:hAnsi="Times New Roman" w:cs="Times New Roman"/>
          <w:sz w:val="20"/>
          <w:szCs w:val="20"/>
        </w:rPr>
        <w:t xml:space="preserve">Source: </w:t>
      </w:r>
      <w:proofErr w:type="spellStart"/>
      <w:r w:rsidR="00961440">
        <w:rPr>
          <w:rFonts w:ascii="Times New Roman" w:hAnsi="Times New Roman" w:cs="Times New Roman"/>
          <w:sz w:val="20"/>
          <w:szCs w:val="20"/>
        </w:rPr>
        <w:t>Channan</w:t>
      </w:r>
      <w:proofErr w:type="spellEnd"/>
      <w:r w:rsidR="00961440">
        <w:rPr>
          <w:rFonts w:ascii="Times New Roman" w:hAnsi="Times New Roman" w:cs="Times New Roman"/>
          <w:sz w:val="20"/>
          <w:szCs w:val="20"/>
        </w:rPr>
        <w:t>, Collins, and Emmanuel (2014).</w:t>
      </w:r>
      <w:r w:rsidRPr="001315CC">
        <w:rPr>
          <w:rFonts w:ascii="Times New Roman" w:hAnsi="Times New Roman" w:cs="Times New Roman"/>
          <w:sz w:val="20"/>
          <w:szCs w:val="20"/>
        </w:rPr>
        <w:t xml:space="preserve"> </w:t>
      </w:r>
    </w:p>
    <w:p w14:paraId="4E4835E2" w14:textId="44D0B577" w:rsidR="00040AA5" w:rsidRDefault="00040AA5" w:rsidP="00E97EA8">
      <w:pPr>
        <w:rPr>
          <w:rFonts w:ascii="Times New Roman" w:hAnsi="Times New Roman" w:cs="Times New Roman"/>
          <w:b/>
          <w:sz w:val="24"/>
          <w:szCs w:val="24"/>
        </w:rPr>
      </w:pPr>
    </w:p>
    <w:p w14:paraId="15CE6A01" w14:textId="4D51C3A3" w:rsidR="00040AA5" w:rsidRDefault="00040AA5" w:rsidP="00E97EA8">
      <w:pPr>
        <w:rPr>
          <w:rFonts w:ascii="Times New Roman" w:hAnsi="Times New Roman" w:cs="Times New Roman"/>
          <w:b/>
          <w:sz w:val="24"/>
          <w:szCs w:val="24"/>
        </w:rPr>
      </w:pPr>
    </w:p>
    <w:p w14:paraId="54CB2279" w14:textId="48E3D992" w:rsidR="00F578E3" w:rsidRDefault="00F578E3" w:rsidP="00E97EA8">
      <w:pPr>
        <w:rPr>
          <w:rFonts w:ascii="Times New Roman" w:hAnsi="Times New Roman" w:cs="Times New Roman"/>
          <w:b/>
          <w:sz w:val="24"/>
          <w:szCs w:val="24"/>
        </w:rPr>
      </w:pPr>
    </w:p>
    <w:p w14:paraId="681E8D67" w14:textId="3A21EDDC" w:rsidR="00F578E3" w:rsidRDefault="00F578E3" w:rsidP="00E97EA8">
      <w:pPr>
        <w:rPr>
          <w:rFonts w:ascii="Times New Roman" w:hAnsi="Times New Roman" w:cs="Times New Roman"/>
          <w:b/>
          <w:sz w:val="24"/>
          <w:szCs w:val="24"/>
        </w:rPr>
      </w:pPr>
    </w:p>
    <w:p w14:paraId="42AED110" w14:textId="4B1A0ED8" w:rsidR="00F578E3" w:rsidRDefault="00F578E3" w:rsidP="00E97EA8">
      <w:pPr>
        <w:rPr>
          <w:rFonts w:ascii="Times New Roman" w:hAnsi="Times New Roman" w:cs="Times New Roman"/>
          <w:b/>
          <w:sz w:val="24"/>
          <w:szCs w:val="24"/>
        </w:rPr>
      </w:pPr>
    </w:p>
    <w:p w14:paraId="41B86204" w14:textId="77777777" w:rsidR="00F578E3" w:rsidRDefault="00F578E3" w:rsidP="00E97EA8">
      <w:pPr>
        <w:rPr>
          <w:rFonts w:ascii="Times New Roman" w:hAnsi="Times New Roman" w:cs="Times New Roman"/>
          <w:b/>
          <w:sz w:val="24"/>
          <w:szCs w:val="24"/>
        </w:rPr>
      </w:pPr>
    </w:p>
    <w:p w14:paraId="05167154" w14:textId="1B38CA25" w:rsidR="00040AA5" w:rsidRDefault="00040AA5" w:rsidP="00E97EA8">
      <w:pPr>
        <w:rPr>
          <w:rFonts w:ascii="Times New Roman" w:hAnsi="Times New Roman" w:cs="Times New Roman"/>
          <w:b/>
          <w:sz w:val="24"/>
          <w:szCs w:val="24"/>
        </w:rPr>
      </w:pPr>
    </w:p>
    <w:p w14:paraId="6CAFA0D7" w14:textId="24DEB569" w:rsidR="00040AA5" w:rsidRDefault="00040AA5" w:rsidP="00E97EA8">
      <w:pPr>
        <w:rPr>
          <w:rFonts w:ascii="Times New Roman" w:hAnsi="Times New Roman" w:cs="Times New Roman"/>
          <w:b/>
          <w:sz w:val="24"/>
          <w:szCs w:val="24"/>
        </w:rPr>
      </w:pPr>
    </w:p>
    <w:p w14:paraId="0EE250D8" w14:textId="723B300A" w:rsidR="00040AA5" w:rsidRDefault="00040AA5" w:rsidP="00E97EA8">
      <w:pPr>
        <w:rPr>
          <w:rFonts w:ascii="Times New Roman" w:hAnsi="Times New Roman" w:cs="Times New Roman"/>
          <w:b/>
          <w:sz w:val="24"/>
          <w:szCs w:val="24"/>
        </w:rPr>
      </w:pPr>
    </w:p>
    <w:p w14:paraId="63AEDA07" w14:textId="67163C79" w:rsidR="00040AA5" w:rsidRDefault="00040AA5" w:rsidP="00E97EA8">
      <w:pPr>
        <w:rPr>
          <w:rFonts w:ascii="Times New Roman" w:hAnsi="Times New Roman" w:cs="Times New Roman"/>
          <w:b/>
          <w:sz w:val="24"/>
          <w:szCs w:val="24"/>
        </w:rPr>
      </w:pPr>
    </w:p>
    <w:p w14:paraId="5B1ACB9E" w14:textId="77777777" w:rsidR="00040AA5" w:rsidRPr="00B827AC" w:rsidRDefault="00040AA5" w:rsidP="00E97EA8">
      <w:pPr>
        <w:rPr>
          <w:rFonts w:ascii="Times New Roman" w:hAnsi="Times New Roman" w:cs="Times New Roman"/>
          <w:b/>
          <w:sz w:val="24"/>
          <w:szCs w:val="24"/>
        </w:rPr>
      </w:pPr>
    </w:p>
    <w:p w14:paraId="77D53911" w14:textId="77777777" w:rsidR="00F31420" w:rsidRPr="00B827AC" w:rsidRDefault="00F31420" w:rsidP="00E97EA8">
      <w:pPr>
        <w:rPr>
          <w:rFonts w:ascii="Times New Roman" w:hAnsi="Times New Roman" w:cs="Times New Roman"/>
          <w:b/>
          <w:sz w:val="24"/>
          <w:szCs w:val="24"/>
        </w:rPr>
      </w:pPr>
    </w:p>
    <w:p w14:paraId="27E5CA0F" w14:textId="77777777" w:rsidR="00F54C61" w:rsidRPr="00B827AC" w:rsidRDefault="00F54C61" w:rsidP="00E97EA8">
      <w:pPr>
        <w:rPr>
          <w:rFonts w:ascii="Times New Roman" w:hAnsi="Times New Roman" w:cs="Times New Roman"/>
        </w:rPr>
      </w:pPr>
    </w:p>
    <w:sectPr w:rsidR="00F54C61" w:rsidRPr="00B827AC" w:rsidSect="006B62CF">
      <w:type w:val="nextColumn"/>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Rufino, Mariana" w:date="2018-07-15T12:20:00Z" w:initials="RM">
    <w:p w14:paraId="7FA3A655" w14:textId="2E89CCA3" w:rsidR="00530053" w:rsidRDefault="00530053">
      <w:pPr>
        <w:pStyle w:val="CommentText"/>
      </w:pPr>
      <w:r>
        <w:rPr>
          <w:rStyle w:val="CommentReference"/>
        </w:rPr>
        <w:annotationRef/>
      </w:r>
      <w:r>
        <w:t>Don’t include refs in abstract</w:t>
      </w:r>
    </w:p>
  </w:comment>
  <w:comment w:id="24" w:author="Rufino, Mariana" w:date="2018-07-15T12:31:00Z" w:initials="RM">
    <w:p w14:paraId="48E6AA3D" w14:textId="77777777" w:rsidR="00530053" w:rsidRDefault="00530053">
      <w:pPr>
        <w:pStyle w:val="CommentText"/>
      </w:pPr>
      <w:r>
        <w:rPr>
          <w:rStyle w:val="CommentReference"/>
        </w:rPr>
        <w:annotationRef/>
      </w:r>
      <w:r>
        <w:t>I suppose this includes ‘market linkages’</w:t>
      </w:r>
    </w:p>
    <w:p w14:paraId="258EAD74" w14:textId="77777777" w:rsidR="00530053" w:rsidRDefault="00530053">
      <w:pPr>
        <w:pStyle w:val="CommentText"/>
      </w:pPr>
    </w:p>
    <w:p w14:paraId="787071DA" w14:textId="57D50C25" w:rsidR="00530053" w:rsidRDefault="00530053">
      <w:pPr>
        <w:pStyle w:val="CommentText"/>
      </w:pPr>
      <w:r>
        <w:t>See comment on title</w:t>
      </w:r>
    </w:p>
  </w:comment>
  <w:comment w:id="32" w:author="Rufino, Mariana" w:date="2018-07-15T12:41:00Z" w:initials="RM">
    <w:p w14:paraId="37C90FE0" w14:textId="4D007AD9" w:rsidR="00530053" w:rsidRDefault="00530053">
      <w:pPr>
        <w:pStyle w:val="CommentText"/>
      </w:pPr>
      <w:r>
        <w:rPr>
          <w:rStyle w:val="CommentReference"/>
        </w:rPr>
        <w:annotationRef/>
      </w:r>
      <w:r>
        <w:t>Did you mean ‘mitigation projects’?</w:t>
      </w:r>
    </w:p>
  </w:comment>
  <w:comment w:id="69" w:author="Rufino, Mariana" w:date="2018-07-15T16:29:00Z" w:initials="RM">
    <w:p w14:paraId="4E97E515" w14:textId="021691B5" w:rsidR="00530053" w:rsidRDefault="00530053">
      <w:pPr>
        <w:pStyle w:val="CommentText"/>
      </w:pPr>
      <w:r>
        <w:rPr>
          <w:rStyle w:val="CommentReference"/>
        </w:rPr>
        <w:annotationRef/>
      </w:r>
      <w:r>
        <w:t>Better add more refs to have a stronger support to your statement</w:t>
      </w:r>
    </w:p>
  </w:comment>
  <w:comment w:id="72" w:author="Rufino, Mariana" w:date="2018-07-15T16:31:00Z" w:initials="RM">
    <w:p w14:paraId="18D70C77" w14:textId="69D32E85" w:rsidR="00530053" w:rsidRDefault="00530053">
      <w:pPr>
        <w:pStyle w:val="CommentText"/>
      </w:pPr>
      <w:r>
        <w:rPr>
          <w:rStyle w:val="CommentReference"/>
        </w:rPr>
        <w:annotationRef/>
      </w:r>
      <w:r>
        <w:t>I would suggest to delete government to allow from multiple forms of regulation</w:t>
      </w:r>
    </w:p>
  </w:comment>
  <w:comment w:id="76" w:author="Rufino, Mariana" w:date="2018-07-15T16:33:00Z" w:initials="RM">
    <w:p w14:paraId="25EFA4EF" w14:textId="1BC8EC59" w:rsidR="00530053" w:rsidRDefault="00530053">
      <w:pPr>
        <w:pStyle w:val="CommentText"/>
      </w:pPr>
      <w:r>
        <w:rPr>
          <w:rStyle w:val="CommentReference"/>
        </w:rPr>
        <w:annotationRef/>
      </w:r>
      <w:r>
        <w:t>Marker linkages to align to title? Or market participation in the title?</w:t>
      </w:r>
    </w:p>
  </w:comment>
  <w:comment w:id="94" w:author="Rufino, Mariana" w:date="2018-07-15T16:38:00Z" w:initials="RM">
    <w:p w14:paraId="655CF802" w14:textId="7B135324" w:rsidR="00530053" w:rsidRDefault="00530053">
      <w:pPr>
        <w:pStyle w:val="CommentText"/>
      </w:pPr>
      <w:r>
        <w:rPr>
          <w:rStyle w:val="CommentReference"/>
        </w:rPr>
        <w:annotationRef/>
      </w:r>
      <w:r>
        <w:t>Market linkages?</w:t>
      </w:r>
    </w:p>
  </w:comment>
  <w:comment w:id="97" w:author="Rufino, Mariana" w:date="2018-07-26T06:43:00Z" w:initials="RM">
    <w:p w14:paraId="7917C6EB" w14:textId="2F29502C" w:rsidR="00530053" w:rsidRDefault="00530053">
      <w:pPr>
        <w:pStyle w:val="CommentText"/>
      </w:pPr>
      <w:r>
        <w:rPr>
          <w:rStyle w:val="CommentReference"/>
        </w:rPr>
        <w:annotationRef/>
      </w:r>
      <w:r>
        <w:t>Adoption?</w:t>
      </w:r>
    </w:p>
  </w:comment>
  <w:comment w:id="101" w:author="Rufino, Mariana" w:date="2018-07-15T21:35:00Z" w:initials="RM">
    <w:p w14:paraId="348C5096" w14:textId="0E98D6D7" w:rsidR="00530053" w:rsidRDefault="00530053">
      <w:pPr>
        <w:pStyle w:val="CommentText"/>
      </w:pPr>
      <w:r>
        <w:rPr>
          <w:rStyle w:val="CommentReference"/>
        </w:rPr>
        <w:annotationRef/>
      </w:r>
      <w:r>
        <w:t xml:space="preserve">I would replace this by an explanation of the stocks, flows and feedbacks shown in Fig.1 </w:t>
      </w:r>
    </w:p>
  </w:comment>
  <w:comment w:id="102" w:author="Rufino, Mariana" w:date="2018-07-15T21:34:00Z" w:initials="RM">
    <w:p w14:paraId="433ADFC0" w14:textId="0055DF85" w:rsidR="00530053" w:rsidRDefault="00530053">
      <w:pPr>
        <w:pStyle w:val="CommentText"/>
      </w:pPr>
      <w:r>
        <w:rPr>
          <w:rStyle w:val="CommentReference"/>
        </w:rPr>
        <w:annotationRef/>
      </w:r>
      <w:r>
        <w:t>I would prefer to call this adoption of new practices</w:t>
      </w:r>
    </w:p>
  </w:comment>
  <w:comment w:id="124" w:author="Rufino, Mariana" w:date="2018-07-15T21:38:00Z" w:initials="RM">
    <w:p w14:paraId="684BBB09" w14:textId="77777777" w:rsidR="00530053" w:rsidRDefault="00530053">
      <w:pPr>
        <w:pStyle w:val="CommentText"/>
      </w:pPr>
      <w:r>
        <w:rPr>
          <w:rStyle w:val="CommentReference"/>
        </w:rPr>
        <w:annotationRef/>
      </w:r>
      <w:r>
        <w:t>This needs to be explained in more detail</w:t>
      </w:r>
    </w:p>
    <w:p w14:paraId="27F5D5B7" w14:textId="77777777" w:rsidR="00530053" w:rsidRDefault="00530053">
      <w:pPr>
        <w:pStyle w:val="CommentText"/>
      </w:pPr>
    </w:p>
    <w:p w14:paraId="093E907C" w14:textId="7D928E96" w:rsidR="00530053" w:rsidRDefault="00530053">
      <w:pPr>
        <w:pStyle w:val="CommentText"/>
      </w:pPr>
      <w:r>
        <w:t>I would like to see a quantitative method used</w:t>
      </w:r>
    </w:p>
  </w:comment>
  <w:comment w:id="125" w:author="Rufino, Mariana" w:date="2018-07-15T21:40:00Z" w:initials="RM">
    <w:p w14:paraId="680FF0B9" w14:textId="77777777" w:rsidR="00530053" w:rsidRDefault="00530053">
      <w:pPr>
        <w:pStyle w:val="CommentText"/>
      </w:pPr>
      <w:r>
        <w:rPr>
          <w:rStyle w:val="CommentReference"/>
        </w:rPr>
        <w:annotationRef/>
      </w:r>
      <w:r>
        <w:t>With such a large sample size, you could easily develop a typology based on quantitative methods</w:t>
      </w:r>
    </w:p>
    <w:p w14:paraId="0FA9B394" w14:textId="77777777" w:rsidR="00530053" w:rsidRDefault="00530053">
      <w:pPr>
        <w:pStyle w:val="CommentText"/>
      </w:pPr>
    </w:p>
    <w:p w14:paraId="37A59933" w14:textId="190454FE" w:rsidR="00530053" w:rsidRDefault="00530053">
      <w:pPr>
        <w:pStyle w:val="CommentText"/>
      </w:pPr>
      <w:r>
        <w:t xml:space="preserve">See for example the one used in Kenya by </w:t>
      </w:r>
      <w:proofErr w:type="spellStart"/>
      <w:r>
        <w:t>Patric</w:t>
      </w:r>
      <w:proofErr w:type="spellEnd"/>
      <w:r>
        <w:t xml:space="preserve"> Brandt et al 2018 Agric </w:t>
      </w:r>
      <w:proofErr w:type="spellStart"/>
      <w:r>
        <w:t>Ecosyst</w:t>
      </w:r>
      <w:proofErr w:type="spellEnd"/>
      <w:r>
        <w:t xml:space="preserve"> </w:t>
      </w:r>
      <w:proofErr w:type="spellStart"/>
      <w:r>
        <w:t>Env</w:t>
      </w:r>
      <w:proofErr w:type="spellEnd"/>
    </w:p>
  </w:comment>
  <w:comment w:id="130" w:author="Rufino, Mariana" w:date="2018-07-15T21:41:00Z" w:initials="RM">
    <w:p w14:paraId="631630C2" w14:textId="77777777" w:rsidR="00530053" w:rsidRDefault="00530053">
      <w:pPr>
        <w:pStyle w:val="CommentText"/>
      </w:pPr>
      <w:r>
        <w:rPr>
          <w:rStyle w:val="CommentReference"/>
        </w:rPr>
        <w:annotationRef/>
      </w:r>
      <w:r>
        <w:t>Need to explain this diagram in the text/caption</w:t>
      </w:r>
    </w:p>
    <w:p w14:paraId="7A5E5FD1" w14:textId="77777777" w:rsidR="00530053" w:rsidRDefault="00530053">
      <w:pPr>
        <w:pStyle w:val="CommentText"/>
      </w:pPr>
    </w:p>
    <w:p w14:paraId="545C245E" w14:textId="1DC19F07" w:rsidR="00530053" w:rsidRDefault="00530053">
      <w:pPr>
        <w:pStyle w:val="CommentText"/>
      </w:pPr>
      <w:r>
        <w:t>And I see a couple of errors, lets discuss it when you are back</w:t>
      </w:r>
    </w:p>
  </w:comment>
  <w:comment w:id="131" w:author="Rufino, Mariana" w:date="2018-07-15T21:42:00Z" w:initials="RM">
    <w:p w14:paraId="7F24EFB7" w14:textId="533E2467" w:rsidR="00530053" w:rsidRDefault="00530053">
      <w:pPr>
        <w:pStyle w:val="CommentText"/>
      </w:pPr>
      <w:r>
        <w:rPr>
          <w:rStyle w:val="CommentReference"/>
        </w:rPr>
        <w:annotationRef/>
      </w:r>
      <w:r>
        <w:t>See my comment on typology above</w:t>
      </w:r>
    </w:p>
  </w:comment>
  <w:comment w:id="142" w:author="Rufino, Mariana" w:date="2018-07-15T21:44:00Z" w:initials="RM">
    <w:p w14:paraId="24965924" w14:textId="77777777" w:rsidR="00530053" w:rsidRDefault="00530053">
      <w:pPr>
        <w:pStyle w:val="CommentText"/>
      </w:pPr>
      <w:r>
        <w:rPr>
          <w:rStyle w:val="CommentReference"/>
        </w:rPr>
        <w:annotationRef/>
      </w:r>
      <w:r>
        <w:t>This section needs to be much shorter</w:t>
      </w:r>
    </w:p>
    <w:p w14:paraId="7E000F03" w14:textId="77777777" w:rsidR="00530053" w:rsidRDefault="00530053">
      <w:pPr>
        <w:pStyle w:val="CommentText"/>
      </w:pPr>
      <w:bookmarkStart w:id="143" w:name="_GoBack"/>
      <w:bookmarkEnd w:id="143"/>
    </w:p>
    <w:p w14:paraId="7111D202" w14:textId="081E3510" w:rsidR="00530053" w:rsidRDefault="00530053">
      <w:pPr>
        <w:pStyle w:val="CommentText"/>
      </w:pPr>
      <w:r>
        <w:t>Consider producing an appendix with the detailed description of the modelling approach and keeping here the basics to understand your methods</w:t>
      </w:r>
    </w:p>
  </w:comment>
  <w:comment w:id="174" w:author="Rufino, Mariana" w:date="2018-07-15T21:48:00Z" w:initials="RM">
    <w:p w14:paraId="76F9498D" w14:textId="77777777" w:rsidR="00530053" w:rsidRDefault="00530053">
      <w:pPr>
        <w:pStyle w:val="CommentText"/>
      </w:pPr>
      <w:r>
        <w:rPr>
          <w:rStyle w:val="CommentReference"/>
        </w:rPr>
        <w:annotationRef/>
      </w:r>
      <w:r>
        <w:t>Do you have data for fertiliser and crop seeds in the database?</w:t>
      </w:r>
    </w:p>
    <w:p w14:paraId="3CFA34D2" w14:textId="77777777" w:rsidR="00530053" w:rsidRDefault="00530053">
      <w:pPr>
        <w:pStyle w:val="CommentText"/>
      </w:pPr>
    </w:p>
    <w:p w14:paraId="73C9BF6F" w14:textId="77777777" w:rsidR="00530053" w:rsidRDefault="00530053">
      <w:pPr>
        <w:pStyle w:val="CommentText"/>
      </w:pPr>
      <w:r>
        <w:t>And for drugs and vaccines?</w:t>
      </w:r>
    </w:p>
    <w:p w14:paraId="262E7CAF" w14:textId="77777777" w:rsidR="00530053" w:rsidRDefault="00530053">
      <w:pPr>
        <w:pStyle w:val="CommentText"/>
      </w:pPr>
    </w:p>
    <w:p w14:paraId="4853E8BB" w14:textId="3F2C3AFB" w:rsidR="00530053" w:rsidRDefault="00530053">
      <w:pPr>
        <w:pStyle w:val="CommentText"/>
      </w:pPr>
      <w:r>
        <w:t>I guess these are all important inputs</w:t>
      </w:r>
    </w:p>
  </w:comment>
  <w:comment w:id="179" w:author="Rufino, Mariana" w:date="2018-07-15T21:51:00Z" w:initials="RM">
    <w:p w14:paraId="2C5C8D0D" w14:textId="28DAB2AB" w:rsidR="00530053" w:rsidRDefault="00530053">
      <w:pPr>
        <w:pStyle w:val="CommentText"/>
      </w:pPr>
      <w:r>
        <w:rPr>
          <w:rStyle w:val="CommentReference"/>
        </w:rPr>
        <w:annotationRef/>
      </w:r>
      <w:r>
        <w:t>And selling decisions of milk?</w:t>
      </w:r>
    </w:p>
  </w:comment>
  <w:comment w:id="183" w:author="Rufino, Mariana" w:date="2018-07-15T21:52:00Z" w:initials="RM">
    <w:p w14:paraId="3B6D12BF" w14:textId="19C3A2B7" w:rsidR="00530053" w:rsidRDefault="00530053">
      <w:pPr>
        <w:pStyle w:val="CommentText"/>
      </w:pPr>
      <w:r>
        <w:rPr>
          <w:rStyle w:val="CommentReference"/>
        </w:rPr>
        <w:annotationRef/>
      </w:r>
      <w:r>
        <w:t>Delete – this is well known</w:t>
      </w:r>
    </w:p>
  </w:comment>
  <w:comment w:id="184" w:author="Rufino, Mariana" w:date="2018-07-15T22:03:00Z" w:initials="RM">
    <w:p w14:paraId="6BE57CC5" w14:textId="1FDA2AA8" w:rsidR="00530053" w:rsidRDefault="00530053">
      <w:pPr>
        <w:pStyle w:val="CommentText"/>
      </w:pPr>
      <w:r>
        <w:rPr>
          <w:rStyle w:val="CommentReference"/>
        </w:rPr>
        <w:annotationRef/>
      </w:r>
      <w:r>
        <w:t xml:space="preserve">You could do a sensitivity analysis on these assumptions to see how decisions change when price of products (e.g. tea or coffee) change </w:t>
      </w:r>
    </w:p>
  </w:comment>
  <w:comment w:id="189" w:author="Rufino, Mariana" w:date="2018-07-15T22:05:00Z" w:initials="RM">
    <w:p w14:paraId="3D225F62" w14:textId="35F6F0B6" w:rsidR="00530053" w:rsidRDefault="00530053">
      <w:pPr>
        <w:pStyle w:val="CommentText"/>
      </w:pPr>
      <w:r>
        <w:rPr>
          <w:rStyle w:val="CommentReference"/>
        </w:rPr>
        <w:annotationRef/>
      </w:r>
      <w:r>
        <w:t>If reported in the survey, no reference needed</w:t>
      </w:r>
    </w:p>
  </w:comment>
  <w:comment w:id="192" w:author="Rufino, Mariana" w:date="2018-07-15T22:07:00Z" w:initials="RM">
    <w:p w14:paraId="099F405F" w14:textId="69834A4F" w:rsidR="00530053" w:rsidRDefault="00530053">
      <w:pPr>
        <w:pStyle w:val="CommentText"/>
      </w:pPr>
      <w:r>
        <w:rPr>
          <w:rStyle w:val="CommentReference"/>
        </w:rPr>
        <w:annotationRef/>
      </w:r>
      <w:r>
        <w:t>This assumes that the farmer doesn’t plan any savings</w:t>
      </w:r>
    </w:p>
  </w:comment>
  <w:comment w:id="194" w:author="Rufino, Mariana" w:date="2018-07-15T22:10:00Z" w:initials="RM">
    <w:p w14:paraId="311E4904" w14:textId="5A7CF84D" w:rsidR="00530053" w:rsidRDefault="00530053">
      <w:pPr>
        <w:pStyle w:val="CommentText"/>
      </w:pPr>
      <w:r>
        <w:rPr>
          <w:rStyle w:val="CommentReference"/>
        </w:rPr>
        <w:annotationRef/>
      </w:r>
      <w:r>
        <w:t>Missing in reference list</w:t>
      </w:r>
    </w:p>
  </w:comment>
  <w:comment w:id="198" w:author="Rufino, Mariana" w:date="2018-07-26T06:52:00Z" w:initials="RM">
    <w:p w14:paraId="52D129B3" w14:textId="77777777" w:rsidR="00530053" w:rsidRDefault="00530053">
      <w:pPr>
        <w:pStyle w:val="CommentText"/>
      </w:pPr>
      <w:r>
        <w:rPr>
          <w:rStyle w:val="CommentReference"/>
        </w:rPr>
        <w:annotationRef/>
      </w:r>
      <w:r>
        <w:t>The cycle of these crops is much longer, certainly decades</w:t>
      </w:r>
    </w:p>
    <w:p w14:paraId="540FCC27" w14:textId="77777777" w:rsidR="00530053" w:rsidRDefault="00530053">
      <w:pPr>
        <w:pStyle w:val="CommentText"/>
      </w:pPr>
    </w:p>
    <w:p w14:paraId="697B07B4" w14:textId="4D26DEBC" w:rsidR="00530053" w:rsidRDefault="00530053">
      <w:pPr>
        <w:pStyle w:val="CommentText"/>
      </w:pPr>
      <w:r>
        <w:t>We need to either test the impact of this assumption, or use an empirical basis to set it to a certain number</w:t>
      </w:r>
    </w:p>
  </w:comment>
  <w:comment w:id="204" w:author="Rufino, Mariana" w:date="2018-07-26T06:55:00Z" w:initials="RM">
    <w:p w14:paraId="56CE3C05" w14:textId="77777777" w:rsidR="00530053" w:rsidRDefault="00530053">
      <w:pPr>
        <w:pStyle w:val="CommentText"/>
      </w:pPr>
      <w:r>
        <w:rPr>
          <w:rStyle w:val="CommentReference"/>
        </w:rPr>
        <w:annotationRef/>
      </w:r>
      <w:r>
        <w:t>This yield is not realistic – must be checked</w:t>
      </w:r>
    </w:p>
    <w:p w14:paraId="21FA3039" w14:textId="77777777" w:rsidR="00530053" w:rsidRDefault="00530053">
      <w:pPr>
        <w:pStyle w:val="CommentText"/>
      </w:pPr>
    </w:p>
    <w:p w14:paraId="6432E1C0" w14:textId="62A3F333" w:rsidR="00530053" w:rsidRDefault="00530053">
      <w:pPr>
        <w:pStyle w:val="CommentText"/>
      </w:pPr>
      <w:r>
        <w:t>Usually less than 2 tonnes, more likely to be like the yields of groundnut and cowpea</w:t>
      </w:r>
    </w:p>
  </w:comment>
  <w:comment w:id="205" w:author="Rufino, Mariana" w:date="2018-07-26T06:56:00Z" w:initials="RM">
    <w:p w14:paraId="00BD184A" w14:textId="2077EFA6" w:rsidR="00530053" w:rsidRDefault="00530053">
      <w:pPr>
        <w:pStyle w:val="CommentText"/>
      </w:pPr>
      <w:r>
        <w:rPr>
          <w:rStyle w:val="CommentReference"/>
        </w:rPr>
        <w:annotationRef/>
      </w:r>
      <w:r>
        <w:t>This is quite low</w:t>
      </w:r>
    </w:p>
  </w:comment>
  <w:comment w:id="206" w:author="Rufino, Mariana" w:date="2018-07-26T06:57:00Z" w:initials="RM">
    <w:p w14:paraId="65D99ACD" w14:textId="51A8385D" w:rsidR="00530053" w:rsidRDefault="00530053">
      <w:pPr>
        <w:pStyle w:val="CommentText"/>
      </w:pPr>
      <w:r>
        <w:rPr>
          <w:rStyle w:val="CommentReference"/>
        </w:rPr>
        <w:annotationRef/>
      </w:r>
      <w:r>
        <w:t>This can be checked against the data in</w:t>
      </w:r>
    </w:p>
    <w:p w14:paraId="5927A5FF" w14:textId="77777777" w:rsidR="00530053" w:rsidRDefault="00530053">
      <w:pPr>
        <w:pStyle w:val="CommentText"/>
      </w:pPr>
    </w:p>
    <w:p w14:paraId="200B7CD2" w14:textId="77777777" w:rsidR="00530053" w:rsidRDefault="00530053">
      <w:pPr>
        <w:pStyle w:val="CommentText"/>
      </w:pPr>
      <w:proofErr w:type="spellStart"/>
      <w:r>
        <w:t>Tittonell</w:t>
      </w:r>
      <w:proofErr w:type="spellEnd"/>
      <w:r>
        <w:t xml:space="preserve"> et al 2009 </w:t>
      </w:r>
      <w:hyperlink r:id="rId1" w:history="1">
        <w:r w:rsidRPr="00AC616E">
          <w:rPr>
            <w:rStyle w:val="Hyperlink"/>
          </w:rPr>
          <w:t>https://www.sciencedirect.com/science/article/pii/S0308521X09000298</w:t>
        </w:r>
      </w:hyperlink>
      <w:r>
        <w:t xml:space="preserve"> </w:t>
      </w:r>
    </w:p>
    <w:p w14:paraId="7A7E41AD" w14:textId="77777777" w:rsidR="00530053" w:rsidRDefault="00530053">
      <w:pPr>
        <w:pStyle w:val="CommentText"/>
      </w:pPr>
    </w:p>
    <w:p w14:paraId="67F617C2" w14:textId="643DCE9F" w:rsidR="00530053" w:rsidRDefault="00530053">
      <w:pPr>
        <w:pStyle w:val="CommentText"/>
      </w:pPr>
      <w:r>
        <w:t>This study uses a model of Napier grass calibrated with data from Kenya</w:t>
      </w:r>
    </w:p>
  </w:comment>
  <w:comment w:id="207" w:author="Rufino, Mariana" w:date="2018-07-26T07:04:00Z" w:initials="RM">
    <w:p w14:paraId="08A4CB53" w14:textId="2B464A0A" w:rsidR="00530053" w:rsidRDefault="00530053">
      <w:pPr>
        <w:pStyle w:val="CommentText"/>
      </w:pPr>
      <w:r>
        <w:rPr>
          <w:rStyle w:val="CommentReference"/>
        </w:rPr>
        <w:annotationRef/>
      </w:r>
      <w:r>
        <w:t>Need to shorten this section or move to appendix</w:t>
      </w:r>
    </w:p>
  </w:comment>
  <w:comment w:id="209" w:author="Rufino, Mariana" w:date="2018-07-26T07:06:00Z" w:initials="RM">
    <w:p w14:paraId="6DAC09B5" w14:textId="7A5E40D6" w:rsidR="00530053" w:rsidRDefault="00530053">
      <w:pPr>
        <w:pStyle w:val="CommentText"/>
      </w:pPr>
      <w:r>
        <w:rPr>
          <w:rStyle w:val="CommentReference"/>
        </w:rPr>
        <w:annotationRef/>
      </w:r>
      <w:r>
        <w:t>This is unlikely</w:t>
      </w:r>
    </w:p>
    <w:p w14:paraId="2A953E60" w14:textId="77777777" w:rsidR="00530053" w:rsidRDefault="00530053">
      <w:pPr>
        <w:pStyle w:val="CommentText"/>
      </w:pPr>
    </w:p>
    <w:p w14:paraId="6A81B907" w14:textId="77777777" w:rsidR="00530053" w:rsidRDefault="00530053">
      <w:pPr>
        <w:pStyle w:val="CommentText"/>
      </w:pPr>
      <w:r>
        <w:t>There are fewer bulls in a community</w:t>
      </w:r>
    </w:p>
    <w:p w14:paraId="085295E5" w14:textId="77777777" w:rsidR="00530053" w:rsidRDefault="00530053">
      <w:pPr>
        <w:pStyle w:val="CommentText"/>
      </w:pPr>
    </w:p>
    <w:p w14:paraId="6BD80432" w14:textId="34E94D84" w:rsidR="00530053" w:rsidRDefault="00530053">
      <w:pPr>
        <w:pStyle w:val="CommentText"/>
      </w:pPr>
      <w:r>
        <w:t>Could you check the survey data?</w:t>
      </w:r>
    </w:p>
  </w:comment>
  <w:comment w:id="216" w:author="Rufino, Mariana" w:date="2018-07-26T07:09:00Z" w:initials="RM">
    <w:p w14:paraId="51503917" w14:textId="77777777" w:rsidR="00530053" w:rsidRDefault="00530053">
      <w:pPr>
        <w:pStyle w:val="CommentText"/>
      </w:pPr>
      <w:r>
        <w:rPr>
          <w:rStyle w:val="CommentReference"/>
        </w:rPr>
        <w:annotationRef/>
      </w:r>
      <w:r>
        <w:t>Milk productivity?</w:t>
      </w:r>
    </w:p>
    <w:p w14:paraId="3E8B12CF" w14:textId="77777777" w:rsidR="00530053" w:rsidRDefault="00530053">
      <w:pPr>
        <w:pStyle w:val="CommentText"/>
      </w:pPr>
    </w:p>
    <w:p w14:paraId="172BD354" w14:textId="67695452" w:rsidR="00530053" w:rsidRDefault="00530053">
      <w:pPr>
        <w:pStyle w:val="CommentText"/>
      </w:pPr>
      <w:r>
        <w:t>Because meat will also certainly depend on the efficiency of reproduction</w:t>
      </w:r>
    </w:p>
  </w:comment>
  <w:comment w:id="217" w:author="Rufino, Mariana" w:date="2018-07-26T07:10:00Z" w:initials="RM">
    <w:p w14:paraId="47E165A2" w14:textId="0B6B4094" w:rsidR="00530053" w:rsidRDefault="00530053">
      <w:pPr>
        <w:pStyle w:val="CommentText"/>
      </w:pPr>
      <w:r>
        <w:rPr>
          <w:rStyle w:val="CommentReference"/>
        </w:rPr>
        <w:annotationRef/>
      </w:r>
      <w:r>
        <w:t>????</w:t>
      </w:r>
    </w:p>
  </w:comment>
  <w:comment w:id="218" w:author="Rufino, Mariana" w:date="2018-07-26T07:11:00Z" w:initials="RM">
    <w:p w14:paraId="27C5E926" w14:textId="132C6055" w:rsidR="00530053" w:rsidRDefault="00530053">
      <w:pPr>
        <w:pStyle w:val="CommentText"/>
      </w:pPr>
      <w:r>
        <w:rPr>
          <w:rStyle w:val="CommentReference"/>
        </w:rPr>
        <w:annotationRef/>
      </w:r>
      <w:r>
        <w:t>I would prefer to use new literature</w:t>
      </w:r>
    </w:p>
  </w:comment>
  <w:comment w:id="219" w:author="Rufino, Mariana" w:date="2018-07-26T07:11:00Z" w:initials="RM">
    <w:p w14:paraId="2AF9607D" w14:textId="77777777" w:rsidR="00530053" w:rsidRDefault="00530053">
      <w:pPr>
        <w:pStyle w:val="CommentText"/>
      </w:pPr>
      <w:r>
        <w:rPr>
          <w:rStyle w:val="CommentReference"/>
        </w:rPr>
        <w:annotationRef/>
      </w:r>
      <w:r>
        <w:t>This is VERY low for improved cattle – check your reference</w:t>
      </w:r>
    </w:p>
    <w:p w14:paraId="639981F4" w14:textId="77777777" w:rsidR="00530053" w:rsidRDefault="00530053">
      <w:pPr>
        <w:pStyle w:val="CommentText"/>
      </w:pPr>
    </w:p>
    <w:p w14:paraId="6C1724E0" w14:textId="44EAC76E" w:rsidR="00530053" w:rsidRDefault="00530053">
      <w:pPr>
        <w:pStyle w:val="CommentText"/>
      </w:pPr>
      <w:r>
        <w:t xml:space="preserve">I would aim at a maximum of 4000-5000 litres per lactation </w:t>
      </w:r>
    </w:p>
  </w:comment>
  <w:comment w:id="220" w:author="Rufino, Mariana" w:date="2018-07-26T07:19:00Z" w:initials="RM">
    <w:p w14:paraId="033EB838" w14:textId="43469F19" w:rsidR="00530053" w:rsidRDefault="00530053">
      <w:pPr>
        <w:pStyle w:val="CommentText"/>
      </w:pPr>
      <w:r>
        <w:rPr>
          <w:rStyle w:val="CommentReference"/>
        </w:rPr>
        <w:annotationRef/>
      </w:r>
      <w:r>
        <w:t>Already mentioned above - delete</w:t>
      </w:r>
    </w:p>
  </w:comment>
  <w:comment w:id="226" w:author="Rufino, Mariana" w:date="2018-07-26T07:31:00Z" w:initials="RM">
    <w:p w14:paraId="57395D60" w14:textId="001CEACD" w:rsidR="00530053" w:rsidRDefault="00530053">
      <w:pPr>
        <w:pStyle w:val="CommentText"/>
      </w:pPr>
      <w:r>
        <w:rPr>
          <w:rStyle w:val="CommentReference"/>
        </w:rPr>
        <w:annotationRef/>
      </w:r>
      <w:r>
        <w:t>How can you know this value?</w:t>
      </w:r>
    </w:p>
  </w:comment>
  <w:comment w:id="227" w:author="Rufino, Mariana" w:date="2018-07-26T07:32:00Z" w:initials="RM">
    <w:p w14:paraId="7AB18143" w14:textId="06972AF3" w:rsidR="00530053" w:rsidRDefault="00530053">
      <w:pPr>
        <w:pStyle w:val="CommentText"/>
      </w:pPr>
      <w:r>
        <w:rPr>
          <w:rStyle w:val="CommentReference"/>
        </w:rPr>
        <w:annotationRef/>
      </w:r>
      <w:r>
        <w:t>This is quite late</w:t>
      </w:r>
    </w:p>
  </w:comment>
  <w:comment w:id="228" w:author="Rufino, Mariana" w:date="2018-07-26T07:33:00Z" w:initials="RM">
    <w:p w14:paraId="2854E6BC" w14:textId="13DB3DEB" w:rsidR="00530053" w:rsidRDefault="00530053">
      <w:pPr>
        <w:pStyle w:val="CommentText"/>
      </w:pPr>
      <w:r>
        <w:rPr>
          <w:rStyle w:val="CommentReference"/>
        </w:rPr>
        <w:annotationRef/>
      </w:r>
      <w:r>
        <w:t>Less overlap with local will be better</w:t>
      </w:r>
    </w:p>
  </w:comment>
  <w:comment w:id="229" w:author="Rufino, Mariana" w:date="2018-07-26T07:33:00Z" w:initials="RM">
    <w:p w14:paraId="5BD66E20" w14:textId="7E826533" w:rsidR="00530053" w:rsidRDefault="00530053">
      <w:pPr>
        <w:pStyle w:val="CommentText"/>
      </w:pPr>
      <w:r>
        <w:rPr>
          <w:rStyle w:val="CommentReference"/>
        </w:rPr>
        <w:annotationRef/>
      </w:r>
      <w:r>
        <w:t>These cows can be larger</w:t>
      </w:r>
    </w:p>
  </w:comment>
  <w:comment w:id="230" w:author="Rufino, Mariana" w:date="2018-07-26T07:33:00Z" w:initials="RM">
    <w:p w14:paraId="4D0CB5BB" w14:textId="0A318200" w:rsidR="00530053" w:rsidRDefault="00530053">
      <w:pPr>
        <w:pStyle w:val="CommentText"/>
      </w:pPr>
      <w:r>
        <w:rPr>
          <w:rStyle w:val="CommentReference"/>
        </w:rPr>
        <w:annotationRef/>
      </w:r>
      <w:r>
        <w:t>What is this?</w:t>
      </w:r>
    </w:p>
  </w:comment>
  <w:comment w:id="409" w:author="Rufino, Mariana" w:date="2018-07-26T07:34:00Z" w:initials="RM">
    <w:p w14:paraId="372A1132" w14:textId="49DF7530" w:rsidR="00530053" w:rsidRDefault="00530053">
      <w:pPr>
        <w:pStyle w:val="CommentText"/>
      </w:pPr>
      <w:r>
        <w:rPr>
          <w:rStyle w:val="CommentReference"/>
        </w:rPr>
        <w:annotationRef/>
      </w:r>
      <w:r>
        <w:t>Local data would be better</w:t>
      </w:r>
    </w:p>
  </w:comment>
  <w:comment w:id="412" w:author="Rufino, Mariana" w:date="2018-07-26T07:35:00Z" w:initials="RM">
    <w:p w14:paraId="5F1FE0EA" w14:textId="48FF488B" w:rsidR="00530053" w:rsidRDefault="00530053">
      <w:pPr>
        <w:pStyle w:val="CommentText"/>
      </w:pPr>
      <w:r>
        <w:rPr>
          <w:rStyle w:val="CommentReference"/>
        </w:rPr>
        <w:annotationRef/>
      </w:r>
      <w:r>
        <w:t>???</w:t>
      </w:r>
    </w:p>
  </w:comment>
  <w:comment w:id="413" w:author="Rufino, Mariana" w:date="2018-07-26T07:37:00Z" w:initials="RM">
    <w:p w14:paraId="64C8B12D" w14:textId="08E4D42C" w:rsidR="00530053" w:rsidRDefault="00530053">
      <w:pPr>
        <w:pStyle w:val="CommentText"/>
      </w:pPr>
      <w:r>
        <w:rPr>
          <w:rStyle w:val="CommentReference"/>
        </w:rPr>
        <w:annotationRef/>
      </w:r>
      <w:r>
        <w:t>Use a range</w:t>
      </w:r>
    </w:p>
  </w:comment>
  <w:comment w:id="416" w:author="Rufino, Mariana" w:date="2018-07-26T07:38:00Z" w:initials="RM">
    <w:p w14:paraId="5B0318E5" w14:textId="0B12D2C5" w:rsidR="00530053" w:rsidRDefault="00530053">
      <w:pPr>
        <w:pStyle w:val="CommentText"/>
      </w:pPr>
      <w:r>
        <w:rPr>
          <w:rStyle w:val="CommentReference"/>
        </w:rPr>
        <w:annotationRef/>
      </w:r>
      <w:r>
        <w:t>What would be off setts in your study case?</w:t>
      </w:r>
    </w:p>
  </w:comment>
  <w:comment w:id="420" w:author="Rufino, Mariana" w:date="2018-07-26T07:39:00Z" w:initials="RM">
    <w:p w14:paraId="0CAF7444" w14:textId="77777777" w:rsidR="00530053" w:rsidRDefault="00530053">
      <w:pPr>
        <w:pStyle w:val="CommentText"/>
      </w:pPr>
      <w:r>
        <w:rPr>
          <w:rStyle w:val="CommentReference"/>
        </w:rPr>
        <w:annotationRef/>
      </w:r>
      <w:r>
        <w:t>Why 15%</w:t>
      </w:r>
    </w:p>
    <w:p w14:paraId="70E4E7B1" w14:textId="77777777" w:rsidR="00530053" w:rsidRDefault="00530053">
      <w:pPr>
        <w:pStyle w:val="CommentText"/>
      </w:pPr>
    </w:p>
    <w:p w14:paraId="76FDBA6E" w14:textId="55EC6BC7" w:rsidR="00530053" w:rsidRDefault="00530053">
      <w:pPr>
        <w:pStyle w:val="CommentText"/>
      </w:pPr>
      <w:r>
        <w:t>We should use a realistic number, there should be possible to get a number from local banks in Tanzania</w:t>
      </w:r>
    </w:p>
  </w:comment>
  <w:comment w:id="421" w:author="Rufino, Mariana" w:date="2018-07-26T07:40:00Z" w:initials="RM">
    <w:p w14:paraId="2D33B6DF" w14:textId="25CB9705" w:rsidR="00530053" w:rsidRDefault="00530053">
      <w:pPr>
        <w:pStyle w:val="CommentText"/>
      </w:pPr>
      <w:r>
        <w:rPr>
          <w:rStyle w:val="CommentReference"/>
        </w:rPr>
        <w:annotationRef/>
      </w:r>
      <w:r>
        <w:t>Why this amount?</w:t>
      </w:r>
    </w:p>
  </w:comment>
  <w:comment w:id="422" w:author="Rufino, Mariana" w:date="2018-07-26T07:42:00Z" w:initials="RM">
    <w:p w14:paraId="646EB5E6" w14:textId="2C281EE3" w:rsidR="00530053" w:rsidRDefault="00530053">
      <w:pPr>
        <w:pStyle w:val="CommentText"/>
      </w:pPr>
      <w:r>
        <w:rPr>
          <w:rStyle w:val="CommentReference"/>
        </w:rPr>
        <w:annotationRef/>
      </w:r>
      <w:r>
        <w:t>The mortalities in your table are not very high</w:t>
      </w:r>
    </w:p>
  </w:comment>
  <w:comment w:id="423" w:author="Rufino, Mariana" w:date="2018-07-26T07:43:00Z" w:initials="RM">
    <w:p w14:paraId="1648513E" w14:textId="7456CF19" w:rsidR="00530053" w:rsidRDefault="00530053">
      <w:pPr>
        <w:pStyle w:val="CommentText"/>
      </w:pPr>
      <w:r>
        <w:rPr>
          <w:rStyle w:val="CommentReference"/>
        </w:rPr>
        <w:annotationRef/>
      </w:r>
      <w:r>
        <w:t>We need a justification for such a policy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A3A655" w15:done="0"/>
  <w15:commentEx w15:paraId="787071DA" w15:done="0"/>
  <w15:commentEx w15:paraId="37C90FE0" w15:done="0"/>
  <w15:commentEx w15:paraId="4E97E515" w15:done="0"/>
  <w15:commentEx w15:paraId="18D70C77" w15:done="0"/>
  <w15:commentEx w15:paraId="25EFA4EF" w15:done="0"/>
  <w15:commentEx w15:paraId="655CF802" w15:done="0"/>
  <w15:commentEx w15:paraId="7917C6EB" w15:done="0"/>
  <w15:commentEx w15:paraId="348C5096" w15:done="0"/>
  <w15:commentEx w15:paraId="433ADFC0" w15:done="0"/>
  <w15:commentEx w15:paraId="093E907C" w15:done="0"/>
  <w15:commentEx w15:paraId="37A59933" w15:done="0"/>
  <w15:commentEx w15:paraId="545C245E" w15:done="0"/>
  <w15:commentEx w15:paraId="7F24EFB7" w15:done="0"/>
  <w15:commentEx w15:paraId="7111D202" w15:done="0"/>
  <w15:commentEx w15:paraId="4853E8BB" w15:done="0"/>
  <w15:commentEx w15:paraId="2C5C8D0D" w15:done="0"/>
  <w15:commentEx w15:paraId="3B6D12BF" w15:done="0"/>
  <w15:commentEx w15:paraId="6BE57CC5" w15:done="0"/>
  <w15:commentEx w15:paraId="3D225F62" w15:done="0"/>
  <w15:commentEx w15:paraId="099F405F" w15:done="0"/>
  <w15:commentEx w15:paraId="311E4904" w15:done="0"/>
  <w15:commentEx w15:paraId="697B07B4" w15:done="0"/>
  <w15:commentEx w15:paraId="6432E1C0" w15:done="0"/>
  <w15:commentEx w15:paraId="00BD184A" w15:done="0"/>
  <w15:commentEx w15:paraId="67F617C2" w15:done="0"/>
  <w15:commentEx w15:paraId="08A4CB53" w15:done="0"/>
  <w15:commentEx w15:paraId="6BD80432" w15:done="0"/>
  <w15:commentEx w15:paraId="172BD354" w15:done="0"/>
  <w15:commentEx w15:paraId="47E165A2" w15:done="0"/>
  <w15:commentEx w15:paraId="27C5E926" w15:done="0"/>
  <w15:commentEx w15:paraId="6C1724E0" w15:done="0"/>
  <w15:commentEx w15:paraId="033EB838" w15:done="0"/>
  <w15:commentEx w15:paraId="57395D60" w15:done="0"/>
  <w15:commentEx w15:paraId="7AB18143" w15:done="0"/>
  <w15:commentEx w15:paraId="2854E6BC" w15:done="0"/>
  <w15:commentEx w15:paraId="5BD66E20" w15:done="0"/>
  <w15:commentEx w15:paraId="4D0CB5BB" w15:done="0"/>
  <w15:commentEx w15:paraId="372A1132" w15:done="0"/>
  <w15:commentEx w15:paraId="5F1FE0EA" w15:done="0"/>
  <w15:commentEx w15:paraId="64C8B12D" w15:done="0"/>
  <w15:commentEx w15:paraId="5B0318E5" w15:done="0"/>
  <w15:commentEx w15:paraId="76FDBA6E" w15:done="0"/>
  <w15:commentEx w15:paraId="2D33B6DF" w15:done="0"/>
  <w15:commentEx w15:paraId="646EB5E6" w15:done="0"/>
  <w15:commentEx w15:paraId="164851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A3A655" w16cid:durableId="1F25138E"/>
  <w16cid:commentId w16cid:paraId="787071DA" w16cid:durableId="1F25138F"/>
  <w16cid:commentId w16cid:paraId="37C90FE0" w16cid:durableId="1F251390"/>
  <w16cid:commentId w16cid:paraId="4E97E515" w16cid:durableId="1F251392"/>
  <w16cid:commentId w16cid:paraId="18D70C77" w16cid:durableId="1F251393"/>
  <w16cid:commentId w16cid:paraId="25EFA4EF" w16cid:durableId="1F251394"/>
  <w16cid:commentId w16cid:paraId="655CF802" w16cid:durableId="1F251395"/>
  <w16cid:commentId w16cid:paraId="7917C6EB" w16cid:durableId="1F251396"/>
  <w16cid:commentId w16cid:paraId="348C5096" w16cid:durableId="1F251398"/>
  <w16cid:commentId w16cid:paraId="433ADFC0" w16cid:durableId="1F251399"/>
  <w16cid:commentId w16cid:paraId="093E907C" w16cid:durableId="1F25139A"/>
  <w16cid:commentId w16cid:paraId="37A59933" w16cid:durableId="1F25139B"/>
  <w16cid:commentId w16cid:paraId="545C245E" w16cid:durableId="1F25139C"/>
  <w16cid:commentId w16cid:paraId="7F24EFB7" w16cid:durableId="1F25139D"/>
  <w16cid:commentId w16cid:paraId="7111D202" w16cid:durableId="1F25139E"/>
  <w16cid:commentId w16cid:paraId="4853E8BB" w16cid:durableId="1F25139F"/>
  <w16cid:commentId w16cid:paraId="2C5C8D0D" w16cid:durableId="1F2513A0"/>
  <w16cid:commentId w16cid:paraId="3B6D12BF" w16cid:durableId="1F2513A1"/>
  <w16cid:commentId w16cid:paraId="6BE57CC5" w16cid:durableId="1F2513A2"/>
  <w16cid:commentId w16cid:paraId="3D225F62" w16cid:durableId="1F2513A3"/>
  <w16cid:commentId w16cid:paraId="099F405F" w16cid:durableId="1F2513A4"/>
  <w16cid:commentId w16cid:paraId="311E4904" w16cid:durableId="1F2513A5"/>
  <w16cid:commentId w16cid:paraId="697B07B4" w16cid:durableId="1F2513A6"/>
  <w16cid:commentId w16cid:paraId="6432E1C0" w16cid:durableId="1F2513A7"/>
  <w16cid:commentId w16cid:paraId="00BD184A" w16cid:durableId="1F2513A8"/>
  <w16cid:commentId w16cid:paraId="67F617C2" w16cid:durableId="1F2513A9"/>
  <w16cid:commentId w16cid:paraId="08A4CB53" w16cid:durableId="1F2513AA"/>
  <w16cid:commentId w16cid:paraId="6BD80432" w16cid:durableId="1F2513AB"/>
  <w16cid:commentId w16cid:paraId="172BD354" w16cid:durableId="1F2513AC"/>
  <w16cid:commentId w16cid:paraId="47E165A2" w16cid:durableId="1F2513AD"/>
  <w16cid:commentId w16cid:paraId="27C5E926" w16cid:durableId="1F2513AE"/>
  <w16cid:commentId w16cid:paraId="6C1724E0" w16cid:durableId="1F2513AF"/>
  <w16cid:commentId w16cid:paraId="033EB838" w16cid:durableId="1F2513B0"/>
  <w16cid:commentId w16cid:paraId="57395D60" w16cid:durableId="1F2513B1"/>
  <w16cid:commentId w16cid:paraId="7AB18143" w16cid:durableId="1F2513B2"/>
  <w16cid:commentId w16cid:paraId="2854E6BC" w16cid:durableId="1F2513B3"/>
  <w16cid:commentId w16cid:paraId="5BD66E20" w16cid:durableId="1F2513B4"/>
  <w16cid:commentId w16cid:paraId="4D0CB5BB" w16cid:durableId="1F2513B5"/>
  <w16cid:commentId w16cid:paraId="372A1132" w16cid:durableId="1F2513B6"/>
  <w16cid:commentId w16cid:paraId="5F1FE0EA" w16cid:durableId="1F2513B7"/>
  <w16cid:commentId w16cid:paraId="64C8B12D" w16cid:durableId="1F2513B8"/>
  <w16cid:commentId w16cid:paraId="5B0318E5" w16cid:durableId="1F2513B9"/>
  <w16cid:commentId w16cid:paraId="76FDBA6E" w16cid:durableId="1F2513BA"/>
  <w16cid:commentId w16cid:paraId="2D33B6DF" w16cid:durableId="1F2513BB"/>
  <w16cid:commentId w16cid:paraId="646EB5E6" w16cid:durableId="1F2513BC"/>
  <w16cid:commentId w16cid:paraId="1648513E" w16cid:durableId="1F2513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632A6" w14:textId="77777777" w:rsidR="00446C9E" w:rsidRDefault="00446C9E" w:rsidP="009B24CA">
      <w:pPr>
        <w:spacing w:after="0" w:line="240" w:lineRule="auto"/>
      </w:pPr>
      <w:r>
        <w:separator/>
      </w:r>
    </w:p>
  </w:endnote>
  <w:endnote w:type="continuationSeparator" w:id="0">
    <w:p w14:paraId="52DF0466" w14:textId="77777777" w:rsidR="00446C9E" w:rsidRDefault="00446C9E" w:rsidP="009B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D0B39" w14:textId="77777777" w:rsidR="00446C9E" w:rsidRDefault="00446C9E" w:rsidP="009B24CA">
      <w:pPr>
        <w:spacing w:after="0" w:line="240" w:lineRule="auto"/>
      </w:pPr>
      <w:r>
        <w:separator/>
      </w:r>
    </w:p>
  </w:footnote>
  <w:footnote w:type="continuationSeparator" w:id="0">
    <w:p w14:paraId="402CABBC" w14:textId="77777777" w:rsidR="00446C9E" w:rsidRDefault="00446C9E" w:rsidP="009B24CA">
      <w:pPr>
        <w:spacing w:after="0" w:line="240" w:lineRule="auto"/>
      </w:pPr>
      <w:r>
        <w:continuationSeparator/>
      </w:r>
    </w:p>
  </w:footnote>
  <w:footnote w:id="1">
    <w:p w14:paraId="5AE727C7" w14:textId="77777777" w:rsidR="00530053" w:rsidRDefault="00530053" w:rsidP="008B516F">
      <w:pPr>
        <w:pStyle w:val="FootnoteText"/>
      </w:pPr>
      <w:r>
        <w:rPr>
          <w:rStyle w:val="FootnoteReference"/>
        </w:rPr>
        <w:footnoteRef/>
      </w:r>
      <w:r>
        <w:t xml:space="preserve"> </w:t>
      </w:r>
      <w:r>
        <w:rPr>
          <w:rFonts w:ascii="Times New Roman" w:hAnsi="Times New Roman" w:cs="Times New Roman"/>
        </w:rPr>
        <w:t>Incorporation of risk in such models, through either changes in gross margins (</w:t>
      </w:r>
      <w:proofErr w:type="spellStart"/>
      <w:r>
        <w:rPr>
          <w:rFonts w:ascii="Times New Roman" w:hAnsi="Times New Roman" w:cs="Times New Roman"/>
        </w:rPr>
        <w:t>Dake</w:t>
      </w:r>
      <w:proofErr w:type="spellEnd"/>
      <w:r>
        <w:rPr>
          <w:rFonts w:ascii="Times New Roman" w:hAnsi="Times New Roman" w:cs="Times New Roman"/>
        </w:rPr>
        <w:t xml:space="preserve"> et al. 2005) or climate variability (</w:t>
      </w:r>
      <w:proofErr w:type="spellStart"/>
      <w:r>
        <w:rPr>
          <w:rFonts w:ascii="Times New Roman" w:hAnsi="Times New Roman" w:cs="Times New Roman"/>
        </w:rPr>
        <w:t>Kingwell</w:t>
      </w:r>
      <w:proofErr w:type="spellEnd"/>
      <w:r>
        <w:rPr>
          <w:rFonts w:ascii="Times New Roman" w:hAnsi="Times New Roman" w:cs="Times New Roman"/>
        </w:rPr>
        <w:t xml:space="preserve"> et al. 1993).</w:t>
      </w:r>
    </w:p>
  </w:footnote>
  <w:footnote w:id="2">
    <w:p w14:paraId="2E1319E8" w14:textId="3541BE6D" w:rsidR="00530053" w:rsidRPr="0094798A" w:rsidRDefault="00530053" w:rsidP="0094798A">
      <w:pPr>
        <w:rPr>
          <w:rFonts w:ascii="Times New Roman" w:hAnsi="Times New Roman" w:cs="Times New Roman"/>
          <w:sz w:val="18"/>
          <w:szCs w:val="18"/>
        </w:rPr>
      </w:pPr>
      <w:r w:rsidRPr="0094798A">
        <w:rPr>
          <w:rStyle w:val="FootnoteReference"/>
          <w:sz w:val="18"/>
          <w:szCs w:val="18"/>
        </w:rPr>
        <w:footnoteRef/>
      </w:r>
      <w:r w:rsidRPr="0094798A">
        <w:rPr>
          <w:sz w:val="18"/>
          <w:szCs w:val="18"/>
        </w:rPr>
        <w:t xml:space="preserve"> </w:t>
      </w:r>
      <w:r w:rsidRPr="0094798A">
        <w:rPr>
          <w:rFonts w:ascii="Times New Roman" w:hAnsi="Times New Roman" w:cs="Times New Roman"/>
          <w:sz w:val="18"/>
          <w:szCs w:val="18"/>
        </w:rPr>
        <w:t xml:space="preserve">This </w:t>
      </w:r>
      <w:r>
        <w:rPr>
          <w:rFonts w:ascii="Times New Roman" w:hAnsi="Times New Roman" w:cs="Times New Roman"/>
          <w:sz w:val="18"/>
          <w:szCs w:val="18"/>
        </w:rPr>
        <w:t>value</w:t>
      </w:r>
      <w:r w:rsidRPr="0094798A">
        <w:rPr>
          <w:rFonts w:ascii="Times New Roman" w:hAnsi="Times New Roman" w:cs="Times New Roman"/>
          <w:sz w:val="18"/>
          <w:szCs w:val="18"/>
        </w:rPr>
        <w:t xml:space="preserve"> is based on the assumption that the return on investing in crossbred genetics and/or higher quality feeding is not realized until the cow has produced the majority of its lifetime milk yield, equal to around the 4</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or 5</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parity (</w:t>
      </w:r>
      <w:proofErr w:type="spellStart"/>
      <w:r w:rsidRPr="0094798A">
        <w:rPr>
          <w:rFonts w:ascii="Times New Roman" w:hAnsi="Times New Roman" w:cs="Times New Roman"/>
          <w:sz w:val="18"/>
          <w:szCs w:val="18"/>
        </w:rPr>
        <w:t>Dizyee</w:t>
      </w:r>
      <w:proofErr w:type="spellEnd"/>
      <w:r w:rsidRPr="0094798A">
        <w:rPr>
          <w:rFonts w:ascii="Times New Roman" w:hAnsi="Times New Roman" w:cs="Times New Roman"/>
          <w:sz w:val="18"/>
          <w:szCs w:val="18"/>
        </w:rPr>
        <w:t xml:space="preserve">, Baker, and </w:t>
      </w:r>
      <w:proofErr w:type="spellStart"/>
      <w:r w:rsidRPr="0094798A">
        <w:rPr>
          <w:rFonts w:ascii="Times New Roman" w:hAnsi="Times New Roman" w:cs="Times New Roman"/>
          <w:sz w:val="18"/>
          <w:szCs w:val="18"/>
        </w:rPr>
        <w:t>Omore</w:t>
      </w:r>
      <w:proofErr w:type="spellEnd"/>
      <w:r w:rsidRPr="0094798A">
        <w:rPr>
          <w:rFonts w:ascii="Times New Roman" w:hAnsi="Times New Roman" w:cs="Times New Roman"/>
          <w:sz w:val="18"/>
          <w:szCs w:val="18"/>
        </w:rPr>
        <w:t>, 2017).</w:t>
      </w:r>
    </w:p>
    <w:p w14:paraId="1D88AB47" w14:textId="10EEA3EB" w:rsidR="00530053" w:rsidRDefault="00530053">
      <w:pPr>
        <w:pStyle w:val="FootnoteText"/>
      </w:pPr>
    </w:p>
  </w:footnote>
  <w:footnote w:id="3">
    <w:p w14:paraId="20DBF982" w14:textId="0AB19AC7" w:rsidR="00530053" w:rsidRPr="002B7BB3" w:rsidRDefault="00530053">
      <w:pPr>
        <w:pStyle w:val="FootnoteText"/>
      </w:pPr>
      <w:r>
        <w:rPr>
          <w:rStyle w:val="FootnoteReference"/>
        </w:rPr>
        <w:footnoteRef/>
      </w:r>
      <w:r>
        <w:t xml:space="preserve"> </w:t>
      </w:r>
      <w:r w:rsidRPr="002B7BB3">
        <w:rPr>
          <w:rFonts w:ascii="Times New Roman" w:hAnsi="Times New Roman" w:cs="Times New Roman"/>
        </w:rPr>
        <w:t>Stocking rate will be defined in this study as the total number of animals maintained by the household, as opposed to the alternative definition which relates cattle to the amount o</w:t>
      </w:r>
      <w:r>
        <w:rPr>
          <w:rFonts w:ascii="Times New Roman" w:hAnsi="Times New Roman" w:cs="Times New Roman"/>
        </w:rPr>
        <w:t>f land used for feed production (e.g. head ha</w:t>
      </w:r>
      <w:r>
        <w:rPr>
          <w:rFonts w:ascii="Times New Roman" w:hAnsi="Times New Roman" w:cs="Times New Roman"/>
          <w:vertAlign w:val="superscript"/>
        </w:rPr>
        <w:t>-1</w:t>
      </w:r>
      <w:r>
        <w:rPr>
          <w:rFonts w:ascii="Times New Roman" w:hAnsi="Times New Roman" w:cs="Times New Roman"/>
        </w:rPr>
        <w:t xml:space="preserve"> or TLU ha</w:t>
      </w:r>
      <w:r>
        <w:rPr>
          <w:rFonts w:ascii="Times New Roman" w:hAnsi="Times New Roman" w:cs="Times New Roman"/>
          <w:vertAlign w:val="superscript"/>
        </w:rPr>
        <w:t>-1</w:t>
      </w:r>
      <w:r>
        <w:rPr>
          <w:rFonts w:ascii="Times New Roman" w:hAnsi="Times New Roman" w:cs="Times New Roman"/>
        </w:rPr>
        <w:t>).</w:t>
      </w:r>
    </w:p>
  </w:footnote>
  <w:footnote w:id="4">
    <w:p w14:paraId="60982AF3" w14:textId="77777777" w:rsidR="00530053" w:rsidRPr="00EF71CA" w:rsidRDefault="00530053" w:rsidP="00C07C49">
      <w:pPr>
        <w:pStyle w:val="FootnoteText"/>
        <w:rPr>
          <w:rFonts w:ascii="Times New Roman" w:hAnsi="Times New Roman" w:cs="Times New Roman"/>
        </w:rPr>
      </w:pPr>
      <w:r>
        <w:rPr>
          <w:rStyle w:val="FootnoteReference"/>
        </w:rPr>
        <w:footnoteRef/>
      </w:r>
      <w:r>
        <w:t xml:space="preserve"> </w:t>
      </w:r>
      <w:r w:rsidRPr="00EF71CA">
        <w:rPr>
          <w:rFonts w:ascii="Times New Roman" w:hAnsi="Times New Roman" w:cs="Times New Roman"/>
        </w:rPr>
        <w:t>Note this value is calculated as the required feed intake in addition to the feed provided during stall feeding.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ADF"/>
    <w:multiLevelType w:val="hybridMultilevel"/>
    <w:tmpl w:val="42481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20672"/>
    <w:multiLevelType w:val="multilevel"/>
    <w:tmpl w:val="408E151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3E7986"/>
    <w:multiLevelType w:val="hybridMultilevel"/>
    <w:tmpl w:val="A86CBC6A"/>
    <w:lvl w:ilvl="0" w:tplc="22E2B56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3291F"/>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A833B09"/>
    <w:multiLevelType w:val="multilevel"/>
    <w:tmpl w:val="A4026D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0300664"/>
    <w:multiLevelType w:val="hybridMultilevel"/>
    <w:tmpl w:val="BAF24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C1461C"/>
    <w:multiLevelType w:val="hybridMultilevel"/>
    <w:tmpl w:val="6C0A411C"/>
    <w:lvl w:ilvl="0" w:tplc="D5FA6F32">
      <w:start w:val="2"/>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454DFB"/>
    <w:multiLevelType w:val="hybridMultilevel"/>
    <w:tmpl w:val="93FEE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582844"/>
    <w:multiLevelType w:val="hybridMultilevel"/>
    <w:tmpl w:val="5C209F08"/>
    <w:lvl w:ilvl="0" w:tplc="9E7CA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5458A"/>
    <w:multiLevelType w:val="hybridMultilevel"/>
    <w:tmpl w:val="E3B65484"/>
    <w:lvl w:ilvl="0" w:tplc="13669C5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525461"/>
    <w:multiLevelType w:val="multilevel"/>
    <w:tmpl w:val="9A26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D5AE6"/>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4D0163"/>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6B4691F"/>
    <w:multiLevelType w:val="multilevel"/>
    <w:tmpl w:val="491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C5890"/>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C03133"/>
    <w:multiLevelType w:val="hybridMultilevel"/>
    <w:tmpl w:val="F314C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146A77"/>
    <w:multiLevelType w:val="hybridMultilevel"/>
    <w:tmpl w:val="8F7C0988"/>
    <w:lvl w:ilvl="0" w:tplc="944A73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8A4FD1"/>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EE860C2"/>
    <w:multiLevelType w:val="multilevel"/>
    <w:tmpl w:val="7E0E7F3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48E00DA"/>
    <w:multiLevelType w:val="hybridMultilevel"/>
    <w:tmpl w:val="26980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45944"/>
    <w:multiLevelType w:val="multilevel"/>
    <w:tmpl w:val="CD9440C6"/>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1800" w:hanging="1080"/>
      </w:pPr>
      <w:rPr>
        <w:rFonts w:hint="default"/>
        <w:sz w:val="24"/>
      </w:rPr>
    </w:lvl>
    <w:lvl w:ilvl="6">
      <w:start w:val="1"/>
      <w:numFmt w:val="decimal"/>
      <w:isLgl/>
      <w:lvlText w:val="%1.%2.%3.%4.%5.%6.%7"/>
      <w:lvlJc w:val="left"/>
      <w:pPr>
        <w:ind w:left="2160" w:hanging="1440"/>
      </w:pPr>
      <w:rPr>
        <w:rFonts w:hint="default"/>
        <w:sz w:val="24"/>
      </w:rPr>
    </w:lvl>
    <w:lvl w:ilvl="7">
      <w:start w:val="1"/>
      <w:numFmt w:val="decimal"/>
      <w:isLgl/>
      <w:lvlText w:val="%1.%2.%3.%4.%5.%6.%7.%8"/>
      <w:lvlJc w:val="left"/>
      <w:pPr>
        <w:ind w:left="2160" w:hanging="1440"/>
      </w:pPr>
      <w:rPr>
        <w:rFonts w:hint="default"/>
        <w:sz w:val="24"/>
      </w:rPr>
    </w:lvl>
    <w:lvl w:ilvl="8">
      <w:start w:val="1"/>
      <w:numFmt w:val="decimal"/>
      <w:isLgl/>
      <w:lvlText w:val="%1.%2.%3.%4.%5.%6.%7.%8.%9"/>
      <w:lvlJc w:val="left"/>
      <w:pPr>
        <w:ind w:left="2160" w:hanging="1440"/>
      </w:pPr>
      <w:rPr>
        <w:rFonts w:hint="default"/>
        <w:sz w:val="24"/>
      </w:rPr>
    </w:lvl>
  </w:abstractNum>
  <w:abstractNum w:abstractNumId="21" w15:restartNumberingAfterBreak="0">
    <w:nsid w:val="68F71C69"/>
    <w:multiLevelType w:val="hybridMultilevel"/>
    <w:tmpl w:val="BFDCD074"/>
    <w:lvl w:ilvl="0" w:tplc="900CAD02">
      <w:start w:val="2"/>
      <w:numFmt w:val="bullet"/>
      <w:lvlText w:val="-"/>
      <w:lvlJc w:val="left"/>
      <w:pPr>
        <w:ind w:left="720" w:hanging="360"/>
      </w:pPr>
      <w:rPr>
        <w:rFonts w:ascii="Cambria" w:eastAsiaTheme="minorHAns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961585"/>
    <w:multiLevelType w:val="hybridMultilevel"/>
    <w:tmpl w:val="BFB4E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76754C"/>
    <w:multiLevelType w:val="multilevel"/>
    <w:tmpl w:val="50D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F03C9"/>
    <w:multiLevelType w:val="multilevel"/>
    <w:tmpl w:val="DF3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511E29"/>
    <w:multiLevelType w:val="hybridMultilevel"/>
    <w:tmpl w:val="A970CFCC"/>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18"/>
  </w:num>
  <w:num w:numId="6">
    <w:abstractNumId w:val="12"/>
  </w:num>
  <w:num w:numId="7">
    <w:abstractNumId w:val="15"/>
  </w:num>
  <w:num w:numId="8">
    <w:abstractNumId w:val="9"/>
  </w:num>
  <w:num w:numId="9">
    <w:abstractNumId w:val="11"/>
  </w:num>
  <w:num w:numId="10">
    <w:abstractNumId w:val="7"/>
  </w:num>
  <w:num w:numId="11">
    <w:abstractNumId w:val="5"/>
  </w:num>
  <w:num w:numId="12">
    <w:abstractNumId w:val="21"/>
  </w:num>
  <w:num w:numId="13">
    <w:abstractNumId w:val="8"/>
  </w:num>
  <w:num w:numId="14">
    <w:abstractNumId w:val="3"/>
  </w:num>
  <w:num w:numId="15">
    <w:abstractNumId w:val="14"/>
  </w:num>
  <w:num w:numId="16">
    <w:abstractNumId w:val="25"/>
  </w:num>
  <w:num w:numId="17">
    <w:abstractNumId w:val="22"/>
  </w:num>
  <w:num w:numId="18">
    <w:abstractNumId w:val="19"/>
  </w:num>
  <w:num w:numId="19">
    <w:abstractNumId w:val="20"/>
  </w:num>
  <w:num w:numId="20">
    <w:abstractNumId w:val="23"/>
  </w:num>
  <w:num w:numId="21">
    <w:abstractNumId w:val="13"/>
  </w:num>
  <w:num w:numId="22">
    <w:abstractNumId w:val="17"/>
  </w:num>
  <w:num w:numId="23">
    <w:abstractNumId w:val="16"/>
  </w:num>
  <w:num w:numId="24">
    <w:abstractNumId w:val="6"/>
  </w:num>
  <w:num w:numId="25">
    <w:abstractNumId w:val="2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 James">
    <w15:presenceInfo w15:providerId="None" w15:userId="Hawkins, James"/>
  </w15:person>
  <w15:person w15:author="Rufino, Mariana">
    <w15:presenceInfo w15:providerId="AD" w15:userId="S-1-5-21-725345543-1229272821-1177238915-3113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it-IT" w:vendorID="64" w:dllVersion="6" w:nlCheck="1" w:checkStyle="0"/>
  <w:activeWritingStyle w:appName="MSWord" w:lang="de-DE" w:vendorID="64" w:dllVersion="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7EA8"/>
    <w:rsid w:val="00001594"/>
    <w:rsid w:val="000028B1"/>
    <w:rsid w:val="0000365B"/>
    <w:rsid w:val="000051A8"/>
    <w:rsid w:val="00005355"/>
    <w:rsid w:val="00005EDA"/>
    <w:rsid w:val="00006177"/>
    <w:rsid w:val="00006710"/>
    <w:rsid w:val="0000698E"/>
    <w:rsid w:val="00013354"/>
    <w:rsid w:val="00017B14"/>
    <w:rsid w:val="00022802"/>
    <w:rsid w:val="00025A1B"/>
    <w:rsid w:val="00025B2C"/>
    <w:rsid w:val="000310E4"/>
    <w:rsid w:val="00034478"/>
    <w:rsid w:val="000351D0"/>
    <w:rsid w:val="00040AA5"/>
    <w:rsid w:val="00045BA3"/>
    <w:rsid w:val="000463B1"/>
    <w:rsid w:val="000470E6"/>
    <w:rsid w:val="00047D99"/>
    <w:rsid w:val="00052B55"/>
    <w:rsid w:val="000534FB"/>
    <w:rsid w:val="00056104"/>
    <w:rsid w:val="00061BBE"/>
    <w:rsid w:val="00062147"/>
    <w:rsid w:val="000626AB"/>
    <w:rsid w:val="00062F7C"/>
    <w:rsid w:val="00063C33"/>
    <w:rsid w:val="0006535D"/>
    <w:rsid w:val="00067D0A"/>
    <w:rsid w:val="00070703"/>
    <w:rsid w:val="000733AF"/>
    <w:rsid w:val="00073536"/>
    <w:rsid w:val="000779F1"/>
    <w:rsid w:val="00080EBA"/>
    <w:rsid w:val="0008368B"/>
    <w:rsid w:val="00083DDA"/>
    <w:rsid w:val="00086F00"/>
    <w:rsid w:val="00087A40"/>
    <w:rsid w:val="0009012E"/>
    <w:rsid w:val="00090A60"/>
    <w:rsid w:val="00090BB7"/>
    <w:rsid w:val="00091978"/>
    <w:rsid w:val="00091B93"/>
    <w:rsid w:val="000922A8"/>
    <w:rsid w:val="00092F00"/>
    <w:rsid w:val="00096725"/>
    <w:rsid w:val="00096983"/>
    <w:rsid w:val="000A2513"/>
    <w:rsid w:val="000A26CB"/>
    <w:rsid w:val="000A353C"/>
    <w:rsid w:val="000A4182"/>
    <w:rsid w:val="000A4E18"/>
    <w:rsid w:val="000A74AC"/>
    <w:rsid w:val="000A7767"/>
    <w:rsid w:val="000B05F0"/>
    <w:rsid w:val="000B3934"/>
    <w:rsid w:val="000B3EDB"/>
    <w:rsid w:val="000B4150"/>
    <w:rsid w:val="000B42D1"/>
    <w:rsid w:val="000B48FE"/>
    <w:rsid w:val="000B78AA"/>
    <w:rsid w:val="000C0111"/>
    <w:rsid w:val="000C1C4F"/>
    <w:rsid w:val="000C4475"/>
    <w:rsid w:val="000C55AA"/>
    <w:rsid w:val="000D02BC"/>
    <w:rsid w:val="000D156C"/>
    <w:rsid w:val="000D1C36"/>
    <w:rsid w:val="000D5676"/>
    <w:rsid w:val="000D57D6"/>
    <w:rsid w:val="000D5A75"/>
    <w:rsid w:val="000D6705"/>
    <w:rsid w:val="000D6D84"/>
    <w:rsid w:val="000E0171"/>
    <w:rsid w:val="000E1B39"/>
    <w:rsid w:val="000E2A68"/>
    <w:rsid w:val="000E3565"/>
    <w:rsid w:val="000E3A6A"/>
    <w:rsid w:val="000E7D5F"/>
    <w:rsid w:val="000F2A2B"/>
    <w:rsid w:val="000F6AF1"/>
    <w:rsid w:val="001006F4"/>
    <w:rsid w:val="00110305"/>
    <w:rsid w:val="0011263C"/>
    <w:rsid w:val="00112FE4"/>
    <w:rsid w:val="0011368F"/>
    <w:rsid w:val="0011661B"/>
    <w:rsid w:val="001166E9"/>
    <w:rsid w:val="00116BFE"/>
    <w:rsid w:val="00122493"/>
    <w:rsid w:val="0012326E"/>
    <w:rsid w:val="001249EF"/>
    <w:rsid w:val="001249F2"/>
    <w:rsid w:val="0012527C"/>
    <w:rsid w:val="001252C4"/>
    <w:rsid w:val="001300EF"/>
    <w:rsid w:val="001309E8"/>
    <w:rsid w:val="001315CC"/>
    <w:rsid w:val="00133C5B"/>
    <w:rsid w:val="00134751"/>
    <w:rsid w:val="001348E3"/>
    <w:rsid w:val="00137A60"/>
    <w:rsid w:val="001460AF"/>
    <w:rsid w:val="001469C4"/>
    <w:rsid w:val="00151BCB"/>
    <w:rsid w:val="00153D27"/>
    <w:rsid w:val="001572BB"/>
    <w:rsid w:val="001578C3"/>
    <w:rsid w:val="00157BE0"/>
    <w:rsid w:val="0016160E"/>
    <w:rsid w:val="00161F6E"/>
    <w:rsid w:val="00163068"/>
    <w:rsid w:val="00164C34"/>
    <w:rsid w:val="001670C1"/>
    <w:rsid w:val="001707CC"/>
    <w:rsid w:val="00170F4E"/>
    <w:rsid w:val="00172ADD"/>
    <w:rsid w:val="001735DA"/>
    <w:rsid w:val="00175354"/>
    <w:rsid w:val="00175B10"/>
    <w:rsid w:val="0017764D"/>
    <w:rsid w:val="00182ACA"/>
    <w:rsid w:val="001855E2"/>
    <w:rsid w:val="001866D7"/>
    <w:rsid w:val="00190D1D"/>
    <w:rsid w:val="00191A52"/>
    <w:rsid w:val="0019353C"/>
    <w:rsid w:val="00194312"/>
    <w:rsid w:val="001948BF"/>
    <w:rsid w:val="00195152"/>
    <w:rsid w:val="00195A5E"/>
    <w:rsid w:val="00197575"/>
    <w:rsid w:val="00197657"/>
    <w:rsid w:val="001A5B19"/>
    <w:rsid w:val="001A69A7"/>
    <w:rsid w:val="001B1436"/>
    <w:rsid w:val="001B209F"/>
    <w:rsid w:val="001B39A4"/>
    <w:rsid w:val="001B634E"/>
    <w:rsid w:val="001B638B"/>
    <w:rsid w:val="001B7267"/>
    <w:rsid w:val="001C3E6C"/>
    <w:rsid w:val="001C6EB5"/>
    <w:rsid w:val="001D229D"/>
    <w:rsid w:val="001D6238"/>
    <w:rsid w:val="001D66C2"/>
    <w:rsid w:val="001D6805"/>
    <w:rsid w:val="001D6AEC"/>
    <w:rsid w:val="001D7611"/>
    <w:rsid w:val="001E0103"/>
    <w:rsid w:val="001E0435"/>
    <w:rsid w:val="001E0778"/>
    <w:rsid w:val="001E10A3"/>
    <w:rsid w:val="001E3B55"/>
    <w:rsid w:val="001E6D95"/>
    <w:rsid w:val="001E7267"/>
    <w:rsid w:val="001F231A"/>
    <w:rsid w:val="001F2456"/>
    <w:rsid w:val="001F2BAA"/>
    <w:rsid w:val="001F384B"/>
    <w:rsid w:val="001F3E17"/>
    <w:rsid w:val="001F3F25"/>
    <w:rsid w:val="001F3FCB"/>
    <w:rsid w:val="001F715C"/>
    <w:rsid w:val="001F7F03"/>
    <w:rsid w:val="00200F12"/>
    <w:rsid w:val="002028C8"/>
    <w:rsid w:val="002028DC"/>
    <w:rsid w:val="00202A39"/>
    <w:rsid w:val="002061EC"/>
    <w:rsid w:val="002109F3"/>
    <w:rsid w:val="002122CC"/>
    <w:rsid w:val="00212E9D"/>
    <w:rsid w:val="00213613"/>
    <w:rsid w:val="00213BD2"/>
    <w:rsid w:val="00213D81"/>
    <w:rsid w:val="002145B2"/>
    <w:rsid w:val="00214A89"/>
    <w:rsid w:val="00214F97"/>
    <w:rsid w:val="00222081"/>
    <w:rsid w:val="0022257A"/>
    <w:rsid w:val="00222935"/>
    <w:rsid w:val="0022360C"/>
    <w:rsid w:val="00224EEB"/>
    <w:rsid w:val="00226165"/>
    <w:rsid w:val="00226763"/>
    <w:rsid w:val="00227A8D"/>
    <w:rsid w:val="002308FF"/>
    <w:rsid w:val="00231EF6"/>
    <w:rsid w:val="002330CD"/>
    <w:rsid w:val="002332DD"/>
    <w:rsid w:val="002346D2"/>
    <w:rsid w:val="002351C3"/>
    <w:rsid w:val="00240A6C"/>
    <w:rsid w:val="0024109A"/>
    <w:rsid w:val="00241159"/>
    <w:rsid w:val="00241ED3"/>
    <w:rsid w:val="00242CC0"/>
    <w:rsid w:val="00243FE3"/>
    <w:rsid w:val="00244062"/>
    <w:rsid w:val="00247AC0"/>
    <w:rsid w:val="002542C5"/>
    <w:rsid w:val="0025542D"/>
    <w:rsid w:val="002554AF"/>
    <w:rsid w:val="00255E8A"/>
    <w:rsid w:val="00257C5B"/>
    <w:rsid w:val="002604D3"/>
    <w:rsid w:val="002608BB"/>
    <w:rsid w:val="00261620"/>
    <w:rsid w:val="002621A4"/>
    <w:rsid w:val="0026326E"/>
    <w:rsid w:val="00265AD4"/>
    <w:rsid w:val="00277ABF"/>
    <w:rsid w:val="00277ED8"/>
    <w:rsid w:val="0028528E"/>
    <w:rsid w:val="00285D46"/>
    <w:rsid w:val="00290944"/>
    <w:rsid w:val="00290C99"/>
    <w:rsid w:val="002936C3"/>
    <w:rsid w:val="002A213C"/>
    <w:rsid w:val="002A2621"/>
    <w:rsid w:val="002A4D6E"/>
    <w:rsid w:val="002A6C90"/>
    <w:rsid w:val="002A7AFA"/>
    <w:rsid w:val="002B19F7"/>
    <w:rsid w:val="002B4123"/>
    <w:rsid w:val="002B4E06"/>
    <w:rsid w:val="002B5CD5"/>
    <w:rsid w:val="002B613C"/>
    <w:rsid w:val="002B75DA"/>
    <w:rsid w:val="002B7A84"/>
    <w:rsid w:val="002B7BB3"/>
    <w:rsid w:val="002C116C"/>
    <w:rsid w:val="002C1FB6"/>
    <w:rsid w:val="002C3001"/>
    <w:rsid w:val="002D05C7"/>
    <w:rsid w:val="002D0D23"/>
    <w:rsid w:val="002D1CFA"/>
    <w:rsid w:val="002D3534"/>
    <w:rsid w:val="002D65F0"/>
    <w:rsid w:val="002D68DF"/>
    <w:rsid w:val="002D71A2"/>
    <w:rsid w:val="002D725E"/>
    <w:rsid w:val="002E2941"/>
    <w:rsid w:val="002E2960"/>
    <w:rsid w:val="002E48C4"/>
    <w:rsid w:val="002E6755"/>
    <w:rsid w:val="002E7A8F"/>
    <w:rsid w:val="002F2D1B"/>
    <w:rsid w:val="002F3B39"/>
    <w:rsid w:val="003008ED"/>
    <w:rsid w:val="00301399"/>
    <w:rsid w:val="003045B7"/>
    <w:rsid w:val="00306475"/>
    <w:rsid w:val="00307725"/>
    <w:rsid w:val="00311677"/>
    <w:rsid w:val="0031198C"/>
    <w:rsid w:val="0031542C"/>
    <w:rsid w:val="003154A0"/>
    <w:rsid w:val="00317769"/>
    <w:rsid w:val="0031781B"/>
    <w:rsid w:val="00321BD7"/>
    <w:rsid w:val="00323094"/>
    <w:rsid w:val="00323F3C"/>
    <w:rsid w:val="003242DA"/>
    <w:rsid w:val="00324915"/>
    <w:rsid w:val="00325138"/>
    <w:rsid w:val="003255FA"/>
    <w:rsid w:val="003315FE"/>
    <w:rsid w:val="00332AE1"/>
    <w:rsid w:val="003403D1"/>
    <w:rsid w:val="0034118A"/>
    <w:rsid w:val="003412D8"/>
    <w:rsid w:val="0034205A"/>
    <w:rsid w:val="003430CC"/>
    <w:rsid w:val="003439FA"/>
    <w:rsid w:val="00350217"/>
    <w:rsid w:val="0035182F"/>
    <w:rsid w:val="00352862"/>
    <w:rsid w:val="00355F8C"/>
    <w:rsid w:val="0035703B"/>
    <w:rsid w:val="003638EF"/>
    <w:rsid w:val="00364188"/>
    <w:rsid w:val="003653C8"/>
    <w:rsid w:val="0036674C"/>
    <w:rsid w:val="00366D40"/>
    <w:rsid w:val="00367761"/>
    <w:rsid w:val="00367840"/>
    <w:rsid w:val="00371850"/>
    <w:rsid w:val="00373DBC"/>
    <w:rsid w:val="00377B82"/>
    <w:rsid w:val="003807C1"/>
    <w:rsid w:val="00380F91"/>
    <w:rsid w:val="00382B1B"/>
    <w:rsid w:val="00383F62"/>
    <w:rsid w:val="00391BCF"/>
    <w:rsid w:val="003926DD"/>
    <w:rsid w:val="00392779"/>
    <w:rsid w:val="003930DE"/>
    <w:rsid w:val="003931CB"/>
    <w:rsid w:val="003938B1"/>
    <w:rsid w:val="00394930"/>
    <w:rsid w:val="003957DE"/>
    <w:rsid w:val="00396D9E"/>
    <w:rsid w:val="00397035"/>
    <w:rsid w:val="00397572"/>
    <w:rsid w:val="003A5C8A"/>
    <w:rsid w:val="003B0A04"/>
    <w:rsid w:val="003B0CA3"/>
    <w:rsid w:val="003B0CDC"/>
    <w:rsid w:val="003B1ADB"/>
    <w:rsid w:val="003B2066"/>
    <w:rsid w:val="003B2452"/>
    <w:rsid w:val="003B38B2"/>
    <w:rsid w:val="003B6851"/>
    <w:rsid w:val="003C2C03"/>
    <w:rsid w:val="003C384A"/>
    <w:rsid w:val="003D0F60"/>
    <w:rsid w:val="003D218C"/>
    <w:rsid w:val="003D339F"/>
    <w:rsid w:val="003D4624"/>
    <w:rsid w:val="003D4671"/>
    <w:rsid w:val="003D54FA"/>
    <w:rsid w:val="003D6431"/>
    <w:rsid w:val="003E23DC"/>
    <w:rsid w:val="003E3B0F"/>
    <w:rsid w:val="003E5136"/>
    <w:rsid w:val="003E51BF"/>
    <w:rsid w:val="003E53DD"/>
    <w:rsid w:val="003F0B5A"/>
    <w:rsid w:val="003F1DDA"/>
    <w:rsid w:val="003F2E7A"/>
    <w:rsid w:val="003F43F1"/>
    <w:rsid w:val="003F5C2E"/>
    <w:rsid w:val="00401979"/>
    <w:rsid w:val="0040551D"/>
    <w:rsid w:val="0041035B"/>
    <w:rsid w:val="004129B9"/>
    <w:rsid w:val="004131C3"/>
    <w:rsid w:val="00413A3B"/>
    <w:rsid w:val="00415009"/>
    <w:rsid w:val="0041592A"/>
    <w:rsid w:val="0041650D"/>
    <w:rsid w:val="0041674F"/>
    <w:rsid w:val="00416973"/>
    <w:rsid w:val="004217FE"/>
    <w:rsid w:val="00422FA0"/>
    <w:rsid w:val="004230BC"/>
    <w:rsid w:val="00430BF5"/>
    <w:rsid w:val="00430F68"/>
    <w:rsid w:val="00431115"/>
    <w:rsid w:val="00432EBD"/>
    <w:rsid w:val="004332E3"/>
    <w:rsid w:val="004365DB"/>
    <w:rsid w:val="00436AA8"/>
    <w:rsid w:val="00440E76"/>
    <w:rsid w:val="00441963"/>
    <w:rsid w:val="0044407D"/>
    <w:rsid w:val="00444FE3"/>
    <w:rsid w:val="00446061"/>
    <w:rsid w:val="00446C9E"/>
    <w:rsid w:val="00447302"/>
    <w:rsid w:val="00450B1A"/>
    <w:rsid w:val="0045251D"/>
    <w:rsid w:val="004527E5"/>
    <w:rsid w:val="0045655E"/>
    <w:rsid w:val="00461164"/>
    <w:rsid w:val="0046119E"/>
    <w:rsid w:val="004613D9"/>
    <w:rsid w:val="00461C15"/>
    <w:rsid w:val="00464F8C"/>
    <w:rsid w:val="0047179B"/>
    <w:rsid w:val="0047256E"/>
    <w:rsid w:val="00474288"/>
    <w:rsid w:val="004744AF"/>
    <w:rsid w:val="004754CB"/>
    <w:rsid w:val="00477194"/>
    <w:rsid w:val="00480E45"/>
    <w:rsid w:val="00482207"/>
    <w:rsid w:val="00483315"/>
    <w:rsid w:val="00484F32"/>
    <w:rsid w:val="004856F0"/>
    <w:rsid w:val="0048581D"/>
    <w:rsid w:val="004878F4"/>
    <w:rsid w:val="00492E06"/>
    <w:rsid w:val="004949E2"/>
    <w:rsid w:val="004973B2"/>
    <w:rsid w:val="00497869"/>
    <w:rsid w:val="00497E0A"/>
    <w:rsid w:val="004A1A99"/>
    <w:rsid w:val="004A2B93"/>
    <w:rsid w:val="004A5A8B"/>
    <w:rsid w:val="004A5EE1"/>
    <w:rsid w:val="004A7B4F"/>
    <w:rsid w:val="004B10E0"/>
    <w:rsid w:val="004B15B2"/>
    <w:rsid w:val="004B1752"/>
    <w:rsid w:val="004B1B83"/>
    <w:rsid w:val="004B30FE"/>
    <w:rsid w:val="004B60CD"/>
    <w:rsid w:val="004B6452"/>
    <w:rsid w:val="004B6CF3"/>
    <w:rsid w:val="004C103E"/>
    <w:rsid w:val="004C2648"/>
    <w:rsid w:val="004C2B38"/>
    <w:rsid w:val="004C41AE"/>
    <w:rsid w:val="004C58DE"/>
    <w:rsid w:val="004C7928"/>
    <w:rsid w:val="004D1BA4"/>
    <w:rsid w:val="004D3C27"/>
    <w:rsid w:val="004D5884"/>
    <w:rsid w:val="004D6D25"/>
    <w:rsid w:val="004E0A28"/>
    <w:rsid w:val="004E1557"/>
    <w:rsid w:val="004E2427"/>
    <w:rsid w:val="004E28D6"/>
    <w:rsid w:val="004E36EE"/>
    <w:rsid w:val="004E45FC"/>
    <w:rsid w:val="004E4833"/>
    <w:rsid w:val="004E4C16"/>
    <w:rsid w:val="004F3636"/>
    <w:rsid w:val="004F387A"/>
    <w:rsid w:val="004F3A78"/>
    <w:rsid w:val="004F3BBC"/>
    <w:rsid w:val="004F4312"/>
    <w:rsid w:val="004F5174"/>
    <w:rsid w:val="004F60E4"/>
    <w:rsid w:val="00500D43"/>
    <w:rsid w:val="00501060"/>
    <w:rsid w:val="00501922"/>
    <w:rsid w:val="00502222"/>
    <w:rsid w:val="0050473E"/>
    <w:rsid w:val="0050503C"/>
    <w:rsid w:val="0050629A"/>
    <w:rsid w:val="00510A08"/>
    <w:rsid w:val="00512A9F"/>
    <w:rsid w:val="00517204"/>
    <w:rsid w:val="00517783"/>
    <w:rsid w:val="00517E06"/>
    <w:rsid w:val="005236F8"/>
    <w:rsid w:val="00525E6F"/>
    <w:rsid w:val="00526246"/>
    <w:rsid w:val="00527FE8"/>
    <w:rsid w:val="00530053"/>
    <w:rsid w:val="00530226"/>
    <w:rsid w:val="005400DE"/>
    <w:rsid w:val="00543149"/>
    <w:rsid w:val="005433DD"/>
    <w:rsid w:val="00543843"/>
    <w:rsid w:val="00544970"/>
    <w:rsid w:val="00556765"/>
    <w:rsid w:val="00556F6E"/>
    <w:rsid w:val="0055711E"/>
    <w:rsid w:val="0055747D"/>
    <w:rsid w:val="0056170B"/>
    <w:rsid w:val="00561E4C"/>
    <w:rsid w:val="005651E1"/>
    <w:rsid w:val="005703B8"/>
    <w:rsid w:val="00573EED"/>
    <w:rsid w:val="00574940"/>
    <w:rsid w:val="0057652C"/>
    <w:rsid w:val="00576A2E"/>
    <w:rsid w:val="005775AD"/>
    <w:rsid w:val="00577AB5"/>
    <w:rsid w:val="00577F8F"/>
    <w:rsid w:val="00580589"/>
    <w:rsid w:val="0058144A"/>
    <w:rsid w:val="005816DF"/>
    <w:rsid w:val="00582073"/>
    <w:rsid w:val="0058397B"/>
    <w:rsid w:val="00584BF6"/>
    <w:rsid w:val="005866E5"/>
    <w:rsid w:val="0058797D"/>
    <w:rsid w:val="00590556"/>
    <w:rsid w:val="00591160"/>
    <w:rsid w:val="00593A72"/>
    <w:rsid w:val="005947E7"/>
    <w:rsid w:val="00595321"/>
    <w:rsid w:val="00595994"/>
    <w:rsid w:val="0059631F"/>
    <w:rsid w:val="005A044A"/>
    <w:rsid w:val="005A21D4"/>
    <w:rsid w:val="005A6100"/>
    <w:rsid w:val="005A6304"/>
    <w:rsid w:val="005A7899"/>
    <w:rsid w:val="005A7EE0"/>
    <w:rsid w:val="005B35A0"/>
    <w:rsid w:val="005B3A23"/>
    <w:rsid w:val="005B47F3"/>
    <w:rsid w:val="005B50EC"/>
    <w:rsid w:val="005B56C7"/>
    <w:rsid w:val="005B6BCF"/>
    <w:rsid w:val="005B6DB8"/>
    <w:rsid w:val="005B72E3"/>
    <w:rsid w:val="005C2ACF"/>
    <w:rsid w:val="005D0E11"/>
    <w:rsid w:val="005D2B51"/>
    <w:rsid w:val="005D3B91"/>
    <w:rsid w:val="005D5559"/>
    <w:rsid w:val="005D5B76"/>
    <w:rsid w:val="005D5D75"/>
    <w:rsid w:val="005E0AAC"/>
    <w:rsid w:val="005E2BCA"/>
    <w:rsid w:val="005E2D03"/>
    <w:rsid w:val="005E4B25"/>
    <w:rsid w:val="005E52C4"/>
    <w:rsid w:val="005E52D7"/>
    <w:rsid w:val="005E56A7"/>
    <w:rsid w:val="005E61EB"/>
    <w:rsid w:val="005E765D"/>
    <w:rsid w:val="005E7D64"/>
    <w:rsid w:val="005E7EFF"/>
    <w:rsid w:val="005F1F37"/>
    <w:rsid w:val="005F2706"/>
    <w:rsid w:val="005F3BDF"/>
    <w:rsid w:val="005F56BB"/>
    <w:rsid w:val="005F7181"/>
    <w:rsid w:val="00600427"/>
    <w:rsid w:val="006005B6"/>
    <w:rsid w:val="00601420"/>
    <w:rsid w:val="00601998"/>
    <w:rsid w:val="00602A38"/>
    <w:rsid w:val="006034C4"/>
    <w:rsid w:val="00611BB1"/>
    <w:rsid w:val="0061285D"/>
    <w:rsid w:val="0061389F"/>
    <w:rsid w:val="006139B4"/>
    <w:rsid w:val="00613FC5"/>
    <w:rsid w:val="0061443D"/>
    <w:rsid w:val="006151D0"/>
    <w:rsid w:val="0061583E"/>
    <w:rsid w:val="00616CC9"/>
    <w:rsid w:val="006173CC"/>
    <w:rsid w:val="0061774B"/>
    <w:rsid w:val="0062067E"/>
    <w:rsid w:val="00620AC4"/>
    <w:rsid w:val="00622560"/>
    <w:rsid w:val="00622B9C"/>
    <w:rsid w:val="006233BA"/>
    <w:rsid w:val="00623849"/>
    <w:rsid w:val="00623B83"/>
    <w:rsid w:val="00625358"/>
    <w:rsid w:val="00625E9D"/>
    <w:rsid w:val="0062780C"/>
    <w:rsid w:val="006279DF"/>
    <w:rsid w:val="00630F21"/>
    <w:rsid w:val="00634179"/>
    <w:rsid w:val="006370FA"/>
    <w:rsid w:val="00637120"/>
    <w:rsid w:val="00637408"/>
    <w:rsid w:val="0064078D"/>
    <w:rsid w:val="00643376"/>
    <w:rsid w:val="0064374B"/>
    <w:rsid w:val="0064524E"/>
    <w:rsid w:val="00645454"/>
    <w:rsid w:val="00645E62"/>
    <w:rsid w:val="0065120C"/>
    <w:rsid w:val="00652EC1"/>
    <w:rsid w:val="00653CD3"/>
    <w:rsid w:val="0065690C"/>
    <w:rsid w:val="00661F74"/>
    <w:rsid w:val="006640E0"/>
    <w:rsid w:val="00665A43"/>
    <w:rsid w:val="006666F1"/>
    <w:rsid w:val="00667B8B"/>
    <w:rsid w:val="0067231D"/>
    <w:rsid w:val="0067254E"/>
    <w:rsid w:val="00674C47"/>
    <w:rsid w:val="006771FF"/>
    <w:rsid w:val="006811AD"/>
    <w:rsid w:val="00682ADB"/>
    <w:rsid w:val="006832F7"/>
    <w:rsid w:val="0068415E"/>
    <w:rsid w:val="0068500F"/>
    <w:rsid w:val="0068687F"/>
    <w:rsid w:val="006932AA"/>
    <w:rsid w:val="00694AB9"/>
    <w:rsid w:val="006954F3"/>
    <w:rsid w:val="00697B32"/>
    <w:rsid w:val="006A52ED"/>
    <w:rsid w:val="006A76EB"/>
    <w:rsid w:val="006B2A64"/>
    <w:rsid w:val="006B61EB"/>
    <w:rsid w:val="006B62CF"/>
    <w:rsid w:val="006B70E9"/>
    <w:rsid w:val="006B7452"/>
    <w:rsid w:val="006B7EE7"/>
    <w:rsid w:val="006C0274"/>
    <w:rsid w:val="006C0FE5"/>
    <w:rsid w:val="006C28FB"/>
    <w:rsid w:val="006C66EF"/>
    <w:rsid w:val="006C7B92"/>
    <w:rsid w:val="006D1E46"/>
    <w:rsid w:val="006D2B7A"/>
    <w:rsid w:val="006D5159"/>
    <w:rsid w:val="006E0552"/>
    <w:rsid w:val="006E0DC5"/>
    <w:rsid w:val="006E4996"/>
    <w:rsid w:val="006E4DBE"/>
    <w:rsid w:val="006E5E2A"/>
    <w:rsid w:val="006E6DE4"/>
    <w:rsid w:val="006F09C7"/>
    <w:rsid w:val="006F0A14"/>
    <w:rsid w:val="006F1568"/>
    <w:rsid w:val="006F1A2F"/>
    <w:rsid w:val="006F2518"/>
    <w:rsid w:val="006F414A"/>
    <w:rsid w:val="006F462E"/>
    <w:rsid w:val="006F608B"/>
    <w:rsid w:val="007000CF"/>
    <w:rsid w:val="007024C1"/>
    <w:rsid w:val="00704C09"/>
    <w:rsid w:val="00705F05"/>
    <w:rsid w:val="007161B7"/>
    <w:rsid w:val="00716754"/>
    <w:rsid w:val="00716772"/>
    <w:rsid w:val="0071750F"/>
    <w:rsid w:val="0072055E"/>
    <w:rsid w:val="00721C43"/>
    <w:rsid w:val="00723309"/>
    <w:rsid w:val="0072395B"/>
    <w:rsid w:val="00725378"/>
    <w:rsid w:val="007255E9"/>
    <w:rsid w:val="00726D72"/>
    <w:rsid w:val="0073001C"/>
    <w:rsid w:val="00732228"/>
    <w:rsid w:val="00733392"/>
    <w:rsid w:val="0073400B"/>
    <w:rsid w:val="00736C87"/>
    <w:rsid w:val="00737B5D"/>
    <w:rsid w:val="0074124F"/>
    <w:rsid w:val="00743862"/>
    <w:rsid w:val="00743E33"/>
    <w:rsid w:val="00744088"/>
    <w:rsid w:val="00744DBB"/>
    <w:rsid w:val="0074568F"/>
    <w:rsid w:val="00746325"/>
    <w:rsid w:val="00746BBE"/>
    <w:rsid w:val="0075053A"/>
    <w:rsid w:val="00751747"/>
    <w:rsid w:val="00751AC3"/>
    <w:rsid w:val="00752416"/>
    <w:rsid w:val="007533DC"/>
    <w:rsid w:val="00755A3A"/>
    <w:rsid w:val="0075634C"/>
    <w:rsid w:val="007564CE"/>
    <w:rsid w:val="007570DD"/>
    <w:rsid w:val="00757BB1"/>
    <w:rsid w:val="007615DF"/>
    <w:rsid w:val="007645EC"/>
    <w:rsid w:val="00764DF2"/>
    <w:rsid w:val="00765833"/>
    <w:rsid w:val="00770E2A"/>
    <w:rsid w:val="00771D6B"/>
    <w:rsid w:val="007800D5"/>
    <w:rsid w:val="00782604"/>
    <w:rsid w:val="00782FE4"/>
    <w:rsid w:val="007846B0"/>
    <w:rsid w:val="00786BD4"/>
    <w:rsid w:val="00786C55"/>
    <w:rsid w:val="007870C0"/>
    <w:rsid w:val="00787D9A"/>
    <w:rsid w:val="007A0130"/>
    <w:rsid w:val="007A0FD1"/>
    <w:rsid w:val="007A3DD4"/>
    <w:rsid w:val="007A470F"/>
    <w:rsid w:val="007A567B"/>
    <w:rsid w:val="007A633D"/>
    <w:rsid w:val="007A7A3A"/>
    <w:rsid w:val="007A7D95"/>
    <w:rsid w:val="007A7E67"/>
    <w:rsid w:val="007B0EFE"/>
    <w:rsid w:val="007B10AE"/>
    <w:rsid w:val="007B186F"/>
    <w:rsid w:val="007B26FC"/>
    <w:rsid w:val="007B50F3"/>
    <w:rsid w:val="007B597F"/>
    <w:rsid w:val="007B5A9F"/>
    <w:rsid w:val="007B601D"/>
    <w:rsid w:val="007B6639"/>
    <w:rsid w:val="007B7745"/>
    <w:rsid w:val="007C00FA"/>
    <w:rsid w:val="007C1BA0"/>
    <w:rsid w:val="007C4389"/>
    <w:rsid w:val="007C506B"/>
    <w:rsid w:val="007C6D72"/>
    <w:rsid w:val="007C72F8"/>
    <w:rsid w:val="007D122A"/>
    <w:rsid w:val="007D21FE"/>
    <w:rsid w:val="007D2D7B"/>
    <w:rsid w:val="007E0F2B"/>
    <w:rsid w:val="007E31EA"/>
    <w:rsid w:val="007E3D0F"/>
    <w:rsid w:val="007E4E45"/>
    <w:rsid w:val="007E5D66"/>
    <w:rsid w:val="007E7E25"/>
    <w:rsid w:val="007F1785"/>
    <w:rsid w:val="007F23C4"/>
    <w:rsid w:val="007F3157"/>
    <w:rsid w:val="007F4822"/>
    <w:rsid w:val="007F56C9"/>
    <w:rsid w:val="007F69F0"/>
    <w:rsid w:val="0080004C"/>
    <w:rsid w:val="00800CEC"/>
    <w:rsid w:val="008031A5"/>
    <w:rsid w:val="008049CD"/>
    <w:rsid w:val="00805429"/>
    <w:rsid w:val="0080651E"/>
    <w:rsid w:val="008136B8"/>
    <w:rsid w:val="008141C9"/>
    <w:rsid w:val="008160DB"/>
    <w:rsid w:val="008203E0"/>
    <w:rsid w:val="0082110F"/>
    <w:rsid w:val="00823AC6"/>
    <w:rsid w:val="00824A4B"/>
    <w:rsid w:val="00825E67"/>
    <w:rsid w:val="00831EA0"/>
    <w:rsid w:val="0083288C"/>
    <w:rsid w:val="00833FAE"/>
    <w:rsid w:val="00835ABD"/>
    <w:rsid w:val="0083636B"/>
    <w:rsid w:val="0083792B"/>
    <w:rsid w:val="008400AB"/>
    <w:rsid w:val="00840BB0"/>
    <w:rsid w:val="00842370"/>
    <w:rsid w:val="00842759"/>
    <w:rsid w:val="00843ACD"/>
    <w:rsid w:val="00850063"/>
    <w:rsid w:val="008519BC"/>
    <w:rsid w:val="0085255C"/>
    <w:rsid w:val="008531F1"/>
    <w:rsid w:val="00857E6A"/>
    <w:rsid w:val="00863F52"/>
    <w:rsid w:val="008658C6"/>
    <w:rsid w:val="00872398"/>
    <w:rsid w:val="00877035"/>
    <w:rsid w:val="00883E90"/>
    <w:rsid w:val="0088436E"/>
    <w:rsid w:val="00886973"/>
    <w:rsid w:val="00887AC5"/>
    <w:rsid w:val="00891A08"/>
    <w:rsid w:val="008928D4"/>
    <w:rsid w:val="00894124"/>
    <w:rsid w:val="00897A11"/>
    <w:rsid w:val="008A0FFE"/>
    <w:rsid w:val="008A1BD6"/>
    <w:rsid w:val="008A1D68"/>
    <w:rsid w:val="008A2524"/>
    <w:rsid w:val="008A38D2"/>
    <w:rsid w:val="008B05E2"/>
    <w:rsid w:val="008B11A9"/>
    <w:rsid w:val="008B2447"/>
    <w:rsid w:val="008B2825"/>
    <w:rsid w:val="008B4848"/>
    <w:rsid w:val="008B516F"/>
    <w:rsid w:val="008C1FFB"/>
    <w:rsid w:val="008C2BBB"/>
    <w:rsid w:val="008C2C12"/>
    <w:rsid w:val="008C3E9F"/>
    <w:rsid w:val="008C5D22"/>
    <w:rsid w:val="008C5E5D"/>
    <w:rsid w:val="008C6B9B"/>
    <w:rsid w:val="008D0EF3"/>
    <w:rsid w:val="008D0FE0"/>
    <w:rsid w:val="008D279A"/>
    <w:rsid w:val="008D3190"/>
    <w:rsid w:val="008D46EC"/>
    <w:rsid w:val="008D4BF0"/>
    <w:rsid w:val="008D5E01"/>
    <w:rsid w:val="008E006C"/>
    <w:rsid w:val="008E3119"/>
    <w:rsid w:val="008E3BB9"/>
    <w:rsid w:val="008E5E43"/>
    <w:rsid w:val="008E65E2"/>
    <w:rsid w:val="008E70BA"/>
    <w:rsid w:val="008E715D"/>
    <w:rsid w:val="008F0182"/>
    <w:rsid w:val="008F0ADF"/>
    <w:rsid w:val="008F0D5B"/>
    <w:rsid w:val="008F1948"/>
    <w:rsid w:val="008F206C"/>
    <w:rsid w:val="008F4195"/>
    <w:rsid w:val="008F6369"/>
    <w:rsid w:val="008F7054"/>
    <w:rsid w:val="008F7095"/>
    <w:rsid w:val="00900355"/>
    <w:rsid w:val="00901065"/>
    <w:rsid w:val="0090305C"/>
    <w:rsid w:val="00904AD1"/>
    <w:rsid w:val="00905B47"/>
    <w:rsid w:val="00906CEC"/>
    <w:rsid w:val="009105C1"/>
    <w:rsid w:val="00910F0B"/>
    <w:rsid w:val="00912BAD"/>
    <w:rsid w:val="0091311E"/>
    <w:rsid w:val="00913D80"/>
    <w:rsid w:val="009154A2"/>
    <w:rsid w:val="00916F4F"/>
    <w:rsid w:val="0092136E"/>
    <w:rsid w:val="0092250E"/>
    <w:rsid w:val="00924369"/>
    <w:rsid w:val="00924A16"/>
    <w:rsid w:val="00925B51"/>
    <w:rsid w:val="00927AD5"/>
    <w:rsid w:val="00931C98"/>
    <w:rsid w:val="00932674"/>
    <w:rsid w:val="00933DAD"/>
    <w:rsid w:val="00934E16"/>
    <w:rsid w:val="00937CAD"/>
    <w:rsid w:val="00942793"/>
    <w:rsid w:val="00943620"/>
    <w:rsid w:val="0094509F"/>
    <w:rsid w:val="009450EC"/>
    <w:rsid w:val="009451B2"/>
    <w:rsid w:val="009471E2"/>
    <w:rsid w:val="009474DE"/>
    <w:rsid w:val="0094798A"/>
    <w:rsid w:val="00947FB6"/>
    <w:rsid w:val="009548FC"/>
    <w:rsid w:val="00960AB8"/>
    <w:rsid w:val="00961440"/>
    <w:rsid w:val="00966EA7"/>
    <w:rsid w:val="00971DC0"/>
    <w:rsid w:val="009720C6"/>
    <w:rsid w:val="0097413E"/>
    <w:rsid w:val="00976300"/>
    <w:rsid w:val="00977471"/>
    <w:rsid w:val="00982CFF"/>
    <w:rsid w:val="00984232"/>
    <w:rsid w:val="00984D34"/>
    <w:rsid w:val="00984FFA"/>
    <w:rsid w:val="009857E9"/>
    <w:rsid w:val="00990F1F"/>
    <w:rsid w:val="00992A28"/>
    <w:rsid w:val="00992C56"/>
    <w:rsid w:val="00994AD8"/>
    <w:rsid w:val="00994D1B"/>
    <w:rsid w:val="00994D5B"/>
    <w:rsid w:val="009A1298"/>
    <w:rsid w:val="009A17D6"/>
    <w:rsid w:val="009A1914"/>
    <w:rsid w:val="009A3754"/>
    <w:rsid w:val="009A3F5A"/>
    <w:rsid w:val="009B0BDC"/>
    <w:rsid w:val="009B171F"/>
    <w:rsid w:val="009B1FD2"/>
    <w:rsid w:val="009B24CA"/>
    <w:rsid w:val="009B2604"/>
    <w:rsid w:val="009B5214"/>
    <w:rsid w:val="009B6071"/>
    <w:rsid w:val="009C1D4A"/>
    <w:rsid w:val="009C3077"/>
    <w:rsid w:val="009C4F0F"/>
    <w:rsid w:val="009C58EF"/>
    <w:rsid w:val="009C67FC"/>
    <w:rsid w:val="009C6C54"/>
    <w:rsid w:val="009D05B3"/>
    <w:rsid w:val="009D0E19"/>
    <w:rsid w:val="009D4CED"/>
    <w:rsid w:val="009D6A66"/>
    <w:rsid w:val="009D7398"/>
    <w:rsid w:val="009D7B49"/>
    <w:rsid w:val="009E2F15"/>
    <w:rsid w:val="009E4400"/>
    <w:rsid w:val="009E4550"/>
    <w:rsid w:val="009E6E18"/>
    <w:rsid w:val="009E6EE9"/>
    <w:rsid w:val="009F172C"/>
    <w:rsid w:val="009F2B3F"/>
    <w:rsid w:val="009F3EDB"/>
    <w:rsid w:val="00A0022E"/>
    <w:rsid w:val="00A02C13"/>
    <w:rsid w:val="00A04F89"/>
    <w:rsid w:val="00A07AA4"/>
    <w:rsid w:val="00A1115D"/>
    <w:rsid w:val="00A122D3"/>
    <w:rsid w:val="00A16868"/>
    <w:rsid w:val="00A171CC"/>
    <w:rsid w:val="00A172A9"/>
    <w:rsid w:val="00A173E5"/>
    <w:rsid w:val="00A222E4"/>
    <w:rsid w:val="00A22374"/>
    <w:rsid w:val="00A22431"/>
    <w:rsid w:val="00A2451D"/>
    <w:rsid w:val="00A265F8"/>
    <w:rsid w:val="00A35906"/>
    <w:rsid w:val="00A37088"/>
    <w:rsid w:val="00A37FC3"/>
    <w:rsid w:val="00A44377"/>
    <w:rsid w:val="00A447B3"/>
    <w:rsid w:val="00A520B0"/>
    <w:rsid w:val="00A527A7"/>
    <w:rsid w:val="00A5339C"/>
    <w:rsid w:val="00A54716"/>
    <w:rsid w:val="00A54E92"/>
    <w:rsid w:val="00A57576"/>
    <w:rsid w:val="00A607FC"/>
    <w:rsid w:val="00A60B72"/>
    <w:rsid w:val="00A624DD"/>
    <w:rsid w:val="00A650E9"/>
    <w:rsid w:val="00A655AD"/>
    <w:rsid w:val="00A66B5B"/>
    <w:rsid w:val="00A7151D"/>
    <w:rsid w:val="00A725CB"/>
    <w:rsid w:val="00A72DF3"/>
    <w:rsid w:val="00A730B7"/>
    <w:rsid w:val="00A73C6B"/>
    <w:rsid w:val="00A74BC0"/>
    <w:rsid w:val="00A7515B"/>
    <w:rsid w:val="00A75E71"/>
    <w:rsid w:val="00A76F72"/>
    <w:rsid w:val="00A77063"/>
    <w:rsid w:val="00A82135"/>
    <w:rsid w:val="00A8289E"/>
    <w:rsid w:val="00A83490"/>
    <w:rsid w:val="00A83D7F"/>
    <w:rsid w:val="00A84EC8"/>
    <w:rsid w:val="00A850B6"/>
    <w:rsid w:val="00A85CC3"/>
    <w:rsid w:val="00A867BF"/>
    <w:rsid w:val="00A950AD"/>
    <w:rsid w:val="00AA0711"/>
    <w:rsid w:val="00AA3A7C"/>
    <w:rsid w:val="00AA3BA1"/>
    <w:rsid w:val="00AA5B3A"/>
    <w:rsid w:val="00AB0C34"/>
    <w:rsid w:val="00AB127B"/>
    <w:rsid w:val="00AB3D7B"/>
    <w:rsid w:val="00AB4242"/>
    <w:rsid w:val="00AB57CC"/>
    <w:rsid w:val="00AB5861"/>
    <w:rsid w:val="00AB607A"/>
    <w:rsid w:val="00AB66CD"/>
    <w:rsid w:val="00AC350E"/>
    <w:rsid w:val="00AC3C6B"/>
    <w:rsid w:val="00AC453F"/>
    <w:rsid w:val="00AC68A0"/>
    <w:rsid w:val="00AC728E"/>
    <w:rsid w:val="00AD0199"/>
    <w:rsid w:val="00AD30F6"/>
    <w:rsid w:val="00AD4AA7"/>
    <w:rsid w:val="00AD7F77"/>
    <w:rsid w:val="00AE07A3"/>
    <w:rsid w:val="00AE0AED"/>
    <w:rsid w:val="00AE1C92"/>
    <w:rsid w:val="00AE29D9"/>
    <w:rsid w:val="00AE3820"/>
    <w:rsid w:val="00AE4A0A"/>
    <w:rsid w:val="00AE5B00"/>
    <w:rsid w:val="00AE5CCF"/>
    <w:rsid w:val="00AE68F2"/>
    <w:rsid w:val="00AE70C1"/>
    <w:rsid w:val="00AF4188"/>
    <w:rsid w:val="00B0411F"/>
    <w:rsid w:val="00B04C07"/>
    <w:rsid w:val="00B05079"/>
    <w:rsid w:val="00B07038"/>
    <w:rsid w:val="00B10972"/>
    <w:rsid w:val="00B109A5"/>
    <w:rsid w:val="00B16FE9"/>
    <w:rsid w:val="00B21DC4"/>
    <w:rsid w:val="00B230D9"/>
    <w:rsid w:val="00B23E5A"/>
    <w:rsid w:val="00B24261"/>
    <w:rsid w:val="00B24F5B"/>
    <w:rsid w:val="00B2681A"/>
    <w:rsid w:val="00B301C6"/>
    <w:rsid w:val="00B31D1E"/>
    <w:rsid w:val="00B32F44"/>
    <w:rsid w:val="00B33E0F"/>
    <w:rsid w:val="00B34414"/>
    <w:rsid w:val="00B355DC"/>
    <w:rsid w:val="00B37627"/>
    <w:rsid w:val="00B3790B"/>
    <w:rsid w:val="00B37D85"/>
    <w:rsid w:val="00B42C74"/>
    <w:rsid w:val="00B43495"/>
    <w:rsid w:val="00B44A4E"/>
    <w:rsid w:val="00B44D6E"/>
    <w:rsid w:val="00B50348"/>
    <w:rsid w:val="00B511C5"/>
    <w:rsid w:val="00B51924"/>
    <w:rsid w:val="00B51EF2"/>
    <w:rsid w:val="00B60345"/>
    <w:rsid w:val="00B603B3"/>
    <w:rsid w:val="00B6216F"/>
    <w:rsid w:val="00B67930"/>
    <w:rsid w:val="00B70257"/>
    <w:rsid w:val="00B71FE3"/>
    <w:rsid w:val="00B72B7E"/>
    <w:rsid w:val="00B73202"/>
    <w:rsid w:val="00B7724D"/>
    <w:rsid w:val="00B814DE"/>
    <w:rsid w:val="00B817C8"/>
    <w:rsid w:val="00B81830"/>
    <w:rsid w:val="00B827AC"/>
    <w:rsid w:val="00B82F87"/>
    <w:rsid w:val="00B8730D"/>
    <w:rsid w:val="00B9034E"/>
    <w:rsid w:val="00B93F45"/>
    <w:rsid w:val="00B96519"/>
    <w:rsid w:val="00B968B1"/>
    <w:rsid w:val="00B97278"/>
    <w:rsid w:val="00BA0F53"/>
    <w:rsid w:val="00BA18F1"/>
    <w:rsid w:val="00BA2B78"/>
    <w:rsid w:val="00BA3B1B"/>
    <w:rsid w:val="00BA46B1"/>
    <w:rsid w:val="00BA4EA3"/>
    <w:rsid w:val="00BA60BA"/>
    <w:rsid w:val="00BB30B1"/>
    <w:rsid w:val="00BB391B"/>
    <w:rsid w:val="00BB4AD4"/>
    <w:rsid w:val="00BB4C6B"/>
    <w:rsid w:val="00BB6366"/>
    <w:rsid w:val="00BB71AA"/>
    <w:rsid w:val="00BB763A"/>
    <w:rsid w:val="00BB7911"/>
    <w:rsid w:val="00BB7ACE"/>
    <w:rsid w:val="00BC04F3"/>
    <w:rsid w:val="00BC070C"/>
    <w:rsid w:val="00BC0DB5"/>
    <w:rsid w:val="00BC2190"/>
    <w:rsid w:val="00BC2FF2"/>
    <w:rsid w:val="00BC3324"/>
    <w:rsid w:val="00BC41BD"/>
    <w:rsid w:val="00BC4773"/>
    <w:rsid w:val="00BD4D73"/>
    <w:rsid w:val="00BD53F9"/>
    <w:rsid w:val="00BD65D2"/>
    <w:rsid w:val="00BD6E6C"/>
    <w:rsid w:val="00BE05E7"/>
    <w:rsid w:val="00BE4908"/>
    <w:rsid w:val="00BE545B"/>
    <w:rsid w:val="00BE59FE"/>
    <w:rsid w:val="00BE5B6D"/>
    <w:rsid w:val="00BE60AF"/>
    <w:rsid w:val="00BE7408"/>
    <w:rsid w:val="00BF0A51"/>
    <w:rsid w:val="00BF2B89"/>
    <w:rsid w:val="00C02D58"/>
    <w:rsid w:val="00C07043"/>
    <w:rsid w:val="00C07C49"/>
    <w:rsid w:val="00C118A3"/>
    <w:rsid w:val="00C1217E"/>
    <w:rsid w:val="00C137DA"/>
    <w:rsid w:val="00C14830"/>
    <w:rsid w:val="00C21FA3"/>
    <w:rsid w:val="00C224B4"/>
    <w:rsid w:val="00C24503"/>
    <w:rsid w:val="00C24790"/>
    <w:rsid w:val="00C27C03"/>
    <w:rsid w:val="00C27CCC"/>
    <w:rsid w:val="00C27E64"/>
    <w:rsid w:val="00C30397"/>
    <w:rsid w:val="00C32654"/>
    <w:rsid w:val="00C32DC6"/>
    <w:rsid w:val="00C41F5B"/>
    <w:rsid w:val="00C46B46"/>
    <w:rsid w:val="00C47B9F"/>
    <w:rsid w:val="00C52182"/>
    <w:rsid w:val="00C543F5"/>
    <w:rsid w:val="00C614DA"/>
    <w:rsid w:val="00C62417"/>
    <w:rsid w:val="00C62FFF"/>
    <w:rsid w:val="00C6438C"/>
    <w:rsid w:val="00C65CF8"/>
    <w:rsid w:val="00C65E9B"/>
    <w:rsid w:val="00C66770"/>
    <w:rsid w:val="00C70512"/>
    <w:rsid w:val="00C706FC"/>
    <w:rsid w:val="00C7126B"/>
    <w:rsid w:val="00C73BB8"/>
    <w:rsid w:val="00C748EE"/>
    <w:rsid w:val="00C7658E"/>
    <w:rsid w:val="00C76A00"/>
    <w:rsid w:val="00C77F2E"/>
    <w:rsid w:val="00C81F4C"/>
    <w:rsid w:val="00C84A75"/>
    <w:rsid w:val="00C84D5B"/>
    <w:rsid w:val="00C852B1"/>
    <w:rsid w:val="00C85D22"/>
    <w:rsid w:val="00C87549"/>
    <w:rsid w:val="00C90B50"/>
    <w:rsid w:val="00C92712"/>
    <w:rsid w:val="00C936FE"/>
    <w:rsid w:val="00C94EF2"/>
    <w:rsid w:val="00C95636"/>
    <w:rsid w:val="00CA1696"/>
    <w:rsid w:val="00CA1C44"/>
    <w:rsid w:val="00CB00F7"/>
    <w:rsid w:val="00CB1885"/>
    <w:rsid w:val="00CB19C1"/>
    <w:rsid w:val="00CB551D"/>
    <w:rsid w:val="00CB75D6"/>
    <w:rsid w:val="00CB7834"/>
    <w:rsid w:val="00CC076E"/>
    <w:rsid w:val="00CC12BB"/>
    <w:rsid w:val="00CC6E29"/>
    <w:rsid w:val="00CC748A"/>
    <w:rsid w:val="00CD06E5"/>
    <w:rsid w:val="00CD0BD8"/>
    <w:rsid w:val="00CD185C"/>
    <w:rsid w:val="00CD2562"/>
    <w:rsid w:val="00CD2B6E"/>
    <w:rsid w:val="00CD459B"/>
    <w:rsid w:val="00CD4B41"/>
    <w:rsid w:val="00CD68B7"/>
    <w:rsid w:val="00CD7EAB"/>
    <w:rsid w:val="00CE0A85"/>
    <w:rsid w:val="00CE0D0C"/>
    <w:rsid w:val="00CE2841"/>
    <w:rsid w:val="00CE3D02"/>
    <w:rsid w:val="00CE64F8"/>
    <w:rsid w:val="00CE672B"/>
    <w:rsid w:val="00CF3DE8"/>
    <w:rsid w:val="00CF4FE0"/>
    <w:rsid w:val="00CF6CAB"/>
    <w:rsid w:val="00CF7795"/>
    <w:rsid w:val="00D011CE"/>
    <w:rsid w:val="00D02084"/>
    <w:rsid w:val="00D02408"/>
    <w:rsid w:val="00D02985"/>
    <w:rsid w:val="00D06897"/>
    <w:rsid w:val="00D072A6"/>
    <w:rsid w:val="00D07FBC"/>
    <w:rsid w:val="00D12288"/>
    <w:rsid w:val="00D13139"/>
    <w:rsid w:val="00D14D90"/>
    <w:rsid w:val="00D161CF"/>
    <w:rsid w:val="00D200F3"/>
    <w:rsid w:val="00D234C1"/>
    <w:rsid w:val="00D24D7B"/>
    <w:rsid w:val="00D24DE9"/>
    <w:rsid w:val="00D3001C"/>
    <w:rsid w:val="00D35A77"/>
    <w:rsid w:val="00D35D1C"/>
    <w:rsid w:val="00D366C0"/>
    <w:rsid w:val="00D369C2"/>
    <w:rsid w:val="00D36E2A"/>
    <w:rsid w:val="00D40750"/>
    <w:rsid w:val="00D417CD"/>
    <w:rsid w:val="00D421FA"/>
    <w:rsid w:val="00D43599"/>
    <w:rsid w:val="00D43FD6"/>
    <w:rsid w:val="00D45BFD"/>
    <w:rsid w:val="00D63487"/>
    <w:rsid w:val="00D71131"/>
    <w:rsid w:val="00D72363"/>
    <w:rsid w:val="00D73AAC"/>
    <w:rsid w:val="00D73D7F"/>
    <w:rsid w:val="00D7473C"/>
    <w:rsid w:val="00D750A2"/>
    <w:rsid w:val="00D82A9C"/>
    <w:rsid w:val="00D834B5"/>
    <w:rsid w:val="00D84FE2"/>
    <w:rsid w:val="00D87550"/>
    <w:rsid w:val="00D903E4"/>
    <w:rsid w:val="00D929AC"/>
    <w:rsid w:val="00DA03E3"/>
    <w:rsid w:val="00DA060D"/>
    <w:rsid w:val="00DA1A2E"/>
    <w:rsid w:val="00DA1ACF"/>
    <w:rsid w:val="00DA6809"/>
    <w:rsid w:val="00DA6815"/>
    <w:rsid w:val="00DA73C2"/>
    <w:rsid w:val="00DA759F"/>
    <w:rsid w:val="00DB0E67"/>
    <w:rsid w:val="00DB2198"/>
    <w:rsid w:val="00DB61EF"/>
    <w:rsid w:val="00DC08AC"/>
    <w:rsid w:val="00DC2F60"/>
    <w:rsid w:val="00DC3100"/>
    <w:rsid w:val="00DC52AB"/>
    <w:rsid w:val="00DC625B"/>
    <w:rsid w:val="00DC7454"/>
    <w:rsid w:val="00DD0449"/>
    <w:rsid w:val="00DD0670"/>
    <w:rsid w:val="00DD0E6B"/>
    <w:rsid w:val="00DD1186"/>
    <w:rsid w:val="00DD1506"/>
    <w:rsid w:val="00DD1FD0"/>
    <w:rsid w:val="00DD261B"/>
    <w:rsid w:val="00DD29BD"/>
    <w:rsid w:val="00DD432D"/>
    <w:rsid w:val="00DD5CFC"/>
    <w:rsid w:val="00DD6B28"/>
    <w:rsid w:val="00DD6FAD"/>
    <w:rsid w:val="00DE55B2"/>
    <w:rsid w:val="00DF1A61"/>
    <w:rsid w:val="00DF1E40"/>
    <w:rsid w:val="00DF1F27"/>
    <w:rsid w:val="00DF42CB"/>
    <w:rsid w:val="00DF5103"/>
    <w:rsid w:val="00E0252A"/>
    <w:rsid w:val="00E0315F"/>
    <w:rsid w:val="00E0322F"/>
    <w:rsid w:val="00E0642C"/>
    <w:rsid w:val="00E11509"/>
    <w:rsid w:val="00E1509A"/>
    <w:rsid w:val="00E1574C"/>
    <w:rsid w:val="00E15C11"/>
    <w:rsid w:val="00E15C7A"/>
    <w:rsid w:val="00E20342"/>
    <w:rsid w:val="00E20A31"/>
    <w:rsid w:val="00E20BB9"/>
    <w:rsid w:val="00E22ED4"/>
    <w:rsid w:val="00E271E2"/>
    <w:rsid w:val="00E30CA5"/>
    <w:rsid w:val="00E32C78"/>
    <w:rsid w:val="00E34B21"/>
    <w:rsid w:val="00E36306"/>
    <w:rsid w:val="00E407CF"/>
    <w:rsid w:val="00E46A18"/>
    <w:rsid w:val="00E4757D"/>
    <w:rsid w:val="00E50F9E"/>
    <w:rsid w:val="00E52C68"/>
    <w:rsid w:val="00E53228"/>
    <w:rsid w:val="00E53780"/>
    <w:rsid w:val="00E54AC8"/>
    <w:rsid w:val="00E56123"/>
    <w:rsid w:val="00E569D0"/>
    <w:rsid w:val="00E57E22"/>
    <w:rsid w:val="00E605AD"/>
    <w:rsid w:val="00E60992"/>
    <w:rsid w:val="00E61BB5"/>
    <w:rsid w:val="00E62E29"/>
    <w:rsid w:val="00E65708"/>
    <w:rsid w:val="00E6667C"/>
    <w:rsid w:val="00E669BA"/>
    <w:rsid w:val="00E705F8"/>
    <w:rsid w:val="00E7121C"/>
    <w:rsid w:val="00E72251"/>
    <w:rsid w:val="00E72AFF"/>
    <w:rsid w:val="00E739D8"/>
    <w:rsid w:val="00E73D42"/>
    <w:rsid w:val="00E77343"/>
    <w:rsid w:val="00E77798"/>
    <w:rsid w:val="00E81C8C"/>
    <w:rsid w:val="00E81ECD"/>
    <w:rsid w:val="00E82DD7"/>
    <w:rsid w:val="00E8778D"/>
    <w:rsid w:val="00E9140F"/>
    <w:rsid w:val="00E91F72"/>
    <w:rsid w:val="00E935ED"/>
    <w:rsid w:val="00E9744F"/>
    <w:rsid w:val="00E97EA8"/>
    <w:rsid w:val="00EA0FC9"/>
    <w:rsid w:val="00EA288E"/>
    <w:rsid w:val="00EA2AB6"/>
    <w:rsid w:val="00EA697D"/>
    <w:rsid w:val="00EA7316"/>
    <w:rsid w:val="00EB1255"/>
    <w:rsid w:val="00EB3879"/>
    <w:rsid w:val="00EB4C1E"/>
    <w:rsid w:val="00EB7DF8"/>
    <w:rsid w:val="00EC0ED5"/>
    <w:rsid w:val="00EC311F"/>
    <w:rsid w:val="00EC3665"/>
    <w:rsid w:val="00EC4756"/>
    <w:rsid w:val="00EC6138"/>
    <w:rsid w:val="00ED21B7"/>
    <w:rsid w:val="00ED344A"/>
    <w:rsid w:val="00ED4F9C"/>
    <w:rsid w:val="00EE3262"/>
    <w:rsid w:val="00EE3830"/>
    <w:rsid w:val="00EE47C2"/>
    <w:rsid w:val="00EE4A9B"/>
    <w:rsid w:val="00EF05ED"/>
    <w:rsid w:val="00EF0FDF"/>
    <w:rsid w:val="00EF307B"/>
    <w:rsid w:val="00EF670E"/>
    <w:rsid w:val="00EF71CA"/>
    <w:rsid w:val="00F00742"/>
    <w:rsid w:val="00F00BE4"/>
    <w:rsid w:val="00F012C5"/>
    <w:rsid w:val="00F0313F"/>
    <w:rsid w:val="00F0323D"/>
    <w:rsid w:val="00F10831"/>
    <w:rsid w:val="00F10A78"/>
    <w:rsid w:val="00F10B0C"/>
    <w:rsid w:val="00F11DA2"/>
    <w:rsid w:val="00F12A2D"/>
    <w:rsid w:val="00F13013"/>
    <w:rsid w:val="00F137D5"/>
    <w:rsid w:val="00F13D75"/>
    <w:rsid w:val="00F2402B"/>
    <w:rsid w:val="00F31420"/>
    <w:rsid w:val="00F33624"/>
    <w:rsid w:val="00F3465E"/>
    <w:rsid w:val="00F34FC0"/>
    <w:rsid w:val="00F371BC"/>
    <w:rsid w:val="00F417A5"/>
    <w:rsid w:val="00F41FCB"/>
    <w:rsid w:val="00F429F0"/>
    <w:rsid w:val="00F43A60"/>
    <w:rsid w:val="00F51643"/>
    <w:rsid w:val="00F53ACC"/>
    <w:rsid w:val="00F53D40"/>
    <w:rsid w:val="00F54C61"/>
    <w:rsid w:val="00F578E3"/>
    <w:rsid w:val="00F601AF"/>
    <w:rsid w:val="00F60B35"/>
    <w:rsid w:val="00F72327"/>
    <w:rsid w:val="00F7294E"/>
    <w:rsid w:val="00F72C54"/>
    <w:rsid w:val="00F7390C"/>
    <w:rsid w:val="00F74907"/>
    <w:rsid w:val="00F76C40"/>
    <w:rsid w:val="00F77949"/>
    <w:rsid w:val="00F77CD9"/>
    <w:rsid w:val="00F80E34"/>
    <w:rsid w:val="00F849D0"/>
    <w:rsid w:val="00F84FFC"/>
    <w:rsid w:val="00F85464"/>
    <w:rsid w:val="00F87195"/>
    <w:rsid w:val="00F875F1"/>
    <w:rsid w:val="00FA5D94"/>
    <w:rsid w:val="00FB02C1"/>
    <w:rsid w:val="00FB0ACB"/>
    <w:rsid w:val="00FB308E"/>
    <w:rsid w:val="00FB534D"/>
    <w:rsid w:val="00FB5C65"/>
    <w:rsid w:val="00FB6D08"/>
    <w:rsid w:val="00FC0C7D"/>
    <w:rsid w:val="00FC11E3"/>
    <w:rsid w:val="00FC2AEB"/>
    <w:rsid w:val="00FC38F5"/>
    <w:rsid w:val="00FC4692"/>
    <w:rsid w:val="00FC47A3"/>
    <w:rsid w:val="00FC489F"/>
    <w:rsid w:val="00FC7B6A"/>
    <w:rsid w:val="00FD0A4C"/>
    <w:rsid w:val="00FD1799"/>
    <w:rsid w:val="00FD235A"/>
    <w:rsid w:val="00FD251D"/>
    <w:rsid w:val="00FD2BCF"/>
    <w:rsid w:val="00FD5164"/>
    <w:rsid w:val="00FD58A4"/>
    <w:rsid w:val="00FD6A58"/>
    <w:rsid w:val="00FD73EF"/>
    <w:rsid w:val="00FD7A75"/>
    <w:rsid w:val="00FD7C5C"/>
    <w:rsid w:val="00FE04D3"/>
    <w:rsid w:val="00FE05F5"/>
    <w:rsid w:val="00FE2383"/>
    <w:rsid w:val="00FE3538"/>
    <w:rsid w:val="00FE5C31"/>
    <w:rsid w:val="00FF186A"/>
    <w:rsid w:val="00FF43C8"/>
    <w:rsid w:val="00FF7A86"/>
    <w:rsid w:val="00FF7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54DB"/>
  <w15:docId w15:val="{A9FFA586-BA25-4446-9A61-EDD871888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11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A8"/>
    <w:pPr>
      <w:ind w:left="720"/>
      <w:contextualSpacing/>
    </w:pPr>
  </w:style>
  <w:style w:type="character" w:styleId="PlaceholderText">
    <w:name w:val="Placeholder Text"/>
    <w:basedOn w:val="DefaultParagraphFont"/>
    <w:uiPriority w:val="99"/>
    <w:semiHidden/>
    <w:rsid w:val="005D5D75"/>
    <w:rPr>
      <w:color w:val="808080"/>
    </w:rPr>
  </w:style>
  <w:style w:type="paragraph" w:styleId="BalloonText">
    <w:name w:val="Balloon Text"/>
    <w:basedOn w:val="Normal"/>
    <w:link w:val="BalloonTextChar"/>
    <w:uiPriority w:val="99"/>
    <w:semiHidden/>
    <w:unhideWhenUsed/>
    <w:rsid w:val="005D5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D75"/>
    <w:rPr>
      <w:rFonts w:ascii="Tahoma" w:hAnsi="Tahoma" w:cs="Tahoma"/>
      <w:sz w:val="16"/>
      <w:szCs w:val="16"/>
    </w:rPr>
  </w:style>
  <w:style w:type="character" w:styleId="CommentReference">
    <w:name w:val="annotation reference"/>
    <w:basedOn w:val="DefaultParagraphFont"/>
    <w:uiPriority w:val="99"/>
    <w:semiHidden/>
    <w:unhideWhenUsed/>
    <w:rsid w:val="004B15B2"/>
    <w:rPr>
      <w:sz w:val="16"/>
      <w:szCs w:val="16"/>
    </w:rPr>
  </w:style>
  <w:style w:type="paragraph" w:styleId="CommentText">
    <w:name w:val="annotation text"/>
    <w:basedOn w:val="Normal"/>
    <w:link w:val="CommentTextChar"/>
    <w:uiPriority w:val="99"/>
    <w:unhideWhenUsed/>
    <w:rsid w:val="004B15B2"/>
    <w:pPr>
      <w:spacing w:line="240" w:lineRule="auto"/>
    </w:pPr>
    <w:rPr>
      <w:sz w:val="20"/>
      <w:szCs w:val="20"/>
    </w:rPr>
  </w:style>
  <w:style w:type="character" w:customStyle="1" w:styleId="CommentTextChar">
    <w:name w:val="Comment Text Char"/>
    <w:basedOn w:val="DefaultParagraphFont"/>
    <w:link w:val="CommentText"/>
    <w:uiPriority w:val="99"/>
    <w:rsid w:val="004B15B2"/>
    <w:rPr>
      <w:sz w:val="20"/>
      <w:szCs w:val="20"/>
    </w:rPr>
  </w:style>
  <w:style w:type="paragraph" w:styleId="CommentSubject">
    <w:name w:val="annotation subject"/>
    <w:basedOn w:val="CommentText"/>
    <w:next w:val="CommentText"/>
    <w:link w:val="CommentSubjectChar"/>
    <w:uiPriority w:val="99"/>
    <w:semiHidden/>
    <w:unhideWhenUsed/>
    <w:rsid w:val="004B15B2"/>
    <w:rPr>
      <w:b/>
      <w:bCs/>
    </w:rPr>
  </w:style>
  <w:style w:type="character" w:customStyle="1" w:styleId="CommentSubjectChar">
    <w:name w:val="Comment Subject Char"/>
    <w:basedOn w:val="CommentTextChar"/>
    <w:link w:val="CommentSubject"/>
    <w:uiPriority w:val="99"/>
    <w:semiHidden/>
    <w:rsid w:val="004B15B2"/>
    <w:rPr>
      <w:b/>
      <w:bCs/>
      <w:sz w:val="20"/>
      <w:szCs w:val="20"/>
    </w:rPr>
  </w:style>
  <w:style w:type="table" w:styleId="TableGrid">
    <w:name w:val="Table Grid"/>
    <w:basedOn w:val="TableNormal"/>
    <w:uiPriority w:val="59"/>
    <w:rsid w:val="002E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13D80"/>
    <w:pPr>
      <w:spacing w:after="0" w:line="240" w:lineRule="auto"/>
    </w:pPr>
  </w:style>
  <w:style w:type="paragraph" w:customStyle="1" w:styleId="Body">
    <w:name w:val="Body"/>
    <w:rsid w:val="00B9034E"/>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character" w:customStyle="1" w:styleId="mathspan">
    <w:name w:val="mathspan"/>
    <w:basedOn w:val="DefaultParagraphFont"/>
    <w:rsid w:val="00D417CD"/>
  </w:style>
  <w:style w:type="character" w:styleId="Hyperlink">
    <w:name w:val="Hyperlink"/>
    <w:basedOn w:val="DefaultParagraphFont"/>
    <w:uiPriority w:val="99"/>
    <w:unhideWhenUsed/>
    <w:rsid w:val="001D6AEC"/>
    <w:rPr>
      <w:color w:val="0000FF"/>
      <w:u w:val="single"/>
    </w:rPr>
  </w:style>
  <w:style w:type="character" w:styleId="Strong">
    <w:name w:val="Strong"/>
    <w:basedOn w:val="DefaultParagraphFont"/>
    <w:uiPriority w:val="22"/>
    <w:qFormat/>
    <w:rsid w:val="001D6AEC"/>
    <w:rPr>
      <w:b/>
      <w:bCs/>
    </w:rPr>
  </w:style>
  <w:style w:type="table" w:styleId="LightShading">
    <w:name w:val="Light Shading"/>
    <w:basedOn w:val="TableNormal"/>
    <w:uiPriority w:val="60"/>
    <w:rsid w:val="003242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42D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242D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4">
    <w:name w:val="Medium Shading 1 Accent 4"/>
    <w:basedOn w:val="TableNormal"/>
    <w:uiPriority w:val="63"/>
    <w:rsid w:val="0061285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61285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5">
    <w:name w:val="Light Shading Accent 5"/>
    <w:basedOn w:val="TableNormal"/>
    <w:uiPriority w:val="60"/>
    <w:rsid w:val="0061285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B2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CA"/>
  </w:style>
  <w:style w:type="paragraph" w:styleId="Footer">
    <w:name w:val="footer"/>
    <w:basedOn w:val="Normal"/>
    <w:link w:val="FooterChar"/>
    <w:uiPriority w:val="99"/>
    <w:unhideWhenUsed/>
    <w:rsid w:val="009B2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CA"/>
  </w:style>
  <w:style w:type="paragraph" w:styleId="FootnoteText">
    <w:name w:val="footnote text"/>
    <w:basedOn w:val="Normal"/>
    <w:link w:val="FootnoteTextChar"/>
    <w:uiPriority w:val="99"/>
    <w:semiHidden/>
    <w:unhideWhenUsed/>
    <w:rsid w:val="009B2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4CA"/>
    <w:rPr>
      <w:sz w:val="20"/>
      <w:szCs w:val="20"/>
    </w:rPr>
  </w:style>
  <w:style w:type="character" w:styleId="FootnoteReference">
    <w:name w:val="footnote reference"/>
    <w:basedOn w:val="DefaultParagraphFont"/>
    <w:uiPriority w:val="99"/>
    <w:semiHidden/>
    <w:unhideWhenUsed/>
    <w:rsid w:val="009B24CA"/>
    <w:rPr>
      <w:vertAlign w:val="superscript"/>
    </w:rPr>
  </w:style>
  <w:style w:type="paragraph" w:customStyle="1" w:styleId="Default">
    <w:name w:val="Default"/>
    <w:rsid w:val="0067231D"/>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35703B"/>
  </w:style>
  <w:style w:type="character" w:customStyle="1" w:styleId="Heading1Char">
    <w:name w:val="Heading 1 Char"/>
    <w:basedOn w:val="DefaultParagraphFont"/>
    <w:link w:val="Heading1"/>
    <w:uiPriority w:val="9"/>
    <w:rsid w:val="00D71131"/>
    <w:rPr>
      <w:rFonts w:ascii="Times New Roman" w:eastAsia="Times New Roman" w:hAnsi="Times New Roman" w:cs="Times New Roman"/>
      <w:b/>
      <w:bCs/>
      <w:kern w:val="36"/>
      <w:sz w:val="48"/>
      <w:szCs w:val="48"/>
      <w:lang w:eastAsia="en-GB"/>
    </w:rPr>
  </w:style>
  <w:style w:type="character" w:customStyle="1" w:styleId="authorsname">
    <w:name w:val="authors__name"/>
    <w:basedOn w:val="DefaultParagraphFont"/>
    <w:rsid w:val="00D71131"/>
  </w:style>
  <w:style w:type="character" w:customStyle="1" w:styleId="authorscontact">
    <w:name w:val="authors__contact"/>
    <w:basedOn w:val="DefaultParagraphFont"/>
    <w:rsid w:val="00D71131"/>
  </w:style>
  <w:style w:type="paragraph" w:styleId="NoSpacing">
    <w:name w:val="No Spacing"/>
    <w:uiPriority w:val="1"/>
    <w:qFormat/>
    <w:rsid w:val="00AB127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highlight">
    <w:name w:val="highlight"/>
    <w:basedOn w:val="DefaultParagraphFont"/>
    <w:rsid w:val="004F60E4"/>
  </w:style>
  <w:style w:type="table" w:customStyle="1" w:styleId="TableGridLight1">
    <w:name w:val="Table Grid Light1"/>
    <w:basedOn w:val="TableNormal"/>
    <w:uiPriority w:val="40"/>
    <w:rsid w:val="006E4D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con--meta-keyline-before">
    <w:name w:val="icon--meta-keyline-before"/>
    <w:basedOn w:val="Normal"/>
    <w:rsid w:val="00E032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citationyear">
    <w:name w:val="articlecitation_year"/>
    <w:basedOn w:val="DefaultParagraphFont"/>
    <w:rsid w:val="00E0322F"/>
  </w:style>
  <w:style w:type="character" w:customStyle="1" w:styleId="articlecitationvolume">
    <w:name w:val="articlecitation_volume"/>
    <w:basedOn w:val="DefaultParagraphFont"/>
    <w:rsid w:val="00E0322F"/>
  </w:style>
  <w:style w:type="character" w:customStyle="1" w:styleId="articlecitationpages">
    <w:name w:val="articlecitation_pages"/>
    <w:basedOn w:val="DefaultParagraphFont"/>
    <w:rsid w:val="00E0322F"/>
  </w:style>
  <w:style w:type="character" w:customStyle="1" w:styleId="u-inline-block">
    <w:name w:val="u-inline-block"/>
    <w:basedOn w:val="DefaultParagraphFont"/>
    <w:rsid w:val="00E0322F"/>
  </w:style>
  <w:style w:type="character" w:styleId="Emphasis">
    <w:name w:val="Emphasis"/>
    <w:basedOn w:val="DefaultParagraphFont"/>
    <w:uiPriority w:val="20"/>
    <w:qFormat/>
    <w:rsid w:val="004E28D6"/>
    <w:rPr>
      <w:i/>
      <w:iCs/>
    </w:rPr>
  </w:style>
  <w:style w:type="paragraph" w:styleId="NormalWeb">
    <w:name w:val="Normal (Web)"/>
    <w:basedOn w:val="Normal"/>
    <w:uiPriority w:val="99"/>
    <w:unhideWhenUsed/>
    <w:rsid w:val="004E28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ournaltitle">
    <w:name w:val="journaltitle"/>
    <w:basedOn w:val="DefaultParagraphFont"/>
    <w:rsid w:val="004E2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5630">
      <w:bodyDiv w:val="1"/>
      <w:marLeft w:val="0"/>
      <w:marRight w:val="0"/>
      <w:marTop w:val="0"/>
      <w:marBottom w:val="0"/>
      <w:divBdr>
        <w:top w:val="none" w:sz="0" w:space="0" w:color="auto"/>
        <w:left w:val="none" w:sz="0" w:space="0" w:color="auto"/>
        <w:bottom w:val="none" w:sz="0" w:space="0" w:color="auto"/>
        <w:right w:val="none" w:sz="0" w:space="0" w:color="auto"/>
      </w:divBdr>
      <w:divsChild>
        <w:div w:id="1025864936">
          <w:marLeft w:val="0"/>
          <w:marRight w:val="0"/>
          <w:marTop w:val="0"/>
          <w:marBottom w:val="0"/>
          <w:divBdr>
            <w:top w:val="none" w:sz="0" w:space="0" w:color="auto"/>
            <w:left w:val="none" w:sz="0" w:space="0" w:color="auto"/>
            <w:bottom w:val="none" w:sz="0" w:space="0" w:color="auto"/>
            <w:right w:val="none" w:sz="0" w:space="0" w:color="auto"/>
          </w:divBdr>
        </w:div>
      </w:divsChild>
    </w:div>
    <w:div w:id="51471275">
      <w:bodyDiv w:val="1"/>
      <w:marLeft w:val="0"/>
      <w:marRight w:val="0"/>
      <w:marTop w:val="0"/>
      <w:marBottom w:val="0"/>
      <w:divBdr>
        <w:top w:val="none" w:sz="0" w:space="0" w:color="auto"/>
        <w:left w:val="none" w:sz="0" w:space="0" w:color="auto"/>
        <w:bottom w:val="none" w:sz="0" w:space="0" w:color="auto"/>
        <w:right w:val="none" w:sz="0" w:space="0" w:color="auto"/>
      </w:divBdr>
      <w:divsChild>
        <w:div w:id="1535073219">
          <w:marLeft w:val="0"/>
          <w:marRight w:val="0"/>
          <w:marTop w:val="0"/>
          <w:marBottom w:val="0"/>
          <w:divBdr>
            <w:top w:val="none" w:sz="0" w:space="0" w:color="auto"/>
            <w:left w:val="none" w:sz="0" w:space="0" w:color="auto"/>
            <w:bottom w:val="none" w:sz="0" w:space="0" w:color="auto"/>
            <w:right w:val="none" w:sz="0" w:space="0" w:color="auto"/>
          </w:divBdr>
        </w:div>
        <w:div w:id="1927497689">
          <w:marLeft w:val="0"/>
          <w:marRight w:val="0"/>
          <w:marTop w:val="0"/>
          <w:marBottom w:val="0"/>
          <w:divBdr>
            <w:top w:val="none" w:sz="0" w:space="0" w:color="auto"/>
            <w:left w:val="none" w:sz="0" w:space="0" w:color="auto"/>
            <w:bottom w:val="none" w:sz="0" w:space="0" w:color="auto"/>
            <w:right w:val="none" w:sz="0" w:space="0" w:color="auto"/>
          </w:divBdr>
        </w:div>
        <w:div w:id="1781991558">
          <w:marLeft w:val="0"/>
          <w:marRight w:val="0"/>
          <w:marTop w:val="0"/>
          <w:marBottom w:val="0"/>
          <w:divBdr>
            <w:top w:val="none" w:sz="0" w:space="0" w:color="auto"/>
            <w:left w:val="none" w:sz="0" w:space="0" w:color="auto"/>
            <w:bottom w:val="none" w:sz="0" w:space="0" w:color="auto"/>
            <w:right w:val="none" w:sz="0" w:space="0" w:color="auto"/>
          </w:divBdr>
        </w:div>
      </w:divsChild>
    </w:div>
    <w:div w:id="81680918">
      <w:bodyDiv w:val="1"/>
      <w:marLeft w:val="0"/>
      <w:marRight w:val="0"/>
      <w:marTop w:val="0"/>
      <w:marBottom w:val="0"/>
      <w:divBdr>
        <w:top w:val="none" w:sz="0" w:space="0" w:color="auto"/>
        <w:left w:val="none" w:sz="0" w:space="0" w:color="auto"/>
        <w:bottom w:val="none" w:sz="0" w:space="0" w:color="auto"/>
        <w:right w:val="none" w:sz="0" w:space="0" w:color="auto"/>
      </w:divBdr>
    </w:div>
    <w:div w:id="251352973">
      <w:bodyDiv w:val="1"/>
      <w:marLeft w:val="0"/>
      <w:marRight w:val="0"/>
      <w:marTop w:val="0"/>
      <w:marBottom w:val="0"/>
      <w:divBdr>
        <w:top w:val="none" w:sz="0" w:space="0" w:color="auto"/>
        <w:left w:val="none" w:sz="0" w:space="0" w:color="auto"/>
        <w:bottom w:val="none" w:sz="0" w:space="0" w:color="auto"/>
        <w:right w:val="none" w:sz="0" w:space="0" w:color="auto"/>
      </w:divBdr>
      <w:divsChild>
        <w:div w:id="2142503905">
          <w:marLeft w:val="0"/>
          <w:marRight w:val="0"/>
          <w:marTop w:val="0"/>
          <w:marBottom w:val="0"/>
          <w:divBdr>
            <w:top w:val="none" w:sz="0" w:space="0" w:color="auto"/>
            <w:left w:val="none" w:sz="0" w:space="0" w:color="auto"/>
            <w:bottom w:val="none" w:sz="0" w:space="0" w:color="auto"/>
            <w:right w:val="none" w:sz="0" w:space="0" w:color="auto"/>
          </w:divBdr>
        </w:div>
        <w:div w:id="1652906393">
          <w:marLeft w:val="0"/>
          <w:marRight w:val="0"/>
          <w:marTop w:val="0"/>
          <w:marBottom w:val="0"/>
          <w:divBdr>
            <w:top w:val="none" w:sz="0" w:space="0" w:color="auto"/>
            <w:left w:val="none" w:sz="0" w:space="0" w:color="auto"/>
            <w:bottom w:val="none" w:sz="0" w:space="0" w:color="auto"/>
            <w:right w:val="none" w:sz="0" w:space="0" w:color="auto"/>
          </w:divBdr>
        </w:div>
        <w:div w:id="1892768657">
          <w:marLeft w:val="0"/>
          <w:marRight w:val="0"/>
          <w:marTop w:val="0"/>
          <w:marBottom w:val="0"/>
          <w:divBdr>
            <w:top w:val="none" w:sz="0" w:space="0" w:color="auto"/>
            <w:left w:val="none" w:sz="0" w:space="0" w:color="auto"/>
            <w:bottom w:val="none" w:sz="0" w:space="0" w:color="auto"/>
            <w:right w:val="none" w:sz="0" w:space="0" w:color="auto"/>
          </w:divBdr>
        </w:div>
        <w:div w:id="1969050483">
          <w:marLeft w:val="0"/>
          <w:marRight w:val="0"/>
          <w:marTop w:val="0"/>
          <w:marBottom w:val="0"/>
          <w:divBdr>
            <w:top w:val="none" w:sz="0" w:space="0" w:color="auto"/>
            <w:left w:val="none" w:sz="0" w:space="0" w:color="auto"/>
            <w:bottom w:val="none" w:sz="0" w:space="0" w:color="auto"/>
            <w:right w:val="none" w:sz="0" w:space="0" w:color="auto"/>
          </w:divBdr>
        </w:div>
        <w:div w:id="2031756942">
          <w:marLeft w:val="0"/>
          <w:marRight w:val="0"/>
          <w:marTop w:val="0"/>
          <w:marBottom w:val="0"/>
          <w:divBdr>
            <w:top w:val="none" w:sz="0" w:space="0" w:color="auto"/>
            <w:left w:val="none" w:sz="0" w:space="0" w:color="auto"/>
            <w:bottom w:val="none" w:sz="0" w:space="0" w:color="auto"/>
            <w:right w:val="none" w:sz="0" w:space="0" w:color="auto"/>
          </w:divBdr>
        </w:div>
        <w:div w:id="725878220">
          <w:marLeft w:val="0"/>
          <w:marRight w:val="0"/>
          <w:marTop w:val="0"/>
          <w:marBottom w:val="0"/>
          <w:divBdr>
            <w:top w:val="none" w:sz="0" w:space="0" w:color="auto"/>
            <w:left w:val="none" w:sz="0" w:space="0" w:color="auto"/>
            <w:bottom w:val="none" w:sz="0" w:space="0" w:color="auto"/>
            <w:right w:val="none" w:sz="0" w:space="0" w:color="auto"/>
          </w:divBdr>
        </w:div>
        <w:div w:id="1562981715">
          <w:marLeft w:val="0"/>
          <w:marRight w:val="0"/>
          <w:marTop w:val="0"/>
          <w:marBottom w:val="0"/>
          <w:divBdr>
            <w:top w:val="none" w:sz="0" w:space="0" w:color="auto"/>
            <w:left w:val="none" w:sz="0" w:space="0" w:color="auto"/>
            <w:bottom w:val="none" w:sz="0" w:space="0" w:color="auto"/>
            <w:right w:val="none" w:sz="0" w:space="0" w:color="auto"/>
          </w:divBdr>
        </w:div>
        <w:div w:id="1326474942">
          <w:marLeft w:val="0"/>
          <w:marRight w:val="0"/>
          <w:marTop w:val="0"/>
          <w:marBottom w:val="0"/>
          <w:divBdr>
            <w:top w:val="none" w:sz="0" w:space="0" w:color="auto"/>
            <w:left w:val="none" w:sz="0" w:space="0" w:color="auto"/>
            <w:bottom w:val="none" w:sz="0" w:space="0" w:color="auto"/>
            <w:right w:val="none" w:sz="0" w:space="0" w:color="auto"/>
          </w:divBdr>
        </w:div>
        <w:div w:id="504243913">
          <w:marLeft w:val="0"/>
          <w:marRight w:val="0"/>
          <w:marTop w:val="0"/>
          <w:marBottom w:val="0"/>
          <w:divBdr>
            <w:top w:val="none" w:sz="0" w:space="0" w:color="auto"/>
            <w:left w:val="none" w:sz="0" w:space="0" w:color="auto"/>
            <w:bottom w:val="none" w:sz="0" w:space="0" w:color="auto"/>
            <w:right w:val="none" w:sz="0" w:space="0" w:color="auto"/>
          </w:divBdr>
        </w:div>
        <w:div w:id="34354190">
          <w:marLeft w:val="0"/>
          <w:marRight w:val="0"/>
          <w:marTop w:val="0"/>
          <w:marBottom w:val="0"/>
          <w:divBdr>
            <w:top w:val="none" w:sz="0" w:space="0" w:color="auto"/>
            <w:left w:val="none" w:sz="0" w:space="0" w:color="auto"/>
            <w:bottom w:val="none" w:sz="0" w:space="0" w:color="auto"/>
            <w:right w:val="none" w:sz="0" w:space="0" w:color="auto"/>
          </w:divBdr>
        </w:div>
        <w:div w:id="249705648">
          <w:marLeft w:val="0"/>
          <w:marRight w:val="0"/>
          <w:marTop w:val="0"/>
          <w:marBottom w:val="0"/>
          <w:divBdr>
            <w:top w:val="none" w:sz="0" w:space="0" w:color="auto"/>
            <w:left w:val="none" w:sz="0" w:space="0" w:color="auto"/>
            <w:bottom w:val="none" w:sz="0" w:space="0" w:color="auto"/>
            <w:right w:val="none" w:sz="0" w:space="0" w:color="auto"/>
          </w:divBdr>
        </w:div>
        <w:div w:id="1688100957">
          <w:marLeft w:val="0"/>
          <w:marRight w:val="0"/>
          <w:marTop w:val="0"/>
          <w:marBottom w:val="0"/>
          <w:divBdr>
            <w:top w:val="none" w:sz="0" w:space="0" w:color="auto"/>
            <w:left w:val="none" w:sz="0" w:space="0" w:color="auto"/>
            <w:bottom w:val="none" w:sz="0" w:space="0" w:color="auto"/>
            <w:right w:val="none" w:sz="0" w:space="0" w:color="auto"/>
          </w:divBdr>
        </w:div>
        <w:div w:id="2128967554">
          <w:marLeft w:val="0"/>
          <w:marRight w:val="0"/>
          <w:marTop w:val="0"/>
          <w:marBottom w:val="0"/>
          <w:divBdr>
            <w:top w:val="none" w:sz="0" w:space="0" w:color="auto"/>
            <w:left w:val="none" w:sz="0" w:space="0" w:color="auto"/>
            <w:bottom w:val="none" w:sz="0" w:space="0" w:color="auto"/>
            <w:right w:val="none" w:sz="0" w:space="0" w:color="auto"/>
          </w:divBdr>
        </w:div>
        <w:div w:id="1611669043">
          <w:marLeft w:val="0"/>
          <w:marRight w:val="0"/>
          <w:marTop w:val="0"/>
          <w:marBottom w:val="0"/>
          <w:divBdr>
            <w:top w:val="none" w:sz="0" w:space="0" w:color="auto"/>
            <w:left w:val="none" w:sz="0" w:space="0" w:color="auto"/>
            <w:bottom w:val="none" w:sz="0" w:space="0" w:color="auto"/>
            <w:right w:val="none" w:sz="0" w:space="0" w:color="auto"/>
          </w:divBdr>
        </w:div>
        <w:div w:id="283779338">
          <w:marLeft w:val="0"/>
          <w:marRight w:val="0"/>
          <w:marTop w:val="0"/>
          <w:marBottom w:val="0"/>
          <w:divBdr>
            <w:top w:val="none" w:sz="0" w:space="0" w:color="auto"/>
            <w:left w:val="none" w:sz="0" w:space="0" w:color="auto"/>
            <w:bottom w:val="none" w:sz="0" w:space="0" w:color="auto"/>
            <w:right w:val="none" w:sz="0" w:space="0" w:color="auto"/>
          </w:divBdr>
        </w:div>
        <w:div w:id="454763602">
          <w:marLeft w:val="0"/>
          <w:marRight w:val="0"/>
          <w:marTop w:val="0"/>
          <w:marBottom w:val="0"/>
          <w:divBdr>
            <w:top w:val="none" w:sz="0" w:space="0" w:color="auto"/>
            <w:left w:val="none" w:sz="0" w:space="0" w:color="auto"/>
            <w:bottom w:val="none" w:sz="0" w:space="0" w:color="auto"/>
            <w:right w:val="none" w:sz="0" w:space="0" w:color="auto"/>
          </w:divBdr>
        </w:div>
        <w:div w:id="1979453354">
          <w:marLeft w:val="0"/>
          <w:marRight w:val="0"/>
          <w:marTop w:val="0"/>
          <w:marBottom w:val="0"/>
          <w:divBdr>
            <w:top w:val="none" w:sz="0" w:space="0" w:color="auto"/>
            <w:left w:val="none" w:sz="0" w:space="0" w:color="auto"/>
            <w:bottom w:val="none" w:sz="0" w:space="0" w:color="auto"/>
            <w:right w:val="none" w:sz="0" w:space="0" w:color="auto"/>
          </w:divBdr>
        </w:div>
        <w:div w:id="1813718398">
          <w:marLeft w:val="0"/>
          <w:marRight w:val="0"/>
          <w:marTop w:val="0"/>
          <w:marBottom w:val="0"/>
          <w:divBdr>
            <w:top w:val="none" w:sz="0" w:space="0" w:color="auto"/>
            <w:left w:val="none" w:sz="0" w:space="0" w:color="auto"/>
            <w:bottom w:val="none" w:sz="0" w:space="0" w:color="auto"/>
            <w:right w:val="none" w:sz="0" w:space="0" w:color="auto"/>
          </w:divBdr>
        </w:div>
        <w:div w:id="1922106039">
          <w:marLeft w:val="0"/>
          <w:marRight w:val="0"/>
          <w:marTop w:val="0"/>
          <w:marBottom w:val="0"/>
          <w:divBdr>
            <w:top w:val="none" w:sz="0" w:space="0" w:color="auto"/>
            <w:left w:val="none" w:sz="0" w:space="0" w:color="auto"/>
            <w:bottom w:val="none" w:sz="0" w:space="0" w:color="auto"/>
            <w:right w:val="none" w:sz="0" w:space="0" w:color="auto"/>
          </w:divBdr>
        </w:div>
        <w:div w:id="932516885">
          <w:marLeft w:val="0"/>
          <w:marRight w:val="0"/>
          <w:marTop w:val="0"/>
          <w:marBottom w:val="0"/>
          <w:divBdr>
            <w:top w:val="none" w:sz="0" w:space="0" w:color="auto"/>
            <w:left w:val="none" w:sz="0" w:space="0" w:color="auto"/>
            <w:bottom w:val="none" w:sz="0" w:space="0" w:color="auto"/>
            <w:right w:val="none" w:sz="0" w:space="0" w:color="auto"/>
          </w:divBdr>
        </w:div>
        <w:div w:id="2121491463">
          <w:marLeft w:val="0"/>
          <w:marRight w:val="0"/>
          <w:marTop w:val="0"/>
          <w:marBottom w:val="0"/>
          <w:divBdr>
            <w:top w:val="none" w:sz="0" w:space="0" w:color="auto"/>
            <w:left w:val="none" w:sz="0" w:space="0" w:color="auto"/>
            <w:bottom w:val="none" w:sz="0" w:space="0" w:color="auto"/>
            <w:right w:val="none" w:sz="0" w:space="0" w:color="auto"/>
          </w:divBdr>
        </w:div>
        <w:div w:id="406810218">
          <w:marLeft w:val="0"/>
          <w:marRight w:val="0"/>
          <w:marTop w:val="0"/>
          <w:marBottom w:val="0"/>
          <w:divBdr>
            <w:top w:val="none" w:sz="0" w:space="0" w:color="auto"/>
            <w:left w:val="none" w:sz="0" w:space="0" w:color="auto"/>
            <w:bottom w:val="none" w:sz="0" w:space="0" w:color="auto"/>
            <w:right w:val="none" w:sz="0" w:space="0" w:color="auto"/>
          </w:divBdr>
        </w:div>
        <w:div w:id="129833365">
          <w:marLeft w:val="0"/>
          <w:marRight w:val="0"/>
          <w:marTop w:val="0"/>
          <w:marBottom w:val="0"/>
          <w:divBdr>
            <w:top w:val="none" w:sz="0" w:space="0" w:color="auto"/>
            <w:left w:val="none" w:sz="0" w:space="0" w:color="auto"/>
            <w:bottom w:val="none" w:sz="0" w:space="0" w:color="auto"/>
            <w:right w:val="none" w:sz="0" w:space="0" w:color="auto"/>
          </w:divBdr>
        </w:div>
        <w:div w:id="1826554310">
          <w:marLeft w:val="0"/>
          <w:marRight w:val="0"/>
          <w:marTop w:val="0"/>
          <w:marBottom w:val="0"/>
          <w:divBdr>
            <w:top w:val="none" w:sz="0" w:space="0" w:color="auto"/>
            <w:left w:val="none" w:sz="0" w:space="0" w:color="auto"/>
            <w:bottom w:val="none" w:sz="0" w:space="0" w:color="auto"/>
            <w:right w:val="none" w:sz="0" w:space="0" w:color="auto"/>
          </w:divBdr>
        </w:div>
        <w:div w:id="369107704">
          <w:marLeft w:val="0"/>
          <w:marRight w:val="0"/>
          <w:marTop w:val="0"/>
          <w:marBottom w:val="0"/>
          <w:divBdr>
            <w:top w:val="none" w:sz="0" w:space="0" w:color="auto"/>
            <w:left w:val="none" w:sz="0" w:space="0" w:color="auto"/>
            <w:bottom w:val="none" w:sz="0" w:space="0" w:color="auto"/>
            <w:right w:val="none" w:sz="0" w:space="0" w:color="auto"/>
          </w:divBdr>
        </w:div>
        <w:div w:id="525020980">
          <w:marLeft w:val="0"/>
          <w:marRight w:val="0"/>
          <w:marTop w:val="0"/>
          <w:marBottom w:val="0"/>
          <w:divBdr>
            <w:top w:val="none" w:sz="0" w:space="0" w:color="auto"/>
            <w:left w:val="none" w:sz="0" w:space="0" w:color="auto"/>
            <w:bottom w:val="none" w:sz="0" w:space="0" w:color="auto"/>
            <w:right w:val="none" w:sz="0" w:space="0" w:color="auto"/>
          </w:divBdr>
        </w:div>
        <w:div w:id="2031838724">
          <w:marLeft w:val="0"/>
          <w:marRight w:val="0"/>
          <w:marTop w:val="0"/>
          <w:marBottom w:val="0"/>
          <w:divBdr>
            <w:top w:val="none" w:sz="0" w:space="0" w:color="auto"/>
            <w:left w:val="none" w:sz="0" w:space="0" w:color="auto"/>
            <w:bottom w:val="none" w:sz="0" w:space="0" w:color="auto"/>
            <w:right w:val="none" w:sz="0" w:space="0" w:color="auto"/>
          </w:divBdr>
        </w:div>
        <w:div w:id="1379358526">
          <w:marLeft w:val="0"/>
          <w:marRight w:val="0"/>
          <w:marTop w:val="0"/>
          <w:marBottom w:val="0"/>
          <w:divBdr>
            <w:top w:val="none" w:sz="0" w:space="0" w:color="auto"/>
            <w:left w:val="none" w:sz="0" w:space="0" w:color="auto"/>
            <w:bottom w:val="none" w:sz="0" w:space="0" w:color="auto"/>
            <w:right w:val="none" w:sz="0" w:space="0" w:color="auto"/>
          </w:divBdr>
        </w:div>
        <w:div w:id="370424211">
          <w:marLeft w:val="0"/>
          <w:marRight w:val="0"/>
          <w:marTop w:val="0"/>
          <w:marBottom w:val="0"/>
          <w:divBdr>
            <w:top w:val="none" w:sz="0" w:space="0" w:color="auto"/>
            <w:left w:val="none" w:sz="0" w:space="0" w:color="auto"/>
            <w:bottom w:val="none" w:sz="0" w:space="0" w:color="auto"/>
            <w:right w:val="none" w:sz="0" w:space="0" w:color="auto"/>
          </w:divBdr>
        </w:div>
        <w:div w:id="1153372950">
          <w:marLeft w:val="0"/>
          <w:marRight w:val="0"/>
          <w:marTop w:val="0"/>
          <w:marBottom w:val="0"/>
          <w:divBdr>
            <w:top w:val="none" w:sz="0" w:space="0" w:color="auto"/>
            <w:left w:val="none" w:sz="0" w:space="0" w:color="auto"/>
            <w:bottom w:val="none" w:sz="0" w:space="0" w:color="auto"/>
            <w:right w:val="none" w:sz="0" w:space="0" w:color="auto"/>
          </w:divBdr>
        </w:div>
        <w:div w:id="991174280">
          <w:marLeft w:val="0"/>
          <w:marRight w:val="0"/>
          <w:marTop w:val="0"/>
          <w:marBottom w:val="0"/>
          <w:divBdr>
            <w:top w:val="none" w:sz="0" w:space="0" w:color="auto"/>
            <w:left w:val="none" w:sz="0" w:space="0" w:color="auto"/>
            <w:bottom w:val="none" w:sz="0" w:space="0" w:color="auto"/>
            <w:right w:val="none" w:sz="0" w:space="0" w:color="auto"/>
          </w:divBdr>
        </w:div>
        <w:div w:id="1565333455">
          <w:marLeft w:val="0"/>
          <w:marRight w:val="0"/>
          <w:marTop w:val="0"/>
          <w:marBottom w:val="0"/>
          <w:divBdr>
            <w:top w:val="none" w:sz="0" w:space="0" w:color="auto"/>
            <w:left w:val="none" w:sz="0" w:space="0" w:color="auto"/>
            <w:bottom w:val="none" w:sz="0" w:space="0" w:color="auto"/>
            <w:right w:val="none" w:sz="0" w:space="0" w:color="auto"/>
          </w:divBdr>
        </w:div>
        <w:div w:id="1615139960">
          <w:marLeft w:val="0"/>
          <w:marRight w:val="0"/>
          <w:marTop w:val="0"/>
          <w:marBottom w:val="0"/>
          <w:divBdr>
            <w:top w:val="none" w:sz="0" w:space="0" w:color="auto"/>
            <w:left w:val="none" w:sz="0" w:space="0" w:color="auto"/>
            <w:bottom w:val="none" w:sz="0" w:space="0" w:color="auto"/>
            <w:right w:val="none" w:sz="0" w:space="0" w:color="auto"/>
          </w:divBdr>
        </w:div>
        <w:div w:id="1570460179">
          <w:marLeft w:val="0"/>
          <w:marRight w:val="0"/>
          <w:marTop w:val="0"/>
          <w:marBottom w:val="0"/>
          <w:divBdr>
            <w:top w:val="none" w:sz="0" w:space="0" w:color="auto"/>
            <w:left w:val="none" w:sz="0" w:space="0" w:color="auto"/>
            <w:bottom w:val="none" w:sz="0" w:space="0" w:color="auto"/>
            <w:right w:val="none" w:sz="0" w:space="0" w:color="auto"/>
          </w:divBdr>
        </w:div>
        <w:div w:id="866720708">
          <w:marLeft w:val="0"/>
          <w:marRight w:val="0"/>
          <w:marTop w:val="0"/>
          <w:marBottom w:val="0"/>
          <w:divBdr>
            <w:top w:val="none" w:sz="0" w:space="0" w:color="auto"/>
            <w:left w:val="none" w:sz="0" w:space="0" w:color="auto"/>
            <w:bottom w:val="none" w:sz="0" w:space="0" w:color="auto"/>
            <w:right w:val="none" w:sz="0" w:space="0" w:color="auto"/>
          </w:divBdr>
        </w:div>
        <w:div w:id="834148587">
          <w:marLeft w:val="0"/>
          <w:marRight w:val="0"/>
          <w:marTop w:val="0"/>
          <w:marBottom w:val="0"/>
          <w:divBdr>
            <w:top w:val="none" w:sz="0" w:space="0" w:color="auto"/>
            <w:left w:val="none" w:sz="0" w:space="0" w:color="auto"/>
            <w:bottom w:val="none" w:sz="0" w:space="0" w:color="auto"/>
            <w:right w:val="none" w:sz="0" w:space="0" w:color="auto"/>
          </w:divBdr>
        </w:div>
        <w:div w:id="2086679777">
          <w:marLeft w:val="0"/>
          <w:marRight w:val="0"/>
          <w:marTop w:val="0"/>
          <w:marBottom w:val="0"/>
          <w:divBdr>
            <w:top w:val="none" w:sz="0" w:space="0" w:color="auto"/>
            <w:left w:val="none" w:sz="0" w:space="0" w:color="auto"/>
            <w:bottom w:val="none" w:sz="0" w:space="0" w:color="auto"/>
            <w:right w:val="none" w:sz="0" w:space="0" w:color="auto"/>
          </w:divBdr>
        </w:div>
        <w:div w:id="1150554834">
          <w:marLeft w:val="0"/>
          <w:marRight w:val="0"/>
          <w:marTop w:val="0"/>
          <w:marBottom w:val="0"/>
          <w:divBdr>
            <w:top w:val="none" w:sz="0" w:space="0" w:color="auto"/>
            <w:left w:val="none" w:sz="0" w:space="0" w:color="auto"/>
            <w:bottom w:val="none" w:sz="0" w:space="0" w:color="auto"/>
            <w:right w:val="none" w:sz="0" w:space="0" w:color="auto"/>
          </w:divBdr>
        </w:div>
        <w:div w:id="80027795">
          <w:marLeft w:val="0"/>
          <w:marRight w:val="0"/>
          <w:marTop w:val="0"/>
          <w:marBottom w:val="0"/>
          <w:divBdr>
            <w:top w:val="none" w:sz="0" w:space="0" w:color="auto"/>
            <w:left w:val="none" w:sz="0" w:space="0" w:color="auto"/>
            <w:bottom w:val="none" w:sz="0" w:space="0" w:color="auto"/>
            <w:right w:val="none" w:sz="0" w:space="0" w:color="auto"/>
          </w:divBdr>
        </w:div>
        <w:div w:id="1009016657">
          <w:marLeft w:val="0"/>
          <w:marRight w:val="0"/>
          <w:marTop w:val="0"/>
          <w:marBottom w:val="0"/>
          <w:divBdr>
            <w:top w:val="none" w:sz="0" w:space="0" w:color="auto"/>
            <w:left w:val="none" w:sz="0" w:space="0" w:color="auto"/>
            <w:bottom w:val="none" w:sz="0" w:space="0" w:color="auto"/>
            <w:right w:val="none" w:sz="0" w:space="0" w:color="auto"/>
          </w:divBdr>
        </w:div>
        <w:div w:id="1071467312">
          <w:marLeft w:val="0"/>
          <w:marRight w:val="0"/>
          <w:marTop w:val="0"/>
          <w:marBottom w:val="0"/>
          <w:divBdr>
            <w:top w:val="none" w:sz="0" w:space="0" w:color="auto"/>
            <w:left w:val="none" w:sz="0" w:space="0" w:color="auto"/>
            <w:bottom w:val="none" w:sz="0" w:space="0" w:color="auto"/>
            <w:right w:val="none" w:sz="0" w:space="0" w:color="auto"/>
          </w:divBdr>
        </w:div>
      </w:divsChild>
    </w:div>
    <w:div w:id="264920708">
      <w:bodyDiv w:val="1"/>
      <w:marLeft w:val="0"/>
      <w:marRight w:val="0"/>
      <w:marTop w:val="0"/>
      <w:marBottom w:val="0"/>
      <w:divBdr>
        <w:top w:val="none" w:sz="0" w:space="0" w:color="auto"/>
        <w:left w:val="none" w:sz="0" w:space="0" w:color="auto"/>
        <w:bottom w:val="none" w:sz="0" w:space="0" w:color="auto"/>
        <w:right w:val="none" w:sz="0" w:space="0" w:color="auto"/>
      </w:divBdr>
    </w:div>
    <w:div w:id="365717255">
      <w:bodyDiv w:val="1"/>
      <w:marLeft w:val="0"/>
      <w:marRight w:val="0"/>
      <w:marTop w:val="0"/>
      <w:marBottom w:val="0"/>
      <w:divBdr>
        <w:top w:val="none" w:sz="0" w:space="0" w:color="auto"/>
        <w:left w:val="none" w:sz="0" w:space="0" w:color="auto"/>
        <w:bottom w:val="none" w:sz="0" w:space="0" w:color="auto"/>
        <w:right w:val="none" w:sz="0" w:space="0" w:color="auto"/>
      </w:divBdr>
      <w:divsChild>
        <w:div w:id="992026570">
          <w:marLeft w:val="0"/>
          <w:marRight w:val="0"/>
          <w:marTop w:val="0"/>
          <w:marBottom w:val="0"/>
          <w:divBdr>
            <w:top w:val="none" w:sz="0" w:space="0" w:color="auto"/>
            <w:left w:val="none" w:sz="0" w:space="0" w:color="auto"/>
            <w:bottom w:val="none" w:sz="0" w:space="0" w:color="auto"/>
            <w:right w:val="none" w:sz="0" w:space="0" w:color="auto"/>
          </w:divBdr>
        </w:div>
        <w:div w:id="289291678">
          <w:marLeft w:val="0"/>
          <w:marRight w:val="0"/>
          <w:marTop w:val="0"/>
          <w:marBottom w:val="0"/>
          <w:divBdr>
            <w:top w:val="none" w:sz="0" w:space="0" w:color="auto"/>
            <w:left w:val="none" w:sz="0" w:space="0" w:color="auto"/>
            <w:bottom w:val="none" w:sz="0" w:space="0" w:color="auto"/>
            <w:right w:val="none" w:sz="0" w:space="0" w:color="auto"/>
          </w:divBdr>
        </w:div>
        <w:div w:id="2071609145">
          <w:marLeft w:val="0"/>
          <w:marRight w:val="0"/>
          <w:marTop w:val="0"/>
          <w:marBottom w:val="0"/>
          <w:divBdr>
            <w:top w:val="none" w:sz="0" w:space="0" w:color="auto"/>
            <w:left w:val="none" w:sz="0" w:space="0" w:color="auto"/>
            <w:bottom w:val="none" w:sz="0" w:space="0" w:color="auto"/>
            <w:right w:val="none" w:sz="0" w:space="0" w:color="auto"/>
          </w:divBdr>
        </w:div>
      </w:divsChild>
    </w:div>
    <w:div w:id="395131814">
      <w:bodyDiv w:val="1"/>
      <w:marLeft w:val="0"/>
      <w:marRight w:val="0"/>
      <w:marTop w:val="0"/>
      <w:marBottom w:val="0"/>
      <w:divBdr>
        <w:top w:val="none" w:sz="0" w:space="0" w:color="auto"/>
        <w:left w:val="none" w:sz="0" w:space="0" w:color="auto"/>
        <w:bottom w:val="none" w:sz="0" w:space="0" w:color="auto"/>
        <w:right w:val="none" w:sz="0" w:space="0" w:color="auto"/>
      </w:divBdr>
      <w:divsChild>
        <w:div w:id="332613577">
          <w:marLeft w:val="0"/>
          <w:marRight w:val="0"/>
          <w:marTop w:val="0"/>
          <w:marBottom w:val="0"/>
          <w:divBdr>
            <w:top w:val="none" w:sz="0" w:space="0" w:color="auto"/>
            <w:left w:val="none" w:sz="0" w:space="0" w:color="auto"/>
            <w:bottom w:val="none" w:sz="0" w:space="0" w:color="auto"/>
            <w:right w:val="none" w:sz="0" w:space="0" w:color="auto"/>
          </w:divBdr>
        </w:div>
      </w:divsChild>
    </w:div>
    <w:div w:id="421266695">
      <w:bodyDiv w:val="1"/>
      <w:marLeft w:val="0"/>
      <w:marRight w:val="0"/>
      <w:marTop w:val="0"/>
      <w:marBottom w:val="0"/>
      <w:divBdr>
        <w:top w:val="none" w:sz="0" w:space="0" w:color="auto"/>
        <w:left w:val="none" w:sz="0" w:space="0" w:color="auto"/>
        <w:bottom w:val="none" w:sz="0" w:space="0" w:color="auto"/>
        <w:right w:val="none" w:sz="0" w:space="0" w:color="auto"/>
      </w:divBdr>
      <w:divsChild>
        <w:div w:id="1985961692">
          <w:marLeft w:val="0"/>
          <w:marRight w:val="0"/>
          <w:marTop w:val="0"/>
          <w:marBottom w:val="0"/>
          <w:divBdr>
            <w:top w:val="none" w:sz="0" w:space="0" w:color="auto"/>
            <w:left w:val="none" w:sz="0" w:space="0" w:color="auto"/>
            <w:bottom w:val="none" w:sz="0" w:space="0" w:color="auto"/>
            <w:right w:val="none" w:sz="0" w:space="0" w:color="auto"/>
          </w:divBdr>
        </w:div>
        <w:div w:id="1186871204">
          <w:marLeft w:val="0"/>
          <w:marRight w:val="0"/>
          <w:marTop w:val="0"/>
          <w:marBottom w:val="0"/>
          <w:divBdr>
            <w:top w:val="none" w:sz="0" w:space="0" w:color="auto"/>
            <w:left w:val="none" w:sz="0" w:space="0" w:color="auto"/>
            <w:bottom w:val="none" w:sz="0" w:space="0" w:color="auto"/>
            <w:right w:val="none" w:sz="0" w:space="0" w:color="auto"/>
          </w:divBdr>
        </w:div>
      </w:divsChild>
    </w:div>
    <w:div w:id="438916424">
      <w:bodyDiv w:val="1"/>
      <w:marLeft w:val="0"/>
      <w:marRight w:val="0"/>
      <w:marTop w:val="0"/>
      <w:marBottom w:val="0"/>
      <w:divBdr>
        <w:top w:val="none" w:sz="0" w:space="0" w:color="auto"/>
        <w:left w:val="none" w:sz="0" w:space="0" w:color="auto"/>
        <w:bottom w:val="none" w:sz="0" w:space="0" w:color="auto"/>
        <w:right w:val="none" w:sz="0" w:space="0" w:color="auto"/>
      </w:divBdr>
      <w:divsChild>
        <w:div w:id="1984431344">
          <w:marLeft w:val="0"/>
          <w:marRight w:val="0"/>
          <w:marTop w:val="0"/>
          <w:marBottom w:val="0"/>
          <w:divBdr>
            <w:top w:val="none" w:sz="0" w:space="0" w:color="auto"/>
            <w:left w:val="none" w:sz="0" w:space="0" w:color="auto"/>
            <w:bottom w:val="none" w:sz="0" w:space="0" w:color="auto"/>
            <w:right w:val="none" w:sz="0" w:space="0" w:color="auto"/>
          </w:divBdr>
        </w:div>
        <w:div w:id="1760103279">
          <w:marLeft w:val="0"/>
          <w:marRight w:val="0"/>
          <w:marTop w:val="0"/>
          <w:marBottom w:val="0"/>
          <w:divBdr>
            <w:top w:val="none" w:sz="0" w:space="0" w:color="auto"/>
            <w:left w:val="none" w:sz="0" w:space="0" w:color="auto"/>
            <w:bottom w:val="none" w:sz="0" w:space="0" w:color="auto"/>
            <w:right w:val="none" w:sz="0" w:space="0" w:color="auto"/>
          </w:divBdr>
        </w:div>
      </w:divsChild>
    </w:div>
    <w:div w:id="577403845">
      <w:bodyDiv w:val="1"/>
      <w:marLeft w:val="0"/>
      <w:marRight w:val="0"/>
      <w:marTop w:val="0"/>
      <w:marBottom w:val="0"/>
      <w:divBdr>
        <w:top w:val="none" w:sz="0" w:space="0" w:color="auto"/>
        <w:left w:val="none" w:sz="0" w:space="0" w:color="auto"/>
        <w:bottom w:val="none" w:sz="0" w:space="0" w:color="auto"/>
        <w:right w:val="none" w:sz="0" w:space="0" w:color="auto"/>
      </w:divBdr>
      <w:divsChild>
        <w:div w:id="384721091">
          <w:marLeft w:val="0"/>
          <w:marRight w:val="0"/>
          <w:marTop w:val="0"/>
          <w:marBottom w:val="0"/>
          <w:divBdr>
            <w:top w:val="none" w:sz="0" w:space="0" w:color="auto"/>
            <w:left w:val="none" w:sz="0" w:space="0" w:color="auto"/>
            <w:bottom w:val="none" w:sz="0" w:space="0" w:color="auto"/>
            <w:right w:val="none" w:sz="0" w:space="0" w:color="auto"/>
          </w:divBdr>
        </w:div>
        <w:div w:id="1161045300">
          <w:marLeft w:val="0"/>
          <w:marRight w:val="0"/>
          <w:marTop w:val="0"/>
          <w:marBottom w:val="0"/>
          <w:divBdr>
            <w:top w:val="none" w:sz="0" w:space="0" w:color="auto"/>
            <w:left w:val="none" w:sz="0" w:space="0" w:color="auto"/>
            <w:bottom w:val="none" w:sz="0" w:space="0" w:color="auto"/>
            <w:right w:val="none" w:sz="0" w:space="0" w:color="auto"/>
          </w:divBdr>
        </w:div>
        <w:div w:id="1246449945">
          <w:marLeft w:val="0"/>
          <w:marRight w:val="0"/>
          <w:marTop w:val="0"/>
          <w:marBottom w:val="0"/>
          <w:divBdr>
            <w:top w:val="none" w:sz="0" w:space="0" w:color="auto"/>
            <w:left w:val="none" w:sz="0" w:space="0" w:color="auto"/>
            <w:bottom w:val="none" w:sz="0" w:space="0" w:color="auto"/>
            <w:right w:val="none" w:sz="0" w:space="0" w:color="auto"/>
          </w:divBdr>
        </w:div>
        <w:div w:id="1103189955">
          <w:marLeft w:val="0"/>
          <w:marRight w:val="0"/>
          <w:marTop w:val="0"/>
          <w:marBottom w:val="0"/>
          <w:divBdr>
            <w:top w:val="none" w:sz="0" w:space="0" w:color="auto"/>
            <w:left w:val="none" w:sz="0" w:space="0" w:color="auto"/>
            <w:bottom w:val="none" w:sz="0" w:space="0" w:color="auto"/>
            <w:right w:val="none" w:sz="0" w:space="0" w:color="auto"/>
          </w:divBdr>
        </w:div>
        <w:div w:id="2012873431">
          <w:marLeft w:val="0"/>
          <w:marRight w:val="0"/>
          <w:marTop w:val="0"/>
          <w:marBottom w:val="0"/>
          <w:divBdr>
            <w:top w:val="none" w:sz="0" w:space="0" w:color="auto"/>
            <w:left w:val="none" w:sz="0" w:space="0" w:color="auto"/>
            <w:bottom w:val="none" w:sz="0" w:space="0" w:color="auto"/>
            <w:right w:val="none" w:sz="0" w:space="0" w:color="auto"/>
          </w:divBdr>
        </w:div>
        <w:div w:id="2059013749">
          <w:marLeft w:val="0"/>
          <w:marRight w:val="0"/>
          <w:marTop w:val="0"/>
          <w:marBottom w:val="0"/>
          <w:divBdr>
            <w:top w:val="none" w:sz="0" w:space="0" w:color="auto"/>
            <w:left w:val="none" w:sz="0" w:space="0" w:color="auto"/>
            <w:bottom w:val="none" w:sz="0" w:space="0" w:color="auto"/>
            <w:right w:val="none" w:sz="0" w:space="0" w:color="auto"/>
          </w:divBdr>
        </w:div>
      </w:divsChild>
    </w:div>
    <w:div w:id="697658485">
      <w:bodyDiv w:val="1"/>
      <w:marLeft w:val="0"/>
      <w:marRight w:val="0"/>
      <w:marTop w:val="0"/>
      <w:marBottom w:val="0"/>
      <w:divBdr>
        <w:top w:val="none" w:sz="0" w:space="0" w:color="auto"/>
        <w:left w:val="none" w:sz="0" w:space="0" w:color="auto"/>
        <w:bottom w:val="none" w:sz="0" w:space="0" w:color="auto"/>
        <w:right w:val="none" w:sz="0" w:space="0" w:color="auto"/>
      </w:divBdr>
      <w:divsChild>
        <w:div w:id="287005668">
          <w:marLeft w:val="0"/>
          <w:marRight w:val="0"/>
          <w:marTop w:val="0"/>
          <w:marBottom w:val="0"/>
          <w:divBdr>
            <w:top w:val="none" w:sz="0" w:space="0" w:color="auto"/>
            <w:left w:val="none" w:sz="0" w:space="0" w:color="auto"/>
            <w:bottom w:val="none" w:sz="0" w:space="0" w:color="auto"/>
            <w:right w:val="none" w:sz="0" w:space="0" w:color="auto"/>
          </w:divBdr>
        </w:div>
        <w:div w:id="1474330445">
          <w:marLeft w:val="0"/>
          <w:marRight w:val="0"/>
          <w:marTop w:val="0"/>
          <w:marBottom w:val="0"/>
          <w:divBdr>
            <w:top w:val="none" w:sz="0" w:space="0" w:color="auto"/>
            <w:left w:val="none" w:sz="0" w:space="0" w:color="auto"/>
            <w:bottom w:val="none" w:sz="0" w:space="0" w:color="auto"/>
            <w:right w:val="none" w:sz="0" w:space="0" w:color="auto"/>
          </w:divBdr>
        </w:div>
        <w:div w:id="1215122373">
          <w:marLeft w:val="0"/>
          <w:marRight w:val="0"/>
          <w:marTop w:val="0"/>
          <w:marBottom w:val="0"/>
          <w:divBdr>
            <w:top w:val="none" w:sz="0" w:space="0" w:color="auto"/>
            <w:left w:val="none" w:sz="0" w:space="0" w:color="auto"/>
            <w:bottom w:val="none" w:sz="0" w:space="0" w:color="auto"/>
            <w:right w:val="none" w:sz="0" w:space="0" w:color="auto"/>
          </w:divBdr>
        </w:div>
        <w:div w:id="1627082722">
          <w:marLeft w:val="0"/>
          <w:marRight w:val="0"/>
          <w:marTop w:val="0"/>
          <w:marBottom w:val="0"/>
          <w:divBdr>
            <w:top w:val="none" w:sz="0" w:space="0" w:color="auto"/>
            <w:left w:val="none" w:sz="0" w:space="0" w:color="auto"/>
            <w:bottom w:val="none" w:sz="0" w:space="0" w:color="auto"/>
            <w:right w:val="none" w:sz="0" w:space="0" w:color="auto"/>
          </w:divBdr>
        </w:div>
        <w:div w:id="973563899">
          <w:marLeft w:val="0"/>
          <w:marRight w:val="0"/>
          <w:marTop w:val="0"/>
          <w:marBottom w:val="0"/>
          <w:divBdr>
            <w:top w:val="none" w:sz="0" w:space="0" w:color="auto"/>
            <w:left w:val="none" w:sz="0" w:space="0" w:color="auto"/>
            <w:bottom w:val="none" w:sz="0" w:space="0" w:color="auto"/>
            <w:right w:val="none" w:sz="0" w:space="0" w:color="auto"/>
          </w:divBdr>
        </w:div>
      </w:divsChild>
    </w:div>
    <w:div w:id="735781471">
      <w:bodyDiv w:val="1"/>
      <w:marLeft w:val="0"/>
      <w:marRight w:val="0"/>
      <w:marTop w:val="0"/>
      <w:marBottom w:val="0"/>
      <w:divBdr>
        <w:top w:val="none" w:sz="0" w:space="0" w:color="auto"/>
        <w:left w:val="none" w:sz="0" w:space="0" w:color="auto"/>
        <w:bottom w:val="none" w:sz="0" w:space="0" w:color="auto"/>
        <w:right w:val="none" w:sz="0" w:space="0" w:color="auto"/>
      </w:divBdr>
      <w:divsChild>
        <w:div w:id="417600499">
          <w:marLeft w:val="0"/>
          <w:marRight w:val="0"/>
          <w:marTop w:val="0"/>
          <w:marBottom w:val="0"/>
          <w:divBdr>
            <w:top w:val="none" w:sz="0" w:space="0" w:color="auto"/>
            <w:left w:val="none" w:sz="0" w:space="0" w:color="auto"/>
            <w:bottom w:val="none" w:sz="0" w:space="0" w:color="auto"/>
            <w:right w:val="none" w:sz="0" w:space="0" w:color="auto"/>
          </w:divBdr>
        </w:div>
        <w:div w:id="1823539885">
          <w:marLeft w:val="0"/>
          <w:marRight w:val="0"/>
          <w:marTop w:val="0"/>
          <w:marBottom w:val="0"/>
          <w:divBdr>
            <w:top w:val="none" w:sz="0" w:space="0" w:color="auto"/>
            <w:left w:val="none" w:sz="0" w:space="0" w:color="auto"/>
            <w:bottom w:val="none" w:sz="0" w:space="0" w:color="auto"/>
            <w:right w:val="none" w:sz="0" w:space="0" w:color="auto"/>
          </w:divBdr>
        </w:div>
        <w:div w:id="649332464">
          <w:marLeft w:val="0"/>
          <w:marRight w:val="0"/>
          <w:marTop w:val="0"/>
          <w:marBottom w:val="0"/>
          <w:divBdr>
            <w:top w:val="none" w:sz="0" w:space="0" w:color="auto"/>
            <w:left w:val="none" w:sz="0" w:space="0" w:color="auto"/>
            <w:bottom w:val="none" w:sz="0" w:space="0" w:color="auto"/>
            <w:right w:val="none" w:sz="0" w:space="0" w:color="auto"/>
          </w:divBdr>
        </w:div>
        <w:div w:id="981350779">
          <w:marLeft w:val="0"/>
          <w:marRight w:val="0"/>
          <w:marTop w:val="0"/>
          <w:marBottom w:val="0"/>
          <w:divBdr>
            <w:top w:val="none" w:sz="0" w:space="0" w:color="auto"/>
            <w:left w:val="none" w:sz="0" w:space="0" w:color="auto"/>
            <w:bottom w:val="none" w:sz="0" w:space="0" w:color="auto"/>
            <w:right w:val="none" w:sz="0" w:space="0" w:color="auto"/>
          </w:divBdr>
        </w:div>
      </w:divsChild>
    </w:div>
    <w:div w:id="764809890">
      <w:bodyDiv w:val="1"/>
      <w:marLeft w:val="0"/>
      <w:marRight w:val="0"/>
      <w:marTop w:val="0"/>
      <w:marBottom w:val="0"/>
      <w:divBdr>
        <w:top w:val="none" w:sz="0" w:space="0" w:color="auto"/>
        <w:left w:val="none" w:sz="0" w:space="0" w:color="auto"/>
        <w:bottom w:val="none" w:sz="0" w:space="0" w:color="auto"/>
        <w:right w:val="none" w:sz="0" w:space="0" w:color="auto"/>
      </w:divBdr>
      <w:divsChild>
        <w:div w:id="637033593">
          <w:marLeft w:val="0"/>
          <w:marRight w:val="0"/>
          <w:marTop w:val="0"/>
          <w:marBottom w:val="0"/>
          <w:divBdr>
            <w:top w:val="none" w:sz="0" w:space="0" w:color="auto"/>
            <w:left w:val="none" w:sz="0" w:space="0" w:color="auto"/>
            <w:bottom w:val="none" w:sz="0" w:space="0" w:color="auto"/>
            <w:right w:val="none" w:sz="0" w:space="0" w:color="auto"/>
          </w:divBdr>
        </w:div>
      </w:divsChild>
    </w:div>
    <w:div w:id="781073155">
      <w:bodyDiv w:val="1"/>
      <w:marLeft w:val="0"/>
      <w:marRight w:val="0"/>
      <w:marTop w:val="0"/>
      <w:marBottom w:val="0"/>
      <w:divBdr>
        <w:top w:val="none" w:sz="0" w:space="0" w:color="auto"/>
        <w:left w:val="none" w:sz="0" w:space="0" w:color="auto"/>
        <w:bottom w:val="none" w:sz="0" w:space="0" w:color="auto"/>
        <w:right w:val="none" w:sz="0" w:space="0" w:color="auto"/>
      </w:divBdr>
    </w:div>
    <w:div w:id="797331970">
      <w:bodyDiv w:val="1"/>
      <w:marLeft w:val="0"/>
      <w:marRight w:val="0"/>
      <w:marTop w:val="0"/>
      <w:marBottom w:val="0"/>
      <w:divBdr>
        <w:top w:val="none" w:sz="0" w:space="0" w:color="auto"/>
        <w:left w:val="none" w:sz="0" w:space="0" w:color="auto"/>
        <w:bottom w:val="none" w:sz="0" w:space="0" w:color="auto"/>
        <w:right w:val="none" w:sz="0" w:space="0" w:color="auto"/>
      </w:divBdr>
      <w:divsChild>
        <w:div w:id="1272394685">
          <w:marLeft w:val="0"/>
          <w:marRight w:val="0"/>
          <w:marTop w:val="0"/>
          <w:marBottom w:val="0"/>
          <w:divBdr>
            <w:top w:val="none" w:sz="0" w:space="0" w:color="auto"/>
            <w:left w:val="none" w:sz="0" w:space="0" w:color="auto"/>
            <w:bottom w:val="none" w:sz="0" w:space="0" w:color="auto"/>
            <w:right w:val="none" w:sz="0" w:space="0" w:color="auto"/>
          </w:divBdr>
        </w:div>
        <w:div w:id="1596209871">
          <w:marLeft w:val="0"/>
          <w:marRight w:val="0"/>
          <w:marTop w:val="0"/>
          <w:marBottom w:val="0"/>
          <w:divBdr>
            <w:top w:val="none" w:sz="0" w:space="0" w:color="auto"/>
            <w:left w:val="none" w:sz="0" w:space="0" w:color="auto"/>
            <w:bottom w:val="none" w:sz="0" w:space="0" w:color="auto"/>
            <w:right w:val="none" w:sz="0" w:space="0" w:color="auto"/>
          </w:divBdr>
        </w:div>
      </w:divsChild>
    </w:div>
    <w:div w:id="834690977">
      <w:bodyDiv w:val="1"/>
      <w:marLeft w:val="0"/>
      <w:marRight w:val="0"/>
      <w:marTop w:val="0"/>
      <w:marBottom w:val="0"/>
      <w:divBdr>
        <w:top w:val="none" w:sz="0" w:space="0" w:color="auto"/>
        <w:left w:val="none" w:sz="0" w:space="0" w:color="auto"/>
        <w:bottom w:val="none" w:sz="0" w:space="0" w:color="auto"/>
        <w:right w:val="none" w:sz="0" w:space="0" w:color="auto"/>
      </w:divBdr>
      <w:divsChild>
        <w:div w:id="1075787502">
          <w:marLeft w:val="0"/>
          <w:marRight w:val="0"/>
          <w:marTop w:val="0"/>
          <w:marBottom w:val="0"/>
          <w:divBdr>
            <w:top w:val="none" w:sz="0" w:space="0" w:color="auto"/>
            <w:left w:val="none" w:sz="0" w:space="0" w:color="auto"/>
            <w:bottom w:val="none" w:sz="0" w:space="0" w:color="auto"/>
            <w:right w:val="none" w:sz="0" w:space="0" w:color="auto"/>
          </w:divBdr>
        </w:div>
        <w:div w:id="1708405578">
          <w:marLeft w:val="0"/>
          <w:marRight w:val="0"/>
          <w:marTop w:val="0"/>
          <w:marBottom w:val="0"/>
          <w:divBdr>
            <w:top w:val="none" w:sz="0" w:space="0" w:color="auto"/>
            <w:left w:val="none" w:sz="0" w:space="0" w:color="auto"/>
            <w:bottom w:val="none" w:sz="0" w:space="0" w:color="auto"/>
            <w:right w:val="none" w:sz="0" w:space="0" w:color="auto"/>
          </w:divBdr>
        </w:div>
        <w:div w:id="590242494">
          <w:marLeft w:val="0"/>
          <w:marRight w:val="0"/>
          <w:marTop w:val="0"/>
          <w:marBottom w:val="0"/>
          <w:divBdr>
            <w:top w:val="none" w:sz="0" w:space="0" w:color="auto"/>
            <w:left w:val="none" w:sz="0" w:space="0" w:color="auto"/>
            <w:bottom w:val="none" w:sz="0" w:space="0" w:color="auto"/>
            <w:right w:val="none" w:sz="0" w:space="0" w:color="auto"/>
          </w:divBdr>
        </w:div>
        <w:div w:id="983464396">
          <w:marLeft w:val="0"/>
          <w:marRight w:val="0"/>
          <w:marTop w:val="0"/>
          <w:marBottom w:val="0"/>
          <w:divBdr>
            <w:top w:val="none" w:sz="0" w:space="0" w:color="auto"/>
            <w:left w:val="none" w:sz="0" w:space="0" w:color="auto"/>
            <w:bottom w:val="none" w:sz="0" w:space="0" w:color="auto"/>
            <w:right w:val="none" w:sz="0" w:space="0" w:color="auto"/>
          </w:divBdr>
        </w:div>
      </w:divsChild>
    </w:div>
    <w:div w:id="878858301">
      <w:bodyDiv w:val="1"/>
      <w:marLeft w:val="0"/>
      <w:marRight w:val="0"/>
      <w:marTop w:val="0"/>
      <w:marBottom w:val="0"/>
      <w:divBdr>
        <w:top w:val="none" w:sz="0" w:space="0" w:color="auto"/>
        <w:left w:val="none" w:sz="0" w:space="0" w:color="auto"/>
        <w:bottom w:val="none" w:sz="0" w:space="0" w:color="auto"/>
        <w:right w:val="none" w:sz="0" w:space="0" w:color="auto"/>
      </w:divBdr>
      <w:divsChild>
        <w:div w:id="1890602492">
          <w:marLeft w:val="0"/>
          <w:marRight w:val="0"/>
          <w:marTop w:val="0"/>
          <w:marBottom w:val="0"/>
          <w:divBdr>
            <w:top w:val="none" w:sz="0" w:space="0" w:color="auto"/>
            <w:left w:val="none" w:sz="0" w:space="0" w:color="auto"/>
            <w:bottom w:val="none" w:sz="0" w:space="0" w:color="auto"/>
            <w:right w:val="none" w:sz="0" w:space="0" w:color="auto"/>
          </w:divBdr>
        </w:div>
        <w:div w:id="1666472245">
          <w:marLeft w:val="0"/>
          <w:marRight w:val="0"/>
          <w:marTop w:val="0"/>
          <w:marBottom w:val="0"/>
          <w:divBdr>
            <w:top w:val="none" w:sz="0" w:space="0" w:color="auto"/>
            <w:left w:val="none" w:sz="0" w:space="0" w:color="auto"/>
            <w:bottom w:val="none" w:sz="0" w:space="0" w:color="auto"/>
            <w:right w:val="none" w:sz="0" w:space="0" w:color="auto"/>
          </w:divBdr>
        </w:div>
        <w:div w:id="1478376068">
          <w:marLeft w:val="0"/>
          <w:marRight w:val="0"/>
          <w:marTop w:val="0"/>
          <w:marBottom w:val="0"/>
          <w:divBdr>
            <w:top w:val="none" w:sz="0" w:space="0" w:color="auto"/>
            <w:left w:val="none" w:sz="0" w:space="0" w:color="auto"/>
            <w:bottom w:val="none" w:sz="0" w:space="0" w:color="auto"/>
            <w:right w:val="none" w:sz="0" w:space="0" w:color="auto"/>
          </w:divBdr>
        </w:div>
        <w:div w:id="1691839084">
          <w:marLeft w:val="0"/>
          <w:marRight w:val="0"/>
          <w:marTop w:val="0"/>
          <w:marBottom w:val="0"/>
          <w:divBdr>
            <w:top w:val="none" w:sz="0" w:space="0" w:color="auto"/>
            <w:left w:val="none" w:sz="0" w:space="0" w:color="auto"/>
            <w:bottom w:val="none" w:sz="0" w:space="0" w:color="auto"/>
            <w:right w:val="none" w:sz="0" w:space="0" w:color="auto"/>
          </w:divBdr>
        </w:div>
        <w:div w:id="1765761697">
          <w:marLeft w:val="0"/>
          <w:marRight w:val="0"/>
          <w:marTop w:val="0"/>
          <w:marBottom w:val="0"/>
          <w:divBdr>
            <w:top w:val="none" w:sz="0" w:space="0" w:color="auto"/>
            <w:left w:val="none" w:sz="0" w:space="0" w:color="auto"/>
            <w:bottom w:val="none" w:sz="0" w:space="0" w:color="auto"/>
            <w:right w:val="none" w:sz="0" w:space="0" w:color="auto"/>
          </w:divBdr>
        </w:div>
        <w:div w:id="1819807452">
          <w:marLeft w:val="0"/>
          <w:marRight w:val="0"/>
          <w:marTop w:val="0"/>
          <w:marBottom w:val="0"/>
          <w:divBdr>
            <w:top w:val="none" w:sz="0" w:space="0" w:color="auto"/>
            <w:left w:val="none" w:sz="0" w:space="0" w:color="auto"/>
            <w:bottom w:val="none" w:sz="0" w:space="0" w:color="auto"/>
            <w:right w:val="none" w:sz="0" w:space="0" w:color="auto"/>
          </w:divBdr>
        </w:div>
        <w:div w:id="565919348">
          <w:marLeft w:val="0"/>
          <w:marRight w:val="0"/>
          <w:marTop w:val="0"/>
          <w:marBottom w:val="0"/>
          <w:divBdr>
            <w:top w:val="none" w:sz="0" w:space="0" w:color="auto"/>
            <w:left w:val="none" w:sz="0" w:space="0" w:color="auto"/>
            <w:bottom w:val="none" w:sz="0" w:space="0" w:color="auto"/>
            <w:right w:val="none" w:sz="0" w:space="0" w:color="auto"/>
          </w:divBdr>
        </w:div>
        <w:div w:id="148403482">
          <w:marLeft w:val="0"/>
          <w:marRight w:val="0"/>
          <w:marTop w:val="0"/>
          <w:marBottom w:val="0"/>
          <w:divBdr>
            <w:top w:val="none" w:sz="0" w:space="0" w:color="auto"/>
            <w:left w:val="none" w:sz="0" w:space="0" w:color="auto"/>
            <w:bottom w:val="none" w:sz="0" w:space="0" w:color="auto"/>
            <w:right w:val="none" w:sz="0" w:space="0" w:color="auto"/>
          </w:divBdr>
        </w:div>
        <w:div w:id="3633468">
          <w:marLeft w:val="0"/>
          <w:marRight w:val="0"/>
          <w:marTop w:val="0"/>
          <w:marBottom w:val="0"/>
          <w:divBdr>
            <w:top w:val="none" w:sz="0" w:space="0" w:color="auto"/>
            <w:left w:val="none" w:sz="0" w:space="0" w:color="auto"/>
            <w:bottom w:val="none" w:sz="0" w:space="0" w:color="auto"/>
            <w:right w:val="none" w:sz="0" w:space="0" w:color="auto"/>
          </w:divBdr>
        </w:div>
        <w:div w:id="731930068">
          <w:marLeft w:val="0"/>
          <w:marRight w:val="0"/>
          <w:marTop w:val="0"/>
          <w:marBottom w:val="0"/>
          <w:divBdr>
            <w:top w:val="none" w:sz="0" w:space="0" w:color="auto"/>
            <w:left w:val="none" w:sz="0" w:space="0" w:color="auto"/>
            <w:bottom w:val="none" w:sz="0" w:space="0" w:color="auto"/>
            <w:right w:val="none" w:sz="0" w:space="0" w:color="auto"/>
          </w:divBdr>
        </w:div>
        <w:div w:id="1122070484">
          <w:marLeft w:val="0"/>
          <w:marRight w:val="0"/>
          <w:marTop w:val="0"/>
          <w:marBottom w:val="0"/>
          <w:divBdr>
            <w:top w:val="none" w:sz="0" w:space="0" w:color="auto"/>
            <w:left w:val="none" w:sz="0" w:space="0" w:color="auto"/>
            <w:bottom w:val="none" w:sz="0" w:space="0" w:color="auto"/>
            <w:right w:val="none" w:sz="0" w:space="0" w:color="auto"/>
          </w:divBdr>
        </w:div>
      </w:divsChild>
    </w:div>
    <w:div w:id="1036809735">
      <w:bodyDiv w:val="1"/>
      <w:marLeft w:val="0"/>
      <w:marRight w:val="0"/>
      <w:marTop w:val="0"/>
      <w:marBottom w:val="0"/>
      <w:divBdr>
        <w:top w:val="none" w:sz="0" w:space="0" w:color="auto"/>
        <w:left w:val="none" w:sz="0" w:space="0" w:color="auto"/>
        <w:bottom w:val="none" w:sz="0" w:space="0" w:color="auto"/>
        <w:right w:val="none" w:sz="0" w:space="0" w:color="auto"/>
      </w:divBdr>
      <w:divsChild>
        <w:div w:id="1313876850">
          <w:marLeft w:val="0"/>
          <w:marRight w:val="0"/>
          <w:marTop w:val="0"/>
          <w:marBottom w:val="0"/>
          <w:divBdr>
            <w:top w:val="none" w:sz="0" w:space="0" w:color="auto"/>
            <w:left w:val="none" w:sz="0" w:space="0" w:color="auto"/>
            <w:bottom w:val="none" w:sz="0" w:space="0" w:color="auto"/>
            <w:right w:val="none" w:sz="0" w:space="0" w:color="auto"/>
          </w:divBdr>
          <w:divsChild>
            <w:div w:id="104153053">
              <w:marLeft w:val="0"/>
              <w:marRight w:val="0"/>
              <w:marTop w:val="0"/>
              <w:marBottom w:val="0"/>
              <w:divBdr>
                <w:top w:val="none" w:sz="0" w:space="0" w:color="auto"/>
                <w:left w:val="none" w:sz="0" w:space="0" w:color="auto"/>
                <w:bottom w:val="none" w:sz="0" w:space="0" w:color="auto"/>
                <w:right w:val="none" w:sz="0" w:space="0" w:color="auto"/>
              </w:divBdr>
              <w:divsChild>
                <w:div w:id="424227577">
                  <w:marLeft w:val="0"/>
                  <w:marRight w:val="0"/>
                  <w:marTop w:val="0"/>
                  <w:marBottom w:val="0"/>
                  <w:divBdr>
                    <w:top w:val="none" w:sz="0" w:space="0" w:color="auto"/>
                    <w:left w:val="none" w:sz="0" w:space="0" w:color="auto"/>
                    <w:bottom w:val="none" w:sz="0" w:space="0" w:color="auto"/>
                    <w:right w:val="none" w:sz="0" w:space="0" w:color="auto"/>
                  </w:divBdr>
                </w:div>
                <w:div w:id="354308515">
                  <w:marLeft w:val="0"/>
                  <w:marRight w:val="0"/>
                  <w:marTop w:val="0"/>
                  <w:marBottom w:val="0"/>
                  <w:divBdr>
                    <w:top w:val="none" w:sz="0" w:space="0" w:color="auto"/>
                    <w:left w:val="none" w:sz="0" w:space="0" w:color="auto"/>
                    <w:bottom w:val="none" w:sz="0" w:space="0" w:color="auto"/>
                    <w:right w:val="none" w:sz="0" w:space="0" w:color="auto"/>
                  </w:divBdr>
                </w:div>
              </w:divsChild>
            </w:div>
            <w:div w:id="139619990">
              <w:marLeft w:val="0"/>
              <w:marRight w:val="0"/>
              <w:marTop w:val="0"/>
              <w:marBottom w:val="0"/>
              <w:divBdr>
                <w:top w:val="none" w:sz="0" w:space="0" w:color="auto"/>
                <w:left w:val="none" w:sz="0" w:space="0" w:color="auto"/>
                <w:bottom w:val="none" w:sz="0" w:space="0" w:color="auto"/>
                <w:right w:val="none" w:sz="0" w:space="0" w:color="auto"/>
              </w:divBdr>
              <w:divsChild>
                <w:div w:id="295914842">
                  <w:marLeft w:val="0"/>
                  <w:marRight w:val="0"/>
                  <w:marTop w:val="0"/>
                  <w:marBottom w:val="0"/>
                  <w:divBdr>
                    <w:top w:val="none" w:sz="0" w:space="0" w:color="auto"/>
                    <w:left w:val="none" w:sz="0" w:space="0" w:color="auto"/>
                    <w:bottom w:val="none" w:sz="0" w:space="0" w:color="auto"/>
                    <w:right w:val="none" w:sz="0" w:space="0" w:color="auto"/>
                  </w:divBdr>
                </w:div>
              </w:divsChild>
            </w:div>
            <w:div w:id="1597900659">
              <w:marLeft w:val="0"/>
              <w:marRight w:val="0"/>
              <w:marTop w:val="0"/>
              <w:marBottom w:val="0"/>
              <w:divBdr>
                <w:top w:val="none" w:sz="0" w:space="0" w:color="auto"/>
                <w:left w:val="none" w:sz="0" w:space="0" w:color="auto"/>
                <w:bottom w:val="none" w:sz="0" w:space="0" w:color="auto"/>
                <w:right w:val="none" w:sz="0" w:space="0" w:color="auto"/>
              </w:divBdr>
              <w:divsChild>
                <w:div w:id="558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4778">
          <w:marLeft w:val="0"/>
          <w:marRight w:val="0"/>
          <w:marTop w:val="0"/>
          <w:marBottom w:val="0"/>
          <w:divBdr>
            <w:top w:val="none" w:sz="0" w:space="0" w:color="auto"/>
            <w:left w:val="none" w:sz="0" w:space="0" w:color="auto"/>
            <w:bottom w:val="none" w:sz="0" w:space="0" w:color="auto"/>
            <w:right w:val="none" w:sz="0" w:space="0" w:color="auto"/>
          </w:divBdr>
          <w:divsChild>
            <w:div w:id="213389882">
              <w:marLeft w:val="0"/>
              <w:marRight w:val="0"/>
              <w:marTop w:val="0"/>
              <w:marBottom w:val="0"/>
              <w:divBdr>
                <w:top w:val="none" w:sz="0" w:space="0" w:color="auto"/>
                <w:left w:val="none" w:sz="0" w:space="0" w:color="auto"/>
                <w:bottom w:val="none" w:sz="0" w:space="0" w:color="auto"/>
                <w:right w:val="none" w:sz="0" w:space="0" w:color="auto"/>
              </w:divBdr>
              <w:divsChild>
                <w:div w:id="784883512">
                  <w:marLeft w:val="0"/>
                  <w:marRight w:val="0"/>
                  <w:marTop w:val="0"/>
                  <w:marBottom w:val="0"/>
                  <w:divBdr>
                    <w:top w:val="none" w:sz="0" w:space="0" w:color="auto"/>
                    <w:left w:val="none" w:sz="0" w:space="0" w:color="auto"/>
                    <w:bottom w:val="none" w:sz="0" w:space="0" w:color="auto"/>
                    <w:right w:val="none" w:sz="0" w:space="0" w:color="auto"/>
                  </w:divBdr>
                  <w:divsChild>
                    <w:div w:id="963849581">
                      <w:marLeft w:val="0"/>
                      <w:marRight w:val="0"/>
                      <w:marTop w:val="0"/>
                      <w:marBottom w:val="0"/>
                      <w:divBdr>
                        <w:top w:val="none" w:sz="0" w:space="0" w:color="auto"/>
                        <w:left w:val="none" w:sz="0" w:space="0" w:color="auto"/>
                        <w:bottom w:val="none" w:sz="0" w:space="0" w:color="auto"/>
                        <w:right w:val="none" w:sz="0" w:space="0" w:color="auto"/>
                      </w:divBdr>
                    </w:div>
                    <w:div w:id="1274749267">
                      <w:marLeft w:val="0"/>
                      <w:marRight w:val="0"/>
                      <w:marTop w:val="0"/>
                      <w:marBottom w:val="0"/>
                      <w:divBdr>
                        <w:top w:val="none" w:sz="0" w:space="0" w:color="auto"/>
                        <w:left w:val="none" w:sz="0" w:space="0" w:color="auto"/>
                        <w:bottom w:val="none" w:sz="0" w:space="0" w:color="auto"/>
                        <w:right w:val="none" w:sz="0" w:space="0" w:color="auto"/>
                      </w:divBdr>
                    </w:div>
                    <w:div w:id="18345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769">
              <w:marLeft w:val="0"/>
              <w:marRight w:val="0"/>
              <w:marTop w:val="0"/>
              <w:marBottom w:val="0"/>
              <w:divBdr>
                <w:top w:val="none" w:sz="0" w:space="0" w:color="auto"/>
                <w:left w:val="none" w:sz="0" w:space="0" w:color="auto"/>
                <w:bottom w:val="none" w:sz="0" w:space="0" w:color="auto"/>
                <w:right w:val="none" w:sz="0" w:space="0" w:color="auto"/>
              </w:divBdr>
              <w:divsChild>
                <w:div w:id="1240410613">
                  <w:marLeft w:val="0"/>
                  <w:marRight w:val="0"/>
                  <w:marTop w:val="0"/>
                  <w:marBottom w:val="0"/>
                  <w:divBdr>
                    <w:top w:val="none" w:sz="0" w:space="0" w:color="auto"/>
                    <w:left w:val="none" w:sz="0" w:space="0" w:color="auto"/>
                    <w:bottom w:val="none" w:sz="0" w:space="0" w:color="auto"/>
                    <w:right w:val="none" w:sz="0" w:space="0" w:color="auto"/>
                  </w:divBdr>
                </w:div>
              </w:divsChild>
            </w:div>
            <w:div w:id="277955717">
              <w:marLeft w:val="0"/>
              <w:marRight w:val="0"/>
              <w:marTop w:val="0"/>
              <w:marBottom w:val="0"/>
              <w:divBdr>
                <w:top w:val="none" w:sz="0" w:space="0" w:color="auto"/>
                <w:left w:val="none" w:sz="0" w:space="0" w:color="auto"/>
                <w:bottom w:val="none" w:sz="0" w:space="0" w:color="auto"/>
                <w:right w:val="none" w:sz="0" w:space="0" w:color="auto"/>
              </w:divBdr>
              <w:divsChild>
                <w:div w:id="1475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5101">
      <w:bodyDiv w:val="1"/>
      <w:marLeft w:val="0"/>
      <w:marRight w:val="0"/>
      <w:marTop w:val="0"/>
      <w:marBottom w:val="0"/>
      <w:divBdr>
        <w:top w:val="none" w:sz="0" w:space="0" w:color="auto"/>
        <w:left w:val="none" w:sz="0" w:space="0" w:color="auto"/>
        <w:bottom w:val="none" w:sz="0" w:space="0" w:color="auto"/>
        <w:right w:val="none" w:sz="0" w:space="0" w:color="auto"/>
      </w:divBdr>
    </w:div>
    <w:div w:id="1133059996">
      <w:bodyDiv w:val="1"/>
      <w:marLeft w:val="0"/>
      <w:marRight w:val="0"/>
      <w:marTop w:val="0"/>
      <w:marBottom w:val="0"/>
      <w:divBdr>
        <w:top w:val="none" w:sz="0" w:space="0" w:color="auto"/>
        <w:left w:val="none" w:sz="0" w:space="0" w:color="auto"/>
        <w:bottom w:val="none" w:sz="0" w:space="0" w:color="auto"/>
        <w:right w:val="none" w:sz="0" w:space="0" w:color="auto"/>
      </w:divBdr>
      <w:divsChild>
        <w:div w:id="1870534509">
          <w:marLeft w:val="0"/>
          <w:marRight w:val="0"/>
          <w:marTop w:val="0"/>
          <w:marBottom w:val="0"/>
          <w:divBdr>
            <w:top w:val="none" w:sz="0" w:space="0" w:color="auto"/>
            <w:left w:val="none" w:sz="0" w:space="0" w:color="auto"/>
            <w:bottom w:val="none" w:sz="0" w:space="0" w:color="auto"/>
            <w:right w:val="none" w:sz="0" w:space="0" w:color="auto"/>
          </w:divBdr>
        </w:div>
        <w:div w:id="987586175">
          <w:marLeft w:val="0"/>
          <w:marRight w:val="0"/>
          <w:marTop w:val="0"/>
          <w:marBottom w:val="0"/>
          <w:divBdr>
            <w:top w:val="none" w:sz="0" w:space="0" w:color="auto"/>
            <w:left w:val="none" w:sz="0" w:space="0" w:color="auto"/>
            <w:bottom w:val="none" w:sz="0" w:space="0" w:color="auto"/>
            <w:right w:val="none" w:sz="0" w:space="0" w:color="auto"/>
          </w:divBdr>
        </w:div>
      </w:divsChild>
    </w:div>
    <w:div w:id="1140611922">
      <w:bodyDiv w:val="1"/>
      <w:marLeft w:val="0"/>
      <w:marRight w:val="0"/>
      <w:marTop w:val="0"/>
      <w:marBottom w:val="0"/>
      <w:divBdr>
        <w:top w:val="none" w:sz="0" w:space="0" w:color="auto"/>
        <w:left w:val="none" w:sz="0" w:space="0" w:color="auto"/>
        <w:bottom w:val="none" w:sz="0" w:space="0" w:color="auto"/>
        <w:right w:val="none" w:sz="0" w:space="0" w:color="auto"/>
      </w:divBdr>
    </w:div>
    <w:div w:id="1225338500">
      <w:bodyDiv w:val="1"/>
      <w:marLeft w:val="0"/>
      <w:marRight w:val="0"/>
      <w:marTop w:val="0"/>
      <w:marBottom w:val="0"/>
      <w:divBdr>
        <w:top w:val="none" w:sz="0" w:space="0" w:color="auto"/>
        <w:left w:val="none" w:sz="0" w:space="0" w:color="auto"/>
        <w:bottom w:val="none" w:sz="0" w:space="0" w:color="auto"/>
        <w:right w:val="none" w:sz="0" w:space="0" w:color="auto"/>
      </w:divBdr>
      <w:divsChild>
        <w:div w:id="996806011">
          <w:marLeft w:val="0"/>
          <w:marRight w:val="0"/>
          <w:marTop w:val="0"/>
          <w:marBottom w:val="0"/>
          <w:divBdr>
            <w:top w:val="none" w:sz="0" w:space="0" w:color="auto"/>
            <w:left w:val="none" w:sz="0" w:space="0" w:color="auto"/>
            <w:bottom w:val="none" w:sz="0" w:space="0" w:color="auto"/>
            <w:right w:val="none" w:sz="0" w:space="0" w:color="auto"/>
          </w:divBdr>
        </w:div>
        <w:div w:id="1066610269">
          <w:marLeft w:val="0"/>
          <w:marRight w:val="0"/>
          <w:marTop w:val="0"/>
          <w:marBottom w:val="0"/>
          <w:divBdr>
            <w:top w:val="none" w:sz="0" w:space="0" w:color="auto"/>
            <w:left w:val="none" w:sz="0" w:space="0" w:color="auto"/>
            <w:bottom w:val="none" w:sz="0" w:space="0" w:color="auto"/>
            <w:right w:val="none" w:sz="0" w:space="0" w:color="auto"/>
          </w:divBdr>
        </w:div>
        <w:div w:id="912423737">
          <w:marLeft w:val="0"/>
          <w:marRight w:val="0"/>
          <w:marTop w:val="0"/>
          <w:marBottom w:val="0"/>
          <w:divBdr>
            <w:top w:val="none" w:sz="0" w:space="0" w:color="auto"/>
            <w:left w:val="none" w:sz="0" w:space="0" w:color="auto"/>
            <w:bottom w:val="none" w:sz="0" w:space="0" w:color="auto"/>
            <w:right w:val="none" w:sz="0" w:space="0" w:color="auto"/>
          </w:divBdr>
        </w:div>
        <w:div w:id="2011324491">
          <w:marLeft w:val="0"/>
          <w:marRight w:val="0"/>
          <w:marTop w:val="0"/>
          <w:marBottom w:val="0"/>
          <w:divBdr>
            <w:top w:val="none" w:sz="0" w:space="0" w:color="auto"/>
            <w:left w:val="none" w:sz="0" w:space="0" w:color="auto"/>
            <w:bottom w:val="none" w:sz="0" w:space="0" w:color="auto"/>
            <w:right w:val="none" w:sz="0" w:space="0" w:color="auto"/>
          </w:divBdr>
        </w:div>
        <w:div w:id="1332292067">
          <w:marLeft w:val="0"/>
          <w:marRight w:val="0"/>
          <w:marTop w:val="0"/>
          <w:marBottom w:val="0"/>
          <w:divBdr>
            <w:top w:val="none" w:sz="0" w:space="0" w:color="auto"/>
            <w:left w:val="none" w:sz="0" w:space="0" w:color="auto"/>
            <w:bottom w:val="none" w:sz="0" w:space="0" w:color="auto"/>
            <w:right w:val="none" w:sz="0" w:space="0" w:color="auto"/>
          </w:divBdr>
        </w:div>
        <w:div w:id="58215361">
          <w:marLeft w:val="0"/>
          <w:marRight w:val="0"/>
          <w:marTop w:val="0"/>
          <w:marBottom w:val="0"/>
          <w:divBdr>
            <w:top w:val="none" w:sz="0" w:space="0" w:color="auto"/>
            <w:left w:val="none" w:sz="0" w:space="0" w:color="auto"/>
            <w:bottom w:val="none" w:sz="0" w:space="0" w:color="auto"/>
            <w:right w:val="none" w:sz="0" w:space="0" w:color="auto"/>
          </w:divBdr>
        </w:div>
      </w:divsChild>
    </w:div>
    <w:div w:id="1280525503">
      <w:bodyDiv w:val="1"/>
      <w:marLeft w:val="0"/>
      <w:marRight w:val="0"/>
      <w:marTop w:val="0"/>
      <w:marBottom w:val="0"/>
      <w:divBdr>
        <w:top w:val="none" w:sz="0" w:space="0" w:color="auto"/>
        <w:left w:val="none" w:sz="0" w:space="0" w:color="auto"/>
        <w:bottom w:val="none" w:sz="0" w:space="0" w:color="auto"/>
        <w:right w:val="none" w:sz="0" w:space="0" w:color="auto"/>
      </w:divBdr>
      <w:divsChild>
        <w:div w:id="1648313228">
          <w:marLeft w:val="0"/>
          <w:marRight w:val="0"/>
          <w:marTop w:val="0"/>
          <w:marBottom w:val="0"/>
          <w:divBdr>
            <w:top w:val="none" w:sz="0" w:space="0" w:color="auto"/>
            <w:left w:val="none" w:sz="0" w:space="0" w:color="auto"/>
            <w:bottom w:val="none" w:sz="0" w:space="0" w:color="auto"/>
            <w:right w:val="none" w:sz="0" w:space="0" w:color="auto"/>
          </w:divBdr>
        </w:div>
        <w:div w:id="1442333">
          <w:marLeft w:val="0"/>
          <w:marRight w:val="0"/>
          <w:marTop w:val="0"/>
          <w:marBottom w:val="0"/>
          <w:divBdr>
            <w:top w:val="none" w:sz="0" w:space="0" w:color="auto"/>
            <w:left w:val="none" w:sz="0" w:space="0" w:color="auto"/>
            <w:bottom w:val="none" w:sz="0" w:space="0" w:color="auto"/>
            <w:right w:val="none" w:sz="0" w:space="0" w:color="auto"/>
          </w:divBdr>
        </w:div>
        <w:div w:id="191384760">
          <w:marLeft w:val="0"/>
          <w:marRight w:val="0"/>
          <w:marTop w:val="0"/>
          <w:marBottom w:val="0"/>
          <w:divBdr>
            <w:top w:val="none" w:sz="0" w:space="0" w:color="auto"/>
            <w:left w:val="none" w:sz="0" w:space="0" w:color="auto"/>
            <w:bottom w:val="none" w:sz="0" w:space="0" w:color="auto"/>
            <w:right w:val="none" w:sz="0" w:space="0" w:color="auto"/>
          </w:divBdr>
        </w:div>
        <w:div w:id="1368795369">
          <w:marLeft w:val="0"/>
          <w:marRight w:val="0"/>
          <w:marTop w:val="0"/>
          <w:marBottom w:val="0"/>
          <w:divBdr>
            <w:top w:val="none" w:sz="0" w:space="0" w:color="auto"/>
            <w:left w:val="none" w:sz="0" w:space="0" w:color="auto"/>
            <w:bottom w:val="none" w:sz="0" w:space="0" w:color="auto"/>
            <w:right w:val="none" w:sz="0" w:space="0" w:color="auto"/>
          </w:divBdr>
        </w:div>
        <w:div w:id="2133016959">
          <w:marLeft w:val="0"/>
          <w:marRight w:val="0"/>
          <w:marTop w:val="0"/>
          <w:marBottom w:val="0"/>
          <w:divBdr>
            <w:top w:val="none" w:sz="0" w:space="0" w:color="auto"/>
            <w:left w:val="none" w:sz="0" w:space="0" w:color="auto"/>
            <w:bottom w:val="none" w:sz="0" w:space="0" w:color="auto"/>
            <w:right w:val="none" w:sz="0" w:space="0" w:color="auto"/>
          </w:divBdr>
        </w:div>
        <w:div w:id="1192768778">
          <w:marLeft w:val="0"/>
          <w:marRight w:val="0"/>
          <w:marTop w:val="0"/>
          <w:marBottom w:val="0"/>
          <w:divBdr>
            <w:top w:val="none" w:sz="0" w:space="0" w:color="auto"/>
            <w:left w:val="none" w:sz="0" w:space="0" w:color="auto"/>
            <w:bottom w:val="none" w:sz="0" w:space="0" w:color="auto"/>
            <w:right w:val="none" w:sz="0" w:space="0" w:color="auto"/>
          </w:divBdr>
        </w:div>
        <w:div w:id="1609893540">
          <w:marLeft w:val="0"/>
          <w:marRight w:val="0"/>
          <w:marTop w:val="0"/>
          <w:marBottom w:val="0"/>
          <w:divBdr>
            <w:top w:val="none" w:sz="0" w:space="0" w:color="auto"/>
            <w:left w:val="none" w:sz="0" w:space="0" w:color="auto"/>
            <w:bottom w:val="none" w:sz="0" w:space="0" w:color="auto"/>
            <w:right w:val="none" w:sz="0" w:space="0" w:color="auto"/>
          </w:divBdr>
        </w:div>
        <w:div w:id="1163468591">
          <w:marLeft w:val="0"/>
          <w:marRight w:val="0"/>
          <w:marTop w:val="0"/>
          <w:marBottom w:val="0"/>
          <w:divBdr>
            <w:top w:val="none" w:sz="0" w:space="0" w:color="auto"/>
            <w:left w:val="none" w:sz="0" w:space="0" w:color="auto"/>
            <w:bottom w:val="none" w:sz="0" w:space="0" w:color="auto"/>
            <w:right w:val="none" w:sz="0" w:space="0" w:color="auto"/>
          </w:divBdr>
        </w:div>
      </w:divsChild>
    </w:div>
    <w:div w:id="1294559011">
      <w:bodyDiv w:val="1"/>
      <w:marLeft w:val="0"/>
      <w:marRight w:val="0"/>
      <w:marTop w:val="0"/>
      <w:marBottom w:val="0"/>
      <w:divBdr>
        <w:top w:val="none" w:sz="0" w:space="0" w:color="auto"/>
        <w:left w:val="none" w:sz="0" w:space="0" w:color="auto"/>
        <w:bottom w:val="none" w:sz="0" w:space="0" w:color="auto"/>
        <w:right w:val="none" w:sz="0" w:space="0" w:color="auto"/>
      </w:divBdr>
      <w:divsChild>
        <w:div w:id="710572656">
          <w:marLeft w:val="0"/>
          <w:marRight w:val="0"/>
          <w:marTop w:val="0"/>
          <w:marBottom w:val="0"/>
          <w:divBdr>
            <w:top w:val="none" w:sz="0" w:space="0" w:color="auto"/>
            <w:left w:val="none" w:sz="0" w:space="0" w:color="auto"/>
            <w:bottom w:val="none" w:sz="0" w:space="0" w:color="auto"/>
            <w:right w:val="none" w:sz="0" w:space="0" w:color="auto"/>
          </w:divBdr>
        </w:div>
      </w:divsChild>
    </w:div>
    <w:div w:id="1438480690">
      <w:bodyDiv w:val="1"/>
      <w:marLeft w:val="0"/>
      <w:marRight w:val="0"/>
      <w:marTop w:val="0"/>
      <w:marBottom w:val="0"/>
      <w:divBdr>
        <w:top w:val="none" w:sz="0" w:space="0" w:color="auto"/>
        <w:left w:val="none" w:sz="0" w:space="0" w:color="auto"/>
        <w:bottom w:val="none" w:sz="0" w:space="0" w:color="auto"/>
        <w:right w:val="none" w:sz="0" w:space="0" w:color="auto"/>
      </w:divBdr>
      <w:divsChild>
        <w:div w:id="913903608">
          <w:marLeft w:val="0"/>
          <w:marRight w:val="0"/>
          <w:marTop w:val="0"/>
          <w:marBottom w:val="0"/>
          <w:divBdr>
            <w:top w:val="none" w:sz="0" w:space="0" w:color="auto"/>
            <w:left w:val="none" w:sz="0" w:space="0" w:color="auto"/>
            <w:bottom w:val="none" w:sz="0" w:space="0" w:color="auto"/>
            <w:right w:val="none" w:sz="0" w:space="0" w:color="auto"/>
          </w:divBdr>
        </w:div>
        <w:div w:id="651257111">
          <w:marLeft w:val="0"/>
          <w:marRight w:val="0"/>
          <w:marTop w:val="0"/>
          <w:marBottom w:val="0"/>
          <w:divBdr>
            <w:top w:val="none" w:sz="0" w:space="0" w:color="auto"/>
            <w:left w:val="none" w:sz="0" w:space="0" w:color="auto"/>
            <w:bottom w:val="none" w:sz="0" w:space="0" w:color="auto"/>
            <w:right w:val="none" w:sz="0" w:space="0" w:color="auto"/>
          </w:divBdr>
        </w:div>
      </w:divsChild>
    </w:div>
    <w:div w:id="1449348999">
      <w:bodyDiv w:val="1"/>
      <w:marLeft w:val="0"/>
      <w:marRight w:val="0"/>
      <w:marTop w:val="0"/>
      <w:marBottom w:val="0"/>
      <w:divBdr>
        <w:top w:val="none" w:sz="0" w:space="0" w:color="auto"/>
        <w:left w:val="none" w:sz="0" w:space="0" w:color="auto"/>
        <w:bottom w:val="none" w:sz="0" w:space="0" w:color="auto"/>
        <w:right w:val="none" w:sz="0" w:space="0" w:color="auto"/>
      </w:divBdr>
    </w:div>
    <w:div w:id="1453131591">
      <w:bodyDiv w:val="1"/>
      <w:marLeft w:val="0"/>
      <w:marRight w:val="0"/>
      <w:marTop w:val="0"/>
      <w:marBottom w:val="0"/>
      <w:divBdr>
        <w:top w:val="none" w:sz="0" w:space="0" w:color="auto"/>
        <w:left w:val="none" w:sz="0" w:space="0" w:color="auto"/>
        <w:bottom w:val="none" w:sz="0" w:space="0" w:color="auto"/>
        <w:right w:val="none" w:sz="0" w:space="0" w:color="auto"/>
      </w:divBdr>
      <w:divsChild>
        <w:div w:id="1439062175">
          <w:marLeft w:val="0"/>
          <w:marRight w:val="0"/>
          <w:marTop w:val="0"/>
          <w:marBottom w:val="0"/>
          <w:divBdr>
            <w:top w:val="none" w:sz="0" w:space="0" w:color="auto"/>
            <w:left w:val="none" w:sz="0" w:space="0" w:color="auto"/>
            <w:bottom w:val="none" w:sz="0" w:space="0" w:color="auto"/>
            <w:right w:val="none" w:sz="0" w:space="0" w:color="auto"/>
          </w:divBdr>
        </w:div>
        <w:div w:id="2027242290">
          <w:marLeft w:val="0"/>
          <w:marRight w:val="0"/>
          <w:marTop w:val="0"/>
          <w:marBottom w:val="0"/>
          <w:divBdr>
            <w:top w:val="none" w:sz="0" w:space="0" w:color="auto"/>
            <w:left w:val="none" w:sz="0" w:space="0" w:color="auto"/>
            <w:bottom w:val="none" w:sz="0" w:space="0" w:color="auto"/>
            <w:right w:val="none" w:sz="0" w:space="0" w:color="auto"/>
          </w:divBdr>
        </w:div>
        <w:div w:id="1765102160">
          <w:marLeft w:val="0"/>
          <w:marRight w:val="0"/>
          <w:marTop w:val="0"/>
          <w:marBottom w:val="0"/>
          <w:divBdr>
            <w:top w:val="none" w:sz="0" w:space="0" w:color="auto"/>
            <w:left w:val="none" w:sz="0" w:space="0" w:color="auto"/>
            <w:bottom w:val="none" w:sz="0" w:space="0" w:color="auto"/>
            <w:right w:val="none" w:sz="0" w:space="0" w:color="auto"/>
          </w:divBdr>
        </w:div>
        <w:div w:id="1686857902">
          <w:marLeft w:val="0"/>
          <w:marRight w:val="0"/>
          <w:marTop w:val="0"/>
          <w:marBottom w:val="0"/>
          <w:divBdr>
            <w:top w:val="none" w:sz="0" w:space="0" w:color="auto"/>
            <w:left w:val="none" w:sz="0" w:space="0" w:color="auto"/>
            <w:bottom w:val="none" w:sz="0" w:space="0" w:color="auto"/>
            <w:right w:val="none" w:sz="0" w:space="0" w:color="auto"/>
          </w:divBdr>
        </w:div>
        <w:div w:id="237568048">
          <w:marLeft w:val="0"/>
          <w:marRight w:val="0"/>
          <w:marTop w:val="0"/>
          <w:marBottom w:val="0"/>
          <w:divBdr>
            <w:top w:val="none" w:sz="0" w:space="0" w:color="auto"/>
            <w:left w:val="none" w:sz="0" w:space="0" w:color="auto"/>
            <w:bottom w:val="none" w:sz="0" w:space="0" w:color="auto"/>
            <w:right w:val="none" w:sz="0" w:space="0" w:color="auto"/>
          </w:divBdr>
        </w:div>
        <w:div w:id="686715127">
          <w:marLeft w:val="0"/>
          <w:marRight w:val="0"/>
          <w:marTop w:val="0"/>
          <w:marBottom w:val="0"/>
          <w:divBdr>
            <w:top w:val="none" w:sz="0" w:space="0" w:color="auto"/>
            <w:left w:val="none" w:sz="0" w:space="0" w:color="auto"/>
            <w:bottom w:val="none" w:sz="0" w:space="0" w:color="auto"/>
            <w:right w:val="none" w:sz="0" w:space="0" w:color="auto"/>
          </w:divBdr>
        </w:div>
        <w:div w:id="1645501517">
          <w:marLeft w:val="0"/>
          <w:marRight w:val="0"/>
          <w:marTop w:val="0"/>
          <w:marBottom w:val="0"/>
          <w:divBdr>
            <w:top w:val="none" w:sz="0" w:space="0" w:color="auto"/>
            <w:left w:val="none" w:sz="0" w:space="0" w:color="auto"/>
            <w:bottom w:val="none" w:sz="0" w:space="0" w:color="auto"/>
            <w:right w:val="none" w:sz="0" w:space="0" w:color="auto"/>
          </w:divBdr>
        </w:div>
        <w:div w:id="219558732">
          <w:marLeft w:val="0"/>
          <w:marRight w:val="0"/>
          <w:marTop w:val="0"/>
          <w:marBottom w:val="0"/>
          <w:divBdr>
            <w:top w:val="none" w:sz="0" w:space="0" w:color="auto"/>
            <w:left w:val="none" w:sz="0" w:space="0" w:color="auto"/>
            <w:bottom w:val="none" w:sz="0" w:space="0" w:color="auto"/>
            <w:right w:val="none" w:sz="0" w:space="0" w:color="auto"/>
          </w:divBdr>
        </w:div>
        <w:div w:id="207496544">
          <w:marLeft w:val="0"/>
          <w:marRight w:val="0"/>
          <w:marTop w:val="0"/>
          <w:marBottom w:val="0"/>
          <w:divBdr>
            <w:top w:val="none" w:sz="0" w:space="0" w:color="auto"/>
            <w:left w:val="none" w:sz="0" w:space="0" w:color="auto"/>
            <w:bottom w:val="none" w:sz="0" w:space="0" w:color="auto"/>
            <w:right w:val="none" w:sz="0" w:space="0" w:color="auto"/>
          </w:divBdr>
        </w:div>
      </w:divsChild>
    </w:div>
    <w:div w:id="1467237420">
      <w:bodyDiv w:val="1"/>
      <w:marLeft w:val="0"/>
      <w:marRight w:val="0"/>
      <w:marTop w:val="0"/>
      <w:marBottom w:val="0"/>
      <w:divBdr>
        <w:top w:val="none" w:sz="0" w:space="0" w:color="auto"/>
        <w:left w:val="none" w:sz="0" w:space="0" w:color="auto"/>
        <w:bottom w:val="none" w:sz="0" w:space="0" w:color="auto"/>
        <w:right w:val="none" w:sz="0" w:space="0" w:color="auto"/>
      </w:divBdr>
      <w:divsChild>
        <w:div w:id="1184630306">
          <w:marLeft w:val="0"/>
          <w:marRight w:val="0"/>
          <w:marTop w:val="0"/>
          <w:marBottom w:val="0"/>
          <w:divBdr>
            <w:top w:val="none" w:sz="0" w:space="0" w:color="auto"/>
            <w:left w:val="none" w:sz="0" w:space="0" w:color="auto"/>
            <w:bottom w:val="none" w:sz="0" w:space="0" w:color="auto"/>
            <w:right w:val="none" w:sz="0" w:space="0" w:color="auto"/>
          </w:divBdr>
          <w:divsChild>
            <w:div w:id="1927768583">
              <w:marLeft w:val="0"/>
              <w:marRight w:val="0"/>
              <w:marTop w:val="0"/>
              <w:marBottom w:val="0"/>
              <w:divBdr>
                <w:top w:val="none" w:sz="0" w:space="0" w:color="auto"/>
                <w:left w:val="none" w:sz="0" w:space="0" w:color="auto"/>
                <w:bottom w:val="none" w:sz="0" w:space="0" w:color="auto"/>
                <w:right w:val="none" w:sz="0" w:space="0" w:color="auto"/>
              </w:divBdr>
            </w:div>
            <w:div w:id="990450478">
              <w:marLeft w:val="0"/>
              <w:marRight w:val="0"/>
              <w:marTop w:val="0"/>
              <w:marBottom w:val="0"/>
              <w:divBdr>
                <w:top w:val="none" w:sz="0" w:space="0" w:color="auto"/>
                <w:left w:val="none" w:sz="0" w:space="0" w:color="auto"/>
                <w:bottom w:val="none" w:sz="0" w:space="0" w:color="auto"/>
                <w:right w:val="none" w:sz="0" w:space="0" w:color="auto"/>
              </w:divBdr>
            </w:div>
            <w:div w:id="1331830781">
              <w:marLeft w:val="0"/>
              <w:marRight w:val="0"/>
              <w:marTop w:val="0"/>
              <w:marBottom w:val="0"/>
              <w:divBdr>
                <w:top w:val="none" w:sz="0" w:space="0" w:color="auto"/>
                <w:left w:val="none" w:sz="0" w:space="0" w:color="auto"/>
                <w:bottom w:val="none" w:sz="0" w:space="0" w:color="auto"/>
                <w:right w:val="none" w:sz="0" w:space="0" w:color="auto"/>
              </w:divBdr>
            </w:div>
            <w:div w:id="821196355">
              <w:marLeft w:val="0"/>
              <w:marRight w:val="0"/>
              <w:marTop w:val="0"/>
              <w:marBottom w:val="0"/>
              <w:divBdr>
                <w:top w:val="none" w:sz="0" w:space="0" w:color="auto"/>
                <w:left w:val="none" w:sz="0" w:space="0" w:color="auto"/>
                <w:bottom w:val="none" w:sz="0" w:space="0" w:color="auto"/>
                <w:right w:val="none" w:sz="0" w:space="0" w:color="auto"/>
              </w:divBdr>
            </w:div>
            <w:div w:id="320238879">
              <w:marLeft w:val="0"/>
              <w:marRight w:val="0"/>
              <w:marTop w:val="0"/>
              <w:marBottom w:val="0"/>
              <w:divBdr>
                <w:top w:val="none" w:sz="0" w:space="0" w:color="auto"/>
                <w:left w:val="none" w:sz="0" w:space="0" w:color="auto"/>
                <w:bottom w:val="none" w:sz="0" w:space="0" w:color="auto"/>
                <w:right w:val="none" w:sz="0" w:space="0" w:color="auto"/>
              </w:divBdr>
            </w:div>
            <w:div w:id="1453400496">
              <w:marLeft w:val="0"/>
              <w:marRight w:val="0"/>
              <w:marTop w:val="0"/>
              <w:marBottom w:val="0"/>
              <w:divBdr>
                <w:top w:val="none" w:sz="0" w:space="0" w:color="auto"/>
                <w:left w:val="none" w:sz="0" w:space="0" w:color="auto"/>
                <w:bottom w:val="none" w:sz="0" w:space="0" w:color="auto"/>
                <w:right w:val="none" w:sz="0" w:space="0" w:color="auto"/>
              </w:divBdr>
            </w:div>
            <w:div w:id="1964841344">
              <w:marLeft w:val="0"/>
              <w:marRight w:val="0"/>
              <w:marTop w:val="0"/>
              <w:marBottom w:val="0"/>
              <w:divBdr>
                <w:top w:val="none" w:sz="0" w:space="0" w:color="auto"/>
                <w:left w:val="none" w:sz="0" w:space="0" w:color="auto"/>
                <w:bottom w:val="none" w:sz="0" w:space="0" w:color="auto"/>
                <w:right w:val="none" w:sz="0" w:space="0" w:color="auto"/>
              </w:divBdr>
            </w:div>
            <w:div w:id="1528131789">
              <w:marLeft w:val="0"/>
              <w:marRight w:val="0"/>
              <w:marTop w:val="0"/>
              <w:marBottom w:val="0"/>
              <w:divBdr>
                <w:top w:val="none" w:sz="0" w:space="0" w:color="auto"/>
                <w:left w:val="none" w:sz="0" w:space="0" w:color="auto"/>
                <w:bottom w:val="none" w:sz="0" w:space="0" w:color="auto"/>
                <w:right w:val="none" w:sz="0" w:space="0" w:color="auto"/>
              </w:divBdr>
            </w:div>
            <w:div w:id="95489097">
              <w:marLeft w:val="0"/>
              <w:marRight w:val="0"/>
              <w:marTop w:val="0"/>
              <w:marBottom w:val="0"/>
              <w:divBdr>
                <w:top w:val="none" w:sz="0" w:space="0" w:color="auto"/>
                <w:left w:val="none" w:sz="0" w:space="0" w:color="auto"/>
                <w:bottom w:val="none" w:sz="0" w:space="0" w:color="auto"/>
                <w:right w:val="none" w:sz="0" w:space="0" w:color="auto"/>
              </w:divBdr>
            </w:div>
            <w:div w:id="1428038558">
              <w:marLeft w:val="0"/>
              <w:marRight w:val="0"/>
              <w:marTop w:val="0"/>
              <w:marBottom w:val="0"/>
              <w:divBdr>
                <w:top w:val="none" w:sz="0" w:space="0" w:color="auto"/>
                <w:left w:val="none" w:sz="0" w:space="0" w:color="auto"/>
                <w:bottom w:val="none" w:sz="0" w:space="0" w:color="auto"/>
                <w:right w:val="none" w:sz="0" w:space="0" w:color="auto"/>
              </w:divBdr>
            </w:div>
            <w:div w:id="1822888530">
              <w:marLeft w:val="0"/>
              <w:marRight w:val="0"/>
              <w:marTop w:val="0"/>
              <w:marBottom w:val="0"/>
              <w:divBdr>
                <w:top w:val="none" w:sz="0" w:space="0" w:color="auto"/>
                <w:left w:val="none" w:sz="0" w:space="0" w:color="auto"/>
                <w:bottom w:val="none" w:sz="0" w:space="0" w:color="auto"/>
                <w:right w:val="none" w:sz="0" w:space="0" w:color="auto"/>
              </w:divBdr>
            </w:div>
            <w:div w:id="1609042412">
              <w:marLeft w:val="0"/>
              <w:marRight w:val="0"/>
              <w:marTop w:val="0"/>
              <w:marBottom w:val="0"/>
              <w:divBdr>
                <w:top w:val="none" w:sz="0" w:space="0" w:color="auto"/>
                <w:left w:val="none" w:sz="0" w:space="0" w:color="auto"/>
                <w:bottom w:val="none" w:sz="0" w:space="0" w:color="auto"/>
                <w:right w:val="none" w:sz="0" w:space="0" w:color="auto"/>
              </w:divBdr>
            </w:div>
            <w:div w:id="915437457">
              <w:marLeft w:val="0"/>
              <w:marRight w:val="0"/>
              <w:marTop w:val="0"/>
              <w:marBottom w:val="0"/>
              <w:divBdr>
                <w:top w:val="none" w:sz="0" w:space="0" w:color="auto"/>
                <w:left w:val="none" w:sz="0" w:space="0" w:color="auto"/>
                <w:bottom w:val="none" w:sz="0" w:space="0" w:color="auto"/>
                <w:right w:val="none" w:sz="0" w:space="0" w:color="auto"/>
              </w:divBdr>
            </w:div>
            <w:div w:id="492641802">
              <w:marLeft w:val="0"/>
              <w:marRight w:val="0"/>
              <w:marTop w:val="0"/>
              <w:marBottom w:val="0"/>
              <w:divBdr>
                <w:top w:val="none" w:sz="0" w:space="0" w:color="auto"/>
                <w:left w:val="none" w:sz="0" w:space="0" w:color="auto"/>
                <w:bottom w:val="none" w:sz="0" w:space="0" w:color="auto"/>
                <w:right w:val="none" w:sz="0" w:space="0" w:color="auto"/>
              </w:divBdr>
            </w:div>
            <w:div w:id="1875269210">
              <w:marLeft w:val="0"/>
              <w:marRight w:val="0"/>
              <w:marTop w:val="0"/>
              <w:marBottom w:val="0"/>
              <w:divBdr>
                <w:top w:val="none" w:sz="0" w:space="0" w:color="auto"/>
                <w:left w:val="none" w:sz="0" w:space="0" w:color="auto"/>
                <w:bottom w:val="none" w:sz="0" w:space="0" w:color="auto"/>
                <w:right w:val="none" w:sz="0" w:space="0" w:color="auto"/>
              </w:divBdr>
            </w:div>
            <w:div w:id="1345548384">
              <w:marLeft w:val="0"/>
              <w:marRight w:val="0"/>
              <w:marTop w:val="0"/>
              <w:marBottom w:val="0"/>
              <w:divBdr>
                <w:top w:val="none" w:sz="0" w:space="0" w:color="auto"/>
                <w:left w:val="none" w:sz="0" w:space="0" w:color="auto"/>
                <w:bottom w:val="none" w:sz="0" w:space="0" w:color="auto"/>
                <w:right w:val="none" w:sz="0" w:space="0" w:color="auto"/>
              </w:divBdr>
            </w:div>
            <w:div w:id="1285696000">
              <w:marLeft w:val="0"/>
              <w:marRight w:val="0"/>
              <w:marTop w:val="0"/>
              <w:marBottom w:val="0"/>
              <w:divBdr>
                <w:top w:val="none" w:sz="0" w:space="0" w:color="auto"/>
                <w:left w:val="none" w:sz="0" w:space="0" w:color="auto"/>
                <w:bottom w:val="none" w:sz="0" w:space="0" w:color="auto"/>
                <w:right w:val="none" w:sz="0" w:space="0" w:color="auto"/>
              </w:divBdr>
            </w:div>
            <w:div w:id="1612518740">
              <w:marLeft w:val="0"/>
              <w:marRight w:val="0"/>
              <w:marTop w:val="0"/>
              <w:marBottom w:val="0"/>
              <w:divBdr>
                <w:top w:val="none" w:sz="0" w:space="0" w:color="auto"/>
                <w:left w:val="none" w:sz="0" w:space="0" w:color="auto"/>
                <w:bottom w:val="none" w:sz="0" w:space="0" w:color="auto"/>
                <w:right w:val="none" w:sz="0" w:space="0" w:color="auto"/>
              </w:divBdr>
            </w:div>
            <w:div w:id="1449422805">
              <w:marLeft w:val="0"/>
              <w:marRight w:val="0"/>
              <w:marTop w:val="0"/>
              <w:marBottom w:val="0"/>
              <w:divBdr>
                <w:top w:val="none" w:sz="0" w:space="0" w:color="auto"/>
                <w:left w:val="none" w:sz="0" w:space="0" w:color="auto"/>
                <w:bottom w:val="none" w:sz="0" w:space="0" w:color="auto"/>
                <w:right w:val="none" w:sz="0" w:space="0" w:color="auto"/>
              </w:divBdr>
            </w:div>
            <w:div w:id="1531382480">
              <w:marLeft w:val="0"/>
              <w:marRight w:val="0"/>
              <w:marTop w:val="0"/>
              <w:marBottom w:val="0"/>
              <w:divBdr>
                <w:top w:val="none" w:sz="0" w:space="0" w:color="auto"/>
                <w:left w:val="none" w:sz="0" w:space="0" w:color="auto"/>
                <w:bottom w:val="none" w:sz="0" w:space="0" w:color="auto"/>
                <w:right w:val="none" w:sz="0" w:space="0" w:color="auto"/>
              </w:divBdr>
            </w:div>
            <w:div w:id="1497453269">
              <w:marLeft w:val="0"/>
              <w:marRight w:val="0"/>
              <w:marTop w:val="0"/>
              <w:marBottom w:val="0"/>
              <w:divBdr>
                <w:top w:val="none" w:sz="0" w:space="0" w:color="auto"/>
                <w:left w:val="none" w:sz="0" w:space="0" w:color="auto"/>
                <w:bottom w:val="none" w:sz="0" w:space="0" w:color="auto"/>
                <w:right w:val="none" w:sz="0" w:space="0" w:color="auto"/>
              </w:divBdr>
            </w:div>
            <w:div w:id="1464692319">
              <w:marLeft w:val="0"/>
              <w:marRight w:val="0"/>
              <w:marTop w:val="0"/>
              <w:marBottom w:val="0"/>
              <w:divBdr>
                <w:top w:val="none" w:sz="0" w:space="0" w:color="auto"/>
                <w:left w:val="none" w:sz="0" w:space="0" w:color="auto"/>
                <w:bottom w:val="none" w:sz="0" w:space="0" w:color="auto"/>
                <w:right w:val="none" w:sz="0" w:space="0" w:color="auto"/>
              </w:divBdr>
            </w:div>
            <w:div w:id="1221986855">
              <w:marLeft w:val="0"/>
              <w:marRight w:val="0"/>
              <w:marTop w:val="0"/>
              <w:marBottom w:val="0"/>
              <w:divBdr>
                <w:top w:val="none" w:sz="0" w:space="0" w:color="auto"/>
                <w:left w:val="none" w:sz="0" w:space="0" w:color="auto"/>
                <w:bottom w:val="none" w:sz="0" w:space="0" w:color="auto"/>
                <w:right w:val="none" w:sz="0" w:space="0" w:color="auto"/>
              </w:divBdr>
            </w:div>
            <w:div w:id="222183466">
              <w:marLeft w:val="0"/>
              <w:marRight w:val="0"/>
              <w:marTop w:val="0"/>
              <w:marBottom w:val="0"/>
              <w:divBdr>
                <w:top w:val="none" w:sz="0" w:space="0" w:color="auto"/>
                <w:left w:val="none" w:sz="0" w:space="0" w:color="auto"/>
                <w:bottom w:val="none" w:sz="0" w:space="0" w:color="auto"/>
                <w:right w:val="none" w:sz="0" w:space="0" w:color="auto"/>
              </w:divBdr>
            </w:div>
            <w:div w:id="777219590">
              <w:marLeft w:val="0"/>
              <w:marRight w:val="0"/>
              <w:marTop w:val="0"/>
              <w:marBottom w:val="0"/>
              <w:divBdr>
                <w:top w:val="none" w:sz="0" w:space="0" w:color="auto"/>
                <w:left w:val="none" w:sz="0" w:space="0" w:color="auto"/>
                <w:bottom w:val="none" w:sz="0" w:space="0" w:color="auto"/>
                <w:right w:val="none" w:sz="0" w:space="0" w:color="auto"/>
              </w:divBdr>
            </w:div>
            <w:div w:id="206587">
              <w:marLeft w:val="0"/>
              <w:marRight w:val="0"/>
              <w:marTop w:val="0"/>
              <w:marBottom w:val="0"/>
              <w:divBdr>
                <w:top w:val="none" w:sz="0" w:space="0" w:color="auto"/>
                <w:left w:val="none" w:sz="0" w:space="0" w:color="auto"/>
                <w:bottom w:val="none" w:sz="0" w:space="0" w:color="auto"/>
                <w:right w:val="none" w:sz="0" w:space="0" w:color="auto"/>
              </w:divBdr>
            </w:div>
            <w:div w:id="1983926931">
              <w:marLeft w:val="0"/>
              <w:marRight w:val="0"/>
              <w:marTop w:val="0"/>
              <w:marBottom w:val="0"/>
              <w:divBdr>
                <w:top w:val="none" w:sz="0" w:space="0" w:color="auto"/>
                <w:left w:val="none" w:sz="0" w:space="0" w:color="auto"/>
                <w:bottom w:val="none" w:sz="0" w:space="0" w:color="auto"/>
                <w:right w:val="none" w:sz="0" w:space="0" w:color="auto"/>
              </w:divBdr>
            </w:div>
            <w:div w:id="1872915303">
              <w:marLeft w:val="0"/>
              <w:marRight w:val="0"/>
              <w:marTop w:val="0"/>
              <w:marBottom w:val="0"/>
              <w:divBdr>
                <w:top w:val="none" w:sz="0" w:space="0" w:color="auto"/>
                <w:left w:val="none" w:sz="0" w:space="0" w:color="auto"/>
                <w:bottom w:val="none" w:sz="0" w:space="0" w:color="auto"/>
                <w:right w:val="none" w:sz="0" w:space="0" w:color="auto"/>
              </w:divBdr>
            </w:div>
            <w:div w:id="72896512">
              <w:marLeft w:val="0"/>
              <w:marRight w:val="0"/>
              <w:marTop w:val="0"/>
              <w:marBottom w:val="0"/>
              <w:divBdr>
                <w:top w:val="none" w:sz="0" w:space="0" w:color="auto"/>
                <w:left w:val="none" w:sz="0" w:space="0" w:color="auto"/>
                <w:bottom w:val="none" w:sz="0" w:space="0" w:color="auto"/>
                <w:right w:val="none" w:sz="0" w:space="0" w:color="auto"/>
              </w:divBdr>
            </w:div>
            <w:div w:id="723144158">
              <w:marLeft w:val="0"/>
              <w:marRight w:val="0"/>
              <w:marTop w:val="0"/>
              <w:marBottom w:val="0"/>
              <w:divBdr>
                <w:top w:val="none" w:sz="0" w:space="0" w:color="auto"/>
                <w:left w:val="none" w:sz="0" w:space="0" w:color="auto"/>
                <w:bottom w:val="none" w:sz="0" w:space="0" w:color="auto"/>
                <w:right w:val="none" w:sz="0" w:space="0" w:color="auto"/>
              </w:divBdr>
            </w:div>
            <w:div w:id="1625576463">
              <w:marLeft w:val="0"/>
              <w:marRight w:val="0"/>
              <w:marTop w:val="0"/>
              <w:marBottom w:val="0"/>
              <w:divBdr>
                <w:top w:val="none" w:sz="0" w:space="0" w:color="auto"/>
                <w:left w:val="none" w:sz="0" w:space="0" w:color="auto"/>
                <w:bottom w:val="none" w:sz="0" w:space="0" w:color="auto"/>
                <w:right w:val="none" w:sz="0" w:space="0" w:color="auto"/>
              </w:divBdr>
            </w:div>
            <w:div w:id="1584141005">
              <w:marLeft w:val="0"/>
              <w:marRight w:val="0"/>
              <w:marTop w:val="0"/>
              <w:marBottom w:val="0"/>
              <w:divBdr>
                <w:top w:val="none" w:sz="0" w:space="0" w:color="auto"/>
                <w:left w:val="none" w:sz="0" w:space="0" w:color="auto"/>
                <w:bottom w:val="none" w:sz="0" w:space="0" w:color="auto"/>
                <w:right w:val="none" w:sz="0" w:space="0" w:color="auto"/>
              </w:divBdr>
            </w:div>
            <w:div w:id="1057358969">
              <w:marLeft w:val="0"/>
              <w:marRight w:val="0"/>
              <w:marTop w:val="0"/>
              <w:marBottom w:val="0"/>
              <w:divBdr>
                <w:top w:val="none" w:sz="0" w:space="0" w:color="auto"/>
                <w:left w:val="none" w:sz="0" w:space="0" w:color="auto"/>
                <w:bottom w:val="none" w:sz="0" w:space="0" w:color="auto"/>
                <w:right w:val="none" w:sz="0" w:space="0" w:color="auto"/>
              </w:divBdr>
            </w:div>
            <w:div w:id="248656972">
              <w:marLeft w:val="0"/>
              <w:marRight w:val="0"/>
              <w:marTop w:val="0"/>
              <w:marBottom w:val="0"/>
              <w:divBdr>
                <w:top w:val="none" w:sz="0" w:space="0" w:color="auto"/>
                <w:left w:val="none" w:sz="0" w:space="0" w:color="auto"/>
                <w:bottom w:val="none" w:sz="0" w:space="0" w:color="auto"/>
                <w:right w:val="none" w:sz="0" w:space="0" w:color="auto"/>
              </w:divBdr>
            </w:div>
            <w:div w:id="1755544938">
              <w:marLeft w:val="0"/>
              <w:marRight w:val="0"/>
              <w:marTop w:val="0"/>
              <w:marBottom w:val="0"/>
              <w:divBdr>
                <w:top w:val="none" w:sz="0" w:space="0" w:color="auto"/>
                <w:left w:val="none" w:sz="0" w:space="0" w:color="auto"/>
                <w:bottom w:val="none" w:sz="0" w:space="0" w:color="auto"/>
                <w:right w:val="none" w:sz="0" w:space="0" w:color="auto"/>
              </w:divBdr>
            </w:div>
            <w:div w:id="13191324">
              <w:marLeft w:val="0"/>
              <w:marRight w:val="0"/>
              <w:marTop w:val="0"/>
              <w:marBottom w:val="0"/>
              <w:divBdr>
                <w:top w:val="none" w:sz="0" w:space="0" w:color="auto"/>
                <w:left w:val="none" w:sz="0" w:space="0" w:color="auto"/>
                <w:bottom w:val="none" w:sz="0" w:space="0" w:color="auto"/>
                <w:right w:val="none" w:sz="0" w:space="0" w:color="auto"/>
              </w:divBdr>
            </w:div>
            <w:div w:id="761336163">
              <w:marLeft w:val="0"/>
              <w:marRight w:val="0"/>
              <w:marTop w:val="0"/>
              <w:marBottom w:val="0"/>
              <w:divBdr>
                <w:top w:val="none" w:sz="0" w:space="0" w:color="auto"/>
                <w:left w:val="none" w:sz="0" w:space="0" w:color="auto"/>
                <w:bottom w:val="none" w:sz="0" w:space="0" w:color="auto"/>
                <w:right w:val="none" w:sz="0" w:space="0" w:color="auto"/>
              </w:divBdr>
            </w:div>
            <w:div w:id="359205">
              <w:marLeft w:val="0"/>
              <w:marRight w:val="0"/>
              <w:marTop w:val="0"/>
              <w:marBottom w:val="0"/>
              <w:divBdr>
                <w:top w:val="none" w:sz="0" w:space="0" w:color="auto"/>
                <w:left w:val="none" w:sz="0" w:space="0" w:color="auto"/>
                <w:bottom w:val="none" w:sz="0" w:space="0" w:color="auto"/>
                <w:right w:val="none" w:sz="0" w:space="0" w:color="auto"/>
              </w:divBdr>
            </w:div>
            <w:div w:id="1645812560">
              <w:marLeft w:val="0"/>
              <w:marRight w:val="0"/>
              <w:marTop w:val="0"/>
              <w:marBottom w:val="0"/>
              <w:divBdr>
                <w:top w:val="none" w:sz="0" w:space="0" w:color="auto"/>
                <w:left w:val="none" w:sz="0" w:space="0" w:color="auto"/>
                <w:bottom w:val="none" w:sz="0" w:space="0" w:color="auto"/>
                <w:right w:val="none" w:sz="0" w:space="0" w:color="auto"/>
              </w:divBdr>
            </w:div>
            <w:div w:id="1805463103">
              <w:marLeft w:val="0"/>
              <w:marRight w:val="0"/>
              <w:marTop w:val="0"/>
              <w:marBottom w:val="0"/>
              <w:divBdr>
                <w:top w:val="none" w:sz="0" w:space="0" w:color="auto"/>
                <w:left w:val="none" w:sz="0" w:space="0" w:color="auto"/>
                <w:bottom w:val="none" w:sz="0" w:space="0" w:color="auto"/>
                <w:right w:val="none" w:sz="0" w:space="0" w:color="auto"/>
              </w:divBdr>
            </w:div>
            <w:div w:id="1337536011">
              <w:marLeft w:val="0"/>
              <w:marRight w:val="0"/>
              <w:marTop w:val="0"/>
              <w:marBottom w:val="0"/>
              <w:divBdr>
                <w:top w:val="none" w:sz="0" w:space="0" w:color="auto"/>
                <w:left w:val="none" w:sz="0" w:space="0" w:color="auto"/>
                <w:bottom w:val="none" w:sz="0" w:space="0" w:color="auto"/>
                <w:right w:val="none" w:sz="0" w:space="0" w:color="auto"/>
              </w:divBdr>
            </w:div>
            <w:div w:id="1727219039">
              <w:marLeft w:val="0"/>
              <w:marRight w:val="0"/>
              <w:marTop w:val="0"/>
              <w:marBottom w:val="0"/>
              <w:divBdr>
                <w:top w:val="none" w:sz="0" w:space="0" w:color="auto"/>
                <w:left w:val="none" w:sz="0" w:space="0" w:color="auto"/>
                <w:bottom w:val="none" w:sz="0" w:space="0" w:color="auto"/>
                <w:right w:val="none" w:sz="0" w:space="0" w:color="auto"/>
              </w:divBdr>
            </w:div>
            <w:div w:id="1553467837">
              <w:marLeft w:val="0"/>
              <w:marRight w:val="0"/>
              <w:marTop w:val="0"/>
              <w:marBottom w:val="0"/>
              <w:divBdr>
                <w:top w:val="none" w:sz="0" w:space="0" w:color="auto"/>
                <w:left w:val="none" w:sz="0" w:space="0" w:color="auto"/>
                <w:bottom w:val="none" w:sz="0" w:space="0" w:color="auto"/>
                <w:right w:val="none" w:sz="0" w:space="0" w:color="auto"/>
              </w:divBdr>
            </w:div>
            <w:div w:id="617178014">
              <w:marLeft w:val="0"/>
              <w:marRight w:val="0"/>
              <w:marTop w:val="0"/>
              <w:marBottom w:val="0"/>
              <w:divBdr>
                <w:top w:val="none" w:sz="0" w:space="0" w:color="auto"/>
                <w:left w:val="none" w:sz="0" w:space="0" w:color="auto"/>
                <w:bottom w:val="none" w:sz="0" w:space="0" w:color="auto"/>
                <w:right w:val="none" w:sz="0" w:space="0" w:color="auto"/>
              </w:divBdr>
            </w:div>
            <w:div w:id="946544871">
              <w:marLeft w:val="0"/>
              <w:marRight w:val="0"/>
              <w:marTop w:val="0"/>
              <w:marBottom w:val="0"/>
              <w:divBdr>
                <w:top w:val="none" w:sz="0" w:space="0" w:color="auto"/>
                <w:left w:val="none" w:sz="0" w:space="0" w:color="auto"/>
                <w:bottom w:val="none" w:sz="0" w:space="0" w:color="auto"/>
                <w:right w:val="none" w:sz="0" w:space="0" w:color="auto"/>
              </w:divBdr>
            </w:div>
            <w:div w:id="1164855643">
              <w:marLeft w:val="0"/>
              <w:marRight w:val="0"/>
              <w:marTop w:val="0"/>
              <w:marBottom w:val="0"/>
              <w:divBdr>
                <w:top w:val="none" w:sz="0" w:space="0" w:color="auto"/>
                <w:left w:val="none" w:sz="0" w:space="0" w:color="auto"/>
                <w:bottom w:val="none" w:sz="0" w:space="0" w:color="auto"/>
                <w:right w:val="none" w:sz="0" w:space="0" w:color="auto"/>
              </w:divBdr>
            </w:div>
            <w:div w:id="1152478014">
              <w:marLeft w:val="0"/>
              <w:marRight w:val="0"/>
              <w:marTop w:val="0"/>
              <w:marBottom w:val="0"/>
              <w:divBdr>
                <w:top w:val="none" w:sz="0" w:space="0" w:color="auto"/>
                <w:left w:val="none" w:sz="0" w:space="0" w:color="auto"/>
                <w:bottom w:val="none" w:sz="0" w:space="0" w:color="auto"/>
                <w:right w:val="none" w:sz="0" w:space="0" w:color="auto"/>
              </w:divBdr>
            </w:div>
            <w:div w:id="1053850957">
              <w:marLeft w:val="0"/>
              <w:marRight w:val="0"/>
              <w:marTop w:val="0"/>
              <w:marBottom w:val="0"/>
              <w:divBdr>
                <w:top w:val="none" w:sz="0" w:space="0" w:color="auto"/>
                <w:left w:val="none" w:sz="0" w:space="0" w:color="auto"/>
                <w:bottom w:val="none" w:sz="0" w:space="0" w:color="auto"/>
                <w:right w:val="none" w:sz="0" w:space="0" w:color="auto"/>
              </w:divBdr>
            </w:div>
            <w:div w:id="406270358">
              <w:marLeft w:val="0"/>
              <w:marRight w:val="0"/>
              <w:marTop w:val="0"/>
              <w:marBottom w:val="0"/>
              <w:divBdr>
                <w:top w:val="none" w:sz="0" w:space="0" w:color="auto"/>
                <w:left w:val="none" w:sz="0" w:space="0" w:color="auto"/>
                <w:bottom w:val="none" w:sz="0" w:space="0" w:color="auto"/>
                <w:right w:val="none" w:sz="0" w:space="0" w:color="auto"/>
              </w:divBdr>
            </w:div>
            <w:div w:id="1751073357">
              <w:marLeft w:val="0"/>
              <w:marRight w:val="0"/>
              <w:marTop w:val="0"/>
              <w:marBottom w:val="0"/>
              <w:divBdr>
                <w:top w:val="none" w:sz="0" w:space="0" w:color="auto"/>
                <w:left w:val="none" w:sz="0" w:space="0" w:color="auto"/>
                <w:bottom w:val="none" w:sz="0" w:space="0" w:color="auto"/>
                <w:right w:val="none" w:sz="0" w:space="0" w:color="auto"/>
              </w:divBdr>
            </w:div>
            <w:div w:id="835732281">
              <w:marLeft w:val="0"/>
              <w:marRight w:val="0"/>
              <w:marTop w:val="0"/>
              <w:marBottom w:val="0"/>
              <w:divBdr>
                <w:top w:val="none" w:sz="0" w:space="0" w:color="auto"/>
                <w:left w:val="none" w:sz="0" w:space="0" w:color="auto"/>
                <w:bottom w:val="none" w:sz="0" w:space="0" w:color="auto"/>
                <w:right w:val="none" w:sz="0" w:space="0" w:color="auto"/>
              </w:divBdr>
            </w:div>
            <w:div w:id="1969772717">
              <w:marLeft w:val="0"/>
              <w:marRight w:val="0"/>
              <w:marTop w:val="0"/>
              <w:marBottom w:val="0"/>
              <w:divBdr>
                <w:top w:val="none" w:sz="0" w:space="0" w:color="auto"/>
                <w:left w:val="none" w:sz="0" w:space="0" w:color="auto"/>
                <w:bottom w:val="none" w:sz="0" w:space="0" w:color="auto"/>
                <w:right w:val="none" w:sz="0" w:space="0" w:color="auto"/>
              </w:divBdr>
            </w:div>
            <w:div w:id="199981244">
              <w:marLeft w:val="0"/>
              <w:marRight w:val="0"/>
              <w:marTop w:val="0"/>
              <w:marBottom w:val="0"/>
              <w:divBdr>
                <w:top w:val="none" w:sz="0" w:space="0" w:color="auto"/>
                <w:left w:val="none" w:sz="0" w:space="0" w:color="auto"/>
                <w:bottom w:val="none" w:sz="0" w:space="0" w:color="auto"/>
                <w:right w:val="none" w:sz="0" w:space="0" w:color="auto"/>
              </w:divBdr>
            </w:div>
            <w:div w:id="2054305362">
              <w:marLeft w:val="0"/>
              <w:marRight w:val="0"/>
              <w:marTop w:val="0"/>
              <w:marBottom w:val="0"/>
              <w:divBdr>
                <w:top w:val="none" w:sz="0" w:space="0" w:color="auto"/>
                <w:left w:val="none" w:sz="0" w:space="0" w:color="auto"/>
                <w:bottom w:val="none" w:sz="0" w:space="0" w:color="auto"/>
                <w:right w:val="none" w:sz="0" w:space="0" w:color="auto"/>
              </w:divBdr>
            </w:div>
            <w:div w:id="1905875639">
              <w:marLeft w:val="0"/>
              <w:marRight w:val="0"/>
              <w:marTop w:val="0"/>
              <w:marBottom w:val="0"/>
              <w:divBdr>
                <w:top w:val="none" w:sz="0" w:space="0" w:color="auto"/>
                <w:left w:val="none" w:sz="0" w:space="0" w:color="auto"/>
                <w:bottom w:val="none" w:sz="0" w:space="0" w:color="auto"/>
                <w:right w:val="none" w:sz="0" w:space="0" w:color="auto"/>
              </w:divBdr>
            </w:div>
            <w:div w:id="1317883475">
              <w:marLeft w:val="0"/>
              <w:marRight w:val="0"/>
              <w:marTop w:val="0"/>
              <w:marBottom w:val="0"/>
              <w:divBdr>
                <w:top w:val="none" w:sz="0" w:space="0" w:color="auto"/>
                <w:left w:val="none" w:sz="0" w:space="0" w:color="auto"/>
                <w:bottom w:val="none" w:sz="0" w:space="0" w:color="auto"/>
                <w:right w:val="none" w:sz="0" w:space="0" w:color="auto"/>
              </w:divBdr>
            </w:div>
            <w:div w:id="1843348273">
              <w:marLeft w:val="0"/>
              <w:marRight w:val="0"/>
              <w:marTop w:val="0"/>
              <w:marBottom w:val="0"/>
              <w:divBdr>
                <w:top w:val="none" w:sz="0" w:space="0" w:color="auto"/>
                <w:left w:val="none" w:sz="0" w:space="0" w:color="auto"/>
                <w:bottom w:val="none" w:sz="0" w:space="0" w:color="auto"/>
                <w:right w:val="none" w:sz="0" w:space="0" w:color="auto"/>
              </w:divBdr>
            </w:div>
            <w:div w:id="1454320820">
              <w:marLeft w:val="0"/>
              <w:marRight w:val="0"/>
              <w:marTop w:val="0"/>
              <w:marBottom w:val="0"/>
              <w:divBdr>
                <w:top w:val="none" w:sz="0" w:space="0" w:color="auto"/>
                <w:left w:val="none" w:sz="0" w:space="0" w:color="auto"/>
                <w:bottom w:val="none" w:sz="0" w:space="0" w:color="auto"/>
                <w:right w:val="none" w:sz="0" w:space="0" w:color="auto"/>
              </w:divBdr>
            </w:div>
            <w:div w:id="304747374">
              <w:marLeft w:val="0"/>
              <w:marRight w:val="0"/>
              <w:marTop w:val="0"/>
              <w:marBottom w:val="0"/>
              <w:divBdr>
                <w:top w:val="none" w:sz="0" w:space="0" w:color="auto"/>
                <w:left w:val="none" w:sz="0" w:space="0" w:color="auto"/>
                <w:bottom w:val="none" w:sz="0" w:space="0" w:color="auto"/>
                <w:right w:val="none" w:sz="0" w:space="0" w:color="auto"/>
              </w:divBdr>
            </w:div>
            <w:div w:id="43069614">
              <w:marLeft w:val="0"/>
              <w:marRight w:val="0"/>
              <w:marTop w:val="0"/>
              <w:marBottom w:val="0"/>
              <w:divBdr>
                <w:top w:val="none" w:sz="0" w:space="0" w:color="auto"/>
                <w:left w:val="none" w:sz="0" w:space="0" w:color="auto"/>
                <w:bottom w:val="none" w:sz="0" w:space="0" w:color="auto"/>
                <w:right w:val="none" w:sz="0" w:space="0" w:color="auto"/>
              </w:divBdr>
            </w:div>
            <w:div w:id="262998567">
              <w:marLeft w:val="0"/>
              <w:marRight w:val="0"/>
              <w:marTop w:val="0"/>
              <w:marBottom w:val="0"/>
              <w:divBdr>
                <w:top w:val="none" w:sz="0" w:space="0" w:color="auto"/>
                <w:left w:val="none" w:sz="0" w:space="0" w:color="auto"/>
                <w:bottom w:val="none" w:sz="0" w:space="0" w:color="auto"/>
                <w:right w:val="none" w:sz="0" w:space="0" w:color="auto"/>
              </w:divBdr>
            </w:div>
            <w:div w:id="119804961">
              <w:marLeft w:val="0"/>
              <w:marRight w:val="0"/>
              <w:marTop w:val="0"/>
              <w:marBottom w:val="0"/>
              <w:divBdr>
                <w:top w:val="none" w:sz="0" w:space="0" w:color="auto"/>
                <w:left w:val="none" w:sz="0" w:space="0" w:color="auto"/>
                <w:bottom w:val="none" w:sz="0" w:space="0" w:color="auto"/>
                <w:right w:val="none" w:sz="0" w:space="0" w:color="auto"/>
              </w:divBdr>
            </w:div>
            <w:div w:id="922030181">
              <w:marLeft w:val="0"/>
              <w:marRight w:val="0"/>
              <w:marTop w:val="0"/>
              <w:marBottom w:val="0"/>
              <w:divBdr>
                <w:top w:val="none" w:sz="0" w:space="0" w:color="auto"/>
                <w:left w:val="none" w:sz="0" w:space="0" w:color="auto"/>
                <w:bottom w:val="none" w:sz="0" w:space="0" w:color="auto"/>
                <w:right w:val="none" w:sz="0" w:space="0" w:color="auto"/>
              </w:divBdr>
            </w:div>
            <w:div w:id="232858235">
              <w:marLeft w:val="0"/>
              <w:marRight w:val="0"/>
              <w:marTop w:val="0"/>
              <w:marBottom w:val="0"/>
              <w:divBdr>
                <w:top w:val="none" w:sz="0" w:space="0" w:color="auto"/>
                <w:left w:val="none" w:sz="0" w:space="0" w:color="auto"/>
                <w:bottom w:val="none" w:sz="0" w:space="0" w:color="auto"/>
                <w:right w:val="none" w:sz="0" w:space="0" w:color="auto"/>
              </w:divBdr>
            </w:div>
            <w:div w:id="1227373420">
              <w:marLeft w:val="0"/>
              <w:marRight w:val="0"/>
              <w:marTop w:val="0"/>
              <w:marBottom w:val="0"/>
              <w:divBdr>
                <w:top w:val="none" w:sz="0" w:space="0" w:color="auto"/>
                <w:left w:val="none" w:sz="0" w:space="0" w:color="auto"/>
                <w:bottom w:val="none" w:sz="0" w:space="0" w:color="auto"/>
                <w:right w:val="none" w:sz="0" w:space="0" w:color="auto"/>
              </w:divBdr>
            </w:div>
            <w:div w:id="872573822">
              <w:marLeft w:val="0"/>
              <w:marRight w:val="0"/>
              <w:marTop w:val="0"/>
              <w:marBottom w:val="0"/>
              <w:divBdr>
                <w:top w:val="none" w:sz="0" w:space="0" w:color="auto"/>
                <w:left w:val="none" w:sz="0" w:space="0" w:color="auto"/>
                <w:bottom w:val="none" w:sz="0" w:space="0" w:color="auto"/>
                <w:right w:val="none" w:sz="0" w:space="0" w:color="auto"/>
              </w:divBdr>
            </w:div>
            <w:div w:id="1946375521">
              <w:marLeft w:val="0"/>
              <w:marRight w:val="0"/>
              <w:marTop w:val="0"/>
              <w:marBottom w:val="0"/>
              <w:divBdr>
                <w:top w:val="none" w:sz="0" w:space="0" w:color="auto"/>
                <w:left w:val="none" w:sz="0" w:space="0" w:color="auto"/>
                <w:bottom w:val="none" w:sz="0" w:space="0" w:color="auto"/>
                <w:right w:val="none" w:sz="0" w:space="0" w:color="auto"/>
              </w:divBdr>
            </w:div>
            <w:div w:id="114106828">
              <w:marLeft w:val="0"/>
              <w:marRight w:val="0"/>
              <w:marTop w:val="0"/>
              <w:marBottom w:val="0"/>
              <w:divBdr>
                <w:top w:val="none" w:sz="0" w:space="0" w:color="auto"/>
                <w:left w:val="none" w:sz="0" w:space="0" w:color="auto"/>
                <w:bottom w:val="none" w:sz="0" w:space="0" w:color="auto"/>
                <w:right w:val="none" w:sz="0" w:space="0" w:color="auto"/>
              </w:divBdr>
            </w:div>
            <w:div w:id="836457770">
              <w:marLeft w:val="0"/>
              <w:marRight w:val="0"/>
              <w:marTop w:val="0"/>
              <w:marBottom w:val="0"/>
              <w:divBdr>
                <w:top w:val="none" w:sz="0" w:space="0" w:color="auto"/>
                <w:left w:val="none" w:sz="0" w:space="0" w:color="auto"/>
                <w:bottom w:val="none" w:sz="0" w:space="0" w:color="auto"/>
                <w:right w:val="none" w:sz="0" w:space="0" w:color="auto"/>
              </w:divBdr>
            </w:div>
            <w:div w:id="1139956506">
              <w:marLeft w:val="0"/>
              <w:marRight w:val="0"/>
              <w:marTop w:val="0"/>
              <w:marBottom w:val="0"/>
              <w:divBdr>
                <w:top w:val="none" w:sz="0" w:space="0" w:color="auto"/>
                <w:left w:val="none" w:sz="0" w:space="0" w:color="auto"/>
                <w:bottom w:val="none" w:sz="0" w:space="0" w:color="auto"/>
                <w:right w:val="none" w:sz="0" w:space="0" w:color="auto"/>
              </w:divBdr>
            </w:div>
            <w:div w:id="597178319">
              <w:marLeft w:val="0"/>
              <w:marRight w:val="0"/>
              <w:marTop w:val="0"/>
              <w:marBottom w:val="0"/>
              <w:divBdr>
                <w:top w:val="none" w:sz="0" w:space="0" w:color="auto"/>
                <w:left w:val="none" w:sz="0" w:space="0" w:color="auto"/>
                <w:bottom w:val="none" w:sz="0" w:space="0" w:color="auto"/>
                <w:right w:val="none" w:sz="0" w:space="0" w:color="auto"/>
              </w:divBdr>
            </w:div>
            <w:div w:id="613488944">
              <w:marLeft w:val="0"/>
              <w:marRight w:val="0"/>
              <w:marTop w:val="0"/>
              <w:marBottom w:val="0"/>
              <w:divBdr>
                <w:top w:val="none" w:sz="0" w:space="0" w:color="auto"/>
                <w:left w:val="none" w:sz="0" w:space="0" w:color="auto"/>
                <w:bottom w:val="none" w:sz="0" w:space="0" w:color="auto"/>
                <w:right w:val="none" w:sz="0" w:space="0" w:color="auto"/>
              </w:divBdr>
            </w:div>
            <w:div w:id="1621840406">
              <w:marLeft w:val="0"/>
              <w:marRight w:val="0"/>
              <w:marTop w:val="0"/>
              <w:marBottom w:val="0"/>
              <w:divBdr>
                <w:top w:val="none" w:sz="0" w:space="0" w:color="auto"/>
                <w:left w:val="none" w:sz="0" w:space="0" w:color="auto"/>
                <w:bottom w:val="none" w:sz="0" w:space="0" w:color="auto"/>
                <w:right w:val="none" w:sz="0" w:space="0" w:color="auto"/>
              </w:divBdr>
            </w:div>
            <w:div w:id="1048802823">
              <w:marLeft w:val="0"/>
              <w:marRight w:val="0"/>
              <w:marTop w:val="0"/>
              <w:marBottom w:val="0"/>
              <w:divBdr>
                <w:top w:val="none" w:sz="0" w:space="0" w:color="auto"/>
                <w:left w:val="none" w:sz="0" w:space="0" w:color="auto"/>
                <w:bottom w:val="none" w:sz="0" w:space="0" w:color="auto"/>
                <w:right w:val="none" w:sz="0" w:space="0" w:color="auto"/>
              </w:divBdr>
            </w:div>
            <w:div w:id="460072016">
              <w:marLeft w:val="0"/>
              <w:marRight w:val="0"/>
              <w:marTop w:val="0"/>
              <w:marBottom w:val="0"/>
              <w:divBdr>
                <w:top w:val="none" w:sz="0" w:space="0" w:color="auto"/>
                <w:left w:val="none" w:sz="0" w:space="0" w:color="auto"/>
                <w:bottom w:val="none" w:sz="0" w:space="0" w:color="auto"/>
                <w:right w:val="none" w:sz="0" w:space="0" w:color="auto"/>
              </w:divBdr>
            </w:div>
            <w:div w:id="421684347">
              <w:marLeft w:val="0"/>
              <w:marRight w:val="0"/>
              <w:marTop w:val="0"/>
              <w:marBottom w:val="0"/>
              <w:divBdr>
                <w:top w:val="none" w:sz="0" w:space="0" w:color="auto"/>
                <w:left w:val="none" w:sz="0" w:space="0" w:color="auto"/>
                <w:bottom w:val="none" w:sz="0" w:space="0" w:color="auto"/>
                <w:right w:val="none" w:sz="0" w:space="0" w:color="auto"/>
              </w:divBdr>
            </w:div>
            <w:div w:id="1788693882">
              <w:marLeft w:val="0"/>
              <w:marRight w:val="0"/>
              <w:marTop w:val="0"/>
              <w:marBottom w:val="0"/>
              <w:divBdr>
                <w:top w:val="none" w:sz="0" w:space="0" w:color="auto"/>
                <w:left w:val="none" w:sz="0" w:space="0" w:color="auto"/>
                <w:bottom w:val="none" w:sz="0" w:space="0" w:color="auto"/>
                <w:right w:val="none" w:sz="0" w:space="0" w:color="auto"/>
              </w:divBdr>
            </w:div>
            <w:div w:id="1722829876">
              <w:marLeft w:val="0"/>
              <w:marRight w:val="0"/>
              <w:marTop w:val="0"/>
              <w:marBottom w:val="0"/>
              <w:divBdr>
                <w:top w:val="none" w:sz="0" w:space="0" w:color="auto"/>
                <w:left w:val="none" w:sz="0" w:space="0" w:color="auto"/>
                <w:bottom w:val="none" w:sz="0" w:space="0" w:color="auto"/>
                <w:right w:val="none" w:sz="0" w:space="0" w:color="auto"/>
              </w:divBdr>
            </w:div>
            <w:div w:id="103498537">
              <w:marLeft w:val="0"/>
              <w:marRight w:val="0"/>
              <w:marTop w:val="0"/>
              <w:marBottom w:val="0"/>
              <w:divBdr>
                <w:top w:val="none" w:sz="0" w:space="0" w:color="auto"/>
                <w:left w:val="none" w:sz="0" w:space="0" w:color="auto"/>
                <w:bottom w:val="none" w:sz="0" w:space="0" w:color="auto"/>
                <w:right w:val="none" w:sz="0" w:space="0" w:color="auto"/>
              </w:divBdr>
            </w:div>
            <w:div w:id="596645037">
              <w:marLeft w:val="0"/>
              <w:marRight w:val="0"/>
              <w:marTop w:val="0"/>
              <w:marBottom w:val="0"/>
              <w:divBdr>
                <w:top w:val="none" w:sz="0" w:space="0" w:color="auto"/>
                <w:left w:val="none" w:sz="0" w:space="0" w:color="auto"/>
                <w:bottom w:val="none" w:sz="0" w:space="0" w:color="auto"/>
                <w:right w:val="none" w:sz="0" w:space="0" w:color="auto"/>
              </w:divBdr>
            </w:div>
            <w:div w:id="1234313327">
              <w:marLeft w:val="0"/>
              <w:marRight w:val="0"/>
              <w:marTop w:val="0"/>
              <w:marBottom w:val="0"/>
              <w:divBdr>
                <w:top w:val="none" w:sz="0" w:space="0" w:color="auto"/>
                <w:left w:val="none" w:sz="0" w:space="0" w:color="auto"/>
                <w:bottom w:val="none" w:sz="0" w:space="0" w:color="auto"/>
                <w:right w:val="none" w:sz="0" w:space="0" w:color="auto"/>
              </w:divBdr>
            </w:div>
            <w:div w:id="1579946059">
              <w:marLeft w:val="0"/>
              <w:marRight w:val="0"/>
              <w:marTop w:val="0"/>
              <w:marBottom w:val="0"/>
              <w:divBdr>
                <w:top w:val="none" w:sz="0" w:space="0" w:color="auto"/>
                <w:left w:val="none" w:sz="0" w:space="0" w:color="auto"/>
                <w:bottom w:val="none" w:sz="0" w:space="0" w:color="auto"/>
                <w:right w:val="none" w:sz="0" w:space="0" w:color="auto"/>
              </w:divBdr>
            </w:div>
            <w:div w:id="610864156">
              <w:marLeft w:val="0"/>
              <w:marRight w:val="0"/>
              <w:marTop w:val="0"/>
              <w:marBottom w:val="0"/>
              <w:divBdr>
                <w:top w:val="none" w:sz="0" w:space="0" w:color="auto"/>
                <w:left w:val="none" w:sz="0" w:space="0" w:color="auto"/>
                <w:bottom w:val="none" w:sz="0" w:space="0" w:color="auto"/>
                <w:right w:val="none" w:sz="0" w:space="0" w:color="auto"/>
              </w:divBdr>
            </w:div>
            <w:div w:id="126823574">
              <w:marLeft w:val="0"/>
              <w:marRight w:val="0"/>
              <w:marTop w:val="0"/>
              <w:marBottom w:val="0"/>
              <w:divBdr>
                <w:top w:val="none" w:sz="0" w:space="0" w:color="auto"/>
                <w:left w:val="none" w:sz="0" w:space="0" w:color="auto"/>
                <w:bottom w:val="none" w:sz="0" w:space="0" w:color="auto"/>
                <w:right w:val="none" w:sz="0" w:space="0" w:color="auto"/>
              </w:divBdr>
            </w:div>
            <w:div w:id="2125999915">
              <w:marLeft w:val="0"/>
              <w:marRight w:val="0"/>
              <w:marTop w:val="0"/>
              <w:marBottom w:val="0"/>
              <w:divBdr>
                <w:top w:val="none" w:sz="0" w:space="0" w:color="auto"/>
                <w:left w:val="none" w:sz="0" w:space="0" w:color="auto"/>
                <w:bottom w:val="none" w:sz="0" w:space="0" w:color="auto"/>
                <w:right w:val="none" w:sz="0" w:space="0" w:color="auto"/>
              </w:divBdr>
            </w:div>
            <w:div w:id="301346337">
              <w:marLeft w:val="0"/>
              <w:marRight w:val="0"/>
              <w:marTop w:val="0"/>
              <w:marBottom w:val="0"/>
              <w:divBdr>
                <w:top w:val="none" w:sz="0" w:space="0" w:color="auto"/>
                <w:left w:val="none" w:sz="0" w:space="0" w:color="auto"/>
                <w:bottom w:val="none" w:sz="0" w:space="0" w:color="auto"/>
                <w:right w:val="none" w:sz="0" w:space="0" w:color="auto"/>
              </w:divBdr>
            </w:div>
            <w:div w:id="1262756766">
              <w:marLeft w:val="0"/>
              <w:marRight w:val="0"/>
              <w:marTop w:val="0"/>
              <w:marBottom w:val="0"/>
              <w:divBdr>
                <w:top w:val="none" w:sz="0" w:space="0" w:color="auto"/>
                <w:left w:val="none" w:sz="0" w:space="0" w:color="auto"/>
                <w:bottom w:val="none" w:sz="0" w:space="0" w:color="auto"/>
                <w:right w:val="none" w:sz="0" w:space="0" w:color="auto"/>
              </w:divBdr>
            </w:div>
            <w:div w:id="21712882">
              <w:marLeft w:val="0"/>
              <w:marRight w:val="0"/>
              <w:marTop w:val="0"/>
              <w:marBottom w:val="0"/>
              <w:divBdr>
                <w:top w:val="none" w:sz="0" w:space="0" w:color="auto"/>
                <w:left w:val="none" w:sz="0" w:space="0" w:color="auto"/>
                <w:bottom w:val="none" w:sz="0" w:space="0" w:color="auto"/>
                <w:right w:val="none" w:sz="0" w:space="0" w:color="auto"/>
              </w:divBdr>
            </w:div>
            <w:div w:id="2976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168">
      <w:bodyDiv w:val="1"/>
      <w:marLeft w:val="0"/>
      <w:marRight w:val="0"/>
      <w:marTop w:val="0"/>
      <w:marBottom w:val="0"/>
      <w:divBdr>
        <w:top w:val="none" w:sz="0" w:space="0" w:color="auto"/>
        <w:left w:val="none" w:sz="0" w:space="0" w:color="auto"/>
        <w:bottom w:val="none" w:sz="0" w:space="0" w:color="auto"/>
        <w:right w:val="none" w:sz="0" w:space="0" w:color="auto"/>
      </w:divBdr>
      <w:divsChild>
        <w:div w:id="83428797">
          <w:marLeft w:val="0"/>
          <w:marRight w:val="0"/>
          <w:marTop w:val="0"/>
          <w:marBottom w:val="0"/>
          <w:divBdr>
            <w:top w:val="none" w:sz="0" w:space="0" w:color="auto"/>
            <w:left w:val="none" w:sz="0" w:space="0" w:color="auto"/>
            <w:bottom w:val="none" w:sz="0" w:space="0" w:color="auto"/>
            <w:right w:val="none" w:sz="0" w:space="0" w:color="auto"/>
          </w:divBdr>
        </w:div>
        <w:div w:id="759301715">
          <w:marLeft w:val="0"/>
          <w:marRight w:val="0"/>
          <w:marTop w:val="0"/>
          <w:marBottom w:val="0"/>
          <w:divBdr>
            <w:top w:val="none" w:sz="0" w:space="0" w:color="auto"/>
            <w:left w:val="none" w:sz="0" w:space="0" w:color="auto"/>
            <w:bottom w:val="none" w:sz="0" w:space="0" w:color="auto"/>
            <w:right w:val="none" w:sz="0" w:space="0" w:color="auto"/>
          </w:divBdr>
        </w:div>
        <w:div w:id="655303804">
          <w:marLeft w:val="0"/>
          <w:marRight w:val="0"/>
          <w:marTop w:val="0"/>
          <w:marBottom w:val="0"/>
          <w:divBdr>
            <w:top w:val="none" w:sz="0" w:space="0" w:color="auto"/>
            <w:left w:val="none" w:sz="0" w:space="0" w:color="auto"/>
            <w:bottom w:val="none" w:sz="0" w:space="0" w:color="auto"/>
            <w:right w:val="none" w:sz="0" w:space="0" w:color="auto"/>
          </w:divBdr>
        </w:div>
        <w:div w:id="799568042">
          <w:marLeft w:val="0"/>
          <w:marRight w:val="0"/>
          <w:marTop w:val="0"/>
          <w:marBottom w:val="0"/>
          <w:divBdr>
            <w:top w:val="none" w:sz="0" w:space="0" w:color="auto"/>
            <w:left w:val="none" w:sz="0" w:space="0" w:color="auto"/>
            <w:bottom w:val="none" w:sz="0" w:space="0" w:color="auto"/>
            <w:right w:val="none" w:sz="0" w:space="0" w:color="auto"/>
          </w:divBdr>
        </w:div>
        <w:div w:id="1492479685">
          <w:marLeft w:val="0"/>
          <w:marRight w:val="0"/>
          <w:marTop w:val="0"/>
          <w:marBottom w:val="0"/>
          <w:divBdr>
            <w:top w:val="none" w:sz="0" w:space="0" w:color="auto"/>
            <w:left w:val="none" w:sz="0" w:space="0" w:color="auto"/>
            <w:bottom w:val="none" w:sz="0" w:space="0" w:color="auto"/>
            <w:right w:val="none" w:sz="0" w:space="0" w:color="auto"/>
          </w:divBdr>
        </w:div>
        <w:div w:id="879779926">
          <w:marLeft w:val="0"/>
          <w:marRight w:val="0"/>
          <w:marTop w:val="0"/>
          <w:marBottom w:val="0"/>
          <w:divBdr>
            <w:top w:val="none" w:sz="0" w:space="0" w:color="auto"/>
            <w:left w:val="none" w:sz="0" w:space="0" w:color="auto"/>
            <w:bottom w:val="none" w:sz="0" w:space="0" w:color="auto"/>
            <w:right w:val="none" w:sz="0" w:space="0" w:color="auto"/>
          </w:divBdr>
        </w:div>
      </w:divsChild>
    </w:div>
    <w:div w:id="1596210334">
      <w:bodyDiv w:val="1"/>
      <w:marLeft w:val="0"/>
      <w:marRight w:val="0"/>
      <w:marTop w:val="0"/>
      <w:marBottom w:val="0"/>
      <w:divBdr>
        <w:top w:val="none" w:sz="0" w:space="0" w:color="auto"/>
        <w:left w:val="none" w:sz="0" w:space="0" w:color="auto"/>
        <w:bottom w:val="none" w:sz="0" w:space="0" w:color="auto"/>
        <w:right w:val="none" w:sz="0" w:space="0" w:color="auto"/>
      </w:divBdr>
    </w:div>
    <w:div w:id="1648167361">
      <w:bodyDiv w:val="1"/>
      <w:marLeft w:val="0"/>
      <w:marRight w:val="0"/>
      <w:marTop w:val="0"/>
      <w:marBottom w:val="0"/>
      <w:divBdr>
        <w:top w:val="none" w:sz="0" w:space="0" w:color="auto"/>
        <w:left w:val="none" w:sz="0" w:space="0" w:color="auto"/>
        <w:bottom w:val="none" w:sz="0" w:space="0" w:color="auto"/>
        <w:right w:val="none" w:sz="0" w:space="0" w:color="auto"/>
      </w:divBdr>
      <w:divsChild>
        <w:div w:id="815344693">
          <w:marLeft w:val="0"/>
          <w:marRight w:val="0"/>
          <w:marTop w:val="0"/>
          <w:marBottom w:val="0"/>
          <w:divBdr>
            <w:top w:val="none" w:sz="0" w:space="0" w:color="auto"/>
            <w:left w:val="none" w:sz="0" w:space="0" w:color="auto"/>
            <w:bottom w:val="none" w:sz="0" w:space="0" w:color="auto"/>
            <w:right w:val="none" w:sz="0" w:space="0" w:color="auto"/>
          </w:divBdr>
        </w:div>
        <w:div w:id="341126319">
          <w:marLeft w:val="0"/>
          <w:marRight w:val="0"/>
          <w:marTop w:val="0"/>
          <w:marBottom w:val="0"/>
          <w:divBdr>
            <w:top w:val="none" w:sz="0" w:space="0" w:color="auto"/>
            <w:left w:val="none" w:sz="0" w:space="0" w:color="auto"/>
            <w:bottom w:val="none" w:sz="0" w:space="0" w:color="auto"/>
            <w:right w:val="none" w:sz="0" w:space="0" w:color="auto"/>
          </w:divBdr>
        </w:div>
        <w:div w:id="1526089313">
          <w:marLeft w:val="0"/>
          <w:marRight w:val="0"/>
          <w:marTop w:val="0"/>
          <w:marBottom w:val="0"/>
          <w:divBdr>
            <w:top w:val="none" w:sz="0" w:space="0" w:color="auto"/>
            <w:left w:val="none" w:sz="0" w:space="0" w:color="auto"/>
            <w:bottom w:val="none" w:sz="0" w:space="0" w:color="auto"/>
            <w:right w:val="none" w:sz="0" w:space="0" w:color="auto"/>
          </w:divBdr>
        </w:div>
        <w:div w:id="224025523">
          <w:marLeft w:val="0"/>
          <w:marRight w:val="0"/>
          <w:marTop w:val="0"/>
          <w:marBottom w:val="0"/>
          <w:divBdr>
            <w:top w:val="none" w:sz="0" w:space="0" w:color="auto"/>
            <w:left w:val="none" w:sz="0" w:space="0" w:color="auto"/>
            <w:bottom w:val="none" w:sz="0" w:space="0" w:color="auto"/>
            <w:right w:val="none" w:sz="0" w:space="0" w:color="auto"/>
          </w:divBdr>
        </w:div>
        <w:div w:id="2116516938">
          <w:marLeft w:val="0"/>
          <w:marRight w:val="0"/>
          <w:marTop w:val="0"/>
          <w:marBottom w:val="0"/>
          <w:divBdr>
            <w:top w:val="none" w:sz="0" w:space="0" w:color="auto"/>
            <w:left w:val="none" w:sz="0" w:space="0" w:color="auto"/>
            <w:bottom w:val="none" w:sz="0" w:space="0" w:color="auto"/>
            <w:right w:val="none" w:sz="0" w:space="0" w:color="auto"/>
          </w:divBdr>
        </w:div>
      </w:divsChild>
    </w:div>
    <w:div w:id="1768428227">
      <w:bodyDiv w:val="1"/>
      <w:marLeft w:val="0"/>
      <w:marRight w:val="0"/>
      <w:marTop w:val="0"/>
      <w:marBottom w:val="0"/>
      <w:divBdr>
        <w:top w:val="none" w:sz="0" w:space="0" w:color="auto"/>
        <w:left w:val="none" w:sz="0" w:space="0" w:color="auto"/>
        <w:bottom w:val="none" w:sz="0" w:space="0" w:color="auto"/>
        <w:right w:val="none" w:sz="0" w:space="0" w:color="auto"/>
      </w:divBdr>
      <w:divsChild>
        <w:div w:id="1665275767">
          <w:marLeft w:val="0"/>
          <w:marRight w:val="0"/>
          <w:marTop w:val="0"/>
          <w:marBottom w:val="0"/>
          <w:divBdr>
            <w:top w:val="none" w:sz="0" w:space="0" w:color="auto"/>
            <w:left w:val="none" w:sz="0" w:space="0" w:color="auto"/>
            <w:bottom w:val="none" w:sz="0" w:space="0" w:color="auto"/>
            <w:right w:val="none" w:sz="0" w:space="0" w:color="auto"/>
          </w:divBdr>
        </w:div>
        <w:div w:id="910654225">
          <w:marLeft w:val="0"/>
          <w:marRight w:val="0"/>
          <w:marTop w:val="0"/>
          <w:marBottom w:val="0"/>
          <w:divBdr>
            <w:top w:val="none" w:sz="0" w:space="0" w:color="auto"/>
            <w:left w:val="none" w:sz="0" w:space="0" w:color="auto"/>
            <w:bottom w:val="none" w:sz="0" w:space="0" w:color="auto"/>
            <w:right w:val="none" w:sz="0" w:space="0" w:color="auto"/>
          </w:divBdr>
        </w:div>
        <w:div w:id="1642810189">
          <w:marLeft w:val="0"/>
          <w:marRight w:val="0"/>
          <w:marTop w:val="0"/>
          <w:marBottom w:val="0"/>
          <w:divBdr>
            <w:top w:val="none" w:sz="0" w:space="0" w:color="auto"/>
            <w:left w:val="none" w:sz="0" w:space="0" w:color="auto"/>
            <w:bottom w:val="none" w:sz="0" w:space="0" w:color="auto"/>
            <w:right w:val="none" w:sz="0" w:space="0" w:color="auto"/>
          </w:divBdr>
        </w:div>
      </w:divsChild>
    </w:div>
    <w:div w:id="1802726981">
      <w:bodyDiv w:val="1"/>
      <w:marLeft w:val="0"/>
      <w:marRight w:val="0"/>
      <w:marTop w:val="0"/>
      <w:marBottom w:val="0"/>
      <w:divBdr>
        <w:top w:val="none" w:sz="0" w:space="0" w:color="auto"/>
        <w:left w:val="none" w:sz="0" w:space="0" w:color="auto"/>
        <w:bottom w:val="none" w:sz="0" w:space="0" w:color="auto"/>
        <w:right w:val="none" w:sz="0" w:space="0" w:color="auto"/>
      </w:divBdr>
    </w:div>
    <w:div w:id="1896352936">
      <w:bodyDiv w:val="1"/>
      <w:marLeft w:val="0"/>
      <w:marRight w:val="0"/>
      <w:marTop w:val="0"/>
      <w:marBottom w:val="0"/>
      <w:divBdr>
        <w:top w:val="none" w:sz="0" w:space="0" w:color="auto"/>
        <w:left w:val="none" w:sz="0" w:space="0" w:color="auto"/>
        <w:bottom w:val="none" w:sz="0" w:space="0" w:color="auto"/>
        <w:right w:val="none" w:sz="0" w:space="0" w:color="auto"/>
      </w:divBdr>
      <w:divsChild>
        <w:div w:id="1543707846">
          <w:marLeft w:val="0"/>
          <w:marRight w:val="0"/>
          <w:marTop w:val="0"/>
          <w:marBottom w:val="0"/>
          <w:divBdr>
            <w:top w:val="none" w:sz="0" w:space="0" w:color="auto"/>
            <w:left w:val="none" w:sz="0" w:space="0" w:color="auto"/>
            <w:bottom w:val="none" w:sz="0" w:space="0" w:color="auto"/>
            <w:right w:val="none" w:sz="0" w:space="0" w:color="auto"/>
          </w:divBdr>
        </w:div>
        <w:div w:id="57477607">
          <w:marLeft w:val="0"/>
          <w:marRight w:val="0"/>
          <w:marTop w:val="0"/>
          <w:marBottom w:val="0"/>
          <w:divBdr>
            <w:top w:val="none" w:sz="0" w:space="0" w:color="auto"/>
            <w:left w:val="none" w:sz="0" w:space="0" w:color="auto"/>
            <w:bottom w:val="none" w:sz="0" w:space="0" w:color="auto"/>
            <w:right w:val="none" w:sz="0" w:space="0" w:color="auto"/>
          </w:divBdr>
          <w:divsChild>
            <w:div w:id="3218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759">
      <w:bodyDiv w:val="1"/>
      <w:marLeft w:val="0"/>
      <w:marRight w:val="0"/>
      <w:marTop w:val="0"/>
      <w:marBottom w:val="0"/>
      <w:divBdr>
        <w:top w:val="none" w:sz="0" w:space="0" w:color="auto"/>
        <w:left w:val="none" w:sz="0" w:space="0" w:color="auto"/>
        <w:bottom w:val="none" w:sz="0" w:space="0" w:color="auto"/>
        <w:right w:val="none" w:sz="0" w:space="0" w:color="auto"/>
      </w:divBdr>
      <w:divsChild>
        <w:div w:id="442968306">
          <w:marLeft w:val="0"/>
          <w:marRight w:val="0"/>
          <w:marTop w:val="0"/>
          <w:marBottom w:val="0"/>
          <w:divBdr>
            <w:top w:val="none" w:sz="0" w:space="0" w:color="auto"/>
            <w:left w:val="none" w:sz="0" w:space="0" w:color="auto"/>
            <w:bottom w:val="none" w:sz="0" w:space="0" w:color="auto"/>
            <w:right w:val="none" w:sz="0" w:space="0" w:color="auto"/>
          </w:divBdr>
        </w:div>
        <w:div w:id="1368338493">
          <w:marLeft w:val="0"/>
          <w:marRight w:val="0"/>
          <w:marTop w:val="0"/>
          <w:marBottom w:val="0"/>
          <w:divBdr>
            <w:top w:val="none" w:sz="0" w:space="0" w:color="auto"/>
            <w:left w:val="none" w:sz="0" w:space="0" w:color="auto"/>
            <w:bottom w:val="none" w:sz="0" w:space="0" w:color="auto"/>
            <w:right w:val="none" w:sz="0" w:space="0" w:color="auto"/>
          </w:divBdr>
        </w:div>
        <w:div w:id="597063815">
          <w:marLeft w:val="0"/>
          <w:marRight w:val="0"/>
          <w:marTop w:val="0"/>
          <w:marBottom w:val="0"/>
          <w:divBdr>
            <w:top w:val="none" w:sz="0" w:space="0" w:color="auto"/>
            <w:left w:val="none" w:sz="0" w:space="0" w:color="auto"/>
            <w:bottom w:val="none" w:sz="0" w:space="0" w:color="auto"/>
            <w:right w:val="none" w:sz="0" w:space="0" w:color="auto"/>
          </w:divBdr>
        </w:div>
      </w:divsChild>
    </w:div>
    <w:div w:id="2034921475">
      <w:bodyDiv w:val="1"/>
      <w:marLeft w:val="0"/>
      <w:marRight w:val="0"/>
      <w:marTop w:val="0"/>
      <w:marBottom w:val="0"/>
      <w:divBdr>
        <w:top w:val="none" w:sz="0" w:space="0" w:color="auto"/>
        <w:left w:val="none" w:sz="0" w:space="0" w:color="auto"/>
        <w:bottom w:val="none" w:sz="0" w:space="0" w:color="auto"/>
        <w:right w:val="none" w:sz="0" w:space="0" w:color="auto"/>
      </w:divBdr>
      <w:divsChild>
        <w:div w:id="65223895">
          <w:marLeft w:val="0"/>
          <w:marRight w:val="0"/>
          <w:marTop w:val="0"/>
          <w:marBottom w:val="0"/>
          <w:divBdr>
            <w:top w:val="none" w:sz="0" w:space="0" w:color="auto"/>
            <w:left w:val="none" w:sz="0" w:space="0" w:color="auto"/>
            <w:bottom w:val="none" w:sz="0" w:space="0" w:color="auto"/>
            <w:right w:val="none" w:sz="0" w:space="0" w:color="auto"/>
          </w:divBdr>
        </w:div>
        <w:div w:id="308441953">
          <w:marLeft w:val="0"/>
          <w:marRight w:val="0"/>
          <w:marTop w:val="0"/>
          <w:marBottom w:val="0"/>
          <w:divBdr>
            <w:top w:val="none" w:sz="0" w:space="0" w:color="auto"/>
            <w:left w:val="none" w:sz="0" w:space="0" w:color="auto"/>
            <w:bottom w:val="none" w:sz="0" w:space="0" w:color="auto"/>
            <w:right w:val="none" w:sz="0" w:space="0" w:color="auto"/>
          </w:divBdr>
        </w:div>
        <w:div w:id="206063835">
          <w:marLeft w:val="0"/>
          <w:marRight w:val="0"/>
          <w:marTop w:val="0"/>
          <w:marBottom w:val="0"/>
          <w:divBdr>
            <w:top w:val="none" w:sz="0" w:space="0" w:color="auto"/>
            <w:left w:val="none" w:sz="0" w:space="0" w:color="auto"/>
            <w:bottom w:val="none" w:sz="0" w:space="0" w:color="auto"/>
            <w:right w:val="none" w:sz="0" w:space="0" w:color="auto"/>
          </w:divBdr>
        </w:div>
        <w:div w:id="273250966">
          <w:marLeft w:val="0"/>
          <w:marRight w:val="0"/>
          <w:marTop w:val="0"/>
          <w:marBottom w:val="0"/>
          <w:divBdr>
            <w:top w:val="none" w:sz="0" w:space="0" w:color="auto"/>
            <w:left w:val="none" w:sz="0" w:space="0" w:color="auto"/>
            <w:bottom w:val="none" w:sz="0" w:space="0" w:color="auto"/>
            <w:right w:val="none" w:sz="0" w:space="0" w:color="auto"/>
          </w:divBdr>
        </w:div>
        <w:div w:id="1749499285">
          <w:marLeft w:val="0"/>
          <w:marRight w:val="0"/>
          <w:marTop w:val="0"/>
          <w:marBottom w:val="0"/>
          <w:divBdr>
            <w:top w:val="none" w:sz="0" w:space="0" w:color="auto"/>
            <w:left w:val="none" w:sz="0" w:space="0" w:color="auto"/>
            <w:bottom w:val="none" w:sz="0" w:space="0" w:color="auto"/>
            <w:right w:val="none" w:sz="0" w:space="0" w:color="auto"/>
          </w:divBdr>
        </w:div>
        <w:div w:id="108362077">
          <w:marLeft w:val="0"/>
          <w:marRight w:val="0"/>
          <w:marTop w:val="0"/>
          <w:marBottom w:val="0"/>
          <w:divBdr>
            <w:top w:val="none" w:sz="0" w:space="0" w:color="auto"/>
            <w:left w:val="none" w:sz="0" w:space="0" w:color="auto"/>
            <w:bottom w:val="none" w:sz="0" w:space="0" w:color="auto"/>
            <w:right w:val="none" w:sz="0" w:space="0" w:color="auto"/>
          </w:divBdr>
        </w:div>
        <w:div w:id="182324026">
          <w:marLeft w:val="0"/>
          <w:marRight w:val="0"/>
          <w:marTop w:val="0"/>
          <w:marBottom w:val="0"/>
          <w:divBdr>
            <w:top w:val="none" w:sz="0" w:space="0" w:color="auto"/>
            <w:left w:val="none" w:sz="0" w:space="0" w:color="auto"/>
            <w:bottom w:val="none" w:sz="0" w:space="0" w:color="auto"/>
            <w:right w:val="none" w:sz="0" w:space="0" w:color="auto"/>
          </w:divBdr>
        </w:div>
        <w:div w:id="841042829">
          <w:marLeft w:val="0"/>
          <w:marRight w:val="0"/>
          <w:marTop w:val="0"/>
          <w:marBottom w:val="0"/>
          <w:divBdr>
            <w:top w:val="none" w:sz="0" w:space="0" w:color="auto"/>
            <w:left w:val="none" w:sz="0" w:space="0" w:color="auto"/>
            <w:bottom w:val="none" w:sz="0" w:space="0" w:color="auto"/>
            <w:right w:val="none" w:sz="0" w:space="0" w:color="auto"/>
          </w:divBdr>
        </w:div>
        <w:div w:id="1896351234">
          <w:marLeft w:val="0"/>
          <w:marRight w:val="0"/>
          <w:marTop w:val="0"/>
          <w:marBottom w:val="0"/>
          <w:divBdr>
            <w:top w:val="none" w:sz="0" w:space="0" w:color="auto"/>
            <w:left w:val="none" w:sz="0" w:space="0" w:color="auto"/>
            <w:bottom w:val="none" w:sz="0" w:space="0" w:color="auto"/>
            <w:right w:val="none" w:sz="0" w:space="0" w:color="auto"/>
          </w:divBdr>
        </w:div>
        <w:div w:id="1940521059">
          <w:marLeft w:val="0"/>
          <w:marRight w:val="0"/>
          <w:marTop w:val="0"/>
          <w:marBottom w:val="0"/>
          <w:divBdr>
            <w:top w:val="none" w:sz="0" w:space="0" w:color="auto"/>
            <w:left w:val="none" w:sz="0" w:space="0" w:color="auto"/>
            <w:bottom w:val="none" w:sz="0" w:space="0" w:color="auto"/>
            <w:right w:val="none" w:sz="0" w:space="0" w:color="auto"/>
          </w:divBdr>
        </w:div>
        <w:div w:id="1628509090">
          <w:marLeft w:val="0"/>
          <w:marRight w:val="0"/>
          <w:marTop w:val="0"/>
          <w:marBottom w:val="0"/>
          <w:divBdr>
            <w:top w:val="none" w:sz="0" w:space="0" w:color="auto"/>
            <w:left w:val="none" w:sz="0" w:space="0" w:color="auto"/>
            <w:bottom w:val="none" w:sz="0" w:space="0" w:color="auto"/>
            <w:right w:val="none" w:sz="0" w:space="0" w:color="auto"/>
          </w:divBdr>
        </w:div>
        <w:div w:id="1042172454">
          <w:marLeft w:val="0"/>
          <w:marRight w:val="0"/>
          <w:marTop w:val="0"/>
          <w:marBottom w:val="0"/>
          <w:divBdr>
            <w:top w:val="none" w:sz="0" w:space="0" w:color="auto"/>
            <w:left w:val="none" w:sz="0" w:space="0" w:color="auto"/>
            <w:bottom w:val="none" w:sz="0" w:space="0" w:color="auto"/>
            <w:right w:val="none" w:sz="0" w:space="0" w:color="auto"/>
          </w:divBdr>
        </w:div>
        <w:div w:id="745766824">
          <w:marLeft w:val="0"/>
          <w:marRight w:val="0"/>
          <w:marTop w:val="0"/>
          <w:marBottom w:val="0"/>
          <w:divBdr>
            <w:top w:val="none" w:sz="0" w:space="0" w:color="auto"/>
            <w:left w:val="none" w:sz="0" w:space="0" w:color="auto"/>
            <w:bottom w:val="none" w:sz="0" w:space="0" w:color="auto"/>
            <w:right w:val="none" w:sz="0" w:space="0" w:color="auto"/>
          </w:divBdr>
        </w:div>
        <w:div w:id="1995377257">
          <w:marLeft w:val="0"/>
          <w:marRight w:val="0"/>
          <w:marTop w:val="0"/>
          <w:marBottom w:val="0"/>
          <w:divBdr>
            <w:top w:val="none" w:sz="0" w:space="0" w:color="auto"/>
            <w:left w:val="none" w:sz="0" w:space="0" w:color="auto"/>
            <w:bottom w:val="none" w:sz="0" w:space="0" w:color="auto"/>
            <w:right w:val="none" w:sz="0" w:space="0" w:color="auto"/>
          </w:divBdr>
        </w:div>
        <w:div w:id="1576282923">
          <w:marLeft w:val="0"/>
          <w:marRight w:val="0"/>
          <w:marTop w:val="0"/>
          <w:marBottom w:val="0"/>
          <w:divBdr>
            <w:top w:val="none" w:sz="0" w:space="0" w:color="auto"/>
            <w:left w:val="none" w:sz="0" w:space="0" w:color="auto"/>
            <w:bottom w:val="none" w:sz="0" w:space="0" w:color="auto"/>
            <w:right w:val="none" w:sz="0" w:space="0" w:color="auto"/>
          </w:divBdr>
        </w:div>
        <w:div w:id="413014021">
          <w:marLeft w:val="0"/>
          <w:marRight w:val="0"/>
          <w:marTop w:val="0"/>
          <w:marBottom w:val="0"/>
          <w:divBdr>
            <w:top w:val="none" w:sz="0" w:space="0" w:color="auto"/>
            <w:left w:val="none" w:sz="0" w:space="0" w:color="auto"/>
            <w:bottom w:val="none" w:sz="0" w:space="0" w:color="auto"/>
            <w:right w:val="none" w:sz="0" w:space="0" w:color="auto"/>
          </w:divBdr>
        </w:div>
        <w:div w:id="289211738">
          <w:marLeft w:val="0"/>
          <w:marRight w:val="0"/>
          <w:marTop w:val="0"/>
          <w:marBottom w:val="0"/>
          <w:divBdr>
            <w:top w:val="none" w:sz="0" w:space="0" w:color="auto"/>
            <w:left w:val="none" w:sz="0" w:space="0" w:color="auto"/>
            <w:bottom w:val="none" w:sz="0" w:space="0" w:color="auto"/>
            <w:right w:val="none" w:sz="0" w:space="0" w:color="auto"/>
          </w:divBdr>
        </w:div>
        <w:div w:id="1739133995">
          <w:marLeft w:val="0"/>
          <w:marRight w:val="0"/>
          <w:marTop w:val="0"/>
          <w:marBottom w:val="0"/>
          <w:divBdr>
            <w:top w:val="none" w:sz="0" w:space="0" w:color="auto"/>
            <w:left w:val="none" w:sz="0" w:space="0" w:color="auto"/>
            <w:bottom w:val="none" w:sz="0" w:space="0" w:color="auto"/>
            <w:right w:val="none" w:sz="0" w:space="0" w:color="auto"/>
          </w:divBdr>
        </w:div>
        <w:div w:id="901407841">
          <w:marLeft w:val="0"/>
          <w:marRight w:val="0"/>
          <w:marTop w:val="0"/>
          <w:marBottom w:val="0"/>
          <w:divBdr>
            <w:top w:val="none" w:sz="0" w:space="0" w:color="auto"/>
            <w:left w:val="none" w:sz="0" w:space="0" w:color="auto"/>
            <w:bottom w:val="none" w:sz="0" w:space="0" w:color="auto"/>
            <w:right w:val="none" w:sz="0" w:space="0" w:color="auto"/>
          </w:divBdr>
        </w:div>
        <w:div w:id="1982539278">
          <w:marLeft w:val="0"/>
          <w:marRight w:val="0"/>
          <w:marTop w:val="0"/>
          <w:marBottom w:val="0"/>
          <w:divBdr>
            <w:top w:val="none" w:sz="0" w:space="0" w:color="auto"/>
            <w:left w:val="none" w:sz="0" w:space="0" w:color="auto"/>
            <w:bottom w:val="none" w:sz="0" w:space="0" w:color="auto"/>
            <w:right w:val="none" w:sz="0" w:space="0" w:color="auto"/>
          </w:divBdr>
        </w:div>
        <w:div w:id="136650074">
          <w:marLeft w:val="0"/>
          <w:marRight w:val="0"/>
          <w:marTop w:val="0"/>
          <w:marBottom w:val="0"/>
          <w:divBdr>
            <w:top w:val="none" w:sz="0" w:space="0" w:color="auto"/>
            <w:left w:val="none" w:sz="0" w:space="0" w:color="auto"/>
            <w:bottom w:val="none" w:sz="0" w:space="0" w:color="auto"/>
            <w:right w:val="none" w:sz="0" w:space="0" w:color="auto"/>
          </w:divBdr>
        </w:div>
        <w:div w:id="461575849">
          <w:marLeft w:val="0"/>
          <w:marRight w:val="0"/>
          <w:marTop w:val="0"/>
          <w:marBottom w:val="0"/>
          <w:divBdr>
            <w:top w:val="none" w:sz="0" w:space="0" w:color="auto"/>
            <w:left w:val="none" w:sz="0" w:space="0" w:color="auto"/>
            <w:bottom w:val="none" w:sz="0" w:space="0" w:color="auto"/>
            <w:right w:val="none" w:sz="0" w:space="0" w:color="auto"/>
          </w:divBdr>
        </w:div>
        <w:div w:id="1305114991">
          <w:marLeft w:val="0"/>
          <w:marRight w:val="0"/>
          <w:marTop w:val="0"/>
          <w:marBottom w:val="0"/>
          <w:divBdr>
            <w:top w:val="none" w:sz="0" w:space="0" w:color="auto"/>
            <w:left w:val="none" w:sz="0" w:space="0" w:color="auto"/>
            <w:bottom w:val="none" w:sz="0" w:space="0" w:color="auto"/>
            <w:right w:val="none" w:sz="0" w:space="0" w:color="auto"/>
          </w:divBdr>
        </w:div>
        <w:div w:id="1349873221">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316226574">
          <w:marLeft w:val="0"/>
          <w:marRight w:val="0"/>
          <w:marTop w:val="0"/>
          <w:marBottom w:val="0"/>
          <w:divBdr>
            <w:top w:val="none" w:sz="0" w:space="0" w:color="auto"/>
            <w:left w:val="none" w:sz="0" w:space="0" w:color="auto"/>
            <w:bottom w:val="none" w:sz="0" w:space="0" w:color="auto"/>
            <w:right w:val="none" w:sz="0" w:space="0" w:color="auto"/>
          </w:divBdr>
        </w:div>
        <w:div w:id="2142914032">
          <w:marLeft w:val="0"/>
          <w:marRight w:val="0"/>
          <w:marTop w:val="0"/>
          <w:marBottom w:val="0"/>
          <w:divBdr>
            <w:top w:val="none" w:sz="0" w:space="0" w:color="auto"/>
            <w:left w:val="none" w:sz="0" w:space="0" w:color="auto"/>
            <w:bottom w:val="none" w:sz="0" w:space="0" w:color="auto"/>
            <w:right w:val="none" w:sz="0" w:space="0" w:color="auto"/>
          </w:divBdr>
        </w:div>
        <w:div w:id="850870684">
          <w:marLeft w:val="0"/>
          <w:marRight w:val="0"/>
          <w:marTop w:val="0"/>
          <w:marBottom w:val="0"/>
          <w:divBdr>
            <w:top w:val="none" w:sz="0" w:space="0" w:color="auto"/>
            <w:left w:val="none" w:sz="0" w:space="0" w:color="auto"/>
            <w:bottom w:val="none" w:sz="0" w:space="0" w:color="auto"/>
            <w:right w:val="none" w:sz="0" w:space="0" w:color="auto"/>
          </w:divBdr>
        </w:div>
        <w:div w:id="733939431">
          <w:marLeft w:val="0"/>
          <w:marRight w:val="0"/>
          <w:marTop w:val="0"/>
          <w:marBottom w:val="0"/>
          <w:divBdr>
            <w:top w:val="none" w:sz="0" w:space="0" w:color="auto"/>
            <w:left w:val="none" w:sz="0" w:space="0" w:color="auto"/>
            <w:bottom w:val="none" w:sz="0" w:space="0" w:color="auto"/>
            <w:right w:val="none" w:sz="0" w:space="0" w:color="auto"/>
          </w:divBdr>
        </w:div>
        <w:div w:id="1547377740">
          <w:marLeft w:val="0"/>
          <w:marRight w:val="0"/>
          <w:marTop w:val="0"/>
          <w:marBottom w:val="0"/>
          <w:divBdr>
            <w:top w:val="none" w:sz="0" w:space="0" w:color="auto"/>
            <w:left w:val="none" w:sz="0" w:space="0" w:color="auto"/>
            <w:bottom w:val="none" w:sz="0" w:space="0" w:color="auto"/>
            <w:right w:val="none" w:sz="0" w:space="0" w:color="auto"/>
          </w:divBdr>
        </w:div>
        <w:div w:id="775557766">
          <w:marLeft w:val="0"/>
          <w:marRight w:val="0"/>
          <w:marTop w:val="0"/>
          <w:marBottom w:val="0"/>
          <w:divBdr>
            <w:top w:val="none" w:sz="0" w:space="0" w:color="auto"/>
            <w:left w:val="none" w:sz="0" w:space="0" w:color="auto"/>
            <w:bottom w:val="none" w:sz="0" w:space="0" w:color="auto"/>
            <w:right w:val="none" w:sz="0" w:space="0" w:color="auto"/>
          </w:divBdr>
        </w:div>
        <w:div w:id="512450405">
          <w:marLeft w:val="0"/>
          <w:marRight w:val="0"/>
          <w:marTop w:val="0"/>
          <w:marBottom w:val="0"/>
          <w:divBdr>
            <w:top w:val="none" w:sz="0" w:space="0" w:color="auto"/>
            <w:left w:val="none" w:sz="0" w:space="0" w:color="auto"/>
            <w:bottom w:val="none" w:sz="0" w:space="0" w:color="auto"/>
            <w:right w:val="none" w:sz="0" w:space="0" w:color="auto"/>
          </w:divBdr>
        </w:div>
        <w:div w:id="1148742326">
          <w:marLeft w:val="0"/>
          <w:marRight w:val="0"/>
          <w:marTop w:val="0"/>
          <w:marBottom w:val="0"/>
          <w:divBdr>
            <w:top w:val="none" w:sz="0" w:space="0" w:color="auto"/>
            <w:left w:val="none" w:sz="0" w:space="0" w:color="auto"/>
            <w:bottom w:val="none" w:sz="0" w:space="0" w:color="auto"/>
            <w:right w:val="none" w:sz="0" w:space="0" w:color="auto"/>
          </w:divBdr>
        </w:div>
        <w:div w:id="1870028705">
          <w:marLeft w:val="0"/>
          <w:marRight w:val="0"/>
          <w:marTop w:val="0"/>
          <w:marBottom w:val="0"/>
          <w:divBdr>
            <w:top w:val="none" w:sz="0" w:space="0" w:color="auto"/>
            <w:left w:val="none" w:sz="0" w:space="0" w:color="auto"/>
            <w:bottom w:val="none" w:sz="0" w:space="0" w:color="auto"/>
            <w:right w:val="none" w:sz="0" w:space="0" w:color="auto"/>
          </w:divBdr>
        </w:div>
        <w:div w:id="1309288948">
          <w:marLeft w:val="0"/>
          <w:marRight w:val="0"/>
          <w:marTop w:val="0"/>
          <w:marBottom w:val="0"/>
          <w:divBdr>
            <w:top w:val="none" w:sz="0" w:space="0" w:color="auto"/>
            <w:left w:val="none" w:sz="0" w:space="0" w:color="auto"/>
            <w:bottom w:val="none" w:sz="0" w:space="0" w:color="auto"/>
            <w:right w:val="none" w:sz="0" w:space="0" w:color="auto"/>
          </w:divBdr>
        </w:div>
        <w:div w:id="464589788">
          <w:marLeft w:val="0"/>
          <w:marRight w:val="0"/>
          <w:marTop w:val="0"/>
          <w:marBottom w:val="0"/>
          <w:divBdr>
            <w:top w:val="none" w:sz="0" w:space="0" w:color="auto"/>
            <w:left w:val="none" w:sz="0" w:space="0" w:color="auto"/>
            <w:bottom w:val="none" w:sz="0" w:space="0" w:color="auto"/>
            <w:right w:val="none" w:sz="0" w:space="0" w:color="auto"/>
          </w:divBdr>
        </w:div>
        <w:div w:id="1636132017">
          <w:marLeft w:val="0"/>
          <w:marRight w:val="0"/>
          <w:marTop w:val="0"/>
          <w:marBottom w:val="0"/>
          <w:divBdr>
            <w:top w:val="none" w:sz="0" w:space="0" w:color="auto"/>
            <w:left w:val="none" w:sz="0" w:space="0" w:color="auto"/>
            <w:bottom w:val="none" w:sz="0" w:space="0" w:color="auto"/>
            <w:right w:val="none" w:sz="0" w:space="0" w:color="auto"/>
          </w:divBdr>
        </w:div>
        <w:div w:id="129716915">
          <w:marLeft w:val="0"/>
          <w:marRight w:val="0"/>
          <w:marTop w:val="0"/>
          <w:marBottom w:val="0"/>
          <w:divBdr>
            <w:top w:val="none" w:sz="0" w:space="0" w:color="auto"/>
            <w:left w:val="none" w:sz="0" w:space="0" w:color="auto"/>
            <w:bottom w:val="none" w:sz="0" w:space="0" w:color="auto"/>
            <w:right w:val="none" w:sz="0" w:space="0" w:color="auto"/>
          </w:divBdr>
        </w:div>
        <w:div w:id="1142305374">
          <w:marLeft w:val="0"/>
          <w:marRight w:val="0"/>
          <w:marTop w:val="0"/>
          <w:marBottom w:val="0"/>
          <w:divBdr>
            <w:top w:val="none" w:sz="0" w:space="0" w:color="auto"/>
            <w:left w:val="none" w:sz="0" w:space="0" w:color="auto"/>
            <w:bottom w:val="none" w:sz="0" w:space="0" w:color="auto"/>
            <w:right w:val="none" w:sz="0" w:space="0" w:color="auto"/>
          </w:divBdr>
        </w:div>
        <w:div w:id="1435982134">
          <w:marLeft w:val="0"/>
          <w:marRight w:val="0"/>
          <w:marTop w:val="0"/>
          <w:marBottom w:val="0"/>
          <w:divBdr>
            <w:top w:val="none" w:sz="0" w:space="0" w:color="auto"/>
            <w:left w:val="none" w:sz="0" w:space="0" w:color="auto"/>
            <w:bottom w:val="none" w:sz="0" w:space="0" w:color="auto"/>
            <w:right w:val="none" w:sz="0" w:space="0" w:color="auto"/>
          </w:divBdr>
        </w:div>
        <w:div w:id="243806141">
          <w:marLeft w:val="0"/>
          <w:marRight w:val="0"/>
          <w:marTop w:val="0"/>
          <w:marBottom w:val="0"/>
          <w:divBdr>
            <w:top w:val="none" w:sz="0" w:space="0" w:color="auto"/>
            <w:left w:val="none" w:sz="0" w:space="0" w:color="auto"/>
            <w:bottom w:val="none" w:sz="0" w:space="0" w:color="auto"/>
            <w:right w:val="none" w:sz="0" w:space="0" w:color="auto"/>
          </w:divBdr>
        </w:div>
        <w:div w:id="154610003">
          <w:marLeft w:val="0"/>
          <w:marRight w:val="0"/>
          <w:marTop w:val="0"/>
          <w:marBottom w:val="0"/>
          <w:divBdr>
            <w:top w:val="none" w:sz="0" w:space="0" w:color="auto"/>
            <w:left w:val="none" w:sz="0" w:space="0" w:color="auto"/>
            <w:bottom w:val="none" w:sz="0" w:space="0" w:color="auto"/>
            <w:right w:val="none" w:sz="0" w:space="0" w:color="auto"/>
          </w:divBdr>
        </w:div>
        <w:div w:id="1794245226">
          <w:marLeft w:val="0"/>
          <w:marRight w:val="0"/>
          <w:marTop w:val="0"/>
          <w:marBottom w:val="0"/>
          <w:divBdr>
            <w:top w:val="none" w:sz="0" w:space="0" w:color="auto"/>
            <w:left w:val="none" w:sz="0" w:space="0" w:color="auto"/>
            <w:bottom w:val="none" w:sz="0" w:space="0" w:color="auto"/>
            <w:right w:val="none" w:sz="0" w:space="0" w:color="auto"/>
          </w:divBdr>
        </w:div>
        <w:div w:id="480121170">
          <w:marLeft w:val="0"/>
          <w:marRight w:val="0"/>
          <w:marTop w:val="0"/>
          <w:marBottom w:val="0"/>
          <w:divBdr>
            <w:top w:val="none" w:sz="0" w:space="0" w:color="auto"/>
            <w:left w:val="none" w:sz="0" w:space="0" w:color="auto"/>
            <w:bottom w:val="none" w:sz="0" w:space="0" w:color="auto"/>
            <w:right w:val="none" w:sz="0" w:space="0" w:color="auto"/>
          </w:divBdr>
        </w:div>
        <w:div w:id="301622490">
          <w:marLeft w:val="0"/>
          <w:marRight w:val="0"/>
          <w:marTop w:val="0"/>
          <w:marBottom w:val="0"/>
          <w:divBdr>
            <w:top w:val="none" w:sz="0" w:space="0" w:color="auto"/>
            <w:left w:val="none" w:sz="0" w:space="0" w:color="auto"/>
            <w:bottom w:val="none" w:sz="0" w:space="0" w:color="auto"/>
            <w:right w:val="none" w:sz="0" w:space="0" w:color="auto"/>
          </w:divBdr>
        </w:div>
        <w:div w:id="677929963">
          <w:marLeft w:val="0"/>
          <w:marRight w:val="0"/>
          <w:marTop w:val="0"/>
          <w:marBottom w:val="0"/>
          <w:divBdr>
            <w:top w:val="none" w:sz="0" w:space="0" w:color="auto"/>
            <w:left w:val="none" w:sz="0" w:space="0" w:color="auto"/>
            <w:bottom w:val="none" w:sz="0" w:space="0" w:color="auto"/>
            <w:right w:val="none" w:sz="0" w:space="0" w:color="auto"/>
          </w:divBdr>
        </w:div>
        <w:div w:id="1596211892">
          <w:marLeft w:val="0"/>
          <w:marRight w:val="0"/>
          <w:marTop w:val="0"/>
          <w:marBottom w:val="0"/>
          <w:divBdr>
            <w:top w:val="none" w:sz="0" w:space="0" w:color="auto"/>
            <w:left w:val="none" w:sz="0" w:space="0" w:color="auto"/>
            <w:bottom w:val="none" w:sz="0" w:space="0" w:color="auto"/>
            <w:right w:val="none" w:sz="0" w:space="0" w:color="auto"/>
          </w:divBdr>
        </w:div>
        <w:div w:id="2128231380">
          <w:marLeft w:val="0"/>
          <w:marRight w:val="0"/>
          <w:marTop w:val="0"/>
          <w:marBottom w:val="0"/>
          <w:divBdr>
            <w:top w:val="none" w:sz="0" w:space="0" w:color="auto"/>
            <w:left w:val="none" w:sz="0" w:space="0" w:color="auto"/>
            <w:bottom w:val="none" w:sz="0" w:space="0" w:color="auto"/>
            <w:right w:val="none" w:sz="0" w:space="0" w:color="auto"/>
          </w:divBdr>
        </w:div>
        <w:div w:id="1355039079">
          <w:marLeft w:val="0"/>
          <w:marRight w:val="0"/>
          <w:marTop w:val="0"/>
          <w:marBottom w:val="0"/>
          <w:divBdr>
            <w:top w:val="none" w:sz="0" w:space="0" w:color="auto"/>
            <w:left w:val="none" w:sz="0" w:space="0" w:color="auto"/>
            <w:bottom w:val="none" w:sz="0" w:space="0" w:color="auto"/>
            <w:right w:val="none" w:sz="0" w:space="0" w:color="auto"/>
          </w:divBdr>
        </w:div>
        <w:div w:id="709577366">
          <w:marLeft w:val="0"/>
          <w:marRight w:val="0"/>
          <w:marTop w:val="0"/>
          <w:marBottom w:val="0"/>
          <w:divBdr>
            <w:top w:val="none" w:sz="0" w:space="0" w:color="auto"/>
            <w:left w:val="none" w:sz="0" w:space="0" w:color="auto"/>
            <w:bottom w:val="none" w:sz="0" w:space="0" w:color="auto"/>
            <w:right w:val="none" w:sz="0" w:space="0" w:color="auto"/>
          </w:divBdr>
        </w:div>
      </w:divsChild>
    </w:div>
    <w:div w:id="207303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science/article/pii/S0308521X0900029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o.org/agriculture/seed/cropcalendar/welcome.do" TargetMode="External"/><Relationship Id="rId18" Type="http://schemas.openxmlformats.org/officeDocument/2006/relationships/hyperlink" Target="http://dx.doi.org/10.1017/S0003356100021024" TargetMode="External"/><Relationship Id="rId3" Type="http://schemas.openxmlformats.org/officeDocument/2006/relationships/styles" Target="styles.xml"/><Relationship Id="rId21" Type="http://schemas.openxmlformats.org/officeDocument/2006/relationships/hyperlink" Target="http://dx.doi.org/10.1023/A:102545442504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publications.jrc.ec.europa.eu/repository/browse?type=author&amp;value=ACS+Szvetlan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ublications.jrc.ec.europa.eu/repository/browse?type=author&amp;value=ALLEN+Thomas" TargetMode="External"/><Relationship Id="rId20" Type="http://schemas.openxmlformats.org/officeDocument/2006/relationships/hyperlink" Target="https://link.springer.com/journal/10457/58/1/pag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publications.jrc.ec.europa.eu/repository/browse?type=author&amp;value=GOMEZ+Y+PALOMA+Sergio"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link.springer.com/journal/1045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10.0.3.248/j.agsy.2017.03.016" TargetMode="External"/><Relationship Id="rId22" Type="http://schemas.openxmlformats.org/officeDocument/2006/relationships/hyperlink" Target="http://dx.doi.org/10.1016/j.gfs.2014.05.001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C5E14-3CB3-4AF8-9F3E-D0938C8E6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13171</Words>
  <Characters>75075</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Hawkins, James</cp:lastModifiedBy>
  <cp:revision>3</cp:revision>
  <cp:lastPrinted>2017-12-20T15:59:00Z</cp:lastPrinted>
  <dcterms:created xsi:type="dcterms:W3CDTF">2018-10-08T06:14:00Z</dcterms:created>
  <dcterms:modified xsi:type="dcterms:W3CDTF">2018-10-08T13:39:00Z</dcterms:modified>
</cp:coreProperties>
</file>