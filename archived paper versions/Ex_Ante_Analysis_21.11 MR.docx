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B458A" w14:textId="75ABAF7D" w:rsidR="00FE04D3" w:rsidRDefault="00F805AA">
      <w:pPr>
        <w:rPr>
          <w:rFonts w:ascii="Times New Roman" w:hAnsi="Times New Roman" w:cs="Times New Roman"/>
          <w:sz w:val="26"/>
          <w:szCs w:val="26"/>
        </w:rPr>
        <w:pPrChange w:id="0" w:author="Rufino, Mariana" w:date="2017-11-22T11:31:00Z">
          <w:pPr>
            <w:jc w:val="center"/>
          </w:pPr>
        </w:pPrChange>
      </w:pPr>
      <w:ins w:id="1" w:author="Rufino, Mariana" w:date="2017-11-22T11:31:00Z">
        <w:r>
          <w:rPr>
            <w:rFonts w:ascii="Times New Roman" w:hAnsi="Times New Roman" w:cs="Times New Roman"/>
            <w:sz w:val="26"/>
            <w:szCs w:val="26"/>
          </w:rPr>
          <w:t xml:space="preserve">Working title: </w:t>
        </w:r>
      </w:ins>
      <w:r w:rsidR="001348E3" w:rsidRPr="005703B8">
        <w:rPr>
          <w:rFonts w:ascii="Times New Roman" w:hAnsi="Times New Roman" w:cs="Times New Roman"/>
          <w:sz w:val="26"/>
          <w:szCs w:val="26"/>
        </w:rPr>
        <w:t>Effects</w:t>
      </w:r>
      <w:r w:rsidR="0080004C" w:rsidRPr="005703B8">
        <w:rPr>
          <w:rFonts w:ascii="Times New Roman" w:hAnsi="Times New Roman" w:cs="Times New Roman"/>
          <w:sz w:val="26"/>
          <w:szCs w:val="26"/>
        </w:rPr>
        <w:t xml:space="preserve"> of input </w:t>
      </w:r>
      <w:r w:rsidR="00E0315F" w:rsidRPr="005703B8">
        <w:rPr>
          <w:rFonts w:ascii="Times New Roman" w:hAnsi="Times New Roman" w:cs="Times New Roman"/>
          <w:sz w:val="26"/>
          <w:szCs w:val="26"/>
        </w:rPr>
        <w:t>subsidies</w:t>
      </w:r>
      <w:r w:rsidR="0080004C" w:rsidRPr="005703B8">
        <w:rPr>
          <w:rFonts w:ascii="Times New Roman" w:hAnsi="Times New Roman" w:cs="Times New Roman"/>
          <w:sz w:val="26"/>
          <w:szCs w:val="26"/>
        </w:rPr>
        <w:t xml:space="preserve"> on intensive versus extensive margin supply growth in </w:t>
      </w:r>
      <w:ins w:id="2" w:author="Rufino, Mariana" w:date="2017-11-22T11:31:00Z">
        <w:r>
          <w:rPr>
            <w:rFonts w:ascii="Times New Roman" w:hAnsi="Times New Roman" w:cs="Times New Roman"/>
            <w:sz w:val="26"/>
            <w:szCs w:val="26"/>
          </w:rPr>
          <w:t xml:space="preserve">the </w:t>
        </w:r>
      </w:ins>
      <w:r w:rsidR="0080004C" w:rsidRPr="005703B8">
        <w:rPr>
          <w:rFonts w:ascii="Times New Roman" w:hAnsi="Times New Roman" w:cs="Times New Roman"/>
          <w:sz w:val="26"/>
          <w:szCs w:val="26"/>
        </w:rPr>
        <w:t>Tanzania’</w:t>
      </w:r>
      <w:r w:rsidR="007F69F0" w:rsidRPr="005703B8">
        <w:rPr>
          <w:rFonts w:ascii="Times New Roman" w:hAnsi="Times New Roman" w:cs="Times New Roman"/>
          <w:sz w:val="26"/>
          <w:szCs w:val="26"/>
        </w:rPr>
        <w:t>s dairy sector</w:t>
      </w:r>
      <w:r w:rsidR="00B827AC" w:rsidRPr="005703B8">
        <w:rPr>
          <w:rFonts w:ascii="Times New Roman" w:hAnsi="Times New Roman" w:cs="Times New Roman"/>
          <w:sz w:val="26"/>
          <w:szCs w:val="26"/>
        </w:rPr>
        <w:t xml:space="preserve">: implications for </w:t>
      </w:r>
      <w:r w:rsidR="008F1948">
        <w:rPr>
          <w:rFonts w:ascii="Times New Roman" w:hAnsi="Times New Roman" w:cs="Times New Roman"/>
          <w:sz w:val="26"/>
          <w:szCs w:val="26"/>
        </w:rPr>
        <w:t xml:space="preserve">greenhouse gas </w:t>
      </w:r>
      <w:r w:rsidR="001D6805" w:rsidRPr="005703B8">
        <w:rPr>
          <w:rFonts w:ascii="Times New Roman" w:hAnsi="Times New Roman" w:cs="Times New Roman"/>
          <w:sz w:val="26"/>
          <w:szCs w:val="26"/>
        </w:rPr>
        <w:t>emissions savings from land use</w:t>
      </w:r>
      <w:r w:rsidR="003930DE" w:rsidRPr="005703B8">
        <w:rPr>
          <w:rFonts w:ascii="Times New Roman" w:hAnsi="Times New Roman" w:cs="Times New Roman"/>
          <w:sz w:val="26"/>
          <w:szCs w:val="26"/>
        </w:rPr>
        <w:t xml:space="preserve"> change</w:t>
      </w:r>
    </w:p>
    <w:p w14:paraId="62D03D66" w14:textId="77777777" w:rsidR="00A72DF3" w:rsidRDefault="00A72DF3" w:rsidP="00FE04D3">
      <w:pPr>
        <w:jc w:val="center"/>
        <w:rPr>
          <w:rFonts w:ascii="Times New Roman" w:hAnsi="Times New Roman" w:cs="Times New Roman"/>
          <w:sz w:val="26"/>
          <w:szCs w:val="26"/>
        </w:rPr>
      </w:pPr>
    </w:p>
    <w:p w14:paraId="69D06930" w14:textId="77777777" w:rsidR="00A72DF3" w:rsidRPr="005703B8" w:rsidDel="00F805AA" w:rsidRDefault="00A72DF3">
      <w:pPr>
        <w:rPr>
          <w:del w:id="3" w:author="Rufino, Mariana" w:date="2017-11-22T11:31:00Z"/>
          <w:rFonts w:ascii="Times New Roman" w:hAnsi="Times New Roman" w:cs="Times New Roman"/>
          <w:sz w:val="26"/>
          <w:szCs w:val="26"/>
        </w:rPr>
        <w:pPrChange w:id="4" w:author="Rufino, Mariana" w:date="2017-11-22T11:31:00Z">
          <w:pPr>
            <w:jc w:val="center"/>
          </w:pPr>
        </w:pPrChange>
      </w:pPr>
    </w:p>
    <w:p w14:paraId="485BE007" w14:textId="77777777" w:rsidR="00FE2383" w:rsidRPr="00B827AC" w:rsidDel="00F805AA" w:rsidRDefault="00FE2383">
      <w:pPr>
        <w:rPr>
          <w:del w:id="5" w:author="Rufino, Mariana" w:date="2017-11-22T11:31:00Z"/>
          <w:rFonts w:ascii="Times New Roman" w:hAnsi="Times New Roman" w:cs="Times New Roman"/>
          <w:sz w:val="24"/>
          <w:szCs w:val="24"/>
        </w:rPr>
        <w:pPrChange w:id="6" w:author="Rufino, Mariana" w:date="2017-11-22T11:31:00Z">
          <w:pPr>
            <w:jc w:val="center"/>
          </w:pPr>
        </w:pPrChange>
      </w:pPr>
    </w:p>
    <w:p w14:paraId="07AE34ED" w14:textId="77777777" w:rsidR="00FE2383" w:rsidRPr="00B827AC" w:rsidDel="00F805AA" w:rsidRDefault="00FE2383">
      <w:pPr>
        <w:rPr>
          <w:del w:id="7" w:author="Rufino, Mariana" w:date="2017-11-22T11:31:00Z"/>
          <w:rFonts w:ascii="Times New Roman" w:hAnsi="Times New Roman" w:cs="Times New Roman"/>
          <w:sz w:val="24"/>
          <w:szCs w:val="24"/>
        </w:rPr>
        <w:pPrChange w:id="8" w:author="Rufino, Mariana" w:date="2017-11-22T11:31:00Z">
          <w:pPr>
            <w:jc w:val="center"/>
          </w:pPr>
        </w:pPrChange>
      </w:pPr>
    </w:p>
    <w:p w14:paraId="41312D68" w14:textId="6DA1E76C" w:rsidR="00FE2383" w:rsidRPr="0031542C" w:rsidDel="00F805AA" w:rsidRDefault="00FE2383">
      <w:pPr>
        <w:rPr>
          <w:del w:id="9" w:author="Rufino, Mariana" w:date="2017-11-22T11:32:00Z"/>
          <w:rFonts w:ascii="Times New Roman" w:hAnsi="Times New Roman" w:cs="Times New Roman"/>
          <w:sz w:val="24"/>
          <w:szCs w:val="24"/>
          <w:lang w:val="fr-FR"/>
        </w:rPr>
        <w:pPrChange w:id="10" w:author="Rufino, Mariana" w:date="2017-11-22T11:31:00Z">
          <w:pPr>
            <w:jc w:val="center"/>
          </w:pPr>
        </w:pPrChange>
      </w:pPr>
      <w:r w:rsidRPr="0031542C">
        <w:rPr>
          <w:rFonts w:ascii="Times New Roman" w:hAnsi="Times New Roman" w:cs="Times New Roman"/>
          <w:sz w:val="24"/>
          <w:szCs w:val="24"/>
          <w:lang w:val="fr-FR"/>
        </w:rPr>
        <w:t>James Hawkins</w:t>
      </w:r>
      <w:ins w:id="11" w:author="Rufino, Mariana" w:date="2017-11-22T11:32:00Z">
        <w:r w:rsidR="00F805AA">
          <w:rPr>
            <w:rFonts w:ascii="Times New Roman" w:hAnsi="Times New Roman" w:cs="Times New Roman"/>
            <w:sz w:val="24"/>
            <w:szCs w:val="24"/>
            <w:lang w:val="fr-FR"/>
          </w:rPr>
          <w:t xml:space="preserve">, </w:t>
        </w:r>
      </w:ins>
    </w:p>
    <w:p w14:paraId="16A7C94C" w14:textId="45317862" w:rsidR="00FE2383" w:rsidRPr="0031542C" w:rsidRDefault="00CD4B41">
      <w:pPr>
        <w:rPr>
          <w:rFonts w:ascii="Times New Roman" w:hAnsi="Times New Roman" w:cs="Times New Roman"/>
          <w:sz w:val="24"/>
          <w:szCs w:val="24"/>
          <w:lang w:val="fr-FR"/>
        </w:rPr>
        <w:pPrChange w:id="12" w:author="Rufino, Mariana" w:date="2017-11-22T11:32:00Z">
          <w:pPr>
            <w:jc w:val="center"/>
          </w:pPr>
        </w:pPrChange>
      </w:pPr>
      <w:proofErr w:type="spellStart"/>
      <w:r w:rsidRPr="0031542C">
        <w:rPr>
          <w:rFonts w:ascii="Times New Roman" w:hAnsi="Times New Roman" w:cs="Times New Roman"/>
          <w:sz w:val="24"/>
          <w:szCs w:val="24"/>
          <w:lang w:val="fr-FR"/>
        </w:rPr>
        <w:t>November</w:t>
      </w:r>
      <w:proofErr w:type="spellEnd"/>
      <w:r w:rsidRPr="0031542C">
        <w:rPr>
          <w:rFonts w:ascii="Times New Roman" w:hAnsi="Times New Roman" w:cs="Times New Roman"/>
          <w:sz w:val="24"/>
          <w:szCs w:val="24"/>
          <w:lang w:val="fr-FR"/>
        </w:rPr>
        <w:t xml:space="preserve"> </w:t>
      </w:r>
      <w:r w:rsidR="00FE2383" w:rsidRPr="0031542C">
        <w:rPr>
          <w:rFonts w:ascii="Times New Roman" w:hAnsi="Times New Roman" w:cs="Times New Roman"/>
          <w:sz w:val="24"/>
          <w:szCs w:val="24"/>
          <w:lang w:val="fr-FR"/>
        </w:rPr>
        <w:t>2017</w:t>
      </w:r>
    </w:p>
    <w:p w14:paraId="3DE22C45" w14:textId="617279AC" w:rsidR="001D6AEC" w:rsidRPr="0031542C" w:rsidDel="00F805AA" w:rsidRDefault="001D6AEC" w:rsidP="00A22431">
      <w:pPr>
        <w:jc w:val="center"/>
        <w:rPr>
          <w:del w:id="13" w:author="Rufino, Mariana" w:date="2017-11-22T11:32:00Z"/>
          <w:rFonts w:ascii="Times New Roman" w:hAnsi="Times New Roman" w:cs="Times New Roman"/>
          <w:sz w:val="20"/>
          <w:szCs w:val="20"/>
          <w:lang w:val="fr-FR"/>
        </w:rPr>
      </w:pPr>
    </w:p>
    <w:p w14:paraId="188CD56C" w14:textId="7FB2A44E" w:rsidR="00E97EA8" w:rsidRPr="0031542C" w:rsidDel="00F805AA" w:rsidRDefault="00E97EA8" w:rsidP="00E97EA8">
      <w:pPr>
        <w:jc w:val="center"/>
        <w:rPr>
          <w:del w:id="14" w:author="Rufino, Mariana" w:date="2017-11-22T11:32:00Z"/>
          <w:rFonts w:ascii="Times New Roman" w:hAnsi="Times New Roman" w:cs="Times New Roman"/>
          <w:sz w:val="20"/>
          <w:szCs w:val="20"/>
          <w:u w:val="single"/>
          <w:lang w:val="fr-FR"/>
        </w:rPr>
      </w:pPr>
    </w:p>
    <w:p w14:paraId="3D768F18" w14:textId="6B4DA435" w:rsidR="00096983" w:rsidRPr="0031542C" w:rsidDel="00F805AA" w:rsidRDefault="00096983" w:rsidP="00E97EA8">
      <w:pPr>
        <w:jc w:val="center"/>
        <w:rPr>
          <w:del w:id="15" w:author="Rufino, Mariana" w:date="2017-11-22T11:32:00Z"/>
          <w:rFonts w:ascii="Times New Roman" w:hAnsi="Times New Roman" w:cs="Times New Roman"/>
          <w:sz w:val="20"/>
          <w:szCs w:val="20"/>
          <w:u w:val="single"/>
          <w:lang w:val="fr-FR"/>
        </w:rPr>
      </w:pPr>
    </w:p>
    <w:p w14:paraId="11355300" w14:textId="1CA16E3B" w:rsidR="005703B8" w:rsidRPr="0031542C" w:rsidDel="00F805AA" w:rsidRDefault="005703B8" w:rsidP="005703B8">
      <w:pPr>
        <w:pStyle w:val="Body"/>
        <w:spacing w:after="0" w:line="240" w:lineRule="auto"/>
        <w:jc w:val="center"/>
        <w:rPr>
          <w:del w:id="16" w:author="Rufino, Mariana" w:date="2017-11-22T11:32:00Z"/>
          <w:rFonts w:ascii="Times New Roman" w:eastAsia="Times New Roman" w:hAnsi="Times New Roman" w:cs="Times New Roman"/>
          <w:lang w:val="fr-FR"/>
        </w:rPr>
      </w:pPr>
    </w:p>
    <w:p w14:paraId="45BDE245" w14:textId="112973C1" w:rsidR="005703B8" w:rsidRPr="00F805AA" w:rsidDel="00F805AA" w:rsidRDefault="005703B8">
      <w:pPr>
        <w:pStyle w:val="Body"/>
        <w:spacing w:after="0" w:line="240" w:lineRule="auto"/>
        <w:rPr>
          <w:del w:id="17" w:author="Rufino, Mariana" w:date="2017-11-22T11:32:00Z"/>
          <w:rFonts w:ascii="Times New Roman" w:hAnsi="Times New Roman" w:cs="Times New Roman"/>
          <w:sz w:val="24"/>
          <w:szCs w:val="24"/>
          <w:lang w:val="en-GB"/>
          <w:rPrChange w:id="18" w:author="Rufino, Mariana" w:date="2017-11-22T11:32:00Z">
            <w:rPr>
              <w:del w:id="19" w:author="Rufino, Mariana" w:date="2017-11-22T11:32:00Z"/>
              <w:rFonts w:ascii="Times New Roman" w:hAnsi="Times New Roman" w:cs="Times New Roman"/>
              <w:sz w:val="24"/>
              <w:szCs w:val="24"/>
              <w:lang w:val="fr-FR"/>
            </w:rPr>
          </w:rPrChange>
        </w:rPr>
        <w:pPrChange w:id="20" w:author="Rufino, Mariana" w:date="2017-11-22T11:32:00Z">
          <w:pPr>
            <w:pStyle w:val="Body"/>
            <w:spacing w:after="0" w:line="240" w:lineRule="auto"/>
            <w:jc w:val="center"/>
          </w:pPr>
        </w:pPrChange>
      </w:pPr>
      <w:r w:rsidRPr="00F805AA">
        <w:rPr>
          <w:rFonts w:ascii="Times New Roman" w:hAnsi="Times New Roman" w:cs="Times New Roman"/>
          <w:sz w:val="24"/>
          <w:szCs w:val="24"/>
          <w:lang w:val="en-GB"/>
          <w:rPrChange w:id="21" w:author="Rufino, Mariana" w:date="2017-11-22T11:32:00Z">
            <w:rPr>
              <w:rFonts w:ascii="Times New Roman" w:hAnsi="Times New Roman" w:cs="Times New Roman"/>
              <w:sz w:val="24"/>
              <w:szCs w:val="24"/>
              <w:lang w:val="fr-FR"/>
            </w:rPr>
          </w:rPrChange>
        </w:rPr>
        <w:t>Lancaster Environment Centre</w:t>
      </w:r>
      <w:ins w:id="22" w:author="Rufino, Mariana" w:date="2017-11-22T11:32:00Z">
        <w:r w:rsidR="00F805AA" w:rsidRPr="00F805AA">
          <w:rPr>
            <w:rFonts w:ascii="Times New Roman" w:hAnsi="Times New Roman" w:cs="Times New Roman"/>
            <w:sz w:val="24"/>
            <w:szCs w:val="24"/>
            <w:lang w:val="en-GB"/>
            <w:rPrChange w:id="23" w:author="Rufino, Mariana" w:date="2017-11-22T11:32:00Z">
              <w:rPr>
                <w:rFonts w:ascii="Times New Roman" w:hAnsi="Times New Roman" w:cs="Times New Roman"/>
                <w:sz w:val="24"/>
                <w:szCs w:val="24"/>
                <w:lang w:val="fr-FR"/>
              </w:rPr>
            </w:rPrChange>
          </w:rPr>
          <w:t xml:space="preserve">, </w:t>
        </w:r>
      </w:ins>
    </w:p>
    <w:p w14:paraId="209E3E8B" w14:textId="1511A84E" w:rsidR="005703B8" w:rsidRPr="00D877B2" w:rsidDel="00F805AA" w:rsidRDefault="005703B8">
      <w:pPr>
        <w:pStyle w:val="Body"/>
        <w:spacing w:after="0" w:line="240" w:lineRule="auto"/>
        <w:rPr>
          <w:del w:id="24" w:author="Rufino, Mariana" w:date="2017-11-22T11:32:00Z"/>
          <w:rFonts w:ascii="Times New Roman" w:hAnsi="Times New Roman" w:cs="Times New Roman"/>
          <w:sz w:val="24"/>
          <w:szCs w:val="24"/>
          <w:lang w:val="en-GB"/>
        </w:rPr>
        <w:pPrChange w:id="25" w:author="Rufino, Mariana" w:date="2017-11-22T11:32:00Z">
          <w:pPr>
            <w:pStyle w:val="Body"/>
            <w:spacing w:after="0" w:line="240" w:lineRule="auto"/>
            <w:jc w:val="center"/>
          </w:pPr>
        </w:pPrChange>
      </w:pPr>
      <w:r w:rsidRPr="00D877B2">
        <w:rPr>
          <w:rFonts w:ascii="Times New Roman" w:hAnsi="Times New Roman" w:cs="Times New Roman"/>
          <w:sz w:val="24"/>
          <w:szCs w:val="24"/>
          <w:lang w:val="en-GB"/>
        </w:rPr>
        <w:t>Faculty of Science and Technology</w:t>
      </w:r>
      <w:ins w:id="26" w:author="Rufino, Mariana" w:date="2017-11-22T11:32:00Z">
        <w:r w:rsidR="00F805AA">
          <w:rPr>
            <w:rFonts w:ascii="Times New Roman" w:hAnsi="Times New Roman" w:cs="Times New Roman"/>
            <w:sz w:val="24"/>
            <w:szCs w:val="24"/>
            <w:lang w:val="en-GB"/>
          </w:rPr>
          <w:t xml:space="preserve">, </w:t>
        </w:r>
      </w:ins>
    </w:p>
    <w:p w14:paraId="71D22D4A" w14:textId="77777777" w:rsidR="005703B8" w:rsidRPr="009C1061" w:rsidRDefault="005703B8">
      <w:pPr>
        <w:pStyle w:val="Body"/>
        <w:spacing w:after="0" w:line="240" w:lineRule="auto"/>
        <w:rPr>
          <w:rFonts w:ascii="Times New Roman" w:eastAsia="Times New Roman" w:hAnsi="Times New Roman" w:cs="Times New Roman"/>
          <w:sz w:val="24"/>
          <w:szCs w:val="24"/>
        </w:rPr>
        <w:pPrChange w:id="27" w:author="Rufino, Mariana" w:date="2017-11-22T11:32:00Z">
          <w:pPr>
            <w:pStyle w:val="Body"/>
            <w:spacing w:after="0" w:line="240" w:lineRule="auto"/>
            <w:jc w:val="center"/>
          </w:pPr>
        </w:pPrChange>
      </w:pPr>
      <w:r w:rsidRPr="009C1061">
        <w:rPr>
          <w:rFonts w:ascii="Times New Roman" w:hAnsi="Times New Roman" w:cs="Times New Roman"/>
          <w:sz w:val="24"/>
          <w:szCs w:val="24"/>
          <w:lang w:val="en-GB"/>
        </w:rPr>
        <w:t>Lancaster University</w:t>
      </w:r>
    </w:p>
    <w:p w14:paraId="5A7A7E96" w14:textId="035648F7" w:rsidR="00096983" w:rsidRPr="00B827AC" w:rsidDel="00F805AA" w:rsidRDefault="00096983" w:rsidP="00E97EA8">
      <w:pPr>
        <w:jc w:val="center"/>
        <w:rPr>
          <w:del w:id="28" w:author="Rufino, Mariana" w:date="2017-11-22T11:32:00Z"/>
          <w:rFonts w:ascii="Times New Roman" w:hAnsi="Times New Roman" w:cs="Times New Roman"/>
          <w:sz w:val="20"/>
          <w:szCs w:val="20"/>
          <w:u w:val="single"/>
        </w:rPr>
      </w:pPr>
    </w:p>
    <w:p w14:paraId="33FE197F" w14:textId="2039CC54" w:rsidR="00096983" w:rsidRPr="00B827AC" w:rsidDel="00F805AA" w:rsidRDefault="00096983" w:rsidP="00E97EA8">
      <w:pPr>
        <w:jc w:val="center"/>
        <w:rPr>
          <w:del w:id="29" w:author="Rufino, Mariana" w:date="2017-11-22T11:32:00Z"/>
          <w:rFonts w:ascii="Times New Roman" w:hAnsi="Times New Roman" w:cs="Times New Roman"/>
          <w:sz w:val="20"/>
          <w:szCs w:val="20"/>
          <w:u w:val="single"/>
        </w:rPr>
      </w:pPr>
    </w:p>
    <w:p w14:paraId="4088C47F" w14:textId="64606684" w:rsidR="00096983" w:rsidRPr="00B827AC" w:rsidDel="00F805AA" w:rsidRDefault="00096983" w:rsidP="00E97EA8">
      <w:pPr>
        <w:jc w:val="center"/>
        <w:rPr>
          <w:del w:id="30" w:author="Rufino, Mariana" w:date="2017-11-22T11:32:00Z"/>
          <w:rFonts w:ascii="Times New Roman" w:hAnsi="Times New Roman" w:cs="Times New Roman"/>
          <w:sz w:val="20"/>
          <w:szCs w:val="20"/>
          <w:u w:val="single"/>
        </w:rPr>
      </w:pPr>
    </w:p>
    <w:p w14:paraId="10BEAF72" w14:textId="6149B20A" w:rsidR="00096983" w:rsidRPr="00B827AC" w:rsidDel="00F805AA" w:rsidRDefault="00096983" w:rsidP="00E97EA8">
      <w:pPr>
        <w:jc w:val="center"/>
        <w:rPr>
          <w:del w:id="31" w:author="Rufino, Mariana" w:date="2017-11-22T11:32:00Z"/>
          <w:rFonts w:ascii="Times New Roman" w:hAnsi="Times New Roman" w:cs="Times New Roman"/>
          <w:sz w:val="20"/>
          <w:szCs w:val="20"/>
          <w:u w:val="single"/>
        </w:rPr>
      </w:pPr>
    </w:p>
    <w:p w14:paraId="5E339027" w14:textId="63400C89" w:rsidR="00096983" w:rsidRPr="00B827AC" w:rsidDel="00F805AA" w:rsidRDefault="00096983" w:rsidP="00E97EA8">
      <w:pPr>
        <w:jc w:val="center"/>
        <w:rPr>
          <w:del w:id="32" w:author="Rufino, Mariana" w:date="2017-11-22T11:32:00Z"/>
          <w:rFonts w:ascii="Times New Roman" w:hAnsi="Times New Roman" w:cs="Times New Roman"/>
          <w:sz w:val="20"/>
          <w:szCs w:val="20"/>
          <w:u w:val="single"/>
        </w:rPr>
      </w:pPr>
    </w:p>
    <w:p w14:paraId="34009F7F" w14:textId="2B2DDAFB" w:rsidR="00096983" w:rsidRPr="00B827AC" w:rsidDel="00F805AA" w:rsidRDefault="00096983" w:rsidP="00E97EA8">
      <w:pPr>
        <w:jc w:val="center"/>
        <w:rPr>
          <w:del w:id="33" w:author="Rufino, Mariana" w:date="2017-11-22T11:32:00Z"/>
          <w:rFonts w:ascii="Times New Roman" w:hAnsi="Times New Roman" w:cs="Times New Roman"/>
          <w:sz w:val="20"/>
          <w:szCs w:val="20"/>
          <w:u w:val="single"/>
        </w:rPr>
      </w:pPr>
    </w:p>
    <w:p w14:paraId="1A7A6E9A" w14:textId="1936A8A7" w:rsidR="00096983" w:rsidRPr="00B827AC" w:rsidDel="00F805AA" w:rsidRDefault="00096983" w:rsidP="00E97EA8">
      <w:pPr>
        <w:jc w:val="center"/>
        <w:rPr>
          <w:del w:id="34" w:author="Rufino, Mariana" w:date="2017-11-22T11:32:00Z"/>
          <w:rFonts w:ascii="Times New Roman" w:hAnsi="Times New Roman" w:cs="Times New Roman"/>
          <w:sz w:val="20"/>
          <w:szCs w:val="20"/>
          <w:u w:val="single"/>
        </w:rPr>
      </w:pPr>
    </w:p>
    <w:p w14:paraId="0624E819" w14:textId="60F0BD7F" w:rsidR="00096983" w:rsidRPr="00B827AC" w:rsidDel="00F805AA" w:rsidRDefault="00096983" w:rsidP="00E97EA8">
      <w:pPr>
        <w:jc w:val="center"/>
        <w:rPr>
          <w:del w:id="35" w:author="Rufino, Mariana" w:date="2017-11-22T11:32:00Z"/>
          <w:rFonts w:ascii="Times New Roman" w:hAnsi="Times New Roman" w:cs="Times New Roman"/>
          <w:sz w:val="20"/>
          <w:szCs w:val="20"/>
          <w:u w:val="single"/>
        </w:rPr>
      </w:pPr>
    </w:p>
    <w:p w14:paraId="0E12B18D" w14:textId="0EA29F23" w:rsidR="00096983" w:rsidRPr="00B827AC" w:rsidDel="00F805AA" w:rsidRDefault="00096983" w:rsidP="00E97EA8">
      <w:pPr>
        <w:jc w:val="center"/>
        <w:rPr>
          <w:del w:id="36" w:author="Rufino, Mariana" w:date="2017-11-22T11:32:00Z"/>
          <w:rFonts w:ascii="Times New Roman" w:hAnsi="Times New Roman" w:cs="Times New Roman"/>
          <w:sz w:val="20"/>
          <w:szCs w:val="20"/>
          <w:u w:val="single"/>
        </w:rPr>
      </w:pPr>
    </w:p>
    <w:p w14:paraId="66434AAD" w14:textId="0FBFA7B5" w:rsidR="00096983" w:rsidRPr="00B827AC" w:rsidDel="00F805AA" w:rsidRDefault="00096983" w:rsidP="00E97EA8">
      <w:pPr>
        <w:jc w:val="center"/>
        <w:rPr>
          <w:del w:id="37" w:author="Rufino, Mariana" w:date="2017-11-22T11:32:00Z"/>
          <w:rFonts w:ascii="Times New Roman" w:hAnsi="Times New Roman" w:cs="Times New Roman"/>
          <w:sz w:val="20"/>
          <w:szCs w:val="20"/>
          <w:u w:val="single"/>
        </w:rPr>
      </w:pPr>
    </w:p>
    <w:p w14:paraId="6D148030" w14:textId="469181C0" w:rsidR="00096983" w:rsidRPr="00B827AC" w:rsidDel="00F805AA" w:rsidRDefault="00096983" w:rsidP="00E97EA8">
      <w:pPr>
        <w:jc w:val="center"/>
        <w:rPr>
          <w:del w:id="38" w:author="Rufino, Mariana" w:date="2017-11-22T11:32:00Z"/>
          <w:rFonts w:ascii="Times New Roman" w:hAnsi="Times New Roman" w:cs="Times New Roman"/>
          <w:sz w:val="20"/>
          <w:szCs w:val="20"/>
          <w:u w:val="single"/>
        </w:rPr>
      </w:pPr>
    </w:p>
    <w:p w14:paraId="34492124" w14:textId="572B8907" w:rsidR="00096983" w:rsidRPr="00B827AC" w:rsidDel="00F805AA" w:rsidRDefault="00096983" w:rsidP="00E97EA8">
      <w:pPr>
        <w:jc w:val="center"/>
        <w:rPr>
          <w:del w:id="39" w:author="Rufino, Mariana" w:date="2017-11-22T11:32:00Z"/>
          <w:rFonts w:ascii="Times New Roman" w:hAnsi="Times New Roman" w:cs="Times New Roman"/>
        </w:rPr>
      </w:pPr>
    </w:p>
    <w:p w14:paraId="6DE44C79" w14:textId="3C34A90F" w:rsidR="00E97EA8" w:rsidRPr="00B827AC" w:rsidDel="00F805AA" w:rsidRDefault="00E97EA8" w:rsidP="00E97EA8">
      <w:pPr>
        <w:jc w:val="center"/>
        <w:rPr>
          <w:del w:id="40" w:author="Rufino, Mariana" w:date="2017-11-22T11:32:00Z"/>
          <w:rFonts w:ascii="Times New Roman" w:hAnsi="Times New Roman" w:cs="Times New Roman"/>
        </w:rPr>
      </w:pPr>
    </w:p>
    <w:p w14:paraId="6A56BFA8" w14:textId="4B468448" w:rsidR="00E97EA8" w:rsidRPr="00B827AC" w:rsidDel="00F805AA" w:rsidRDefault="00E97EA8" w:rsidP="00E97EA8">
      <w:pPr>
        <w:jc w:val="center"/>
        <w:rPr>
          <w:del w:id="41" w:author="Rufino, Mariana" w:date="2017-11-22T11:32:00Z"/>
          <w:rFonts w:ascii="Times New Roman" w:hAnsi="Times New Roman" w:cs="Times New Roman"/>
        </w:rPr>
      </w:pPr>
    </w:p>
    <w:p w14:paraId="5ACC2E75" w14:textId="77777777" w:rsidR="00872398" w:rsidRPr="00B827AC" w:rsidRDefault="00872398" w:rsidP="009857E9">
      <w:pPr>
        <w:rPr>
          <w:rFonts w:ascii="Times New Roman" w:hAnsi="Times New Roman" w:cs="Times New Roman"/>
          <w:b/>
          <w:sz w:val="24"/>
          <w:szCs w:val="24"/>
        </w:rPr>
      </w:pPr>
    </w:p>
    <w:p w14:paraId="661F303E" w14:textId="77777777" w:rsidR="00E97EA8" w:rsidRPr="00B827AC"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t xml:space="preserve"> </w:t>
      </w:r>
      <w:r w:rsidR="00E97EA8" w:rsidRPr="00B827AC">
        <w:rPr>
          <w:rFonts w:ascii="Times New Roman" w:hAnsi="Times New Roman" w:cs="Times New Roman"/>
          <w:b/>
          <w:sz w:val="24"/>
          <w:szCs w:val="24"/>
        </w:rPr>
        <w:t>Introduction</w:t>
      </w:r>
    </w:p>
    <w:p w14:paraId="0D938048" w14:textId="1C99405C" w:rsidR="0058797D" w:rsidRDefault="0067231D" w:rsidP="0085255C">
      <w:pPr>
        <w:rPr>
          <w:rFonts w:ascii="Times New Roman" w:hAnsi="Times New Roman" w:cs="Times New Roman"/>
        </w:rPr>
      </w:pPr>
      <w:r>
        <w:rPr>
          <w:rFonts w:ascii="Times New Roman" w:hAnsi="Times New Roman" w:cs="Times New Roman"/>
        </w:rPr>
        <w:t xml:space="preserve">Production of milk for consumption and sale </w:t>
      </w:r>
      <w:r w:rsidR="009A3754">
        <w:rPr>
          <w:rFonts w:ascii="Times New Roman" w:hAnsi="Times New Roman" w:cs="Times New Roman"/>
        </w:rPr>
        <w:t xml:space="preserve">is an important contributor to the </w:t>
      </w:r>
      <w:r w:rsidR="00805429">
        <w:rPr>
          <w:rFonts w:ascii="Times New Roman" w:hAnsi="Times New Roman" w:cs="Times New Roman"/>
        </w:rPr>
        <w:t xml:space="preserve">livelihoods of the rural </w:t>
      </w:r>
      <w:r w:rsidR="0035182F" w:rsidRPr="00B827AC">
        <w:rPr>
          <w:rFonts w:ascii="Times New Roman" w:hAnsi="Times New Roman" w:cs="Times New Roman"/>
        </w:rPr>
        <w:t>population in</w:t>
      </w:r>
      <w:r>
        <w:rPr>
          <w:rFonts w:ascii="Times New Roman" w:hAnsi="Times New Roman" w:cs="Times New Roman"/>
        </w:rPr>
        <w:t xml:space="preserve"> East Africa</w:t>
      </w:r>
      <w:r w:rsidR="00525E6F">
        <w:rPr>
          <w:rFonts w:ascii="Times New Roman" w:hAnsi="Times New Roman" w:cs="Times New Roman"/>
        </w:rPr>
        <w:t xml:space="preserve"> </w:t>
      </w:r>
      <w:r w:rsidR="00525E6F" w:rsidRPr="00371770">
        <w:rPr>
          <w:rFonts w:ascii="Times New Roman" w:hAnsi="Times New Roman" w:cs="Times New Roman"/>
          <w:rPrChange w:id="42" w:author="Rufino, Mariana" w:date="2017-11-22T11:33:00Z">
            <w:rPr>
              <w:rFonts w:ascii="Times New Roman" w:hAnsi="Times New Roman" w:cs="Times New Roman"/>
              <w:sz w:val="24"/>
              <w:szCs w:val="24"/>
            </w:rPr>
          </w:rPrChange>
        </w:rPr>
        <w:t>(</w:t>
      </w:r>
      <w:commentRangeStart w:id="43"/>
      <w:r w:rsidR="00525E6F" w:rsidRPr="00371770">
        <w:rPr>
          <w:rFonts w:ascii="Times New Roman" w:hAnsi="Times New Roman" w:cs="Times New Roman"/>
          <w:rPrChange w:id="44" w:author="Rufino, Mariana" w:date="2017-11-22T11:33:00Z">
            <w:rPr>
              <w:rFonts w:ascii="Times New Roman" w:hAnsi="Times New Roman" w:cs="Times New Roman"/>
              <w:sz w:val="24"/>
              <w:szCs w:val="24"/>
            </w:rPr>
          </w:rPrChange>
        </w:rPr>
        <w:t>Thornton et al</w:t>
      </w:r>
      <w:r w:rsidR="00580589" w:rsidRPr="00371770">
        <w:rPr>
          <w:rFonts w:ascii="Times New Roman" w:hAnsi="Times New Roman" w:cs="Times New Roman"/>
          <w:rPrChange w:id="45" w:author="Rufino, Mariana" w:date="2017-11-22T11:33:00Z">
            <w:rPr>
              <w:rFonts w:ascii="Times New Roman" w:hAnsi="Times New Roman" w:cs="Times New Roman"/>
              <w:sz w:val="24"/>
              <w:szCs w:val="24"/>
            </w:rPr>
          </w:rPrChange>
        </w:rPr>
        <w:t>.</w:t>
      </w:r>
      <w:r w:rsidR="00525E6F" w:rsidRPr="00371770">
        <w:rPr>
          <w:rFonts w:ascii="Times New Roman" w:hAnsi="Times New Roman" w:cs="Times New Roman"/>
          <w:rPrChange w:id="46" w:author="Rufino, Mariana" w:date="2017-11-22T11:33:00Z">
            <w:rPr>
              <w:rFonts w:ascii="Times New Roman" w:hAnsi="Times New Roman" w:cs="Times New Roman"/>
              <w:sz w:val="24"/>
              <w:szCs w:val="24"/>
            </w:rPr>
          </w:rPrChange>
        </w:rPr>
        <w:t xml:space="preserve">, 2009; </w:t>
      </w:r>
      <w:proofErr w:type="spellStart"/>
      <w:r w:rsidR="00525E6F" w:rsidRPr="00371770">
        <w:rPr>
          <w:rFonts w:ascii="Times New Roman" w:hAnsi="Times New Roman" w:cs="Times New Roman"/>
          <w:rPrChange w:id="47" w:author="Rufino, Mariana" w:date="2017-11-22T11:33:00Z">
            <w:rPr>
              <w:rFonts w:ascii="Times New Roman" w:hAnsi="Times New Roman" w:cs="Times New Roman"/>
              <w:sz w:val="24"/>
              <w:szCs w:val="24"/>
            </w:rPr>
          </w:rPrChange>
        </w:rPr>
        <w:t>Tubiello</w:t>
      </w:r>
      <w:proofErr w:type="spellEnd"/>
      <w:r w:rsidR="00525E6F" w:rsidRPr="00371770">
        <w:rPr>
          <w:rFonts w:ascii="Times New Roman" w:hAnsi="Times New Roman" w:cs="Times New Roman"/>
          <w:rPrChange w:id="48" w:author="Rufino, Mariana" w:date="2017-11-22T11:33:00Z">
            <w:rPr>
              <w:rFonts w:ascii="Times New Roman" w:hAnsi="Times New Roman" w:cs="Times New Roman"/>
              <w:sz w:val="24"/>
              <w:szCs w:val="24"/>
            </w:rPr>
          </w:rPrChange>
        </w:rPr>
        <w:t xml:space="preserve"> et al</w:t>
      </w:r>
      <w:r w:rsidR="00580589" w:rsidRPr="00371770">
        <w:rPr>
          <w:rFonts w:ascii="Times New Roman" w:hAnsi="Times New Roman" w:cs="Times New Roman"/>
          <w:rPrChange w:id="49" w:author="Rufino, Mariana" w:date="2017-11-22T11:33:00Z">
            <w:rPr>
              <w:rFonts w:ascii="Times New Roman" w:hAnsi="Times New Roman" w:cs="Times New Roman"/>
              <w:sz w:val="24"/>
              <w:szCs w:val="24"/>
            </w:rPr>
          </w:rPrChange>
        </w:rPr>
        <w:t>.</w:t>
      </w:r>
      <w:r w:rsidR="00525E6F" w:rsidRPr="00371770">
        <w:rPr>
          <w:rFonts w:ascii="Times New Roman" w:hAnsi="Times New Roman" w:cs="Times New Roman"/>
          <w:rPrChange w:id="50" w:author="Rufino, Mariana" w:date="2017-11-22T11:33:00Z">
            <w:rPr>
              <w:rFonts w:ascii="Times New Roman" w:hAnsi="Times New Roman" w:cs="Times New Roman"/>
              <w:sz w:val="24"/>
              <w:szCs w:val="24"/>
            </w:rPr>
          </w:rPrChange>
        </w:rPr>
        <w:t>, 2007</w:t>
      </w:r>
      <w:commentRangeEnd w:id="43"/>
      <w:r w:rsidR="00371770">
        <w:rPr>
          <w:rStyle w:val="CommentReference"/>
        </w:rPr>
        <w:commentReference w:id="43"/>
      </w:r>
      <w:r w:rsidR="00525E6F" w:rsidRPr="00371770">
        <w:rPr>
          <w:rFonts w:ascii="Times New Roman" w:hAnsi="Times New Roman" w:cs="Times New Roman"/>
          <w:rPrChange w:id="51" w:author="Rufino, Mariana" w:date="2017-11-22T11:33:00Z">
            <w:rPr>
              <w:rFonts w:ascii="Times New Roman" w:hAnsi="Times New Roman" w:cs="Times New Roman"/>
              <w:sz w:val="24"/>
              <w:szCs w:val="24"/>
            </w:rPr>
          </w:rPrChange>
        </w:rPr>
        <w:t>).</w:t>
      </w:r>
      <w:r w:rsidR="00544970" w:rsidRPr="00B827AC">
        <w:rPr>
          <w:rFonts w:ascii="Times New Roman" w:hAnsi="Times New Roman" w:cs="Times New Roman"/>
        </w:rPr>
        <w:t xml:space="preserve"> </w:t>
      </w:r>
      <w:r w:rsidR="00CE672B">
        <w:rPr>
          <w:rFonts w:ascii="Times New Roman" w:hAnsi="Times New Roman" w:cs="Times New Roman"/>
        </w:rPr>
        <w:t xml:space="preserve">Dairy cattle provide a higher rate of return relative to other livestock for smallholder crop-livestock households (Udo et al., 2015). Market analyses (e.g. </w:t>
      </w:r>
      <w:proofErr w:type="spellStart"/>
      <w:r w:rsidR="00CE672B">
        <w:rPr>
          <w:rFonts w:ascii="Times New Roman" w:hAnsi="Times New Roman" w:cs="Times New Roman"/>
        </w:rPr>
        <w:t>Omamo</w:t>
      </w:r>
      <w:proofErr w:type="spellEnd"/>
      <w:r w:rsidR="00CE672B">
        <w:rPr>
          <w:rFonts w:ascii="Times New Roman" w:hAnsi="Times New Roman" w:cs="Times New Roman"/>
        </w:rPr>
        <w:t xml:space="preserve"> et al, 2006) suggest that increasing production </w:t>
      </w:r>
      <w:r w:rsidR="005816DF">
        <w:rPr>
          <w:rFonts w:ascii="Times New Roman" w:hAnsi="Times New Roman" w:cs="Times New Roman"/>
        </w:rPr>
        <w:t>in the dairy sector provides a</w:t>
      </w:r>
      <w:r w:rsidR="00CE672B">
        <w:rPr>
          <w:rFonts w:ascii="Times New Roman" w:hAnsi="Times New Roman" w:cs="Times New Roman"/>
        </w:rPr>
        <w:t xml:space="preserve"> </w:t>
      </w:r>
      <w:r w:rsidR="00850063">
        <w:rPr>
          <w:rFonts w:ascii="Times New Roman" w:hAnsi="Times New Roman" w:cs="Times New Roman"/>
        </w:rPr>
        <w:t>higher contribution</w:t>
      </w:r>
      <w:r w:rsidR="00CE672B">
        <w:rPr>
          <w:rFonts w:ascii="Times New Roman" w:hAnsi="Times New Roman" w:cs="Times New Roman"/>
        </w:rPr>
        <w:t xml:space="preserve"> to both agricultural and total GDP growth </w:t>
      </w:r>
      <w:r w:rsidR="00850063">
        <w:rPr>
          <w:rFonts w:ascii="Times New Roman" w:hAnsi="Times New Roman" w:cs="Times New Roman"/>
        </w:rPr>
        <w:t xml:space="preserve">relative to other sectors, </w:t>
      </w:r>
      <w:r w:rsidR="00CE672B">
        <w:rPr>
          <w:rFonts w:ascii="Times New Roman" w:hAnsi="Times New Roman" w:cs="Times New Roman"/>
        </w:rPr>
        <w:t xml:space="preserve">for countries in East Africa. </w:t>
      </w:r>
      <w:r w:rsidR="001B39A4">
        <w:rPr>
          <w:rFonts w:ascii="Times New Roman" w:hAnsi="Times New Roman" w:cs="Times New Roman"/>
        </w:rPr>
        <w:t xml:space="preserve">The Tanzanian </w:t>
      </w:r>
      <w:r w:rsidR="00CE672B">
        <w:rPr>
          <w:rFonts w:ascii="Times New Roman" w:hAnsi="Times New Roman" w:cs="Times New Roman"/>
        </w:rPr>
        <w:t>government intends to grow</w:t>
      </w:r>
      <w:r w:rsidR="00112FE4">
        <w:rPr>
          <w:rFonts w:ascii="Times New Roman" w:hAnsi="Times New Roman" w:cs="Times New Roman"/>
        </w:rPr>
        <w:t xml:space="preserve"> it</w:t>
      </w:r>
      <w:r w:rsidR="001B39A4">
        <w:rPr>
          <w:rFonts w:ascii="Times New Roman" w:hAnsi="Times New Roman" w:cs="Times New Roman"/>
        </w:rPr>
        <w:t xml:space="preserve">s livestock industry (Ministry of Livestock Development, 2006), and its </w:t>
      </w:r>
      <w:r w:rsidR="00526246">
        <w:rPr>
          <w:rFonts w:ascii="Times New Roman" w:hAnsi="Times New Roman" w:cs="Times New Roman"/>
        </w:rPr>
        <w:t>livestock</w:t>
      </w:r>
      <w:r w:rsidR="00B50348">
        <w:rPr>
          <w:rFonts w:ascii="Times New Roman" w:hAnsi="Times New Roman" w:cs="Times New Roman"/>
        </w:rPr>
        <w:t xml:space="preserve"> </w:t>
      </w:r>
      <w:r w:rsidR="005816DF">
        <w:rPr>
          <w:rFonts w:ascii="Times New Roman" w:hAnsi="Times New Roman" w:cs="Times New Roman"/>
        </w:rPr>
        <w:t xml:space="preserve">development </w:t>
      </w:r>
      <w:r w:rsidR="00B50348">
        <w:rPr>
          <w:rFonts w:ascii="Times New Roman" w:hAnsi="Times New Roman" w:cs="Times New Roman"/>
        </w:rPr>
        <w:t>policy has the</w:t>
      </w:r>
      <w:r w:rsidR="00AA3A7C">
        <w:rPr>
          <w:rFonts w:ascii="Times New Roman" w:hAnsi="Times New Roman" w:cs="Times New Roman"/>
        </w:rPr>
        <w:t xml:space="preserve"> purpose of increasing food security, stakeholder’s incomes, and contribution to the national economy (</w:t>
      </w:r>
      <w:commentRangeStart w:id="52"/>
      <w:r w:rsidR="00AA3A7C">
        <w:rPr>
          <w:rFonts w:ascii="Times New Roman" w:hAnsi="Times New Roman" w:cs="Times New Roman"/>
        </w:rPr>
        <w:t xml:space="preserve">LSDP, 2011, </w:t>
      </w:r>
      <w:proofErr w:type="gramStart"/>
      <w:r w:rsidR="00AA3A7C">
        <w:rPr>
          <w:rFonts w:ascii="Times New Roman" w:hAnsi="Times New Roman" w:cs="Times New Roman"/>
        </w:rPr>
        <w:t>vi</w:t>
      </w:r>
      <w:commentRangeEnd w:id="52"/>
      <w:proofErr w:type="gramEnd"/>
      <w:r w:rsidR="0064685A">
        <w:rPr>
          <w:rStyle w:val="CommentReference"/>
        </w:rPr>
        <w:commentReference w:id="52"/>
      </w:r>
      <w:r w:rsidR="00AA3A7C">
        <w:rPr>
          <w:rFonts w:ascii="Times New Roman" w:hAnsi="Times New Roman" w:cs="Times New Roman"/>
        </w:rPr>
        <w:t xml:space="preserve">). The government aims to </w:t>
      </w:r>
      <w:r w:rsidR="000E3565">
        <w:rPr>
          <w:rFonts w:ascii="Times New Roman" w:hAnsi="Times New Roman" w:cs="Times New Roman"/>
        </w:rPr>
        <w:t>impr</w:t>
      </w:r>
      <w:r w:rsidR="00AA3A7C">
        <w:rPr>
          <w:rFonts w:ascii="Times New Roman" w:hAnsi="Times New Roman" w:cs="Times New Roman"/>
        </w:rPr>
        <w:t xml:space="preserve">ove productivity and efficiency, </w:t>
      </w:r>
      <w:r w:rsidR="000E3565">
        <w:rPr>
          <w:rFonts w:ascii="Times New Roman" w:hAnsi="Times New Roman" w:cs="Times New Roman"/>
        </w:rPr>
        <w:t>from primary production</w:t>
      </w:r>
      <w:r w:rsidR="00231EF6">
        <w:rPr>
          <w:rFonts w:ascii="Times New Roman" w:hAnsi="Times New Roman" w:cs="Times New Roman"/>
        </w:rPr>
        <w:t xml:space="preserve"> at farm level</w:t>
      </w:r>
      <w:r w:rsidR="000E3565">
        <w:rPr>
          <w:rFonts w:ascii="Times New Roman" w:hAnsi="Times New Roman" w:cs="Times New Roman"/>
        </w:rPr>
        <w:t>, through to transportation, processing,</w:t>
      </w:r>
      <w:r w:rsidR="00AA3A7C">
        <w:rPr>
          <w:rFonts w:ascii="Times New Roman" w:hAnsi="Times New Roman" w:cs="Times New Roman"/>
        </w:rPr>
        <w:t xml:space="preserve"> and distribution (LSDP, 2011), and </w:t>
      </w:r>
      <w:r w:rsidR="000E3565">
        <w:rPr>
          <w:rFonts w:ascii="Times New Roman" w:hAnsi="Times New Roman" w:cs="Times New Roman"/>
        </w:rPr>
        <w:t xml:space="preserve">efforts for achieving these goals include </w:t>
      </w:r>
      <w:r w:rsidR="008F7054">
        <w:rPr>
          <w:rFonts w:ascii="Times New Roman" w:hAnsi="Times New Roman" w:cs="Times New Roman"/>
        </w:rPr>
        <w:t xml:space="preserve">increasing the supply of </w:t>
      </w:r>
      <w:r w:rsidR="00034478">
        <w:rPr>
          <w:rFonts w:ascii="Times New Roman" w:hAnsi="Times New Roman" w:cs="Times New Roman"/>
        </w:rPr>
        <w:t xml:space="preserve">improved </w:t>
      </w:r>
      <w:r w:rsidR="00805429">
        <w:rPr>
          <w:rFonts w:ascii="Times New Roman" w:hAnsi="Times New Roman" w:cs="Times New Roman"/>
        </w:rPr>
        <w:t xml:space="preserve">(crossbred) cattle, </w:t>
      </w:r>
      <w:r w:rsidR="008F7054">
        <w:rPr>
          <w:rFonts w:ascii="Times New Roman" w:hAnsi="Times New Roman" w:cs="Times New Roman"/>
        </w:rPr>
        <w:t xml:space="preserve">promoting the </w:t>
      </w:r>
      <w:ins w:id="53" w:author="Rufino, Mariana" w:date="2017-11-22T11:37:00Z">
        <w:r w:rsidR="005305DD">
          <w:rPr>
            <w:rFonts w:ascii="Times New Roman" w:hAnsi="Times New Roman" w:cs="Times New Roman"/>
          </w:rPr>
          <w:t xml:space="preserve">creation of? </w:t>
        </w:r>
      </w:ins>
      <w:proofErr w:type="gramStart"/>
      <w:r w:rsidR="008F7054">
        <w:rPr>
          <w:rFonts w:ascii="Times New Roman" w:hAnsi="Times New Roman" w:cs="Times New Roman"/>
        </w:rPr>
        <w:t>animal</w:t>
      </w:r>
      <w:proofErr w:type="gramEnd"/>
      <w:r w:rsidR="008F7054">
        <w:rPr>
          <w:rFonts w:ascii="Times New Roman" w:hAnsi="Times New Roman" w:cs="Times New Roman"/>
        </w:rPr>
        <w:t xml:space="preserve"> feeds market, increasing access to finance and credit</w:t>
      </w:r>
      <w:del w:id="54" w:author="Rufino, Mariana" w:date="2017-11-22T11:38:00Z">
        <w:r w:rsidR="008F7054" w:rsidDel="005305DD">
          <w:rPr>
            <w:rFonts w:ascii="Times New Roman" w:hAnsi="Times New Roman" w:cs="Times New Roman"/>
          </w:rPr>
          <w:delText>,</w:delText>
        </w:r>
      </w:del>
      <w:r w:rsidR="008F7054">
        <w:rPr>
          <w:rFonts w:ascii="Times New Roman" w:hAnsi="Times New Roman" w:cs="Times New Roman"/>
        </w:rPr>
        <w:t xml:space="preserve"> and improving the regulatory efficiency of the value chain (MALF, 2016). </w:t>
      </w:r>
      <w:r w:rsidR="00AA3A7C">
        <w:rPr>
          <w:rFonts w:ascii="Times New Roman" w:hAnsi="Times New Roman" w:cs="Times New Roman"/>
        </w:rPr>
        <w:t>The</w:t>
      </w:r>
      <w:r w:rsidR="00805429">
        <w:rPr>
          <w:rFonts w:ascii="Times New Roman" w:hAnsi="Times New Roman" w:cs="Times New Roman"/>
        </w:rPr>
        <w:t xml:space="preserve"> dairy sector also </w:t>
      </w:r>
      <w:del w:id="55" w:author="Rufino, Mariana" w:date="2017-11-22T11:38:00Z">
        <w:r w:rsidR="00805429" w:rsidDel="005305DD">
          <w:rPr>
            <w:rFonts w:ascii="Times New Roman" w:hAnsi="Times New Roman" w:cs="Times New Roman"/>
          </w:rPr>
          <w:delText xml:space="preserve">produces </w:delText>
        </w:r>
      </w:del>
      <w:ins w:id="56" w:author="Rufino, Mariana" w:date="2017-11-22T11:38:00Z">
        <w:r w:rsidR="005305DD">
          <w:rPr>
            <w:rFonts w:ascii="Times New Roman" w:hAnsi="Times New Roman" w:cs="Times New Roman"/>
          </w:rPr>
          <w:t xml:space="preserve">contributes </w:t>
        </w:r>
      </w:ins>
      <w:r w:rsidR="000E3565">
        <w:rPr>
          <w:rFonts w:ascii="Times New Roman" w:hAnsi="Times New Roman" w:cs="Times New Roman"/>
        </w:rPr>
        <w:t>approximate</w:t>
      </w:r>
      <w:r w:rsidR="00BC3324">
        <w:rPr>
          <w:rFonts w:ascii="Times New Roman" w:hAnsi="Times New Roman" w:cs="Times New Roman"/>
        </w:rPr>
        <w:t>ly 25% of total agricultural greenhouse gas (GHG)</w:t>
      </w:r>
      <w:r w:rsidR="000E3565">
        <w:rPr>
          <w:rFonts w:ascii="Times New Roman" w:hAnsi="Times New Roman" w:cs="Times New Roman"/>
        </w:rPr>
        <w:t xml:space="preserve"> emissions in </w:t>
      </w:r>
      <w:r w:rsidR="00231EF6">
        <w:rPr>
          <w:rFonts w:ascii="Times New Roman" w:hAnsi="Times New Roman" w:cs="Times New Roman"/>
        </w:rPr>
        <w:t xml:space="preserve">the country (FAO, 2017), and </w:t>
      </w:r>
      <w:r w:rsidR="008E3BB9">
        <w:rPr>
          <w:rFonts w:ascii="Times New Roman" w:hAnsi="Times New Roman" w:cs="Times New Roman"/>
        </w:rPr>
        <w:t>is a further source of</w:t>
      </w:r>
      <w:r w:rsidR="00CE672B">
        <w:rPr>
          <w:rFonts w:ascii="Times New Roman" w:hAnsi="Times New Roman" w:cs="Times New Roman"/>
        </w:rPr>
        <w:t xml:space="preserve"> indirect emissions </w:t>
      </w:r>
      <w:r w:rsidR="008E3BB9">
        <w:rPr>
          <w:rFonts w:ascii="Times New Roman" w:hAnsi="Times New Roman" w:cs="Times New Roman"/>
        </w:rPr>
        <w:t>through driving the conversion of forest</w:t>
      </w:r>
      <w:ins w:id="57" w:author="Rufino, Mariana" w:date="2017-11-22T11:38:00Z">
        <w:r w:rsidR="005305DD">
          <w:rPr>
            <w:rFonts w:ascii="Times New Roman" w:hAnsi="Times New Roman" w:cs="Times New Roman"/>
          </w:rPr>
          <w:t>s</w:t>
        </w:r>
      </w:ins>
      <w:del w:id="58" w:author="Rufino, Mariana" w:date="2017-11-22T11:38:00Z">
        <w:r w:rsidR="008E3BB9" w:rsidDel="005305DD">
          <w:rPr>
            <w:rFonts w:ascii="Times New Roman" w:hAnsi="Times New Roman" w:cs="Times New Roman"/>
          </w:rPr>
          <w:delText>ry</w:delText>
        </w:r>
      </w:del>
      <w:r w:rsidR="008E3BB9">
        <w:rPr>
          <w:rFonts w:ascii="Times New Roman" w:hAnsi="Times New Roman" w:cs="Times New Roman"/>
        </w:rPr>
        <w:t xml:space="preserve"> and grasslands to crop and pastureland</w:t>
      </w:r>
      <w:r w:rsidR="00CE672B">
        <w:rPr>
          <w:rFonts w:ascii="Times New Roman" w:hAnsi="Times New Roman" w:cs="Times New Roman"/>
        </w:rPr>
        <w:t xml:space="preserve"> </w:t>
      </w:r>
      <w:r w:rsidR="00231EF6">
        <w:rPr>
          <w:rFonts w:ascii="Times New Roman" w:hAnsi="Times New Roman" w:cs="Times New Roman"/>
        </w:rPr>
        <w:t>(</w:t>
      </w:r>
      <w:commentRangeStart w:id="59"/>
      <w:r w:rsidR="00231EF6">
        <w:rPr>
          <w:rFonts w:ascii="Times New Roman" w:hAnsi="Times New Roman" w:cs="Times New Roman"/>
        </w:rPr>
        <w:t>Carter et al., 2015; Pfeiffer et al., 2012</w:t>
      </w:r>
      <w:commentRangeEnd w:id="59"/>
      <w:r w:rsidR="008672A2">
        <w:rPr>
          <w:rStyle w:val="CommentReference"/>
        </w:rPr>
        <w:commentReference w:id="59"/>
      </w:r>
      <w:r w:rsidR="00231EF6">
        <w:rPr>
          <w:rFonts w:ascii="Times New Roman" w:hAnsi="Times New Roman" w:cs="Times New Roman"/>
        </w:rPr>
        <w:t xml:space="preserve">). </w:t>
      </w:r>
      <w:r w:rsidR="00CB00F7">
        <w:rPr>
          <w:rFonts w:ascii="Times New Roman" w:hAnsi="Times New Roman" w:cs="Times New Roman"/>
        </w:rPr>
        <w:t xml:space="preserve"> </w:t>
      </w:r>
      <w:r w:rsidR="0088436E">
        <w:rPr>
          <w:rFonts w:ascii="Times New Roman" w:hAnsi="Times New Roman" w:cs="Times New Roman"/>
        </w:rPr>
        <w:t xml:space="preserve">Meeting </w:t>
      </w:r>
      <w:del w:id="60" w:author="Rufino, Mariana" w:date="2017-11-22T11:39:00Z">
        <w:r w:rsidR="0088436E" w:rsidDel="005305DD">
          <w:rPr>
            <w:rFonts w:ascii="Times New Roman" w:hAnsi="Times New Roman" w:cs="Times New Roman"/>
          </w:rPr>
          <w:delText>its</w:delText>
        </w:r>
        <w:r w:rsidR="00704C09" w:rsidDel="005305DD">
          <w:rPr>
            <w:rFonts w:ascii="Times New Roman" w:hAnsi="Times New Roman" w:cs="Times New Roman"/>
          </w:rPr>
          <w:delText xml:space="preserve"> </w:delText>
        </w:r>
      </w:del>
      <w:ins w:id="61" w:author="Rufino, Mariana" w:date="2017-11-22T11:39:00Z">
        <w:r w:rsidR="005305DD">
          <w:rPr>
            <w:rFonts w:ascii="Times New Roman" w:hAnsi="Times New Roman" w:cs="Times New Roman"/>
          </w:rPr>
          <w:t xml:space="preserve">food security and </w:t>
        </w:r>
      </w:ins>
      <w:r w:rsidR="0088436E">
        <w:rPr>
          <w:rFonts w:ascii="Times New Roman" w:hAnsi="Times New Roman" w:cs="Times New Roman"/>
        </w:rPr>
        <w:t xml:space="preserve">climate </w:t>
      </w:r>
      <w:r w:rsidR="008E3BB9">
        <w:rPr>
          <w:rFonts w:ascii="Times New Roman" w:hAnsi="Times New Roman" w:cs="Times New Roman"/>
        </w:rPr>
        <w:t xml:space="preserve">objectives </w:t>
      </w:r>
      <w:r w:rsidR="0088436E">
        <w:rPr>
          <w:rFonts w:ascii="Times New Roman" w:hAnsi="Times New Roman" w:cs="Times New Roman"/>
        </w:rPr>
        <w:t xml:space="preserve">therefore </w:t>
      </w:r>
      <w:r w:rsidR="00F00BE4">
        <w:rPr>
          <w:rFonts w:ascii="Times New Roman" w:hAnsi="Times New Roman" w:cs="Times New Roman"/>
        </w:rPr>
        <w:t xml:space="preserve">requires that </w:t>
      </w:r>
      <w:r w:rsidR="00C62FFF">
        <w:rPr>
          <w:rFonts w:ascii="Times New Roman" w:hAnsi="Times New Roman" w:cs="Times New Roman"/>
        </w:rPr>
        <w:t xml:space="preserve">Tanzania </w:t>
      </w:r>
      <w:r w:rsidR="0085255C">
        <w:rPr>
          <w:rFonts w:ascii="Times New Roman" w:hAnsi="Times New Roman" w:cs="Times New Roman"/>
        </w:rPr>
        <w:t xml:space="preserve">implement policies in the </w:t>
      </w:r>
      <w:del w:id="62" w:author="Rufino, Mariana" w:date="2017-11-22T11:39:00Z">
        <w:r w:rsidR="0085255C" w:rsidDel="005305DD">
          <w:rPr>
            <w:rFonts w:ascii="Times New Roman" w:hAnsi="Times New Roman" w:cs="Times New Roman"/>
          </w:rPr>
          <w:delText xml:space="preserve">dairy </w:delText>
        </w:r>
      </w:del>
      <w:ins w:id="63" w:author="Rufino, Mariana" w:date="2017-11-22T11:39:00Z">
        <w:r w:rsidR="005305DD">
          <w:rPr>
            <w:rFonts w:ascii="Times New Roman" w:hAnsi="Times New Roman" w:cs="Times New Roman"/>
          </w:rPr>
          <w:t xml:space="preserve">livestock </w:t>
        </w:r>
      </w:ins>
      <w:r w:rsidR="0085255C">
        <w:rPr>
          <w:rFonts w:ascii="Times New Roman" w:hAnsi="Times New Roman" w:cs="Times New Roman"/>
        </w:rPr>
        <w:t xml:space="preserve">sector that allow for </w:t>
      </w:r>
      <w:commentRangeStart w:id="64"/>
      <w:r w:rsidR="0085255C">
        <w:rPr>
          <w:rFonts w:ascii="Times New Roman" w:hAnsi="Times New Roman" w:cs="Times New Roman"/>
        </w:rPr>
        <w:t>growth in milk production</w:t>
      </w:r>
      <w:commentRangeEnd w:id="64"/>
      <w:r w:rsidR="005305DD">
        <w:rPr>
          <w:rStyle w:val="CommentReference"/>
        </w:rPr>
        <w:commentReference w:id="64"/>
      </w:r>
      <w:r w:rsidR="0085255C">
        <w:rPr>
          <w:rFonts w:ascii="Times New Roman" w:hAnsi="Times New Roman" w:cs="Times New Roman"/>
        </w:rPr>
        <w:t xml:space="preserve"> concurrent with declining GHG emissions. </w:t>
      </w:r>
    </w:p>
    <w:p w14:paraId="134BAB98" w14:textId="6989416E" w:rsidR="007533DC" w:rsidRDefault="007533DC" w:rsidP="00244062">
      <w:pPr>
        <w:rPr>
          <w:rFonts w:ascii="Times New Roman" w:hAnsi="Times New Roman" w:cs="Times New Roman"/>
        </w:rPr>
      </w:pPr>
      <w:r>
        <w:rPr>
          <w:rFonts w:ascii="Times New Roman" w:hAnsi="Times New Roman" w:cs="Times New Roman"/>
        </w:rPr>
        <w:t xml:space="preserve">Diet composition and quality </w:t>
      </w:r>
      <w:del w:id="65" w:author="Rufino, Mariana" w:date="2017-11-22T11:41:00Z">
        <w:r w:rsidR="0058797D" w:rsidDel="001831BB">
          <w:rPr>
            <w:rFonts w:ascii="Times New Roman" w:hAnsi="Times New Roman" w:cs="Times New Roman"/>
          </w:rPr>
          <w:delText>is</w:delText>
        </w:r>
        <w:r w:rsidDel="001831BB">
          <w:rPr>
            <w:rFonts w:ascii="Times New Roman" w:hAnsi="Times New Roman" w:cs="Times New Roman"/>
          </w:rPr>
          <w:delText xml:space="preserve"> a</w:delText>
        </w:r>
      </w:del>
      <w:ins w:id="66" w:author="Rufino, Mariana" w:date="2017-11-22T11:41:00Z">
        <w:r w:rsidR="001831BB">
          <w:rPr>
            <w:rFonts w:ascii="Times New Roman" w:hAnsi="Times New Roman" w:cs="Times New Roman"/>
          </w:rPr>
          <w:t>are</w:t>
        </w:r>
      </w:ins>
      <w:r>
        <w:rPr>
          <w:rFonts w:ascii="Times New Roman" w:hAnsi="Times New Roman" w:cs="Times New Roman"/>
        </w:rPr>
        <w:t xml:space="preserve"> key determinant</w:t>
      </w:r>
      <w:ins w:id="67" w:author="Rufino, Mariana" w:date="2017-11-22T11:41:00Z">
        <w:r w:rsidR="001831BB">
          <w:rPr>
            <w:rFonts w:ascii="Times New Roman" w:hAnsi="Times New Roman" w:cs="Times New Roman"/>
          </w:rPr>
          <w:t>s</w:t>
        </w:r>
      </w:ins>
      <w:r>
        <w:rPr>
          <w:rFonts w:ascii="Times New Roman" w:hAnsi="Times New Roman" w:cs="Times New Roman"/>
        </w:rPr>
        <w:t xml:space="preserve"> of efficiency in ruminant production systems (</w:t>
      </w:r>
      <w:commentRangeStart w:id="68"/>
      <w:proofErr w:type="spellStart"/>
      <w:r w:rsidR="0058797D">
        <w:rPr>
          <w:rFonts w:ascii="Times New Roman" w:hAnsi="Times New Roman" w:cs="Times New Roman"/>
        </w:rPr>
        <w:t>Blaxter</w:t>
      </w:r>
      <w:proofErr w:type="spellEnd"/>
      <w:r w:rsidR="0058797D">
        <w:rPr>
          <w:rFonts w:ascii="Times New Roman" w:hAnsi="Times New Roman" w:cs="Times New Roman"/>
        </w:rPr>
        <w:t xml:space="preserve"> 1965, AFRC, 1993</w:t>
      </w:r>
      <w:commentRangeEnd w:id="68"/>
      <w:r w:rsidR="001831BB">
        <w:rPr>
          <w:rStyle w:val="CommentReference"/>
        </w:rPr>
        <w:commentReference w:id="68"/>
      </w:r>
      <w:r>
        <w:rPr>
          <w:rFonts w:ascii="Times New Roman" w:hAnsi="Times New Roman" w:cs="Times New Roman"/>
        </w:rPr>
        <w:t>). This, as well as animal characteristics, largely dete</w:t>
      </w:r>
      <w:r w:rsidR="005816DF">
        <w:rPr>
          <w:rFonts w:ascii="Times New Roman" w:hAnsi="Times New Roman" w:cs="Times New Roman"/>
        </w:rPr>
        <w:t>rmine the feed use efficiency</w:t>
      </w:r>
      <w:r>
        <w:rPr>
          <w:rFonts w:ascii="Times New Roman" w:hAnsi="Times New Roman" w:cs="Times New Roman"/>
        </w:rPr>
        <w:t xml:space="preserve">, which is a key determinant of GHG emissions intensities (Herrero et al., 2013). In Tanzania, </w:t>
      </w:r>
      <w:r w:rsidR="0058797D">
        <w:rPr>
          <w:rFonts w:ascii="Times New Roman" w:hAnsi="Times New Roman" w:cs="Times New Roman"/>
        </w:rPr>
        <w:t>animal genetic resources are primarily based</w:t>
      </w:r>
      <w:r>
        <w:rPr>
          <w:rFonts w:ascii="Times New Roman" w:hAnsi="Times New Roman" w:cs="Times New Roman"/>
        </w:rPr>
        <w:t xml:space="preserve"> </w:t>
      </w:r>
      <w:r w:rsidR="0058797D">
        <w:rPr>
          <w:rFonts w:ascii="Times New Roman" w:hAnsi="Times New Roman" w:cs="Times New Roman"/>
        </w:rPr>
        <w:t>on</w:t>
      </w:r>
      <w:r>
        <w:rPr>
          <w:rFonts w:ascii="Times New Roman" w:hAnsi="Times New Roman" w:cs="Times New Roman"/>
        </w:rPr>
        <w:t xml:space="preserve"> indigenous cattle</w:t>
      </w:r>
      <w:r w:rsidR="0058797D">
        <w:rPr>
          <w:rFonts w:ascii="Times New Roman" w:hAnsi="Times New Roman" w:cs="Times New Roman"/>
        </w:rPr>
        <w:t xml:space="preserve"> (</w:t>
      </w:r>
      <w:proofErr w:type="spellStart"/>
      <w:r w:rsidR="0058797D">
        <w:rPr>
          <w:rFonts w:ascii="Times New Roman" w:hAnsi="Times New Roman" w:cs="Times New Roman"/>
        </w:rPr>
        <w:t>Mruttu</w:t>
      </w:r>
      <w:proofErr w:type="spellEnd"/>
      <w:r w:rsidR="0058797D">
        <w:rPr>
          <w:rFonts w:ascii="Times New Roman" w:hAnsi="Times New Roman" w:cs="Times New Roman"/>
        </w:rPr>
        <w:t xml:space="preserve"> et al., 2016)</w:t>
      </w:r>
      <w:del w:id="69" w:author="Rufino, Mariana" w:date="2017-11-22T11:42:00Z">
        <w:r w:rsidDel="00DE28C3">
          <w:rPr>
            <w:rFonts w:ascii="Times New Roman" w:hAnsi="Times New Roman" w:cs="Times New Roman"/>
          </w:rPr>
          <w:delText>,</w:delText>
        </w:r>
      </w:del>
      <w:r>
        <w:rPr>
          <w:rFonts w:ascii="Times New Roman" w:hAnsi="Times New Roman" w:cs="Times New Roman"/>
        </w:rPr>
        <w:t xml:space="preserve"> and the animal feed market and extent of production of high quality feedstuffs i</w:t>
      </w:r>
      <w:r w:rsidR="008E3BB9">
        <w:rPr>
          <w:rFonts w:ascii="Times New Roman" w:hAnsi="Times New Roman" w:cs="Times New Roman"/>
        </w:rPr>
        <w:t>s</w:t>
      </w:r>
      <w:r w:rsidR="009C1D4A">
        <w:rPr>
          <w:rFonts w:ascii="Times New Roman" w:hAnsi="Times New Roman" w:cs="Times New Roman"/>
        </w:rPr>
        <w:t xml:space="preserve"> low relative to neighbouring East African countries</w:t>
      </w:r>
      <w:r w:rsidR="008E3BB9">
        <w:rPr>
          <w:rFonts w:ascii="Times New Roman" w:hAnsi="Times New Roman" w:cs="Times New Roman"/>
        </w:rPr>
        <w:t xml:space="preserve"> (</w:t>
      </w:r>
      <w:r w:rsidR="009C1D4A">
        <w:rPr>
          <w:rFonts w:ascii="Times New Roman" w:hAnsi="Times New Roman" w:cs="Times New Roman"/>
        </w:rPr>
        <w:t>MALF, 2016</w:t>
      </w:r>
      <w:r w:rsidR="008E3BB9">
        <w:rPr>
          <w:rFonts w:ascii="Times New Roman" w:hAnsi="Times New Roman" w:cs="Times New Roman"/>
        </w:rPr>
        <w:t xml:space="preserve">).  Improving the quality of diets and adopting crossbred cattle </w:t>
      </w:r>
      <w:proofErr w:type="gramStart"/>
      <w:r w:rsidR="008E3BB9">
        <w:rPr>
          <w:rFonts w:ascii="Times New Roman" w:hAnsi="Times New Roman" w:cs="Times New Roman"/>
        </w:rPr>
        <w:t xml:space="preserve">have </w:t>
      </w:r>
      <w:commentRangeStart w:id="70"/>
      <w:r w:rsidR="008E3BB9">
        <w:rPr>
          <w:rFonts w:ascii="Times New Roman" w:hAnsi="Times New Roman" w:cs="Times New Roman"/>
        </w:rPr>
        <w:t>therefore</w:t>
      </w:r>
      <w:commentRangeEnd w:id="70"/>
      <w:r w:rsidR="00DE28C3">
        <w:rPr>
          <w:rStyle w:val="CommentReference"/>
        </w:rPr>
        <w:commentReference w:id="70"/>
      </w:r>
      <w:r w:rsidR="008E3BB9">
        <w:rPr>
          <w:rFonts w:ascii="Times New Roman" w:hAnsi="Times New Roman" w:cs="Times New Roman"/>
        </w:rPr>
        <w:t xml:space="preserve"> been promoted</w:t>
      </w:r>
      <w:proofErr w:type="gramEnd"/>
      <w:r w:rsidR="008E3BB9">
        <w:rPr>
          <w:rFonts w:ascii="Times New Roman" w:hAnsi="Times New Roman" w:cs="Times New Roman"/>
        </w:rPr>
        <w:t xml:space="preserve"> as greenhouse gas mitigation strategies in the dairy sector </w:t>
      </w:r>
      <w:r w:rsidR="00E81ECD">
        <w:rPr>
          <w:rFonts w:ascii="Times New Roman" w:hAnsi="Times New Roman" w:cs="Times New Roman"/>
        </w:rPr>
        <w:t>(</w:t>
      </w:r>
      <w:r w:rsidR="00A0022E">
        <w:rPr>
          <w:rFonts w:ascii="Times New Roman" w:hAnsi="Times New Roman" w:cs="Times New Roman"/>
        </w:rPr>
        <w:t>FAO, 2013</w:t>
      </w:r>
      <w:r>
        <w:rPr>
          <w:rFonts w:ascii="Times New Roman" w:hAnsi="Times New Roman" w:cs="Times New Roman"/>
        </w:rPr>
        <w:t xml:space="preserve">). </w:t>
      </w:r>
      <w:r w:rsidR="005816DF">
        <w:rPr>
          <w:rFonts w:ascii="Times New Roman" w:hAnsi="Times New Roman" w:cs="Times New Roman"/>
        </w:rPr>
        <w:t xml:space="preserve">Policy interventions </w:t>
      </w:r>
      <w:r w:rsidR="00A0022E">
        <w:rPr>
          <w:rFonts w:ascii="Times New Roman" w:hAnsi="Times New Roman" w:cs="Times New Roman"/>
        </w:rPr>
        <w:t xml:space="preserve">to </w:t>
      </w:r>
      <w:r w:rsidR="007645EC">
        <w:rPr>
          <w:rFonts w:ascii="Times New Roman" w:hAnsi="Times New Roman" w:cs="Times New Roman"/>
        </w:rPr>
        <w:t xml:space="preserve">improve access to inputs, </w:t>
      </w:r>
      <w:r w:rsidR="00C62FFF">
        <w:rPr>
          <w:rFonts w:ascii="Times New Roman" w:hAnsi="Times New Roman" w:cs="Times New Roman"/>
        </w:rPr>
        <w:t xml:space="preserve">access to milk markets, </w:t>
      </w:r>
      <w:r w:rsidR="007645EC">
        <w:rPr>
          <w:rFonts w:ascii="Times New Roman" w:hAnsi="Times New Roman" w:cs="Times New Roman"/>
        </w:rPr>
        <w:t xml:space="preserve">and </w:t>
      </w:r>
      <w:ins w:id="71" w:author="Rufino, Mariana" w:date="2017-11-22T11:43:00Z">
        <w:r w:rsidR="004D75B4">
          <w:rPr>
            <w:rFonts w:ascii="Times New Roman" w:hAnsi="Times New Roman" w:cs="Times New Roman"/>
          </w:rPr>
          <w:t xml:space="preserve">to increase the </w:t>
        </w:r>
      </w:ins>
      <w:r w:rsidR="007645EC">
        <w:rPr>
          <w:rFonts w:ascii="Times New Roman" w:hAnsi="Times New Roman" w:cs="Times New Roman"/>
        </w:rPr>
        <w:t>participation in value chains</w:t>
      </w:r>
      <w:r w:rsidR="00C62FFF">
        <w:rPr>
          <w:rFonts w:ascii="Times New Roman" w:hAnsi="Times New Roman" w:cs="Times New Roman"/>
        </w:rPr>
        <w:t xml:space="preserve"> </w:t>
      </w:r>
      <w:commentRangeStart w:id="72"/>
      <w:r w:rsidR="005816DF">
        <w:rPr>
          <w:rFonts w:ascii="Times New Roman" w:hAnsi="Times New Roman" w:cs="Times New Roman"/>
        </w:rPr>
        <w:t xml:space="preserve">have </w:t>
      </w:r>
      <w:r w:rsidR="00E65708">
        <w:rPr>
          <w:rFonts w:ascii="Times New Roman" w:hAnsi="Times New Roman" w:cs="Times New Roman"/>
        </w:rPr>
        <w:t>the general tendency to lead to the commercialization of milk production by households.</w:t>
      </w:r>
      <w:commentRangeEnd w:id="72"/>
      <w:r w:rsidR="004D75B4">
        <w:rPr>
          <w:rStyle w:val="CommentReference"/>
        </w:rPr>
        <w:commentReference w:id="72"/>
      </w:r>
      <w:r w:rsidR="00E65708">
        <w:rPr>
          <w:rFonts w:ascii="Times New Roman" w:hAnsi="Times New Roman" w:cs="Times New Roman"/>
        </w:rPr>
        <w:t xml:space="preserve"> This leads to what has been referred to as a ‘demand rebound’ by </w:t>
      </w:r>
      <w:proofErr w:type="spellStart"/>
      <w:r w:rsidR="00E65708">
        <w:rPr>
          <w:rFonts w:ascii="Times New Roman" w:hAnsi="Times New Roman" w:cs="Times New Roman"/>
        </w:rPr>
        <w:t>Valin</w:t>
      </w:r>
      <w:proofErr w:type="spellEnd"/>
      <w:r w:rsidR="00E65708">
        <w:rPr>
          <w:rFonts w:ascii="Times New Roman" w:hAnsi="Times New Roman" w:cs="Times New Roman"/>
        </w:rPr>
        <w:t xml:space="preserve"> et al. (2013), and impact assessments at household level generally find that </w:t>
      </w:r>
      <w:commentRangeStart w:id="73"/>
      <w:r w:rsidR="00E65708">
        <w:rPr>
          <w:rFonts w:ascii="Times New Roman" w:hAnsi="Times New Roman" w:cs="Times New Roman"/>
        </w:rPr>
        <w:t xml:space="preserve">these interventions </w:t>
      </w:r>
      <w:commentRangeEnd w:id="73"/>
      <w:r w:rsidR="00021CB5">
        <w:rPr>
          <w:rStyle w:val="CommentReference"/>
        </w:rPr>
        <w:commentReference w:id="73"/>
      </w:r>
      <w:r w:rsidR="00E65708">
        <w:rPr>
          <w:rFonts w:ascii="Times New Roman" w:hAnsi="Times New Roman" w:cs="Times New Roman"/>
        </w:rPr>
        <w:t>increase both consumption</w:t>
      </w:r>
      <w:r w:rsidR="009C1D4A">
        <w:rPr>
          <w:rFonts w:ascii="Times New Roman" w:hAnsi="Times New Roman" w:cs="Times New Roman"/>
        </w:rPr>
        <w:t xml:space="preserve"> and sale of milk</w:t>
      </w:r>
      <w:r w:rsidR="00A0022E">
        <w:rPr>
          <w:rFonts w:ascii="Times New Roman" w:hAnsi="Times New Roman" w:cs="Times New Roman"/>
        </w:rPr>
        <w:t xml:space="preserve"> (</w:t>
      </w:r>
      <w:proofErr w:type="spellStart"/>
      <w:r w:rsidR="00E65708">
        <w:rPr>
          <w:rFonts w:ascii="Times New Roman" w:hAnsi="Times New Roman" w:cs="Times New Roman"/>
        </w:rPr>
        <w:t>Shikuku</w:t>
      </w:r>
      <w:proofErr w:type="spellEnd"/>
      <w:r w:rsidR="00E65708">
        <w:rPr>
          <w:rFonts w:ascii="Times New Roman" w:hAnsi="Times New Roman" w:cs="Times New Roman"/>
        </w:rPr>
        <w:t xml:space="preserve"> et</w:t>
      </w:r>
      <w:r w:rsidR="009C1D4A">
        <w:rPr>
          <w:rFonts w:ascii="Times New Roman" w:hAnsi="Times New Roman" w:cs="Times New Roman"/>
        </w:rPr>
        <w:t xml:space="preserve"> al., 2017, Paul et al., 2017)</w:t>
      </w:r>
      <w:r w:rsidR="00A0022E">
        <w:rPr>
          <w:rFonts w:ascii="Times New Roman" w:hAnsi="Times New Roman" w:cs="Times New Roman"/>
        </w:rPr>
        <w:t>,</w:t>
      </w:r>
      <w:r w:rsidR="00E81ECD">
        <w:rPr>
          <w:rFonts w:ascii="Times New Roman" w:hAnsi="Times New Roman" w:cs="Times New Roman"/>
        </w:rPr>
        <w:t xml:space="preserve"> and</w:t>
      </w:r>
      <w:r w:rsidR="00A0022E">
        <w:rPr>
          <w:rFonts w:ascii="Times New Roman" w:hAnsi="Times New Roman" w:cs="Times New Roman"/>
        </w:rPr>
        <w:t xml:space="preserve"> therefore higher (absolute) GHG emissions</w:t>
      </w:r>
      <w:r w:rsidR="009C1D4A">
        <w:rPr>
          <w:rFonts w:ascii="Times New Roman" w:hAnsi="Times New Roman" w:cs="Times New Roman"/>
        </w:rPr>
        <w:t xml:space="preserve">. </w:t>
      </w:r>
      <w:commentRangeStart w:id="74"/>
      <w:r>
        <w:rPr>
          <w:rFonts w:ascii="Times New Roman" w:hAnsi="Times New Roman" w:cs="Times New Roman"/>
        </w:rPr>
        <w:t xml:space="preserve">This therefore raises a fundamental problem of reducing (absolute) emissions concurrent </w:t>
      </w:r>
      <w:r w:rsidR="009C1D4A">
        <w:rPr>
          <w:rFonts w:ascii="Times New Roman" w:hAnsi="Times New Roman" w:cs="Times New Roman"/>
        </w:rPr>
        <w:t xml:space="preserve">with growth in milk production. </w:t>
      </w:r>
      <w:commentRangeEnd w:id="74"/>
      <w:r w:rsidR="00A2663B">
        <w:rPr>
          <w:rStyle w:val="CommentReference"/>
        </w:rPr>
        <w:commentReference w:id="74"/>
      </w:r>
      <w:r w:rsidR="00A0022E">
        <w:rPr>
          <w:rFonts w:ascii="Times New Roman" w:hAnsi="Times New Roman" w:cs="Times New Roman"/>
        </w:rPr>
        <w:t xml:space="preserve">In the </w:t>
      </w:r>
      <w:r w:rsidR="00FC7B6A">
        <w:rPr>
          <w:rFonts w:ascii="Times New Roman" w:hAnsi="Times New Roman" w:cs="Times New Roman"/>
        </w:rPr>
        <w:t>modelling</w:t>
      </w:r>
      <w:r w:rsidR="00E81ECD">
        <w:rPr>
          <w:rFonts w:ascii="Times New Roman" w:hAnsi="Times New Roman" w:cs="Times New Roman"/>
        </w:rPr>
        <w:t xml:space="preserve"> analysis of </w:t>
      </w:r>
      <w:proofErr w:type="spellStart"/>
      <w:r w:rsidR="00E81ECD">
        <w:rPr>
          <w:rFonts w:ascii="Times New Roman" w:hAnsi="Times New Roman" w:cs="Times New Roman"/>
        </w:rPr>
        <w:t>Mottet</w:t>
      </w:r>
      <w:proofErr w:type="spellEnd"/>
      <w:r w:rsidR="00E81ECD">
        <w:rPr>
          <w:rFonts w:ascii="Times New Roman" w:hAnsi="Times New Roman" w:cs="Times New Roman"/>
        </w:rPr>
        <w:t xml:space="preserve"> et al.</w:t>
      </w:r>
      <w:r w:rsidR="00A0022E">
        <w:rPr>
          <w:rFonts w:ascii="Times New Roman" w:hAnsi="Times New Roman" w:cs="Times New Roman"/>
        </w:rPr>
        <w:t xml:space="preserve"> (2015), </w:t>
      </w:r>
      <w:r w:rsidR="00E81ECD">
        <w:rPr>
          <w:rFonts w:ascii="Times New Roman" w:hAnsi="Times New Roman" w:cs="Times New Roman"/>
        </w:rPr>
        <w:t>improved herd performance and reductions in</w:t>
      </w:r>
      <w:r w:rsidR="00FC7B6A">
        <w:rPr>
          <w:rFonts w:ascii="Times New Roman" w:hAnsi="Times New Roman" w:cs="Times New Roman"/>
        </w:rPr>
        <w:t xml:space="preserve"> the total cattle population were</w:t>
      </w:r>
      <w:r w:rsidR="00E81ECD">
        <w:rPr>
          <w:rFonts w:ascii="Times New Roman" w:hAnsi="Times New Roman" w:cs="Times New Roman"/>
        </w:rPr>
        <w:t xml:space="preserve"> </w:t>
      </w:r>
      <w:r w:rsidR="00C62FFF">
        <w:rPr>
          <w:rFonts w:ascii="Times New Roman" w:hAnsi="Times New Roman" w:cs="Times New Roman"/>
        </w:rPr>
        <w:t>found to lead</w:t>
      </w:r>
      <w:r w:rsidR="00E81ECD">
        <w:rPr>
          <w:rFonts w:ascii="Times New Roman" w:hAnsi="Times New Roman" w:cs="Times New Roman"/>
        </w:rPr>
        <w:t xml:space="preserve"> to </w:t>
      </w:r>
      <w:r w:rsidR="00C62FFF">
        <w:rPr>
          <w:rFonts w:ascii="Times New Roman" w:hAnsi="Times New Roman" w:cs="Times New Roman"/>
        </w:rPr>
        <w:t xml:space="preserve">both </w:t>
      </w:r>
      <w:r w:rsidR="00E81ECD">
        <w:rPr>
          <w:rFonts w:ascii="Times New Roman" w:hAnsi="Times New Roman" w:cs="Times New Roman"/>
        </w:rPr>
        <w:t>lower absolute emissions and higher milk production</w:t>
      </w:r>
      <w:ins w:id="75" w:author="Rufino, Mariana" w:date="2017-11-22T12:13:00Z">
        <w:r w:rsidR="00731E0A">
          <w:rPr>
            <w:rFonts w:ascii="Times New Roman" w:hAnsi="Times New Roman" w:cs="Times New Roman"/>
          </w:rPr>
          <w:t xml:space="preserve"> in East Africa?</w:t>
        </w:r>
      </w:ins>
      <w:r w:rsidR="00E81ECD">
        <w:rPr>
          <w:rFonts w:ascii="Times New Roman" w:hAnsi="Times New Roman" w:cs="Times New Roman"/>
        </w:rPr>
        <w:t xml:space="preserve">. </w:t>
      </w:r>
      <w:r w:rsidR="004973B2">
        <w:rPr>
          <w:rFonts w:ascii="Times New Roman" w:hAnsi="Times New Roman" w:cs="Times New Roman"/>
        </w:rPr>
        <w:t xml:space="preserve">Increasing </w:t>
      </w:r>
      <w:r w:rsidR="008E3BB9">
        <w:rPr>
          <w:rFonts w:ascii="Times New Roman" w:hAnsi="Times New Roman" w:cs="Times New Roman"/>
        </w:rPr>
        <w:t xml:space="preserve">the relative share of productive to non-productive cohorts </w:t>
      </w:r>
      <w:r w:rsidR="00E65708">
        <w:rPr>
          <w:rFonts w:ascii="Times New Roman" w:hAnsi="Times New Roman" w:cs="Times New Roman"/>
        </w:rPr>
        <w:t xml:space="preserve">in </w:t>
      </w:r>
      <w:commentRangeStart w:id="76"/>
      <w:r w:rsidR="00E65708">
        <w:rPr>
          <w:rFonts w:ascii="Times New Roman" w:hAnsi="Times New Roman" w:cs="Times New Roman"/>
        </w:rPr>
        <w:t>the herd</w:t>
      </w:r>
      <w:r w:rsidR="004973B2">
        <w:rPr>
          <w:rFonts w:ascii="Times New Roman" w:hAnsi="Times New Roman" w:cs="Times New Roman"/>
        </w:rPr>
        <w:t xml:space="preserve"> </w:t>
      </w:r>
      <w:r>
        <w:rPr>
          <w:rFonts w:ascii="Times New Roman" w:hAnsi="Times New Roman" w:cs="Times New Roman"/>
        </w:rPr>
        <w:t xml:space="preserve">reduces the amount of feed required </w:t>
      </w:r>
      <w:commentRangeEnd w:id="76"/>
      <w:r w:rsidR="00D61268">
        <w:rPr>
          <w:rStyle w:val="CommentReference"/>
        </w:rPr>
        <w:commentReference w:id="76"/>
      </w:r>
      <w:r>
        <w:rPr>
          <w:rFonts w:ascii="Times New Roman" w:hAnsi="Times New Roman" w:cs="Times New Roman"/>
        </w:rPr>
        <w:t xml:space="preserve">for, and </w:t>
      </w:r>
      <w:r>
        <w:rPr>
          <w:rFonts w:ascii="Times New Roman" w:hAnsi="Times New Roman" w:cs="Times New Roman"/>
        </w:rPr>
        <w:lastRenderedPageBreak/>
        <w:t xml:space="preserve">the amount of emissions from enteric fermentation and </w:t>
      </w:r>
      <w:commentRangeStart w:id="77"/>
      <w:r>
        <w:rPr>
          <w:rFonts w:ascii="Times New Roman" w:hAnsi="Times New Roman" w:cs="Times New Roman"/>
        </w:rPr>
        <w:t xml:space="preserve">manure attributable </w:t>
      </w:r>
      <w:commentRangeEnd w:id="77"/>
      <w:r w:rsidR="008563CD">
        <w:rPr>
          <w:rStyle w:val="CommentReference"/>
        </w:rPr>
        <w:commentReference w:id="77"/>
      </w:r>
      <w:r>
        <w:rPr>
          <w:rFonts w:ascii="Times New Roman" w:hAnsi="Times New Roman" w:cs="Times New Roman"/>
        </w:rPr>
        <w:t>to non-producing animals</w:t>
      </w:r>
      <w:r w:rsidR="00E65708">
        <w:rPr>
          <w:rFonts w:ascii="Times New Roman" w:hAnsi="Times New Roman" w:cs="Times New Roman"/>
        </w:rPr>
        <w:t xml:space="preserve"> (i.e. the ‘maintenance cost’)</w:t>
      </w:r>
      <w:r>
        <w:rPr>
          <w:rFonts w:ascii="Times New Roman" w:hAnsi="Times New Roman" w:cs="Times New Roman"/>
        </w:rPr>
        <w:t xml:space="preserve">. </w:t>
      </w:r>
      <w:commentRangeStart w:id="78"/>
      <w:r w:rsidR="004973B2">
        <w:rPr>
          <w:rFonts w:ascii="Times New Roman" w:hAnsi="Times New Roman" w:cs="Times New Roman"/>
        </w:rPr>
        <w:t xml:space="preserve">This, as well as higher milk yields from adult females, are found to lead to higher total milk production with a smaller herd size, and lower absolute GHG emissions. </w:t>
      </w:r>
      <w:commentRangeEnd w:id="78"/>
      <w:r w:rsidR="00B33A71">
        <w:rPr>
          <w:rStyle w:val="CommentReference"/>
        </w:rPr>
        <w:commentReference w:id="78"/>
      </w:r>
      <w:r w:rsidR="00A0022E">
        <w:rPr>
          <w:rFonts w:ascii="Times New Roman" w:hAnsi="Times New Roman" w:cs="Times New Roman"/>
        </w:rPr>
        <w:t>The population of both improved and indigenous cattle in Tanz</w:t>
      </w:r>
      <w:bookmarkStart w:id="79" w:name="_GoBack"/>
      <w:bookmarkEnd w:id="79"/>
      <w:r w:rsidR="00A0022E">
        <w:rPr>
          <w:rFonts w:ascii="Times New Roman" w:hAnsi="Times New Roman" w:cs="Times New Roman"/>
        </w:rPr>
        <w:t xml:space="preserve">ania grows at greater than 2.5% per year (NBS, 2015), and given the </w:t>
      </w:r>
      <w:r>
        <w:rPr>
          <w:rFonts w:ascii="Times New Roman" w:hAnsi="Times New Roman" w:cs="Times New Roman"/>
        </w:rPr>
        <w:t xml:space="preserve">important and multi-faceted role of dairy cattle in rural livelihoods (e.g. </w:t>
      </w:r>
      <w:proofErr w:type="spellStart"/>
      <w:r>
        <w:rPr>
          <w:rFonts w:ascii="Times New Roman" w:hAnsi="Times New Roman" w:cs="Times New Roman"/>
        </w:rPr>
        <w:t>Weiler</w:t>
      </w:r>
      <w:proofErr w:type="spellEnd"/>
      <w:r>
        <w:rPr>
          <w:rFonts w:ascii="Times New Roman" w:hAnsi="Times New Roman" w:cs="Times New Roman"/>
        </w:rPr>
        <w:t xml:space="preserve"> et al., 2014), </w:t>
      </w:r>
      <w:r w:rsidR="00A0022E">
        <w:rPr>
          <w:rFonts w:ascii="Times New Roman" w:hAnsi="Times New Roman" w:cs="Times New Roman"/>
        </w:rPr>
        <w:t xml:space="preserve">there exist significant </w:t>
      </w:r>
      <w:r w:rsidR="007645EC">
        <w:rPr>
          <w:rFonts w:ascii="Times New Roman" w:hAnsi="Times New Roman" w:cs="Times New Roman"/>
        </w:rPr>
        <w:t>implications for rural livelihoods from</w:t>
      </w:r>
      <w:r w:rsidR="00A0022E">
        <w:rPr>
          <w:rFonts w:ascii="Times New Roman" w:hAnsi="Times New Roman" w:cs="Times New Roman"/>
        </w:rPr>
        <w:t xml:space="preserve"> promoting the transition to a smaller herd of higher p</w:t>
      </w:r>
      <w:r w:rsidR="00C62FFF">
        <w:rPr>
          <w:rFonts w:ascii="Times New Roman" w:hAnsi="Times New Roman" w:cs="Times New Roman"/>
        </w:rPr>
        <w:t>erforming</w:t>
      </w:r>
      <w:r w:rsidR="00A0022E">
        <w:rPr>
          <w:rFonts w:ascii="Times New Roman" w:hAnsi="Times New Roman" w:cs="Times New Roman"/>
        </w:rPr>
        <w:t xml:space="preserve"> cattle. </w:t>
      </w:r>
      <w:r w:rsidR="008E3BB9">
        <w:rPr>
          <w:rFonts w:ascii="Times New Roman" w:hAnsi="Times New Roman" w:cs="Times New Roman"/>
        </w:rPr>
        <w:t xml:space="preserve"> </w:t>
      </w:r>
    </w:p>
    <w:p w14:paraId="718FBF4D" w14:textId="2808E1AA" w:rsidR="003E51BF" w:rsidRDefault="008E3119" w:rsidP="00E57E22">
      <w:pPr>
        <w:rPr>
          <w:rFonts w:ascii="Times New Roman" w:hAnsi="Times New Roman" w:cs="Times New Roman"/>
        </w:rPr>
      </w:pPr>
      <w:r>
        <w:rPr>
          <w:rFonts w:ascii="Times New Roman" w:hAnsi="Times New Roman" w:cs="Times New Roman"/>
        </w:rPr>
        <w:t>Th</w:t>
      </w:r>
      <w:ins w:id="80" w:author="Rufino, Mariana" w:date="2017-11-22T12:21:00Z">
        <w:r w:rsidR="00083182">
          <w:rPr>
            <w:rFonts w:ascii="Times New Roman" w:hAnsi="Times New Roman" w:cs="Times New Roman"/>
          </w:rPr>
          <w:t>is</w:t>
        </w:r>
      </w:ins>
      <w:del w:id="81" w:author="Rufino, Mariana" w:date="2017-11-22T12:21:00Z">
        <w:r w:rsidDel="00083182">
          <w:rPr>
            <w:rFonts w:ascii="Times New Roman" w:hAnsi="Times New Roman" w:cs="Times New Roman"/>
          </w:rPr>
          <w:delText>e</w:delText>
        </w:r>
      </w:del>
      <w:r>
        <w:rPr>
          <w:rFonts w:ascii="Times New Roman" w:hAnsi="Times New Roman" w:cs="Times New Roman"/>
        </w:rPr>
        <w:t xml:space="preserve"> study</w:t>
      </w:r>
      <w:r w:rsidR="0031542C">
        <w:rPr>
          <w:rFonts w:ascii="Times New Roman" w:hAnsi="Times New Roman" w:cs="Times New Roman"/>
        </w:rPr>
        <w:t xml:space="preserve"> see</w:t>
      </w:r>
      <w:r w:rsidR="001B39A4">
        <w:rPr>
          <w:rFonts w:ascii="Times New Roman" w:hAnsi="Times New Roman" w:cs="Times New Roman"/>
        </w:rPr>
        <w:t>ks to provide insight about the</w:t>
      </w:r>
      <w:r w:rsidR="005816DF">
        <w:rPr>
          <w:rFonts w:ascii="Times New Roman" w:hAnsi="Times New Roman" w:cs="Times New Roman"/>
        </w:rPr>
        <w:t xml:space="preserve"> extent to which policies in the dairy sector can promote growth in milk production concurrent with </w:t>
      </w:r>
      <w:r w:rsidR="001B39A4">
        <w:rPr>
          <w:rFonts w:ascii="Times New Roman" w:hAnsi="Times New Roman" w:cs="Times New Roman"/>
        </w:rPr>
        <w:t>reduct</w:t>
      </w:r>
      <w:r w:rsidR="0085255C">
        <w:rPr>
          <w:rFonts w:ascii="Times New Roman" w:hAnsi="Times New Roman" w:cs="Times New Roman"/>
        </w:rPr>
        <w:t xml:space="preserve">ions in </w:t>
      </w:r>
      <w:del w:id="82" w:author="Rufino, Mariana" w:date="2017-11-22T12:21:00Z">
        <w:r w:rsidR="0085255C" w:rsidDel="00083182">
          <w:rPr>
            <w:rFonts w:ascii="Times New Roman" w:hAnsi="Times New Roman" w:cs="Times New Roman"/>
          </w:rPr>
          <w:delText>(</w:delText>
        </w:r>
      </w:del>
      <w:r w:rsidR="0085255C">
        <w:rPr>
          <w:rFonts w:ascii="Times New Roman" w:hAnsi="Times New Roman" w:cs="Times New Roman"/>
        </w:rPr>
        <w:t>absolute</w:t>
      </w:r>
      <w:del w:id="83" w:author="Rufino, Mariana" w:date="2017-11-22T12:21:00Z">
        <w:r w:rsidR="0085255C" w:rsidDel="00083182">
          <w:rPr>
            <w:rFonts w:ascii="Times New Roman" w:hAnsi="Times New Roman" w:cs="Times New Roman"/>
          </w:rPr>
          <w:delText>)</w:delText>
        </w:r>
      </w:del>
      <w:r w:rsidR="0085255C">
        <w:rPr>
          <w:rFonts w:ascii="Times New Roman" w:hAnsi="Times New Roman" w:cs="Times New Roman"/>
        </w:rPr>
        <w:t xml:space="preserve"> GHG emissions f</w:t>
      </w:r>
      <w:ins w:id="84" w:author="Rufino, Mariana" w:date="2017-11-22T12:21:00Z">
        <w:r w:rsidR="00083182">
          <w:rPr>
            <w:rFonts w:ascii="Times New Roman" w:hAnsi="Times New Roman" w:cs="Times New Roman"/>
          </w:rPr>
          <w:t>rom</w:t>
        </w:r>
      </w:ins>
      <w:del w:id="85" w:author="Rufino, Mariana" w:date="2017-11-22T12:21:00Z">
        <w:r w:rsidR="0085255C" w:rsidDel="00083182">
          <w:rPr>
            <w:rFonts w:ascii="Times New Roman" w:hAnsi="Times New Roman" w:cs="Times New Roman"/>
          </w:rPr>
          <w:delText>or</w:delText>
        </w:r>
      </w:del>
      <w:r w:rsidR="0085255C">
        <w:rPr>
          <w:rFonts w:ascii="Times New Roman" w:hAnsi="Times New Roman" w:cs="Times New Roman"/>
        </w:rPr>
        <w:t xml:space="preserve"> smallholder dairy households</w:t>
      </w:r>
      <w:r w:rsidR="001735DA">
        <w:rPr>
          <w:rFonts w:ascii="Times New Roman" w:hAnsi="Times New Roman" w:cs="Times New Roman"/>
        </w:rPr>
        <w:t>.</w:t>
      </w:r>
      <w:r w:rsidR="00D73D7F">
        <w:rPr>
          <w:rFonts w:ascii="Times New Roman" w:hAnsi="Times New Roman" w:cs="Times New Roman"/>
        </w:rPr>
        <w:t xml:space="preserve"> </w:t>
      </w:r>
      <w:r w:rsidR="0085255C">
        <w:rPr>
          <w:rFonts w:ascii="Times New Roman" w:hAnsi="Times New Roman" w:cs="Times New Roman"/>
        </w:rPr>
        <w:t xml:space="preserve">A mathematical programming model </w:t>
      </w:r>
      <w:proofErr w:type="gramStart"/>
      <w:r w:rsidR="0085255C">
        <w:rPr>
          <w:rFonts w:ascii="Times New Roman" w:hAnsi="Times New Roman" w:cs="Times New Roman"/>
        </w:rPr>
        <w:t>is used</w:t>
      </w:r>
      <w:proofErr w:type="gramEnd"/>
      <w:r w:rsidR="0085255C">
        <w:rPr>
          <w:rFonts w:ascii="Times New Roman" w:hAnsi="Times New Roman" w:cs="Times New Roman"/>
        </w:rPr>
        <w:t xml:space="preserve"> to simulate the effects of increasing access to improved animal genetics, animal feed markets, finance and credit, and access to milk markets </w:t>
      </w:r>
      <w:r w:rsidR="0092136E">
        <w:rPr>
          <w:rFonts w:ascii="Times New Roman" w:hAnsi="Times New Roman" w:cs="Times New Roman"/>
        </w:rPr>
        <w:t>on</w:t>
      </w:r>
      <w:r w:rsidR="00E81ECD">
        <w:rPr>
          <w:rFonts w:ascii="Times New Roman" w:hAnsi="Times New Roman" w:cs="Times New Roman"/>
        </w:rPr>
        <w:t xml:space="preserve"> farm level</w:t>
      </w:r>
      <w:r w:rsidR="0092136E">
        <w:rPr>
          <w:rFonts w:ascii="Times New Roman" w:hAnsi="Times New Roman" w:cs="Times New Roman"/>
        </w:rPr>
        <w:t xml:space="preserve"> production</w:t>
      </w:r>
      <w:r w:rsidR="0085255C">
        <w:rPr>
          <w:rFonts w:ascii="Times New Roman" w:hAnsi="Times New Roman" w:cs="Times New Roman"/>
        </w:rPr>
        <w:t xml:space="preserve">. The model choice variables are decisions with respect to milk production, including </w:t>
      </w:r>
      <w:r w:rsidR="00E81ECD">
        <w:rPr>
          <w:rFonts w:ascii="Times New Roman" w:hAnsi="Times New Roman" w:cs="Times New Roman"/>
        </w:rPr>
        <w:t xml:space="preserve">input use, </w:t>
      </w:r>
      <w:r w:rsidR="0085255C">
        <w:rPr>
          <w:rFonts w:ascii="Times New Roman" w:hAnsi="Times New Roman" w:cs="Times New Roman"/>
        </w:rPr>
        <w:t xml:space="preserve">stocking rate, adoption decisions of improved breeds, herd size, and herd composition, as influenced by the above policy interventions. </w:t>
      </w:r>
      <w:r w:rsidR="005816DF">
        <w:rPr>
          <w:rFonts w:ascii="Times New Roman" w:hAnsi="Times New Roman" w:cs="Times New Roman"/>
        </w:rPr>
        <w:t>Given</w:t>
      </w:r>
      <w:r w:rsidR="00CE672B">
        <w:rPr>
          <w:rFonts w:ascii="Times New Roman" w:hAnsi="Times New Roman" w:cs="Times New Roman"/>
        </w:rPr>
        <w:t xml:space="preserve"> that subsistence</w:t>
      </w:r>
      <w:r w:rsidR="00D73D7F">
        <w:rPr>
          <w:rFonts w:ascii="Times New Roman" w:hAnsi="Times New Roman" w:cs="Times New Roman"/>
        </w:rPr>
        <w:t xml:space="preserve"> agriculture </w:t>
      </w:r>
      <w:r w:rsidR="003E51BF">
        <w:rPr>
          <w:rFonts w:ascii="Times New Roman" w:hAnsi="Times New Roman" w:cs="Times New Roman"/>
        </w:rPr>
        <w:t>is</w:t>
      </w:r>
      <w:r w:rsidR="00D73D7F">
        <w:rPr>
          <w:rFonts w:ascii="Times New Roman" w:hAnsi="Times New Roman" w:cs="Times New Roman"/>
        </w:rPr>
        <w:t xml:space="preserve"> </w:t>
      </w:r>
      <w:r w:rsidR="00850063">
        <w:rPr>
          <w:rFonts w:ascii="Times New Roman" w:hAnsi="Times New Roman" w:cs="Times New Roman"/>
        </w:rPr>
        <w:t xml:space="preserve">a </w:t>
      </w:r>
      <w:r w:rsidR="00D73D7F">
        <w:rPr>
          <w:rFonts w:ascii="Times New Roman" w:hAnsi="Times New Roman" w:cs="Times New Roman"/>
        </w:rPr>
        <w:t xml:space="preserve">major </w:t>
      </w:r>
      <w:r w:rsidR="003E51BF">
        <w:rPr>
          <w:rFonts w:ascii="Times New Roman" w:hAnsi="Times New Roman" w:cs="Times New Roman"/>
        </w:rPr>
        <w:t xml:space="preserve">local </w:t>
      </w:r>
      <w:r w:rsidR="00CE672B">
        <w:rPr>
          <w:rFonts w:ascii="Times New Roman" w:hAnsi="Times New Roman" w:cs="Times New Roman"/>
        </w:rPr>
        <w:t xml:space="preserve">driver of forest conversion </w:t>
      </w:r>
      <w:r w:rsidR="00D73D7F">
        <w:rPr>
          <w:rFonts w:ascii="Times New Roman" w:hAnsi="Times New Roman" w:cs="Times New Roman"/>
        </w:rPr>
        <w:t>(</w:t>
      </w:r>
      <w:proofErr w:type="spellStart"/>
      <w:r w:rsidR="00D73D7F">
        <w:rPr>
          <w:rFonts w:ascii="Times New Roman" w:hAnsi="Times New Roman" w:cs="Times New Roman"/>
        </w:rPr>
        <w:t>Makunga</w:t>
      </w:r>
      <w:proofErr w:type="spellEnd"/>
      <w:r w:rsidR="00D73D7F">
        <w:rPr>
          <w:rFonts w:ascii="Times New Roman" w:hAnsi="Times New Roman" w:cs="Times New Roman"/>
        </w:rPr>
        <w:t xml:space="preserve"> and </w:t>
      </w:r>
      <w:proofErr w:type="spellStart"/>
      <w:r w:rsidR="00D73D7F">
        <w:rPr>
          <w:rFonts w:ascii="Times New Roman" w:hAnsi="Times New Roman" w:cs="Times New Roman"/>
        </w:rPr>
        <w:t>Misana</w:t>
      </w:r>
      <w:proofErr w:type="spellEnd"/>
      <w:r w:rsidR="00D73D7F">
        <w:rPr>
          <w:rFonts w:ascii="Times New Roman" w:hAnsi="Times New Roman" w:cs="Times New Roman"/>
        </w:rPr>
        <w:t xml:space="preserve">, 2017), </w:t>
      </w:r>
      <w:r w:rsidR="00CE672B">
        <w:rPr>
          <w:rFonts w:ascii="Times New Roman" w:hAnsi="Times New Roman" w:cs="Times New Roman"/>
        </w:rPr>
        <w:t xml:space="preserve">the effect of these policy interventions on </w:t>
      </w:r>
      <w:r w:rsidR="00850063">
        <w:rPr>
          <w:rFonts w:ascii="Times New Roman" w:hAnsi="Times New Roman" w:cs="Times New Roman"/>
        </w:rPr>
        <w:t xml:space="preserve">(reducing) </w:t>
      </w:r>
      <w:r w:rsidR="00CE672B">
        <w:rPr>
          <w:rFonts w:ascii="Times New Roman" w:hAnsi="Times New Roman" w:cs="Times New Roman"/>
        </w:rPr>
        <w:t>area expansion of crop and pastureland is assessed</w:t>
      </w:r>
      <w:r w:rsidR="00850063">
        <w:rPr>
          <w:rFonts w:ascii="Times New Roman" w:hAnsi="Times New Roman" w:cs="Times New Roman"/>
        </w:rPr>
        <w:t xml:space="preserve">, to provide evidence </w:t>
      </w:r>
      <w:r w:rsidR="002145B2">
        <w:rPr>
          <w:rFonts w:ascii="Times New Roman" w:hAnsi="Times New Roman" w:cs="Times New Roman"/>
        </w:rPr>
        <w:t xml:space="preserve">by which direct emissions from the dairy sector could be reduced while also contributing to </w:t>
      </w:r>
      <w:r w:rsidR="00850063">
        <w:rPr>
          <w:rFonts w:ascii="Times New Roman" w:hAnsi="Times New Roman" w:cs="Times New Roman"/>
        </w:rPr>
        <w:t>Tanzania’</w:t>
      </w:r>
      <w:r w:rsidR="002145B2">
        <w:rPr>
          <w:rFonts w:ascii="Times New Roman" w:hAnsi="Times New Roman" w:cs="Times New Roman"/>
        </w:rPr>
        <w:t>s goal</w:t>
      </w:r>
      <w:r w:rsidR="00850063">
        <w:rPr>
          <w:rFonts w:ascii="Times New Roman" w:hAnsi="Times New Roman" w:cs="Times New Roman"/>
        </w:rPr>
        <w:t xml:space="preserve"> of net reforestation/afforestation</w:t>
      </w:r>
      <w:r w:rsidR="003E51BF">
        <w:rPr>
          <w:rFonts w:ascii="Times New Roman" w:hAnsi="Times New Roman" w:cs="Times New Roman"/>
        </w:rPr>
        <w:t xml:space="preserve">. The research objectives </w:t>
      </w:r>
      <w:proofErr w:type="gramStart"/>
      <w:r w:rsidR="003E51BF">
        <w:rPr>
          <w:rFonts w:ascii="Times New Roman" w:hAnsi="Times New Roman" w:cs="Times New Roman"/>
        </w:rPr>
        <w:t>are</w:t>
      </w:r>
      <w:r w:rsidR="00850063">
        <w:rPr>
          <w:rFonts w:ascii="Times New Roman" w:hAnsi="Times New Roman" w:cs="Times New Roman"/>
        </w:rPr>
        <w:t xml:space="preserve"> </w:t>
      </w:r>
      <w:r w:rsidR="002145B2">
        <w:rPr>
          <w:rFonts w:ascii="Times New Roman" w:hAnsi="Times New Roman" w:cs="Times New Roman"/>
        </w:rPr>
        <w:t>defined</w:t>
      </w:r>
      <w:proofErr w:type="gramEnd"/>
      <w:r w:rsidR="00850063">
        <w:rPr>
          <w:rFonts w:ascii="Times New Roman" w:hAnsi="Times New Roman" w:cs="Times New Roman"/>
        </w:rPr>
        <w:t xml:space="preserve"> as</w:t>
      </w:r>
      <w:r w:rsidR="002145B2">
        <w:rPr>
          <w:rFonts w:ascii="Times New Roman" w:hAnsi="Times New Roman" w:cs="Times New Roman"/>
        </w:rPr>
        <w:t xml:space="preserve"> follows.</w:t>
      </w:r>
    </w:p>
    <w:p w14:paraId="4ED1637E" w14:textId="081E3965" w:rsidR="003E51BF" w:rsidRDefault="003E51BF" w:rsidP="003E51BF">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w:t>
      </w:r>
      <w:r w:rsidR="005816DF">
        <w:rPr>
          <w:rFonts w:ascii="Times New Roman" w:hAnsi="Times New Roman" w:cs="Times New Roman"/>
          <w:sz w:val="22"/>
          <w:szCs w:val="22"/>
        </w:rPr>
        <w:t>determine whether policies with respect to input prices, output prices, and credit can lead to declining absolute GHG e</w:t>
      </w:r>
      <w:r w:rsidR="002145B2">
        <w:rPr>
          <w:rFonts w:ascii="Times New Roman" w:hAnsi="Times New Roman" w:cs="Times New Roman"/>
          <w:sz w:val="22"/>
          <w:szCs w:val="22"/>
        </w:rPr>
        <w:t>missions concurrent with growth</w:t>
      </w:r>
      <w:r w:rsidR="005816DF">
        <w:rPr>
          <w:rFonts w:ascii="Times New Roman" w:hAnsi="Times New Roman" w:cs="Times New Roman"/>
          <w:sz w:val="22"/>
          <w:szCs w:val="22"/>
        </w:rPr>
        <w:t xml:space="preserve"> </w:t>
      </w:r>
      <w:r w:rsidR="0085255C">
        <w:rPr>
          <w:rFonts w:ascii="Times New Roman" w:hAnsi="Times New Roman" w:cs="Times New Roman"/>
          <w:sz w:val="22"/>
          <w:szCs w:val="22"/>
        </w:rPr>
        <w:t xml:space="preserve">in </w:t>
      </w:r>
      <w:r w:rsidR="005816DF">
        <w:rPr>
          <w:rFonts w:ascii="Times New Roman" w:hAnsi="Times New Roman" w:cs="Times New Roman"/>
          <w:sz w:val="22"/>
          <w:szCs w:val="22"/>
        </w:rPr>
        <w:t>milk production</w:t>
      </w:r>
    </w:p>
    <w:p w14:paraId="49972C93" w14:textId="735E19BE" w:rsidR="008E3BB9" w:rsidRDefault="008E3BB9" w:rsidP="003E51BF">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To assess the welfare implications of these policies, and</w:t>
      </w:r>
    </w:p>
    <w:p w14:paraId="40D60438" w14:textId="42C23820" w:rsidR="003E51BF" w:rsidRPr="00850063" w:rsidRDefault="003E51BF" w:rsidP="00E57E22">
      <w:pPr>
        <w:pStyle w:val="ListParagraph"/>
        <w:numPr>
          <w:ilvl w:val="0"/>
          <w:numId w:val="19"/>
        </w:numPr>
        <w:rPr>
          <w:rFonts w:ascii="Times New Roman" w:hAnsi="Times New Roman" w:cs="Times New Roman"/>
        </w:rPr>
      </w:pPr>
      <w:r>
        <w:rPr>
          <w:rFonts w:ascii="Times New Roman" w:hAnsi="Times New Roman" w:cs="Times New Roman"/>
        </w:rPr>
        <w:t>To quantify the potential for reducing area expansion of crop and pastureland from the dairy sector</w:t>
      </w:r>
      <w:del w:id="86" w:author="Rufino, Mariana" w:date="2017-11-22T12:56:00Z">
        <w:r w:rsidDel="003C1294">
          <w:rPr>
            <w:rFonts w:ascii="Times New Roman" w:hAnsi="Times New Roman" w:cs="Times New Roman"/>
          </w:rPr>
          <w:delText xml:space="preserve"> </w:delText>
        </w:r>
        <w:commentRangeStart w:id="87"/>
        <w:r w:rsidDel="003C1294">
          <w:rPr>
            <w:rFonts w:ascii="Times New Roman" w:hAnsi="Times New Roman" w:cs="Times New Roman"/>
          </w:rPr>
          <w:delText>in order to contribute to emissions offsets through forestry</w:delText>
        </w:r>
      </w:del>
      <w:del w:id="88" w:author="Rufino, Mariana" w:date="2017-11-22T12:57:00Z">
        <w:r w:rsidDel="003C1294">
          <w:rPr>
            <w:rFonts w:ascii="Times New Roman" w:hAnsi="Times New Roman" w:cs="Times New Roman"/>
          </w:rPr>
          <w:delText>.</w:delText>
        </w:r>
      </w:del>
      <w:commentRangeEnd w:id="87"/>
      <w:r w:rsidR="003C1294">
        <w:rPr>
          <w:rStyle w:val="CommentReference"/>
        </w:rPr>
        <w:commentReference w:id="87"/>
      </w:r>
    </w:p>
    <w:p w14:paraId="7C0E94F7" w14:textId="64F396BA" w:rsidR="008E3BB9" w:rsidRDefault="003E51BF" w:rsidP="00E57E22">
      <w:pPr>
        <w:rPr>
          <w:rFonts w:ascii="Times New Roman" w:hAnsi="Times New Roman" w:cs="Times New Roman"/>
        </w:rPr>
      </w:pPr>
      <w:r>
        <w:rPr>
          <w:rFonts w:ascii="Times New Roman" w:hAnsi="Times New Roman" w:cs="Times New Roman"/>
        </w:rPr>
        <w:t xml:space="preserve">The study therefore provides a basis by </w:t>
      </w:r>
      <w:r w:rsidR="00850063">
        <w:rPr>
          <w:rFonts w:ascii="Times New Roman" w:hAnsi="Times New Roman" w:cs="Times New Roman"/>
        </w:rPr>
        <w:t xml:space="preserve">which public and private actors can </w:t>
      </w:r>
      <w:r w:rsidR="00E65708">
        <w:rPr>
          <w:rFonts w:ascii="Times New Roman" w:hAnsi="Times New Roman" w:cs="Times New Roman"/>
        </w:rPr>
        <w:t xml:space="preserve">implement policies in the dairy sector </w:t>
      </w:r>
      <w:proofErr w:type="gramStart"/>
      <w:r w:rsidR="00850063">
        <w:rPr>
          <w:rFonts w:ascii="Times New Roman" w:hAnsi="Times New Roman" w:cs="Times New Roman"/>
        </w:rPr>
        <w:t>so as to</w:t>
      </w:r>
      <w:proofErr w:type="gramEnd"/>
      <w:r w:rsidR="00850063">
        <w:rPr>
          <w:rFonts w:ascii="Times New Roman" w:hAnsi="Times New Roman" w:cs="Times New Roman"/>
        </w:rPr>
        <w:t xml:space="preserve"> </w:t>
      </w:r>
      <w:r w:rsidR="008E3BB9">
        <w:rPr>
          <w:rFonts w:ascii="Times New Roman" w:hAnsi="Times New Roman" w:cs="Times New Roman"/>
        </w:rPr>
        <w:t xml:space="preserve">meet Tanzania’s climate initiatives concurrent with its livestock sector objectives. </w:t>
      </w: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r w:rsidRPr="00B827AC">
        <w:rPr>
          <w:rFonts w:ascii="Times New Roman" w:hAnsi="Times New Roman" w:cs="Times New Roman"/>
          <w:b/>
          <w:sz w:val="24"/>
          <w:szCs w:val="24"/>
        </w:rPr>
        <w:t>2.0 Overview</w:t>
      </w:r>
    </w:p>
    <w:p w14:paraId="585E39D1" w14:textId="7A519247" w:rsidR="00B96519" w:rsidRDefault="00BD4D73" w:rsidP="0009012E">
      <w:pPr>
        <w:rPr>
          <w:rFonts w:ascii="Times New Roman" w:hAnsi="Times New Roman" w:cs="Times New Roman"/>
        </w:rPr>
      </w:pPr>
      <w:r>
        <w:rPr>
          <w:rFonts w:ascii="Times New Roman" w:hAnsi="Times New Roman" w:cs="Times New Roman"/>
        </w:rPr>
        <w:t>Mathematical programming</w:t>
      </w:r>
      <w:r w:rsidR="00DC7454">
        <w:rPr>
          <w:rFonts w:ascii="Times New Roman" w:hAnsi="Times New Roman" w:cs="Times New Roman"/>
        </w:rPr>
        <w:t xml:space="preserve"> (MP) </w:t>
      </w:r>
      <w:r>
        <w:rPr>
          <w:rFonts w:ascii="Times New Roman" w:hAnsi="Times New Roman" w:cs="Times New Roman"/>
        </w:rPr>
        <w:t xml:space="preserve"> is a powerful tool for conducting positive analysis</w:t>
      </w:r>
      <w:r>
        <w:rPr>
          <w:rStyle w:val="FootnoteReference"/>
          <w:rFonts w:ascii="Times New Roman" w:hAnsi="Times New Roman" w:cs="Times New Roman"/>
        </w:rPr>
        <w:footnoteReference w:id="1"/>
      </w:r>
      <w:r>
        <w:rPr>
          <w:rFonts w:ascii="Times New Roman" w:hAnsi="Times New Roman" w:cs="Times New Roman"/>
        </w:rPr>
        <w:t xml:space="preserve"> of farm level decision making under hypothetical policy interventions or</w:t>
      </w:r>
      <w:r w:rsidR="004A5A8B">
        <w:rPr>
          <w:rFonts w:ascii="Times New Roman" w:hAnsi="Times New Roman" w:cs="Times New Roman"/>
        </w:rPr>
        <w:t xml:space="preserve"> changing </w:t>
      </w:r>
      <w:r>
        <w:rPr>
          <w:rFonts w:ascii="Times New Roman" w:hAnsi="Times New Roman" w:cs="Times New Roman"/>
        </w:rPr>
        <w:t>market conditions</w:t>
      </w:r>
      <w:r w:rsidR="004A5A8B">
        <w:rPr>
          <w:rFonts w:ascii="Times New Roman" w:hAnsi="Times New Roman" w:cs="Times New Roman"/>
        </w:rPr>
        <w:t xml:space="preserve"> (i.e. </w:t>
      </w:r>
      <w:r w:rsidR="00E73D42">
        <w:rPr>
          <w:rFonts w:ascii="Times New Roman" w:hAnsi="Times New Roman" w:cs="Times New Roman"/>
        </w:rPr>
        <w:t>prices of inputs or outputs</w:t>
      </w:r>
      <w:r w:rsidR="004A5A8B">
        <w:rPr>
          <w:rFonts w:ascii="Times New Roman" w:hAnsi="Times New Roman" w:cs="Times New Roman"/>
        </w:rPr>
        <w:t>)</w:t>
      </w:r>
      <w:r>
        <w:rPr>
          <w:rFonts w:ascii="Times New Roman" w:hAnsi="Times New Roman" w:cs="Times New Roman"/>
        </w:rPr>
        <w:t xml:space="preserve">. </w:t>
      </w:r>
      <w:r w:rsidR="00B51924">
        <w:rPr>
          <w:rFonts w:ascii="Times New Roman" w:hAnsi="Times New Roman" w:cs="Times New Roman"/>
        </w:rPr>
        <w:t xml:space="preserve">Such models combine </w:t>
      </w:r>
      <w:proofErr w:type="gramStart"/>
      <w:r w:rsidR="00B51924">
        <w:rPr>
          <w:rFonts w:ascii="Times New Roman" w:hAnsi="Times New Roman" w:cs="Times New Roman"/>
        </w:rPr>
        <w:t>decision making</w:t>
      </w:r>
      <w:proofErr w:type="gramEnd"/>
      <w:r w:rsidR="00B51924">
        <w:rPr>
          <w:rFonts w:ascii="Times New Roman" w:hAnsi="Times New Roman" w:cs="Times New Roman"/>
        </w:rPr>
        <w:t xml:space="preserve"> theory with </w:t>
      </w:r>
      <w:r w:rsidR="00E73D42">
        <w:rPr>
          <w:rFonts w:ascii="Times New Roman" w:hAnsi="Times New Roman" w:cs="Times New Roman"/>
        </w:rPr>
        <w:t xml:space="preserve">biophysical </w:t>
      </w:r>
      <w:r w:rsidR="00B51924">
        <w:rPr>
          <w:rFonts w:ascii="Times New Roman" w:hAnsi="Times New Roman" w:cs="Times New Roman"/>
        </w:rPr>
        <w:t xml:space="preserve">simulation models representing dynamic feedbacks </w:t>
      </w:r>
      <w:r w:rsidR="00DC7454">
        <w:rPr>
          <w:rFonts w:ascii="Times New Roman" w:hAnsi="Times New Roman" w:cs="Times New Roman"/>
        </w:rPr>
        <w:t xml:space="preserve">within and </w:t>
      </w:r>
      <w:r w:rsidR="00B51924">
        <w:rPr>
          <w:rFonts w:ascii="Times New Roman" w:hAnsi="Times New Roman" w:cs="Times New Roman"/>
        </w:rPr>
        <w:t>be</w:t>
      </w:r>
      <w:r w:rsidR="00EA697D">
        <w:rPr>
          <w:rFonts w:ascii="Times New Roman" w:hAnsi="Times New Roman" w:cs="Times New Roman"/>
        </w:rPr>
        <w:t xml:space="preserve">tween different farm components (i.e. </w:t>
      </w:r>
      <w:r w:rsidR="00B51924">
        <w:rPr>
          <w:rFonts w:ascii="Times New Roman" w:hAnsi="Times New Roman" w:cs="Times New Roman"/>
        </w:rPr>
        <w:t>crops</w:t>
      </w:r>
      <w:r w:rsidR="00EA697D">
        <w:rPr>
          <w:rFonts w:ascii="Times New Roman" w:hAnsi="Times New Roman" w:cs="Times New Roman"/>
        </w:rPr>
        <w:t>, grazing land,</w:t>
      </w:r>
      <w:r w:rsidR="00B51924">
        <w:rPr>
          <w:rFonts w:ascii="Times New Roman" w:hAnsi="Times New Roman" w:cs="Times New Roman"/>
        </w:rPr>
        <w:t xml:space="preserve"> and live</w:t>
      </w:r>
      <w:r w:rsidR="00EA697D">
        <w:rPr>
          <w:rFonts w:ascii="Times New Roman" w:hAnsi="Times New Roman" w:cs="Times New Roman"/>
        </w:rPr>
        <w:t>stock)</w:t>
      </w:r>
      <w:r w:rsidR="00212E9D">
        <w:rPr>
          <w:rFonts w:ascii="Times New Roman" w:hAnsi="Times New Roman" w:cs="Times New Roman"/>
        </w:rPr>
        <w:t>. Such models</w:t>
      </w:r>
      <w:r w:rsidR="00EA697D">
        <w:rPr>
          <w:rFonts w:ascii="Times New Roman" w:hAnsi="Times New Roman" w:cs="Times New Roman"/>
        </w:rPr>
        <w:t xml:space="preserve"> can therefore assess the effect of </w:t>
      </w:r>
      <w:r w:rsidR="00C84D5B">
        <w:rPr>
          <w:rFonts w:ascii="Times New Roman" w:hAnsi="Times New Roman" w:cs="Times New Roman"/>
        </w:rPr>
        <w:t>existing or proposed</w:t>
      </w:r>
      <w:r w:rsidR="00EA697D">
        <w:rPr>
          <w:rFonts w:ascii="Times New Roman" w:hAnsi="Times New Roman" w:cs="Times New Roman"/>
        </w:rPr>
        <w:t xml:space="preserve"> policy</w:t>
      </w:r>
      <w:r w:rsidR="00212E9D">
        <w:rPr>
          <w:rFonts w:ascii="Times New Roman" w:hAnsi="Times New Roman" w:cs="Times New Roman"/>
        </w:rPr>
        <w:t xml:space="preserve"> interventions</w:t>
      </w:r>
      <w:r w:rsidR="00EA697D">
        <w:rPr>
          <w:rFonts w:ascii="Times New Roman" w:hAnsi="Times New Roman" w:cs="Times New Roman"/>
        </w:rPr>
        <w:t xml:space="preserve"> </w:t>
      </w:r>
      <w:r w:rsidR="00212E9D">
        <w:rPr>
          <w:rFonts w:ascii="Times New Roman" w:hAnsi="Times New Roman" w:cs="Times New Roman"/>
        </w:rPr>
        <w:t xml:space="preserve">on technology adoption decisions of households (and their constrains), </w:t>
      </w:r>
      <w:r w:rsidR="00EA697D">
        <w:rPr>
          <w:rFonts w:ascii="Times New Roman" w:hAnsi="Times New Roman" w:cs="Times New Roman"/>
        </w:rPr>
        <w:t xml:space="preserve">on </w:t>
      </w:r>
      <w:r w:rsidR="00C84D5B">
        <w:rPr>
          <w:rFonts w:ascii="Times New Roman" w:hAnsi="Times New Roman" w:cs="Times New Roman"/>
        </w:rPr>
        <w:t>environmental indicators</w:t>
      </w:r>
      <w:r w:rsidR="008F1948">
        <w:rPr>
          <w:rFonts w:ascii="Times New Roman" w:hAnsi="Times New Roman" w:cs="Times New Roman"/>
        </w:rPr>
        <w:t xml:space="preserve"> (</w:t>
      </w:r>
      <w:r w:rsidR="004A5A8B">
        <w:rPr>
          <w:rFonts w:ascii="Times New Roman" w:hAnsi="Times New Roman" w:cs="Times New Roman"/>
        </w:rPr>
        <w:t>including greenhouse gas emissions)</w:t>
      </w:r>
      <w:proofErr w:type="gramStart"/>
      <w:r w:rsidR="00212E9D">
        <w:rPr>
          <w:rFonts w:ascii="Times New Roman" w:hAnsi="Times New Roman" w:cs="Times New Roman"/>
        </w:rPr>
        <w:t xml:space="preserve">, </w:t>
      </w:r>
      <w:r w:rsidR="00EA697D">
        <w:rPr>
          <w:rFonts w:ascii="Times New Roman" w:hAnsi="Times New Roman" w:cs="Times New Roman"/>
        </w:rPr>
        <w:t xml:space="preserve"> and</w:t>
      </w:r>
      <w:proofErr w:type="gramEnd"/>
      <w:r w:rsidR="00EA697D">
        <w:rPr>
          <w:rFonts w:ascii="Times New Roman" w:hAnsi="Times New Roman" w:cs="Times New Roman"/>
        </w:rPr>
        <w:t xml:space="preserve"> household welfare</w:t>
      </w:r>
      <w:r w:rsidR="00B51924">
        <w:rPr>
          <w:rFonts w:ascii="Times New Roman" w:hAnsi="Times New Roman" w:cs="Times New Roman"/>
        </w:rPr>
        <w:t xml:space="preserve"> (Van </w:t>
      </w:r>
      <w:proofErr w:type="spellStart"/>
      <w:r w:rsidR="00B51924">
        <w:rPr>
          <w:rFonts w:ascii="Times New Roman" w:hAnsi="Times New Roman" w:cs="Times New Roman"/>
        </w:rPr>
        <w:t>Wijk</w:t>
      </w:r>
      <w:proofErr w:type="spellEnd"/>
      <w:r w:rsidR="00B51924">
        <w:rPr>
          <w:rFonts w:ascii="Times New Roman" w:hAnsi="Times New Roman" w:cs="Times New Roman"/>
        </w:rPr>
        <w:t xml:space="preserve"> et al., 2014). </w:t>
      </w:r>
      <w:r w:rsidR="00EA697D">
        <w:rPr>
          <w:rFonts w:ascii="Times New Roman" w:hAnsi="Times New Roman" w:cs="Times New Roman"/>
        </w:rPr>
        <w:t>The</w:t>
      </w:r>
      <w:r w:rsidR="001348E3">
        <w:rPr>
          <w:rFonts w:ascii="Times New Roman" w:hAnsi="Times New Roman" w:cs="Times New Roman"/>
        </w:rPr>
        <w:t xml:space="preserve"> MP </w:t>
      </w:r>
      <w:r w:rsidR="00EA697D">
        <w:rPr>
          <w:rFonts w:ascii="Times New Roman" w:hAnsi="Times New Roman" w:cs="Times New Roman"/>
        </w:rPr>
        <w:t>modelling framework developed for this</w:t>
      </w:r>
      <w:r w:rsidR="001348E3">
        <w:rPr>
          <w:rFonts w:ascii="Times New Roman" w:hAnsi="Times New Roman" w:cs="Times New Roman"/>
        </w:rPr>
        <w:t xml:space="preserve"> study</w:t>
      </w:r>
      <w:r w:rsidR="00B96519">
        <w:rPr>
          <w:rFonts w:ascii="Times New Roman" w:hAnsi="Times New Roman" w:cs="Times New Roman"/>
        </w:rPr>
        <w:t xml:space="preserve"> aims to consider the decisions relating to management of the dairy enterprise, especially with respect to total milk producti</w:t>
      </w:r>
      <w:r w:rsidR="004F3A78">
        <w:rPr>
          <w:rFonts w:ascii="Times New Roman" w:hAnsi="Times New Roman" w:cs="Times New Roman"/>
        </w:rPr>
        <w:t>on, quantity of cattle owned and structure of the herd,</w:t>
      </w:r>
      <w:r w:rsidR="00B96519">
        <w:rPr>
          <w:rFonts w:ascii="Times New Roman" w:hAnsi="Times New Roman" w:cs="Times New Roman"/>
        </w:rPr>
        <w:t xml:space="preserve"> and land use</w:t>
      </w:r>
      <w:r w:rsidR="00C84D5B">
        <w:rPr>
          <w:rFonts w:ascii="Times New Roman" w:hAnsi="Times New Roman" w:cs="Times New Roman"/>
        </w:rPr>
        <w:t xml:space="preserve">, and to assess the implications of these outcomes for both absolute and </w:t>
      </w:r>
      <w:r w:rsidR="005703B8">
        <w:rPr>
          <w:rFonts w:ascii="Times New Roman" w:hAnsi="Times New Roman" w:cs="Times New Roman"/>
        </w:rPr>
        <w:t>intensity of emissions from</w:t>
      </w:r>
      <w:r w:rsidR="00C84D5B">
        <w:rPr>
          <w:rFonts w:ascii="Times New Roman" w:hAnsi="Times New Roman" w:cs="Times New Roman"/>
        </w:rPr>
        <w:t xml:space="preserve"> milk producing households in Tanzania</w:t>
      </w:r>
      <w:r w:rsidR="00B96519">
        <w:rPr>
          <w:rFonts w:ascii="Times New Roman" w:hAnsi="Times New Roman" w:cs="Times New Roman"/>
        </w:rPr>
        <w:t xml:space="preserve">. The influence of </w:t>
      </w:r>
      <w:r w:rsidR="004F3A78">
        <w:rPr>
          <w:rFonts w:ascii="Times New Roman" w:hAnsi="Times New Roman" w:cs="Times New Roman"/>
        </w:rPr>
        <w:t xml:space="preserve">changes in </w:t>
      </w:r>
      <w:r w:rsidR="00B96519">
        <w:rPr>
          <w:rFonts w:ascii="Times New Roman" w:hAnsi="Times New Roman" w:cs="Times New Roman"/>
        </w:rPr>
        <w:t xml:space="preserve">relative returns between dairy production and other farm activities (i.e. cash crops), and </w:t>
      </w:r>
      <w:proofErr w:type="gramStart"/>
      <w:r w:rsidR="00B96519">
        <w:rPr>
          <w:rFonts w:ascii="Times New Roman" w:hAnsi="Times New Roman" w:cs="Times New Roman"/>
        </w:rPr>
        <w:lastRenderedPageBreak/>
        <w:t>between</w:t>
      </w:r>
      <w:proofErr w:type="gramEnd"/>
      <w:r w:rsidR="00B96519">
        <w:rPr>
          <w:rFonts w:ascii="Times New Roman" w:hAnsi="Times New Roman" w:cs="Times New Roman"/>
        </w:rPr>
        <w:t xml:space="preserve"> allocation of land, capital, and labour to food production versus income producing activities is considered. Such an approach therefore allows assessing </w:t>
      </w:r>
      <w:r w:rsidR="004F3A78">
        <w:rPr>
          <w:rFonts w:ascii="Times New Roman" w:hAnsi="Times New Roman" w:cs="Times New Roman"/>
        </w:rPr>
        <w:t>to what extent</w:t>
      </w:r>
      <w:r w:rsidR="00B96519">
        <w:rPr>
          <w:rFonts w:ascii="Times New Roman" w:hAnsi="Times New Roman" w:cs="Times New Roman"/>
        </w:rPr>
        <w:t xml:space="preserve"> changes in input prices incentivize the household to increase milk production, </w:t>
      </w:r>
      <w:r w:rsidR="004F3A78">
        <w:rPr>
          <w:rFonts w:ascii="Times New Roman" w:hAnsi="Times New Roman" w:cs="Times New Roman"/>
        </w:rPr>
        <w:t>and the extent to which</w:t>
      </w:r>
      <w:r w:rsidR="00B96519">
        <w:rPr>
          <w:rFonts w:ascii="Times New Roman" w:hAnsi="Times New Roman" w:cs="Times New Roman"/>
        </w:rPr>
        <w:t xml:space="preserve"> this </w:t>
      </w:r>
      <w:r w:rsidR="004F3A78">
        <w:rPr>
          <w:rFonts w:ascii="Times New Roman" w:hAnsi="Times New Roman" w:cs="Times New Roman"/>
        </w:rPr>
        <w:t xml:space="preserve">growth </w:t>
      </w:r>
      <w:r w:rsidR="00B96519">
        <w:rPr>
          <w:rFonts w:ascii="Times New Roman" w:hAnsi="Times New Roman" w:cs="Times New Roman"/>
        </w:rPr>
        <w:t xml:space="preserve">results from increasing productivity, as opposed to increasing herd size and land </w:t>
      </w:r>
      <w:r w:rsidR="004F3A78">
        <w:rPr>
          <w:rFonts w:ascii="Times New Roman" w:hAnsi="Times New Roman" w:cs="Times New Roman"/>
        </w:rPr>
        <w:t xml:space="preserve">occupation. </w:t>
      </w:r>
      <w:r w:rsidR="00C84D5B">
        <w:rPr>
          <w:rFonts w:ascii="Times New Roman" w:hAnsi="Times New Roman" w:cs="Times New Roman"/>
        </w:rPr>
        <w:t xml:space="preserve">The feedbacks between dairy cattle numbers and land occupation </w:t>
      </w:r>
      <w:proofErr w:type="gramStart"/>
      <w:r w:rsidR="00C84D5B">
        <w:rPr>
          <w:rFonts w:ascii="Times New Roman" w:hAnsi="Times New Roman" w:cs="Times New Roman"/>
        </w:rPr>
        <w:t>is needed</w:t>
      </w:r>
      <w:proofErr w:type="gramEnd"/>
      <w:r w:rsidR="00C84D5B">
        <w:rPr>
          <w:rFonts w:ascii="Times New Roman" w:hAnsi="Times New Roman" w:cs="Times New Roman"/>
        </w:rPr>
        <w:t xml:space="preserve"> in order to assess the potential emissions savings from reductions in forest disturbance driven by </w:t>
      </w:r>
      <w:r w:rsidR="005703B8">
        <w:rPr>
          <w:rFonts w:ascii="Times New Roman" w:hAnsi="Times New Roman" w:cs="Times New Roman"/>
        </w:rPr>
        <w:t>feed requirements for dairy cattle.</w:t>
      </w:r>
    </w:p>
    <w:p w14:paraId="3D3B1A3C" w14:textId="672A1665" w:rsidR="004F3A78" w:rsidRDefault="00EF307B" w:rsidP="0009012E">
      <w:pPr>
        <w:rPr>
          <w:rFonts w:ascii="Times New Roman" w:hAnsi="Times New Roman" w:cs="Times New Roman"/>
        </w:rPr>
      </w:pPr>
      <w:r>
        <w:rPr>
          <w:rFonts w:ascii="Times New Roman" w:hAnsi="Times New Roman" w:cs="Times New Roman"/>
        </w:rPr>
        <w:t xml:space="preserve">Figure 2 illustrates the farm systems framework of the household, including livestock, household cash availability, and nutrient supply and biomass production. </w:t>
      </w:r>
      <w:r w:rsidR="004F3A78">
        <w:rPr>
          <w:rFonts w:ascii="Times New Roman" w:hAnsi="Times New Roman" w:cs="Times New Roman"/>
        </w:rPr>
        <w:t>A</w:t>
      </w:r>
      <w:r w:rsidR="004A5A8B">
        <w:rPr>
          <w:rFonts w:ascii="Times New Roman" w:hAnsi="Times New Roman" w:cs="Times New Roman"/>
        </w:rPr>
        <w:t xml:space="preserve"> </w:t>
      </w:r>
      <w:r w:rsidR="004F3A78">
        <w:rPr>
          <w:rFonts w:ascii="Times New Roman" w:hAnsi="Times New Roman" w:cs="Times New Roman"/>
        </w:rPr>
        <w:t>livestock module</w:t>
      </w:r>
      <w:r w:rsidR="001348E3">
        <w:rPr>
          <w:rFonts w:ascii="Times New Roman" w:hAnsi="Times New Roman" w:cs="Times New Roman"/>
        </w:rPr>
        <w:t xml:space="preserve"> </w:t>
      </w:r>
      <w:proofErr w:type="gramStart"/>
      <w:r w:rsidR="004F3A78">
        <w:rPr>
          <w:rFonts w:ascii="Times New Roman" w:hAnsi="Times New Roman" w:cs="Times New Roman"/>
        </w:rPr>
        <w:t>is coupled</w:t>
      </w:r>
      <w:proofErr w:type="gramEnd"/>
      <w:r w:rsidR="004F3A78">
        <w:rPr>
          <w:rFonts w:ascii="Times New Roman" w:hAnsi="Times New Roman" w:cs="Times New Roman"/>
        </w:rPr>
        <w:t xml:space="preserve"> </w:t>
      </w:r>
      <w:r w:rsidR="001348E3">
        <w:rPr>
          <w:rFonts w:ascii="Times New Roman" w:hAnsi="Times New Roman" w:cs="Times New Roman"/>
        </w:rPr>
        <w:t xml:space="preserve">to a cropping and grazing module, to assess the feedbacks between land allocation to food, cash, and fodder crops, and biomass availability </w:t>
      </w:r>
      <w:r w:rsidR="0094509F">
        <w:rPr>
          <w:rFonts w:ascii="Times New Roman" w:hAnsi="Times New Roman" w:cs="Times New Roman"/>
        </w:rPr>
        <w:t xml:space="preserve">for cattle, and the </w:t>
      </w:r>
      <w:r w:rsidR="001348E3">
        <w:rPr>
          <w:rFonts w:ascii="Times New Roman" w:hAnsi="Times New Roman" w:cs="Times New Roman"/>
        </w:rPr>
        <w:t>requirement</w:t>
      </w:r>
      <w:r w:rsidR="00091978">
        <w:rPr>
          <w:rFonts w:ascii="Times New Roman" w:hAnsi="Times New Roman" w:cs="Times New Roman"/>
        </w:rPr>
        <w:t>s</w:t>
      </w:r>
      <w:r w:rsidR="001348E3">
        <w:rPr>
          <w:rFonts w:ascii="Times New Roman" w:hAnsi="Times New Roman" w:cs="Times New Roman"/>
        </w:rPr>
        <w:t xml:space="preserve"> for grazing land. The model simulates the </w:t>
      </w:r>
      <w:r w:rsidR="00091978">
        <w:rPr>
          <w:rFonts w:ascii="Times New Roman" w:hAnsi="Times New Roman" w:cs="Times New Roman"/>
        </w:rPr>
        <w:t xml:space="preserve">household’s </w:t>
      </w:r>
      <w:r w:rsidR="001348E3">
        <w:rPr>
          <w:rFonts w:ascii="Times New Roman" w:hAnsi="Times New Roman" w:cs="Times New Roman"/>
        </w:rPr>
        <w:t>purchasing dec</w:t>
      </w:r>
      <w:r w:rsidR="00091978">
        <w:rPr>
          <w:rFonts w:ascii="Times New Roman" w:hAnsi="Times New Roman" w:cs="Times New Roman"/>
        </w:rPr>
        <w:t>isions with respect to feeds, local and improved cattle</w:t>
      </w:r>
      <w:r w:rsidR="001348E3">
        <w:rPr>
          <w:rFonts w:ascii="Times New Roman" w:hAnsi="Times New Roman" w:cs="Times New Roman"/>
        </w:rPr>
        <w:t>, as well as the alloca</w:t>
      </w:r>
      <w:r w:rsidR="00091978">
        <w:rPr>
          <w:rFonts w:ascii="Times New Roman" w:hAnsi="Times New Roman" w:cs="Times New Roman"/>
        </w:rPr>
        <w:t>tion of available land to food, fodder, and cash crops</w:t>
      </w:r>
      <w:r w:rsidR="0094509F">
        <w:rPr>
          <w:rFonts w:ascii="Times New Roman" w:hAnsi="Times New Roman" w:cs="Times New Roman"/>
        </w:rPr>
        <w:t xml:space="preserve">, for both a baseline scenario representing current prices of inputs, and policy intervention scenarios representing </w:t>
      </w:r>
      <w:r w:rsidR="00EA697D">
        <w:rPr>
          <w:rFonts w:ascii="Times New Roman" w:hAnsi="Times New Roman" w:cs="Times New Roman"/>
        </w:rPr>
        <w:t xml:space="preserve">various types of </w:t>
      </w:r>
      <w:r w:rsidR="0094509F">
        <w:rPr>
          <w:rFonts w:ascii="Times New Roman" w:hAnsi="Times New Roman" w:cs="Times New Roman"/>
        </w:rPr>
        <w:t>input subsidies (Figure 1)</w:t>
      </w:r>
      <w:r w:rsidR="00091978">
        <w:rPr>
          <w:rFonts w:ascii="Times New Roman" w:hAnsi="Times New Roman" w:cs="Times New Roman"/>
        </w:rPr>
        <w:t xml:space="preserve">. </w:t>
      </w:r>
      <w:r w:rsidR="001348E3">
        <w:rPr>
          <w:rFonts w:ascii="Times New Roman" w:hAnsi="Times New Roman" w:cs="Times New Roman"/>
        </w:rPr>
        <w:t xml:space="preserve"> </w:t>
      </w:r>
      <w:r w:rsidR="00091978">
        <w:rPr>
          <w:rFonts w:ascii="Times New Roman" w:hAnsi="Times New Roman" w:cs="Times New Roman"/>
        </w:rPr>
        <w:t xml:space="preserve">The livestock module simulates the changes in herd size, structure, and offtake, based on the effects of the feeding regimes on physiological characteristics of the herd, including growth rate and lactation milk yields. The </w:t>
      </w:r>
      <w:r w:rsidR="0094509F">
        <w:rPr>
          <w:rFonts w:ascii="Times New Roman" w:hAnsi="Times New Roman" w:cs="Times New Roman"/>
        </w:rPr>
        <w:t>cropping and grazing module specifies the supply of food crops for home consumption, fodder crops for feed, and cash crops for sale based on the assumed yields and model determined acreage under each scenario.</w:t>
      </w:r>
      <w:r w:rsidR="004A5A8B">
        <w:rPr>
          <w:rFonts w:ascii="Times New Roman" w:hAnsi="Times New Roman" w:cs="Times New Roman"/>
        </w:rPr>
        <w:t xml:space="preserve"> </w:t>
      </w:r>
      <w:r w:rsidR="004F3A78">
        <w:rPr>
          <w:rFonts w:ascii="Times New Roman" w:hAnsi="Times New Roman" w:cs="Times New Roman"/>
        </w:rPr>
        <w:t xml:space="preserve">The simulations </w:t>
      </w:r>
      <w:proofErr w:type="gramStart"/>
      <w:r w:rsidR="004F3A78">
        <w:rPr>
          <w:rFonts w:ascii="Times New Roman" w:hAnsi="Times New Roman" w:cs="Times New Roman"/>
        </w:rPr>
        <w:t>are run</w:t>
      </w:r>
      <w:proofErr w:type="gramEnd"/>
      <w:r w:rsidR="004F3A78">
        <w:rPr>
          <w:rFonts w:ascii="Times New Roman" w:hAnsi="Times New Roman" w:cs="Times New Roman"/>
        </w:rPr>
        <w:t xml:space="preserve"> for households representing different wealth classes and resource endowments, in order to identify how the household’s characteristics influence the </w:t>
      </w:r>
      <w:r w:rsidR="005E61EB">
        <w:rPr>
          <w:rFonts w:ascii="Times New Roman" w:hAnsi="Times New Roman" w:cs="Times New Roman"/>
        </w:rPr>
        <w:t>household’s capacity for supply growth</w:t>
      </w:r>
      <w:r w:rsidR="004F3A78">
        <w:rPr>
          <w:rFonts w:ascii="Times New Roman" w:hAnsi="Times New Roman" w:cs="Times New Roman"/>
        </w:rPr>
        <w:t xml:space="preserve"> under given input subsidies (e.g. Hammond et al., 2017).  </w:t>
      </w:r>
    </w:p>
    <w:p w14:paraId="74BB024B" w14:textId="7D69BA71" w:rsidR="00D072A6" w:rsidRPr="00063C33" w:rsidRDefault="0094509F" w:rsidP="00063C33">
      <w:pPr>
        <w:rPr>
          <w:rFonts w:ascii="Times New Roman" w:hAnsi="Times New Roman" w:cs="Times New Roman"/>
        </w:rPr>
      </w:pPr>
      <w:r>
        <w:rPr>
          <w:rFonts w:ascii="Times New Roman" w:hAnsi="Times New Roman" w:cs="Times New Roman"/>
        </w:rPr>
        <w:t>Figure 1</w:t>
      </w:r>
      <w:r w:rsidR="00D072A6" w:rsidRPr="00B827AC">
        <w:rPr>
          <w:rFonts w:ascii="Times New Roman" w:hAnsi="Times New Roman" w:cs="Times New Roman"/>
        </w:rPr>
        <w:t>: Analytical framework for farm</w:t>
      </w:r>
      <w:r w:rsidR="00E32C78" w:rsidRPr="00B827AC">
        <w:rPr>
          <w:rFonts w:ascii="Times New Roman" w:hAnsi="Times New Roman" w:cs="Times New Roman"/>
        </w:rPr>
        <w:t>-household</w:t>
      </w:r>
      <w:r w:rsidR="00063C33">
        <w:rPr>
          <w:rFonts w:ascii="Times New Roman" w:hAnsi="Times New Roman" w:cs="Times New Roman"/>
        </w:rPr>
        <w:t xml:space="preserve"> level ex ante analysis</w:t>
      </w:r>
    </w:p>
    <w:p w14:paraId="4553F55A" w14:textId="5A8CDBF8" w:rsidR="00D072A6" w:rsidRPr="00B827AC" w:rsidRDefault="00E52C68" w:rsidP="00D072A6">
      <w:pPr>
        <w:rPr>
          <w:rFonts w:ascii="Times New Roman" w:hAnsi="Times New Roman" w:cs="Times New Roman"/>
        </w:rPr>
      </w:pPr>
      <w:r>
        <w:rPr>
          <w:rFonts w:ascii="Times New Roman" w:hAnsi="Times New Roman" w:cs="Times New Roman"/>
          <w:noProof/>
          <w:lang w:eastAsia="en-GB"/>
        </w:rPr>
        <w:drawing>
          <wp:inline distT="0" distB="0" distL="0" distR="0" wp14:anchorId="526181B5" wp14:editId="42A8A348">
            <wp:extent cx="5314950" cy="4162425"/>
            <wp:effectExtent l="0" t="0" r="0" b="9525"/>
            <wp:docPr id="3" name="Picture 3" descr="C:\Users\Gaming\AppData\Local\Temp\Farm Analytical Framework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ing\AppData\Local\Temp\Farm Analytical Framework - Page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14:paraId="7583F654" w14:textId="77777777" w:rsidR="00E32C78" w:rsidRPr="00B827AC" w:rsidRDefault="00E32C78" w:rsidP="00843ACD">
      <w:pPr>
        <w:rPr>
          <w:rFonts w:ascii="Times New Roman" w:hAnsi="Times New Roman" w:cs="Times New Roman"/>
        </w:rPr>
      </w:pPr>
    </w:p>
    <w:p w14:paraId="628DF850" w14:textId="77777777" w:rsidR="006E5E2A" w:rsidRPr="00B827AC" w:rsidRDefault="003F2E7A" w:rsidP="0071750F">
      <w:pPr>
        <w:rPr>
          <w:rFonts w:ascii="Times New Roman" w:hAnsi="Times New Roman" w:cs="Times New Roman"/>
        </w:rPr>
      </w:pPr>
      <w:r w:rsidRPr="00B827AC">
        <w:rPr>
          <w:rFonts w:ascii="Times New Roman" w:hAnsi="Times New Roman" w:cs="Times New Roman"/>
        </w:rPr>
        <w:t xml:space="preserve">The household model </w:t>
      </w:r>
      <w:proofErr w:type="gramStart"/>
      <w:r w:rsidRPr="00B827AC">
        <w:rPr>
          <w:rFonts w:ascii="Times New Roman" w:hAnsi="Times New Roman" w:cs="Times New Roman"/>
        </w:rPr>
        <w:t>is</w:t>
      </w:r>
      <w:r w:rsidR="00BF0A51" w:rsidRPr="00B827AC">
        <w:rPr>
          <w:rFonts w:ascii="Times New Roman" w:hAnsi="Times New Roman" w:cs="Times New Roman"/>
        </w:rPr>
        <w:t xml:space="preserve"> </w:t>
      </w:r>
      <w:r w:rsidRPr="00B827AC">
        <w:rPr>
          <w:rFonts w:ascii="Times New Roman" w:hAnsi="Times New Roman" w:cs="Times New Roman"/>
        </w:rPr>
        <w:t>developed</w:t>
      </w:r>
      <w:proofErr w:type="gramEnd"/>
      <w:r w:rsidRPr="00B827AC">
        <w:rPr>
          <w:rFonts w:ascii="Times New Roman" w:hAnsi="Times New Roman" w:cs="Times New Roman"/>
        </w:rPr>
        <w:t xml:space="preserve"> in </w:t>
      </w:r>
      <w:r w:rsidR="0080651E" w:rsidRPr="00B827AC">
        <w:rPr>
          <w:rFonts w:ascii="Times New Roman" w:hAnsi="Times New Roman" w:cs="Times New Roman"/>
        </w:rPr>
        <w:t>the General Alg</w:t>
      </w:r>
      <w:r w:rsidR="00623849" w:rsidRPr="00B827AC">
        <w:rPr>
          <w:rFonts w:ascii="Times New Roman" w:hAnsi="Times New Roman" w:cs="Times New Roman"/>
        </w:rPr>
        <w:t xml:space="preserve">ebraic Modelling System (GAMS); </w:t>
      </w:r>
      <w:r w:rsidR="00A2451D" w:rsidRPr="00B827AC">
        <w:rPr>
          <w:rFonts w:ascii="Times New Roman" w:hAnsi="Times New Roman" w:cs="Times New Roman"/>
        </w:rPr>
        <w:t>a software package useful for developing optimization and simulation models</w:t>
      </w:r>
      <w:r w:rsidR="003412D8" w:rsidRPr="00B827AC">
        <w:rPr>
          <w:rFonts w:ascii="Times New Roman" w:hAnsi="Times New Roman" w:cs="Times New Roman"/>
        </w:rPr>
        <w:t xml:space="preserve"> for </w:t>
      </w:r>
      <w:r w:rsidR="00C02D58" w:rsidRPr="00B827AC">
        <w:rPr>
          <w:rFonts w:ascii="Times New Roman" w:hAnsi="Times New Roman" w:cs="Times New Roman"/>
        </w:rPr>
        <w:t>(Brooke et al, 2008)</w:t>
      </w:r>
      <w:r w:rsidR="0080651E" w:rsidRPr="00B827AC">
        <w:rPr>
          <w:rFonts w:ascii="Times New Roman" w:hAnsi="Times New Roman" w:cs="Times New Roman"/>
        </w:rPr>
        <w:t xml:space="preserve">. The model parameters </w:t>
      </w:r>
      <w:proofErr w:type="gramStart"/>
      <w:r w:rsidR="0080651E" w:rsidRPr="00B827AC">
        <w:rPr>
          <w:rFonts w:ascii="Times New Roman" w:hAnsi="Times New Roman" w:cs="Times New Roman"/>
        </w:rPr>
        <w:t>are from</w:t>
      </w:r>
      <w:r w:rsidR="00A2451D" w:rsidRPr="00B827AC">
        <w:rPr>
          <w:rFonts w:ascii="Times New Roman" w:hAnsi="Times New Roman" w:cs="Times New Roman"/>
        </w:rPr>
        <w:t xml:space="preserve"> household survey data gathered in the Tanzanian </w:t>
      </w:r>
      <w:r w:rsidR="00BF0A51" w:rsidRPr="00B827AC">
        <w:rPr>
          <w:rFonts w:ascii="Times New Roman" w:hAnsi="Times New Roman" w:cs="Times New Roman"/>
        </w:rPr>
        <w:t xml:space="preserve">southern highlands </w:t>
      </w:r>
      <w:proofErr w:type="spellStart"/>
      <w:r w:rsidR="00BF0A51" w:rsidRPr="00B827AC">
        <w:rPr>
          <w:rFonts w:ascii="Times New Roman" w:hAnsi="Times New Roman" w:cs="Times New Roman"/>
        </w:rPr>
        <w:t>milkshed</w:t>
      </w:r>
      <w:proofErr w:type="spellEnd"/>
      <w:r w:rsidRPr="00B827AC">
        <w:rPr>
          <w:rFonts w:ascii="Times New Roman" w:hAnsi="Times New Roman" w:cs="Times New Roman"/>
        </w:rPr>
        <w:t xml:space="preserve"> </w:t>
      </w:r>
      <w:r w:rsidR="00A2451D" w:rsidRPr="00B827AC">
        <w:rPr>
          <w:rFonts w:ascii="Times New Roman" w:hAnsi="Times New Roman" w:cs="Times New Roman"/>
        </w:rPr>
        <w:t xml:space="preserve">region </w:t>
      </w:r>
      <w:r w:rsidR="00422FA0" w:rsidRPr="00B827AC">
        <w:rPr>
          <w:rFonts w:ascii="Times New Roman" w:hAnsi="Times New Roman" w:cs="Times New Roman"/>
        </w:rPr>
        <w:t xml:space="preserve">during </w:t>
      </w:r>
      <w:r w:rsidR="002A7AFA" w:rsidRPr="00B827AC">
        <w:rPr>
          <w:rFonts w:ascii="Times New Roman" w:hAnsi="Times New Roman" w:cs="Times New Roman"/>
        </w:rPr>
        <w:t>the years 2017</w:t>
      </w:r>
      <w:r w:rsidR="00422FA0" w:rsidRPr="00B827AC">
        <w:rPr>
          <w:rFonts w:ascii="Times New Roman" w:hAnsi="Times New Roman" w:cs="Times New Roman"/>
        </w:rPr>
        <w:t>-</w:t>
      </w:r>
      <w:r w:rsidR="00A2451D" w:rsidRPr="00B827AC">
        <w:rPr>
          <w:rFonts w:ascii="Times New Roman" w:hAnsi="Times New Roman" w:cs="Times New Roman"/>
        </w:rPr>
        <w:t>2018</w:t>
      </w:r>
      <w:r w:rsidR="0080651E" w:rsidRPr="00B827AC">
        <w:rPr>
          <w:rFonts w:ascii="Times New Roman" w:hAnsi="Times New Roman" w:cs="Times New Roman"/>
        </w:rPr>
        <w:t xml:space="preserve"> [list</w:t>
      </w:r>
      <w:proofErr w:type="gramEnd"/>
      <w:r w:rsidR="0080651E" w:rsidRPr="00B827AC">
        <w:rPr>
          <w:rFonts w:ascii="Times New Roman" w:hAnsi="Times New Roman" w:cs="Times New Roman"/>
        </w:rPr>
        <w:t xml:space="preserve"> the names and affiliations of the surveys]</w:t>
      </w:r>
      <w:r w:rsidR="00AE5CCF" w:rsidRPr="00B827AC">
        <w:rPr>
          <w:rFonts w:ascii="Times New Roman" w:hAnsi="Times New Roman" w:cs="Times New Roman"/>
        </w:rPr>
        <w:t>.</w:t>
      </w:r>
      <w:r w:rsidR="002621A4" w:rsidRPr="00B827AC">
        <w:rPr>
          <w:rFonts w:ascii="Times New Roman" w:hAnsi="Times New Roman" w:cs="Times New Roman"/>
        </w:rPr>
        <w:t xml:space="preserve"> </w:t>
      </w:r>
      <w:r w:rsidR="006E5E2A" w:rsidRPr="00B827AC">
        <w:rPr>
          <w:rFonts w:ascii="Times New Roman" w:hAnsi="Times New Roman" w:cs="Times New Roman"/>
        </w:rPr>
        <w:t xml:space="preserve">The administrative regions </w:t>
      </w:r>
      <w:r w:rsidR="00623849" w:rsidRPr="00B827AC">
        <w:rPr>
          <w:rFonts w:ascii="Times New Roman" w:hAnsi="Times New Roman" w:cs="Times New Roman"/>
        </w:rPr>
        <w:t xml:space="preserve">covered by the survey </w:t>
      </w:r>
      <w:r w:rsidR="006E5E2A" w:rsidRPr="00B827AC">
        <w:rPr>
          <w:rFonts w:ascii="Times New Roman" w:hAnsi="Times New Roman" w:cs="Times New Roman"/>
        </w:rPr>
        <w:t xml:space="preserve">include Mbeya, Iringa, </w:t>
      </w:r>
      <w:proofErr w:type="spellStart"/>
      <w:r w:rsidR="006E5E2A" w:rsidRPr="00B827AC">
        <w:rPr>
          <w:rFonts w:ascii="Times New Roman" w:hAnsi="Times New Roman" w:cs="Times New Roman"/>
        </w:rPr>
        <w:t>Morogoro</w:t>
      </w:r>
      <w:proofErr w:type="spellEnd"/>
      <w:r w:rsidR="006E5E2A" w:rsidRPr="00B827AC">
        <w:rPr>
          <w:rFonts w:ascii="Times New Roman" w:hAnsi="Times New Roman" w:cs="Times New Roman"/>
        </w:rPr>
        <w:t>, and Dodoma (Table 1). [Discuss basic agro-ecological and geographic conditions of region, including major markets for inputs and outputs, population, incomes].</w:t>
      </w:r>
    </w:p>
    <w:p w14:paraId="5F7443F7" w14:textId="77777777" w:rsidR="00430BF5" w:rsidRPr="00B827AC" w:rsidRDefault="00430BF5" w:rsidP="002109F3">
      <w:pPr>
        <w:rPr>
          <w:rFonts w:ascii="Times New Roman" w:hAnsi="Times New Roman" w:cs="Times New Roman"/>
        </w:rPr>
      </w:pPr>
      <w:r w:rsidRPr="00B827AC">
        <w:rPr>
          <w:rFonts w:ascii="Times New Roman" w:hAnsi="Times New Roman" w:cs="Times New Roman"/>
        </w:rPr>
        <w:t xml:space="preserve">Table 1: Site statistics </w:t>
      </w:r>
    </w:p>
    <w:tbl>
      <w:tblPr>
        <w:tblStyle w:val="TableGrid"/>
        <w:tblW w:w="0" w:type="auto"/>
        <w:tblLook w:val="04A0" w:firstRow="1" w:lastRow="0" w:firstColumn="1" w:lastColumn="0" w:noHBand="0" w:noVBand="1"/>
      </w:tblPr>
      <w:tblGrid>
        <w:gridCol w:w="1371"/>
        <w:gridCol w:w="1207"/>
        <w:gridCol w:w="1449"/>
        <w:gridCol w:w="1352"/>
        <w:gridCol w:w="1589"/>
        <w:gridCol w:w="2048"/>
      </w:tblGrid>
      <w:tr w:rsidR="005B56C7" w:rsidRPr="00B827AC" w14:paraId="6460CF72" w14:textId="77777777" w:rsidTr="005B56C7">
        <w:tc>
          <w:tcPr>
            <w:tcW w:w="1398" w:type="dxa"/>
          </w:tcPr>
          <w:p w14:paraId="0A6036F9"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Region</w:t>
            </w:r>
          </w:p>
        </w:tc>
        <w:tc>
          <w:tcPr>
            <w:tcW w:w="1223" w:type="dxa"/>
          </w:tcPr>
          <w:p w14:paraId="28299293"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Agro-ecologies</w:t>
            </w:r>
          </w:p>
        </w:tc>
        <w:tc>
          <w:tcPr>
            <w:tcW w:w="1474" w:type="dxa"/>
          </w:tcPr>
          <w:p w14:paraId="5DE8DA02"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Number of households</w:t>
            </w:r>
          </w:p>
        </w:tc>
        <w:tc>
          <w:tcPr>
            <w:tcW w:w="1371" w:type="dxa"/>
          </w:tcPr>
          <w:p w14:paraId="490058F1"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Population density</w:t>
            </w:r>
          </w:p>
        </w:tc>
        <w:tc>
          <w:tcPr>
            <w:tcW w:w="1654" w:type="dxa"/>
          </w:tcPr>
          <w:p w14:paraId="2D60E3B4"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Average altitude</w:t>
            </w:r>
          </w:p>
        </w:tc>
        <w:tc>
          <w:tcPr>
            <w:tcW w:w="2122" w:type="dxa"/>
          </w:tcPr>
          <w:p w14:paraId="790C352C"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Average precipitation</w:t>
            </w:r>
          </w:p>
        </w:tc>
      </w:tr>
      <w:tr w:rsidR="005B56C7" w:rsidRPr="00B827AC" w14:paraId="7A967238" w14:textId="77777777" w:rsidTr="005B56C7">
        <w:tc>
          <w:tcPr>
            <w:tcW w:w="1398" w:type="dxa"/>
          </w:tcPr>
          <w:p w14:paraId="710328FE"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Mbeya</w:t>
            </w:r>
          </w:p>
        </w:tc>
        <w:tc>
          <w:tcPr>
            <w:tcW w:w="1223" w:type="dxa"/>
          </w:tcPr>
          <w:p w14:paraId="21489DA6" w14:textId="77777777" w:rsidR="005B56C7" w:rsidRPr="00B827AC" w:rsidRDefault="005B56C7" w:rsidP="002109F3">
            <w:pPr>
              <w:rPr>
                <w:rFonts w:ascii="Times New Roman" w:hAnsi="Times New Roman" w:cs="Times New Roman"/>
              </w:rPr>
            </w:pPr>
          </w:p>
        </w:tc>
        <w:tc>
          <w:tcPr>
            <w:tcW w:w="1474" w:type="dxa"/>
          </w:tcPr>
          <w:p w14:paraId="79D4A911" w14:textId="77777777" w:rsidR="005B56C7" w:rsidRPr="00B827AC" w:rsidRDefault="005B56C7" w:rsidP="002109F3">
            <w:pPr>
              <w:rPr>
                <w:rFonts w:ascii="Times New Roman" w:hAnsi="Times New Roman" w:cs="Times New Roman"/>
              </w:rPr>
            </w:pPr>
          </w:p>
        </w:tc>
        <w:tc>
          <w:tcPr>
            <w:tcW w:w="1371" w:type="dxa"/>
          </w:tcPr>
          <w:p w14:paraId="6E66E11E" w14:textId="77777777" w:rsidR="005B56C7" w:rsidRPr="00B827AC" w:rsidRDefault="005B56C7" w:rsidP="002109F3">
            <w:pPr>
              <w:rPr>
                <w:rFonts w:ascii="Times New Roman" w:hAnsi="Times New Roman" w:cs="Times New Roman"/>
              </w:rPr>
            </w:pPr>
          </w:p>
        </w:tc>
        <w:tc>
          <w:tcPr>
            <w:tcW w:w="1654" w:type="dxa"/>
          </w:tcPr>
          <w:p w14:paraId="7BD7241F" w14:textId="77777777" w:rsidR="005B56C7" w:rsidRPr="00B827AC" w:rsidRDefault="005B56C7" w:rsidP="002109F3">
            <w:pPr>
              <w:rPr>
                <w:rFonts w:ascii="Times New Roman" w:hAnsi="Times New Roman" w:cs="Times New Roman"/>
              </w:rPr>
            </w:pPr>
          </w:p>
        </w:tc>
        <w:tc>
          <w:tcPr>
            <w:tcW w:w="2122" w:type="dxa"/>
          </w:tcPr>
          <w:p w14:paraId="0791AC95" w14:textId="77777777" w:rsidR="005B56C7" w:rsidRPr="00B827AC" w:rsidRDefault="005B56C7" w:rsidP="002109F3">
            <w:pPr>
              <w:rPr>
                <w:rFonts w:ascii="Times New Roman" w:hAnsi="Times New Roman" w:cs="Times New Roman"/>
              </w:rPr>
            </w:pPr>
          </w:p>
        </w:tc>
      </w:tr>
      <w:tr w:rsidR="005B56C7" w:rsidRPr="00B827AC" w14:paraId="0FEAC559" w14:textId="77777777" w:rsidTr="005B56C7">
        <w:tc>
          <w:tcPr>
            <w:tcW w:w="1398" w:type="dxa"/>
          </w:tcPr>
          <w:p w14:paraId="78A8C0FB"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Iringa</w:t>
            </w:r>
          </w:p>
        </w:tc>
        <w:tc>
          <w:tcPr>
            <w:tcW w:w="1223" w:type="dxa"/>
          </w:tcPr>
          <w:p w14:paraId="7D005A16" w14:textId="77777777" w:rsidR="005B56C7" w:rsidRPr="00B827AC" w:rsidRDefault="005B56C7" w:rsidP="002109F3">
            <w:pPr>
              <w:rPr>
                <w:rFonts w:ascii="Times New Roman" w:hAnsi="Times New Roman" w:cs="Times New Roman"/>
              </w:rPr>
            </w:pPr>
          </w:p>
        </w:tc>
        <w:tc>
          <w:tcPr>
            <w:tcW w:w="1474" w:type="dxa"/>
          </w:tcPr>
          <w:p w14:paraId="118CF668" w14:textId="77777777" w:rsidR="005B56C7" w:rsidRPr="00B827AC" w:rsidRDefault="005B56C7" w:rsidP="002109F3">
            <w:pPr>
              <w:rPr>
                <w:rFonts w:ascii="Times New Roman" w:hAnsi="Times New Roman" w:cs="Times New Roman"/>
              </w:rPr>
            </w:pPr>
          </w:p>
        </w:tc>
        <w:tc>
          <w:tcPr>
            <w:tcW w:w="1371" w:type="dxa"/>
          </w:tcPr>
          <w:p w14:paraId="67D5A35C" w14:textId="77777777" w:rsidR="005B56C7" w:rsidRPr="00B827AC" w:rsidRDefault="005B56C7" w:rsidP="002109F3">
            <w:pPr>
              <w:rPr>
                <w:rFonts w:ascii="Times New Roman" w:hAnsi="Times New Roman" w:cs="Times New Roman"/>
              </w:rPr>
            </w:pPr>
          </w:p>
        </w:tc>
        <w:tc>
          <w:tcPr>
            <w:tcW w:w="1654" w:type="dxa"/>
          </w:tcPr>
          <w:p w14:paraId="09E8E761" w14:textId="77777777" w:rsidR="005B56C7" w:rsidRPr="00B827AC" w:rsidRDefault="005B56C7" w:rsidP="002109F3">
            <w:pPr>
              <w:rPr>
                <w:rFonts w:ascii="Times New Roman" w:hAnsi="Times New Roman" w:cs="Times New Roman"/>
              </w:rPr>
            </w:pPr>
          </w:p>
        </w:tc>
        <w:tc>
          <w:tcPr>
            <w:tcW w:w="2122" w:type="dxa"/>
          </w:tcPr>
          <w:p w14:paraId="47011761" w14:textId="77777777" w:rsidR="005B56C7" w:rsidRPr="00B827AC" w:rsidRDefault="005B56C7" w:rsidP="002109F3">
            <w:pPr>
              <w:rPr>
                <w:rFonts w:ascii="Times New Roman" w:hAnsi="Times New Roman" w:cs="Times New Roman"/>
              </w:rPr>
            </w:pPr>
          </w:p>
        </w:tc>
      </w:tr>
      <w:tr w:rsidR="005B56C7" w:rsidRPr="00B827AC" w14:paraId="47CA7696" w14:textId="77777777" w:rsidTr="005B56C7">
        <w:tc>
          <w:tcPr>
            <w:tcW w:w="1398" w:type="dxa"/>
          </w:tcPr>
          <w:p w14:paraId="3CA1AA65" w14:textId="77777777" w:rsidR="005B56C7" w:rsidRPr="00B827AC" w:rsidRDefault="005B56C7" w:rsidP="002109F3">
            <w:pPr>
              <w:rPr>
                <w:rFonts w:ascii="Times New Roman" w:hAnsi="Times New Roman" w:cs="Times New Roman"/>
              </w:rPr>
            </w:pPr>
            <w:proofErr w:type="spellStart"/>
            <w:r w:rsidRPr="00B827AC">
              <w:rPr>
                <w:rFonts w:ascii="Times New Roman" w:hAnsi="Times New Roman" w:cs="Times New Roman"/>
              </w:rPr>
              <w:t>Morogoro</w:t>
            </w:r>
            <w:proofErr w:type="spellEnd"/>
          </w:p>
        </w:tc>
        <w:tc>
          <w:tcPr>
            <w:tcW w:w="1223" w:type="dxa"/>
          </w:tcPr>
          <w:p w14:paraId="2112ADF9" w14:textId="77777777" w:rsidR="005B56C7" w:rsidRPr="00B827AC" w:rsidRDefault="005B56C7" w:rsidP="002109F3">
            <w:pPr>
              <w:rPr>
                <w:rFonts w:ascii="Times New Roman" w:hAnsi="Times New Roman" w:cs="Times New Roman"/>
              </w:rPr>
            </w:pPr>
          </w:p>
        </w:tc>
        <w:tc>
          <w:tcPr>
            <w:tcW w:w="1474" w:type="dxa"/>
          </w:tcPr>
          <w:p w14:paraId="64A8F5A8" w14:textId="77777777" w:rsidR="005B56C7" w:rsidRPr="00B827AC" w:rsidRDefault="005B56C7" w:rsidP="002109F3">
            <w:pPr>
              <w:rPr>
                <w:rFonts w:ascii="Times New Roman" w:hAnsi="Times New Roman" w:cs="Times New Roman"/>
              </w:rPr>
            </w:pPr>
          </w:p>
        </w:tc>
        <w:tc>
          <w:tcPr>
            <w:tcW w:w="1371" w:type="dxa"/>
          </w:tcPr>
          <w:p w14:paraId="40E523D2" w14:textId="77777777" w:rsidR="005B56C7" w:rsidRPr="00B827AC" w:rsidRDefault="005B56C7" w:rsidP="002109F3">
            <w:pPr>
              <w:rPr>
                <w:rFonts w:ascii="Times New Roman" w:hAnsi="Times New Roman" w:cs="Times New Roman"/>
              </w:rPr>
            </w:pPr>
          </w:p>
        </w:tc>
        <w:tc>
          <w:tcPr>
            <w:tcW w:w="1654" w:type="dxa"/>
          </w:tcPr>
          <w:p w14:paraId="319BF772" w14:textId="77777777" w:rsidR="005B56C7" w:rsidRPr="00B827AC" w:rsidRDefault="005B56C7" w:rsidP="002109F3">
            <w:pPr>
              <w:rPr>
                <w:rFonts w:ascii="Times New Roman" w:hAnsi="Times New Roman" w:cs="Times New Roman"/>
              </w:rPr>
            </w:pPr>
          </w:p>
        </w:tc>
        <w:tc>
          <w:tcPr>
            <w:tcW w:w="2122" w:type="dxa"/>
          </w:tcPr>
          <w:p w14:paraId="4770A72E" w14:textId="77777777" w:rsidR="005B56C7" w:rsidRPr="00B827AC" w:rsidRDefault="005B56C7" w:rsidP="002109F3">
            <w:pPr>
              <w:rPr>
                <w:rFonts w:ascii="Times New Roman" w:hAnsi="Times New Roman" w:cs="Times New Roman"/>
              </w:rPr>
            </w:pPr>
          </w:p>
        </w:tc>
      </w:tr>
      <w:tr w:rsidR="005B56C7" w:rsidRPr="00B827AC" w14:paraId="1444E198" w14:textId="77777777" w:rsidTr="005B56C7">
        <w:tc>
          <w:tcPr>
            <w:tcW w:w="1398" w:type="dxa"/>
          </w:tcPr>
          <w:p w14:paraId="3D344164" w14:textId="77777777" w:rsidR="005B56C7" w:rsidRPr="00B827AC" w:rsidRDefault="005B56C7" w:rsidP="002109F3">
            <w:pPr>
              <w:rPr>
                <w:rFonts w:ascii="Times New Roman" w:hAnsi="Times New Roman" w:cs="Times New Roman"/>
              </w:rPr>
            </w:pPr>
            <w:r w:rsidRPr="00B827AC">
              <w:rPr>
                <w:rFonts w:ascii="Times New Roman" w:hAnsi="Times New Roman" w:cs="Times New Roman"/>
              </w:rPr>
              <w:t>Dodoma</w:t>
            </w:r>
          </w:p>
        </w:tc>
        <w:tc>
          <w:tcPr>
            <w:tcW w:w="1223" w:type="dxa"/>
          </w:tcPr>
          <w:p w14:paraId="18BD7E8F" w14:textId="77777777" w:rsidR="005B56C7" w:rsidRPr="00B827AC" w:rsidRDefault="005B56C7" w:rsidP="002109F3">
            <w:pPr>
              <w:rPr>
                <w:rFonts w:ascii="Times New Roman" w:hAnsi="Times New Roman" w:cs="Times New Roman"/>
              </w:rPr>
            </w:pPr>
          </w:p>
        </w:tc>
        <w:tc>
          <w:tcPr>
            <w:tcW w:w="1474" w:type="dxa"/>
          </w:tcPr>
          <w:p w14:paraId="38ACF6A3" w14:textId="77777777" w:rsidR="005B56C7" w:rsidRPr="00B827AC" w:rsidRDefault="005B56C7" w:rsidP="002109F3">
            <w:pPr>
              <w:rPr>
                <w:rFonts w:ascii="Times New Roman" w:hAnsi="Times New Roman" w:cs="Times New Roman"/>
              </w:rPr>
            </w:pPr>
          </w:p>
        </w:tc>
        <w:tc>
          <w:tcPr>
            <w:tcW w:w="1371" w:type="dxa"/>
          </w:tcPr>
          <w:p w14:paraId="5E7E9804" w14:textId="77777777" w:rsidR="005B56C7" w:rsidRPr="00B827AC" w:rsidRDefault="005B56C7" w:rsidP="002109F3">
            <w:pPr>
              <w:rPr>
                <w:rFonts w:ascii="Times New Roman" w:hAnsi="Times New Roman" w:cs="Times New Roman"/>
              </w:rPr>
            </w:pPr>
          </w:p>
        </w:tc>
        <w:tc>
          <w:tcPr>
            <w:tcW w:w="1654" w:type="dxa"/>
          </w:tcPr>
          <w:p w14:paraId="399AB243" w14:textId="77777777" w:rsidR="005B56C7" w:rsidRPr="00B827AC" w:rsidRDefault="005B56C7" w:rsidP="002109F3">
            <w:pPr>
              <w:rPr>
                <w:rFonts w:ascii="Times New Roman" w:hAnsi="Times New Roman" w:cs="Times New Roman"/>
              </w:rPr>
            </w:pPr>
          </w:p>
        </w:tc>
        <w:tc>
          <w:tcPr>
            <w:tcW w:w="2122" w:type="dxa"/>
          </w:tcPr>
          <w:p w14:paraId="7EB581E3" w14:textId="77777777" w:rsidR="005B56C7" w:rsidRPr="00B827AC" w:rsidRDefault="005B56C7" w:rsidP="002109F3">
            <w:pPr>
              <w:rPr>
                <w:rFonts w:ascii="Times New Roman" w:hAnsi="Times New Roman" w:cs="Times New Roman"/>
              </w:rPr>
            </w:pPr>
          </w:p>
        </w:tc>
      </w:tr>
    </w:tbl>
    <w:p w14:paraId="240AA5CC" w14:textId="77777777" w:rsidR="00096983" w:rsidRPr="00B827AC" w:rsidRDefault="00BE60AF" w:rsidP="002109F3">
      <w:pPr>
        <w:rPr>
          <w:rFonts w:ascii="Times New Roman" w:hAnsi="Times New Roman" w:cs="Times New Roman"/>
          <w:sz w:val="20"/>
          <w:szCs w:val="20"/>
        </w:rPr>
      </w:pPr>
      <w:r w:rsidRPr="00B827AC">
        <w:rPr>
          <w:rFonts w:ascii="Times New Roman" w:hAnsi="Times New Roman" w:cs="Times New Roman"/>
          <w:sz w:val="20"/>
          <w:szCs w:val="20"/>
        </w:rPr>
        <w:t>Sources: NBS (2015)</w:t>
      </w:r>
    </w:p>
    <w:p w14:paraId="52CF7AF2" w14:textId="77777777" w:rsidR="00096983" w:rsidRPr="00B827AC" w:rsidRDefault="00096983" w:rsidP="002109F3">
      <w:pPr>
        <w:rPr>
          <w:rFonts w:ascii="Times New Roman" w:hAnsi="Times New Roman" w:cs="Times New Roman"/>
          <w:sz w:val="20"/>
          <w:szCs w:val="20"/>
        </w:rPr>
      </w:pPr>
    </w:p>
    <w:p w14:paraId="61D950FC" w14:textId="073A17AE" w:rsidR="00430BF5" w:rsidRPr="00B827AC" w:rsidRDefault="001C3E6C" w:rsidP="002109F3">
      <w:pPr>
        <w:rPr>
          <w:rFonts w:ascii="Times New Roman" w:hAnsi="Times New Roman" w:cs="Times New Roman"/>
          <w:sz w:val="20"/>
          <w:szCs w:val="20"/>
        </w:rPr>
      </w:pPr>
      <w:r w:rsidRPr="00B827AC">
        <w:rPr>
          <w:rFonts w:ascii="Times New Roman" w:hAnsi="Times New Roman" w:cs="Times New Roman"/>
        </w:rPr>
        <w:t xml:space="preserve">Table 2: </w:t>
      </w:r>
      <w:r w:rsidR="008400AB" w:rsidRPr="00B827AC">
        <w:rPr>
          <w:rFonts w:ascii="Times New Roman" w:hAnsi="Times New Roman" w:cs="Times New Roman"/>
        </w:rPr>
        <w:t xml:space="preserve">Income, resource endowments, </w:t>
      </w:r>
      <w:r w:rsidR="00F31420" w:rsidRPr="00B827AC">
        <w:rPr>
          <w:rFonts w:ascii="Times New Roman" w:hAnsi="Times New Roman" w:cs="Times New Roman"/>
        </w:rPr>
        <w:t xml:space="preserve">household dependents, </w:t>
      </w:r>
      <w:r w:rsidR="008400AB" w:rsidRPr="00B827AC">
        <w:rPr>
          <w:rFonts w:ascii="Times New Roman" w:hAnsi="Times New Roman" w:cs="Times New Roman"/>
        </w:rPr>
        <w:t>degree of market orientation, and input use by household</w:t>
      </w:r>
    </w:p>
    <w:tbl>
      <w:tblPr>
        <w:tblStyle w:val="TableGrid"/>
        <w:tblW w:w="0" w:type="auto"/>
        <w:tblLook w:val="04A0" w:firstRow="1" w:lastRow="0" w:firstColumn="1" w:lastColumn="0" w:noHBand="0" w:noVBand="1"/>
      </w:tblPr>
      <w:tblGrid>
        <w:gridCol w:w="1802"/>
        <w:gridCol w:w="1616"/>
        <w:gridCol w:w="1964"/>
        <w:gridCol w:w="1817"/>
        <w:gridCol w:w="1817"/>
      </w:tblGrid>
      <w:tr w:rsidR="00FE2383" w:rsidRPr="00B827AC" w14:paraId="48EFE025" w14:textId="77777777" w:rsidTr="0028528E">
        <w:tc>
          <w:tcPr>
            <w:tcW w:w="1848" w:type="dxa"/>
            <w:vMerge w:val="restart"/>
          </w:tcPr>
          <w:p w14:paraId="6904BF84"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Parameter</w:t>
            </w:r>
          </w:p>
        </w:tc>
        <w:tc>
          <w:tcPr>
            <w:tcW w:w="7394" w:type="dxa"/>
            <w:gridSpan w:val="4"/>
          </w:tcPr>
          <w:p w14:paraId="76342156" w14:textId="77777777" w:rsidR="00FE2383" w:rsidRPr="00B827AC" w:rsidRDefault="00FE2383" w:rsidP="001D229D">
            <w:pPr>
              <w:jc w:val="center"/>
              <w:rPr>
                <w:rFonts w:ascii="Times New Roman" w:hAnsi="Times New Roman" w:cs="Times New Roman"/>
              </w:rPr>
            </w:pPr>
            <w:r w:rsidRPr="00B827AC">
              <w:rPr>
                <w:rFonts w:ascii="Times New Roman" w:hAnsi="Times New Roman" w:cs="Times New Roman"/>
              </w:rPr>
              <w:t>Household types</w:t>
            </w:r>
          </w:p>
        </w:tc>
      </w:tr>
      <w:tr w:rsidR="008C2C12" w:rsidRPr="00B827AC" w14:paraId="00E9D5AC" w14:textId="77777777" w:rsidTr="001C3E6C">
        <w:tc>
          <w:tcPr>
            <w:tcW w:w="1848" w:type="dxa"/>
            <w:vMerge/>
          </w:tcPr>
          <w:p w14:paraId="3576C7AE" w14:textId="77777777" w:rsidR="008C2C12" w:rsidRPr="00B827AC" w:rsidRDefault="008C2C12" w:rsidP="002109F3">
            <w:pPr>
              <w:rPr>
                <w:rFonts w:ascii="Times New Roman" w:hAnsi="Times New Roman" w:cs="Times New Roman"/>
              </w:rPr>
            </w:pPr>
          </w:p>
        </w:tc>
        <w:tc>
          <w:tcPr>
            <w:tcW w:w="1662" w:type="dxa"/>
          </w:tcPr>
          <w:p w14:paraId="28D728B1" w14:textId="77777777" w:rsidR="008C2C12" w:rsidRPr="00B827AC" w:rsidRDefault="008C2C12" w:rsidP="002109F3">
            <w:pPr>
              <w:rPr>
                <w:rFonts w:ascii="Times New Roman" w:hAnsi="Times New Roman" w:cs="Times New Roman"/>
              </w:rPr>
            </w:pPr>
          </w:p>
        </w:tc>
        <w:tc>
          <w:tcPr>
            <w:tcW w:w="2034" w:type="dxa"/>
          </w:tcPr>
          <w:p w14:paraId="6140D6E8" w14:textId="77777777" w:rsidR="008C2C12" w:rsidRPr="00B827AC" w:rsidRDefault="008C2C12" w:rsidP="002109F3">
            <w:pPr>
              <w:rPr>
                <w:rFonts w:ascii="Times New Roman" w:hAnsi="Times New Roman" w:cs="Times New Roman"/>
              </w:rPr>
            </w:pPr>
          </w:p>
        </w:tc>
        <w:tc>
          <w:tcPr>
            <w:tcW w:w="1849" w:type="dxa"/>
          </w:tcPr>
          <w:p w14:paraId="0F815C80" w14:textId="77777777" w:rsidR="008C2C12" w:rsidRPr="00B827AC" w:rsidRDefault="008C2C12" w:rsidP="002109F3">
            <w:pPr>
              <w:rPr>
                <w:rFonts w:ascii="Times New Roman" w:hAnsi="Times New Roman" w:cs="Times New Roman"/>
              </w:rPr>
            </w:pPr>
          </w:p>
        </w:tc>
        <w:tc>
          <w:tcPr>
            <w:tcW w:w="1849" w:type="dxa"/>
          </w:tcPr>
          <w:p w14:paraId="70C64249" w14:textId="77777777" w:rsidR="008C2C12" w:rsidRPr="00B827AC" w:rsidRDefault="008C2C12" w:rsidP="002109F3">
            <w:pPr>
              <w:rPr>
                <w:rFonts w:ascii="Times New Roman" w:hAnsi="Times New Roman" w:cs="Times New Roman"/>
              </w:rPr>
            </w:pPr>
          </w:p>
        </w:tc>
      </w:tr>
      <w:tr w:rsidR="00FE2383" w:rsidRPr="00B827AC" w14:paraId="0632748F" w14:textId="77777777" w:rsidTr="001C3E6C">
        <w:tc>
          <w:tcPr>
            <w:tcW w:w="1848" w:type="dxa"/>
            <w:vMerge/>
          </w:tcPr>
          <w:p w14:paraId="25B6D15F" w14:textId="77777777" w:rsidR="00FE2383" w:rsidRPr="00B827AC" w:rsidRDefault="00FE2383" w:rsidP="002109F3">
            <w:pPr>
              <w:rPr>
                <w:rFonts w:ascii="Times New Roman" w:hAnsi="Times New Roman" w:cs="Times New Roman"/>
              </w:rPr>
            </w:pPr>
          </w:p>
        </w:tc>
        <w:tc>
          <w:tcPr>
            <w:tcW w:w="1662" w:type="dxa"/>
          </w:tcPr>
          <w:p w14:paraId="718AF197"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Crop only – Local Cows</w:t>
            </w:r>
          </w:p>
        </w:tc>
        <w:tc>
          <w:tcPr>
            <w:tcW w:w="2034" w:type="dxa"/>
          </w:tcPr>
          <w:p w14:paraId="7A632F84"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Cash and food crop – local cows</w:t>
            </w:r>
          </w:p>
        </w:tc>
        <w:tc>
          <w:tcPr>
            <w:tcW w:w="1849" w:type="dxa"/>
          </w:tcPr>
          <w:p w14:paraId="4A22D4B6"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crop only – improved cows</w:t>
            </w:r>
          </w:p>
        </w:tc>
        <w:tc>
          <w:tcPr>
            <w:tcW w:w="1849" w:type="dxa"/>
          </w:tcPr>
          <w:p w14:paraId="35472A67"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Food and cash crop – improved cows</w:t>
            </w:r>
          </w:p>
        </w:tc>
      </w:tr>
      <w:tr w:rsidR="001C3E6C" w:rsidRPr="00B827AC" w14:paraId="1BA2D2E5" w14:textId="77777777" w:rsidTr="001C3E6C">
        <w:tc>
          <w:tcPr>
            <w:tcW w:w="1848" w:type="dxa"/>
          </w:tcPr>
          <w:p w14:paraId="58AE3BD5" w14:textId="77777777" w:rsidR="001C3E6C" w:rsidRPr="00B827AC" w:rsidRDefault="00CB1885" w:rsidP="002109F3">
            <w:pPr>
              <w:rPr>
                <w:rFonts w:ascii="Times New Roman" w:hAnsi="Times New Roman" w:cs="Times New Roman"/>
              </w:rPr>
            </w:pPr>
            <w:r w:rsidRPr="00B827AC">
              <w:rPr>
                <w:rFonts w:ascii="Times New Roman" w:hAnsi="Times New Roman" w:cs="Times New Roman"/>
              </w:rPr>
              <w:t>L</w:t>
            </w:r>
            <w:r w:rsidR="001C3E6C" w:rsidRPr="00B827AC">
              <w:rPr>
                <w:rFonts w:ascii="Times New Roman" w:hAnsi="Times New Roman" w:cs="Times New Roman"/>
              </w:rPr>
              <w:t>and holdings</w:t>
            </w:r>
            <w:r w:rsidR="00FE2383" w:rsidRPr="00B827AC">
              <w:rPr>
                <w:rFonts w:ascii="Times New Roman" w:hAnsi="Times New Roman" w:cs="Times New Roman"/>
              </w:rPr>
              <w:t xml:space="preserve"> (ha)</w:t>
            </w:r>
          </w:p>
        </w:tc>
        <w:tc>
          <w:tcPr>
            <w:tcW w:w="1662" w:type="dxa"/>
          </w:tcPr>
          <w:p w14:paraId="2F3A48D3" w14:textId="77777777" w:rsidR="001C3E6C" w:rsidRPr="00B827AC" w:rsidRDefault="001C3E6C" w:rsidP="002109F3">
            <w:pPr>
              <w:rPr>
                <w:rFonts w:ascii="Times New Roman" w:hAnsi="Times New Roman" w:cs="Times New Roman"/>
              </w:rPr>
            </w:pPr>
          </w:p>
        </w:tc>
        <w:tc>
          <w:tcPr>
            <w:tcW w:w="2034" w:type="dxa"/>
          </w:tcPr>
          <w:p w14:paraId="6A089673" w14:textId="77777777" w:rsidR="001C3E6C" w:rsidRPr="00B827AC" w:rsidRDefault="001C3E6C" w:rsidP="002109F3">
            <w:pPr>
              <w:rPr>
                <w:rFonts w:ascii="Times New Roman" w:hAnsi="Times New Roman" w:cs="Times New Roman"/>
              </w:rPr>
            </w:pPr>
          </w:p>
        </w:tc>
        <w:tc>
          <w:tcPr>
            <w:tcW w:w="1849" w:type="dxa"/>
          </w:tcPr>
          <w:p w14:paraId="6680A4C6" w14:textId="77777777" w:rsidR="001C3E6C" w:rsidRPr="00B827AC" w:rsidRDefault="001C3E6C" w:rsidP="002109F3">
            <w:pPr>
              <w:rPr>
                <w:rFonts w:ascii="Times New Roman" w:hAnsi="Times New Roman" w:cs="Times New Roman"/>
              </w:rPr>
            </w:pPr>
          </w:p>
        </w:tc>
        <w:tc>
          <w:tcPr>
            <w:tcW w:w="1849" w:type="dxa"/>
          </w:tcPr>
          <w:p w14:paraId="703E2874" w14:textId="77777777" w:rsidR="001C3E6C" w:rsidRPr="00B827AC" w:rsidRDefault="001C3E6C" w:rsidP="002109F3">
            <w:pPr>
              <w:rPr>
                <w:rFonts w:ascii="Times New Roman" w:hAnsi="Times New Roman" w:cs="Times New Roman"/>
              </w:rPr>
            </w:pPr>
          </w:p>
        </w:tc>
      </w:tr>
      <w:tr w:rsidR="008400AB" w:rsidRPr="00B827AC" w14:paraId="667FBEB5" w14:textId="77777777" w:rsidTr="001C3E6C">
        <w:tc>
          <w:tcPr>
            <w:tcW w:w="1848" w:type="dxa"/>
          </w:tcPr>
          <w:p w14:paraId="719AB563" w14:textId="3F749064" w:rsidR="008400AB" w:rsidRPr="00B827AC" w:rsidRDefault="008400AB" w:rsidP="002109F3">
            <w:pPr>
              <w:rPr>
                <w:rFonts w:ascii="Times New Roman" w:hAnsi="Times New Roman" w:cs="Times New Roman"/>
              </w:rPr>
            </w:pPr>
            <w:r w:rsidRPr="00B827AC">
              <w:rPr>
                <w:rFonts w:ascii="Times New Roman" w:hAnsi="Times New Roman" w:cs="Times New Roman"/>
              </w:rPr>
              <w:t>Cattle holdings (</w:t>
            </w:r>
            <w:proofErr w:type="spellStart"/>
            <w:r w:rsidRPr="00B827AC">
              <w:rPr>
                <w:rFonts w:ascii="Times New Roman" w:hAnsi="Times New Roman" w:cs="Times New Roman"/>
              </w:rPr>
              <w:t>hd</w:t>
            </w:r>
            <w:proofErr w:type="spellEnd"/>
            <w:r w:rsidRPr="00B827AC">
              <w:rPr>
                <w:rFonts w:ascii="Times New Roman" w:hAnsi="Times New Roman" w:cs="Times New Roman"/>
              </w:rPr>
              <w:t>)</w:t>
            </w:r>
          </w:p>
        </w:tc>
        <w:tc>
          <w:tcPr>
            <w:tcW w:w="1662" w:type="dxa"/>
          </w:tcPr>
          <w:p w14:paraId="572D8509" w14:textId="77777777" w:rsidR="008400AB" w:rsidRPr="00B827AC" w:rsidRDefault="008400AB" w:rsidP="002109F3">
            <w:pPr>
              <w:rPr>
                <w:rFonts w:ascii="Times New Roman" w:hAnsi="Times New Roman" w:cs="Times New Roman"/>
              </w:rPr>
            </w:pPr>
          </w:p>
        </w:tc>
        <w:tc>
          <w:tcPr>
            <w:tcW w:w="2034" w:type="dxa"/>
          </w:tcPr>
          <w:p w14:paraId="08557DAB" w14:textId="77777777" w:rsidR="008400AB" w:rsidRPr="00B827AC" w:rsidRDefault="008400AB" w:rsidP="002109F3">
            <w:pPr>
              <w:rPr>
                <w:rFonts w:ascii="Times New Roman" w:hAnsi="Times New Roman" w:cs="Times New Roman"/>
              </w:rPr>
            </w:pPr>
          </w:p>
        </w:tc>
        <w:tc>
          <w:tcPr>
            <w:tcW w:w="1849" w:type="dxa"/>
          </w:tcPr>
          <w:p w14:paraId="52C2C2F7" w14:textId="77777777" w:rsidR="008400AB" w:rsidRPr="00B827AC" w:rsidRDefault="008400AB" w:rsidP="002109F3">
            <w:pPr>
              <w:rPr>
                <w:rFonts w:ascii="Times New Roman" w:hAnsi="Times New Roman" w:cs="Times New Roman"/>
              </w:rPr>
            </w:pPr>
          </w:p>
        </w:tc>
        <w:tc>
          <w:tcPr>
            <w:tcW w:w="1849" w:type="dxa"/>
          </w:tcPr>
          <w:p w14:paraId="14BE6044" w14:textId="77777777" w:rsidR="008400AB" w:rsidRPr="00B827AC" w:rsidRDefault="008400AB" w:rsidP="002109F3">
            <w:pPr>
              <w:rPr>
                <w:rFonts w:ascii="Times New Roman" w:hAnsi="Times New Roman" w:cs="Times New Roman"/>
              </w:rPr>
            </w:pPr>
          </w:p>
        </w:tc>
      </w:tr>
      <w:tr w:rsidR="001C3E6C" w:rsidRPr="00B827AC" w14:paraId="589DA200" w14:textId="77777777" w:rsidTr="001C3E6C">
        <w:tc>
          <w:tcPr>
            <w:tcW w:w="1848" w:type="dxa"/>
          </w:tcPr>
          <w:p w14:paraId="50814C45" w14:textId="77777777" w:rsidR="001C3E6C" w:rsidRPr="00B827AC" w:rsidRDefault="001C3E6C" w:rsidP="002109F3">
            <w:pPr>
              <w:rPr>
                <w:rFonts w:ascii="Times New Roman" w:hAnsi="Times New Roman" w:cs="Times New Roman"/>
              </w:rPr>
            </w:pPr>
            <w:r w:rsidRPr="00B827AC">
              <w:rPr>
                <w:rFonts w:ascii="Times New Roman" w:hAnsi="Times New Roman" w:cs="Times New Roman"/>
              </w:rPr>
              <w:t>Household members</w:t>
            </w:r>
            <w:r w:rsidR="00FE2383" w:rsidRPr="00B827AC">
              <w:rPr>
                <w:rFonts w:ascii="Times New Roman" w:hAnsi="Times New Roman" w:cs="Times New Roman"/>
              </w:rPr>
              <w:t xml:space="preserve"> </w:t>
            </w:r>
          </w:p>
          <w:p w14:paraId="0B57CBEF" w14:textId="77777777" w:rsidR="000922A8" w:rsidRPr="00B827AC" w:rsidRDefault="000922A8" w:rsidP="002109F3">
            <w:pPr>
              <w:rPr>
                <w:rFonts w:ascii="Times New Roman" w:hAnsi="Times New Roman" w:cs="Times New Roman"/>
              </w:rPr>
            </w:pPr>
            <w:r w:rsidRPr="00B827AC">
              <w:rPr>
                <w:rFonts w:ascii="Times New Roman" w:hAnsi="Times New Roman" w:cs="Times New Roman"/>
              </w:rPr>
              <w:t>(people)</w:t>
            </w:r>
          </w:p>
        </w:tc>
        <w:tc>
          <w:tcPr>
            <w:tcW w:w="1662" w:type="dxa"/>
          </w:tcPr>
          <w:p w14:paraId="423753A2" w14:textId="77777777" w:rsidR="001C3E6C" w:rsidRPr="00B827AC" w:rsidRDefault="001C3E6C" w:rsidP="002109F3">
            <w:pPr>
              <w:rPr>
                <w:rFonts w:ascii="Times New Roman" w:hAnsi="Times New Roman" w:cs="Times New Roman"/>
              </w:rPr>
            </w:pPr>
          </w:p>
        </w:tc>
        <w:tc>
          <w:tcPr>
            <w:tcW w:w="2034" w:type="dxa"/>
          </w:tcPr>
          <w:p w14:paraId="5F905673" w14:textId="77777777" w:rsidR="001C3E6C" w:rsidRPr="00B827AC" w:rsidRDefault="001C3E6C" w:rsidP="002109F3">
            <w:pPr>
              <w:rPr>
                <w:rFonts w:ascii="Times New Roman" w:hAnsi="Times New Roman" w:cs="Times New Roman"/>
              </w:rPr>
            </w:pPr>
          </w:p>
        </w:tc>
        <w:tc>
          <w:tcPr>
            <w:tcW w:w="1849" w:type="dxa"/>
          </w:tcPr>
          <w:p w14:paraId="3F51697F" w14:textId="77777777" w:rsidR="001C3E6C" w:rsidRPr="00B827AC" w:rsidRDefault="001C3E6C" w:rsidP="002109F3">
            <w:pPr>
              <w:rPr>
                <w:rFonts w:ascii="Times New Roman" w:hAnsi="Times New Roman" w:cs="Times New Roman"/>
              </w:rPr>
            </w:pPr>
          </w:p>
        </w:tc>
        <w:tc>
          <w:tcPr>
            <w:tcW w:w="1849" w:type="dxa"/>
          </w:tcPr>
          <w:p w14:paraId="3149004F" w14:textId="77777777" w:rsidR="001C3E6C" w:rsidRPr="00B827AC" w:rsidRDefault="001C3E6C" w:rsidP="002109F3">
            <w:pPr>
              <w:rPr>
                <w:rFonts w:ascii="Times New Roman" w:hAnsi="Times New Roman" w:cs="Times New Roman"/>
              </w:rPr>
            </w:pPr>
          </w:p>
        </w:tc>
      </w:tr>
      <w:tr w:rsidR="001C3E6C" w:rsidRPr="00B827AC" w14:paraId="457933A5" w14:textId="77777777" w:rsidTr="001C3E6C">
        <w:tc>
          <w:tcPr>
            <w:tcW w:w="1848" w:type="dxa"/>
          </w:tcPr>
          <w:p w14:paraId="325CC8E5" w14:textId="77777777" w:rsidR="00FE2383" w:rsidRPr="00B827AC" w:rsidRDefault="006E5E2A" w:rsidP="002109F3">
            <w:pPr>
              <w:rPr>
                <w:rFonts w:ascii="Times New Roman" w:hAnsi="Times New Roman" w:cs="Times New Roman"/>
              </w:rPr>
            </w:pPr>
            <w:r w:rsidRPr="00B827AC">
              <w:rPr>
                <w:rFonts w:ascii="Times New Roman" w:hAnsi="Times New Roman" w:cs="Times New Roman"/>
              </w:rPr>
              <w:t>Annual m</w:t>
            </w:r>
            <w:r w:rsidR="00FE2383" w:rsidRPr="00B827AC">
              <w:rPr>
                <w:rFonts w:ascii="Times New Roman" w:hAnsi="Times New Roman" w:cs="Times New Roman"/>
              </w:rPr>
              <w:t xml:space="preserve">arketed milk surplus </w:t>
            </w:r>
          </w:p>
          <w:p w14:paraId="2C93CC70" w14:textId="77777777" w:rsidR="001C3E6C" w:rsidRPr="00B827AC" w:rsidRDefault="00CB1885" w:rsidP="002109F3">
            <w:pPr>
              <w:rPr>
                <w:rFonts w:ascii="Times New Roman" w:hAnsi="Times New Roman" w:cs="Times New Roman"/>
              </w:rPr>
            </w:pPr>
            <w:r w:rsidRPr="00B827AC">
              <w:rPr>
                <w:rFonts w:ascii="Times New Roman" w:hAnsi="Times New Roman" w:cs="Times New Roman"/>
              </w:rPr>
              <w:t>(kg</w:t>
            </w:r>
            <w:r w:rsidR="00FE2383" w:rsidRPr="00B827AC">
              <w:rPr>
                <w:rFonts w:ascii="Times New Roman" w:hAnsi="Times New Roman" w:cs="Times New Roman"/>
              </w:rPr>
              <w:t xml:space="preserve"> yr</w:t>
            </w:r>
            <w:r w:rsidR="00FE2383" w:rsidRPr="00B827AC">
              <w:rPr>
                <w:rFonts w:ascii="Times New Roman" w:hAnsi="Times New Roman" w:cs="Times New Roman"/>
                <w:vertAlign w:val="superscript"/>
              </w:rPr>
              <w:t>-1</w:t>
            </w:r>
            <w:r w:rsidR="00FE2383" w:rsidRPr="00B827AC">
              <w:rPr>
                <w:rFonts w:ascii="Times New Roman" w:hAnsi="Times New Roman" w:cs="Times New Roman"/>
              </w:rPr>
              <w:t>)</w:t>
            </w:r>
          </w:p>
        </w:tc>
        <w:tc>
          <w:tcPr>
            <w:tcW w:w="1662" w:type="dxa"/>
          </w:tcPr>
          <w:p w14:paraId="3D16B6F6" w14:textId="77777777" w:rsidR="001C3E6C" w:rsidRPr="00B827AC" w:rsidRDefault="001C3E6C" w:rsidP="002109F3">
            <w:pPr>
              <w:rPr>
                <w:rFonts w:ascii="Times New Roman" w:hAnsi="Times New Roman" w:cs="Times New Roman"/>
              </w:rPr>
            </w:pPr>
          </w:p>
        </w:tc>
        <w:tc>
          <w:tcPr>
            <w:tcW w:w="2034" w:type="dxa"/>
          </w:tcPr>
          <w:p w14:paraId="2B75BFC7" w14:textId="77777777" w:rsidR="001C3E6C" w:rsidRPr="00B827AC" w:rsidRDefault="001C3E6C" w:rsidP="002109F3">
            <w:pPr>
              <w:rPr>
                <w:rFonts w:ascii="Times New Roman" w:hAnsi="Times New Roman" w:cs="Times New Roman"/>
              </w:rPr>
            </w:pPr>
          </w:p>
        </w:tc>
        <w:tc>
          <w:tcPr>
            <w:tcW w:w="1849" w:type="dxa"/>
          </w:tcPr>
          <w:p w14:paraId="5F4B08E9" w14:textId="77777777" w:rsidR="001C3E6C" w:rsidRPr="00B827AC" w:rsidRDefault="001C3E6C" w:rsidP="002109F3">
            <w:pPr>
              <w:rPr>
                <w:rFonts w:ascii="Times New Roman" w:hAnsi="Times New Roman" w:cs="Times New Roman"/>
              </w:rPr>
            </w:pPr>
          </w:p>
        </w:tc>
        <w:tc>
          <w:tcPr>
            <w:tcW w:w="1849" w:type="dxa"/>
          </w:tcPr>
          <w:p w14:paraId="5CA1C7C2" w14:textId="77777777" w:rsidR="001C3E6C" w:rsidRPr="00B827AC" w:rsidRDefault="001C3E6C" w:rsidP="002109F3">
            <w:pPr>
              <w:rPr>
                <w:rFonts w:ascii="Times New Roman" w:hAnsi="Times New Roman" w:cs="Times New Roman"/>
              </w:rPr>
            </w:pPr>
          </w:p>
        </w:tc>
      </w:tr>
      <w:tr w:rsidR="00FE2383" w:rsidRPr="00B827AC" w14:paraId="38739CD2" w14:textId="77777777" w:rsidTr="001C3E6C">
        <w:tc>
          <w:tcPr>
            <w:tcW w:w="1848" w:type="dxa"/>
          </w:tcPr>
          <w:p w14:paraId="55BF166F"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Off farm income</w:t>
            </w:r>
          </w:p>
          <w:p w14:paraId="1ECC83D5" w14:textId="77777777" w:rsidR="00FE2383" w:rsidRPr="00B827AC" w:rsidRDefault="00FE2383" w:rsidP="002109F3">
            <w:pP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Tsh</w:t>
            </w:r>
            <w:proofErr w:type="spellEnd"/>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662" w:type="dxa"/>
          </w:tcPr>
          <w:p w14:paraId="26EA3E40" w14:textId="77777777" w:rsidR="00FE2383" w:rsidRPr="00B827AC" w:rsidRDefault="00FE2383" w:rsidP="002109F3">
            <w:pPr>
              <w:rPr>
                <w:rFonts w:ascii="Times New Roman" w:hAnsi="Times New Roman" w:cs="Times New Roman"/>
              </w:rPr>
            </w:pPr>
          </w:p>
        </w:tc>
        <w:tc>
          <w:tcPr>
            <w:tcW w:w="2034" w:type="dxa"/>
          </w:tcPr>
          <w:p w14:paraId="0362D5C0" w14:textId="77777777" w:rsidR="00FE2383" w:rsidRPr="00B827AC" w:rsidRDefault="00FE2383" w:rsidP="002109F3">
            <w:pPr>
              <w:rPr>
                <w:rFonts w:ascii="Times New Roman" w:hAnsi="Times New Roman" w:cs="Times New Roman"/>
              </w:rPr>
            </w:pPr>
          </w:p>
        </w:tc>
        <w:tc>
          <w:tcPr>
            <w:tcW w:w="1849" w:type="dxa"/>
          </w:tcPr>
          <w:p w14:paraId="01AED895" w14:textId="77777777" w:rsidR="00FE2383" w:rsidRPr="00B827AC" w:rsidRDefault="00FE2383" w:rsidP="002109F3">
            <w:pPr>
              <w:rPr>
                <w:rFonts w:ascii="Times New Roman" w:hAnsi="Times New Roman" w:cs="Times New Roman"/>
              </w:rPr>
            </w:pPr>
          </w:p>
        </w:tc>
        <w:tc>
          <w:tcPr>
            <w:tcW w:w="1849" w:type="dxa"/>
          </w:tcPr>
          <w:p w14:paraId="2BB77797" w14:textId="77777777" w:rsidR="00FE2383" w:rsidRPr="00B827AC" w:rsidRDefault="00FE2383" w:rsidP="002109F3">
            <w:pPr>
              <w:rPr>
                <w:rFonts w:ascii="Times New Roman" w:hAnsi="Times New Roman" w:cs="Times New Roman"/>
              </w:rPr>
            </w:pPr>
          </w:p>
        </w:tc>
      </w:tr>
      <w:tr w:rsidR="008400AB" w:rsidRPr="00B827AC" w14:paraId="1670B493" w14:textId="77777777" w:rsidTr="00005EDA">
        <w:tc>
          <w:tcPr>
            <w:tcW w:w="9242" w:type="dxa"/>
            <w:gridSpan w:val="5"/>
          </w:tcPr>
          <w:p w14:paraId="6A032A0A" w14:textId="482D6E84" w:rsidR="008400AB" w:rsidRPr="00B827AC" w:rsidRDefault="008400AB" w:rsidP="008400AB">
            <w:pPr>
              <w:jc w:val="center"/>
              <w:rPr>
                <w:rFonts w:ascii="Times New Roman" w:hAnsi="Times New Roman" w:cs="Times New Roman"/>
              </w:rPr>
            </w:pPr>
            <w:r w:rsidRPr="00B827AC">
              <w:rPr>
                <w:rFonts w:ascii="Times New Roman" w:hAnsi="Times New Roman" w:cs="Times New Roman"/>
              </w:rPr>
              <w:t>Input Use</w:t>
            </w:r>
          </w:p>
        </w:tc>
      </w:tr>
      <w:tr w:rsidR="008400AB" w:rsidRPr="00B827AC" w14:paraId="4997C458" w14:textId="77777777" w:rsidTr="001C3E6C">
        <w:tc>
          <w:tcPr>
            <w:tcW w:w="1848" w:type="dxa"/>
          </w:tcPr>
          <w:p w14:paraId="670AF23D" w14:textId="77777777" w:rsidR="008400AB" w:rsidRPr="00B827AC" w:rsidRDefault="008400AB" w:rsidP="002109F3">
            <w:pPr>
              <w:rPr>
                <w:rFonts w:ascii="Times New Roman" w:hAnsi="Times New Roman" w:cs="Times New Roman"/>
              </w:rPr>
            </w:pPr>
            <w:r w:rsidRPr="00B827AC">
              <w:rPr>
                <w:rFonts w:ascii="Times New Roman" w:hAnsi="Times New Roman" w:cs="Times New Roman"/>
              </w:rPr>
              <w:t xml:space="preserve">Breeding </w:t>
            </w:r>
          </w:p>
          <w:p w14:paraId="63844765" w14:textId="29FBF56A" w:rsidR="008400AB" w:rsidRPr="00B827AC" w:rsidRDefault="008400AB" w:rsidP="002109F3">
            <w:pPr>
              <w:rPr>
                <w:rFonts w:ascii="Times New Roman" w:hAnsi="Times New Roman" w:cs="Times New Roman"/>
              </w:rPr>
            </w:pPr>
            <w:r w:rsidRPr="00B827AC">
              <w:rPr>
                <w:rFonts w:ascii="Times New Roman" w:hAnsi="Times New Roman" w:cs="Times New Roman"/>
              </w:rPr>
              <w:t>Method</w:t>
            </w:r>
          </w:p>
        </w:tc>
        <w:tc>
          <w:tcPr>
            <w:tcW w:w="1662" w:type="dxa"/>
          </w:tcPr>
          <w:p w14:paraId="64B3CC53" w14:textId="6257201A" w:rsidR="008400AB" w:rsidRPr="00B827AC" w:rsidRDefault="00B33E0F" w:rsidP="008400AB">
            <w:pPr>
              <w:jc w:val="center"/>
              <w:rPr>
                <w:rFonts w:ascii="Times New Roman" w:hAnsi="Times New Roman" w:cs="Times New Roman"/>
              </w:rPr>
            </w:pPr>
            <w:r>
              <w:rPr>
                <w:rFonts w:ascii="Times New Roman" w:hAnsi="Times New Roman" w:cs="Times New Roman"/>
              </w:rPr>
              <w:t>Natural breeding</w:t>
            </w:r>
          </w:p>
        </w:tc>
        <w:tc>
          <w:tcPr>
            <w:tcW w:w="2034" w:type="dxa"/>
          </w:tcPr>
          <w:p w14:paraId="27569329" w14:textId="77777777" w:rsidR="00B33E0F" w:rsidRDefault="00B33E0F" w:rsidP="008400AB">
            <w:pPr>
              <w:jc w:val="center"/>
              <w:rPr>
                <w:rFonts w:ascii="Times New Roman" w:hAnsi="Times New Roman" w:cs="Times New Roman"/>
              </w:rPr>
            </w:pPr>
            <w:r>
              <w:rPr>
                <w:rFonts w:ascii="Times New Roman" w:hAnsi="Times New Roman" w:cs="Times New Roman"/>
              </w:rPr>
              <w:t xml:space="preserve">Natural </w:t>
            </w:r>
          </w:p>
          <w:p w14:paraId="60B275CD" w14:textId="1123D95E" w:rsidR="008400AB" w:rsidRPr="00B827AC" w:rsidRDefault="00B33E0F" w:rsidP="008400AB">
            <w:pPr>
              <w:jc w:val="center"/>
              <w:rPr>
                <w:rFonts w:ascii="Times New Roman" w:hAnsi="Times New Roman" w:cs="Times New Roman"/>
              </w:rPr>
            </w:pPr>
            <w:r>
              <w:rPr>
                <w:rFonts w:ascii="Times New Roman" w:hAnsi="Times New Roman" w:cs="Times New Roman"/>
              </w:rPr>
              <w:t>breeding</w:t>
            </w:r>
          </w:p>
        </w:tc>
        <w:tc>
          <w:tcPr>
            <w:tcW w:w="1849" w:type="dxa"/>
          </w:tcPr>
          <w:p w14:paraId="395E17A9" w14:textId="34ADFA66" w:rsidR="008400AB" w:rsidRPr="00B827AC" w:rsidRDefault="008400AB" w:rsidP="008400AB">
            <w:pPr>
              <w:jc w:val="center"/>
              <w:rPr>
                <w:rFonts w:ascii="Times New Roman" w:hAnsi="Times New Roman" w:cs="Times New Roman"/>
              </w:rPr>
            </w:pPr>
            <w:r w:rsidRPr="00B827AC">
              <w:rPr>
                <w:rFonts w:ascii="Times New Roman" w:hAnsi="Times New Roman" w:cs="Times New Roman"/>
              </w:rPr>
              <w:t>Artificial Insemination</w:t>
            </w:r>
          </w:p>
        </w:tc>
        <w:tc>
          <w:tcPr>
            <w:tcW w:w="1849" w:type="dxa"/>
          </w:tcPr>
          <w:p w14:paraId="69BE6E3B" w14:textId="1454A353" w:rsidR="008400AB" w:rsidRPr="00B827AC" w:rsidRDefault="008400AB" w:rsidP="008400AB">
            <w:pPr>
              <w:jc w:val="center"/>
              <w:rPr>
                <w:rFonts w:ascii="Times New Roman" w:hAnsi="Times New Roman" w:cs="Times New Roman"/>
              </w:rPr>
            </w:pPr>
            <w:r w:rsidRPr="00B827AC">
              <w:rPr>
                <w:rFonts w:ascii="Times New Roman" w:hAnsi="Times New Roman" w:cs="Times New Roman"/>
              </w:rPr>
              <w:t>Artificial Insemination</w:t>
            </w:r>
          </w:p>
        </w:tc>
      </w:tr>
      <w:tr w:rsidR="008400AB" w:rsidRPr="00B827AC" w14:paraId="4E5C7A03" w14:textId="77777777" w:rsidTr="001C3E6C">
        <w:tc>
          <w:tcPr>
            <w:tcW w:w="1848" w:type="dxa"/>
          </w:tcPr>
          <w:p w14:paraId="63CB4DD2" w14:textId="0A3A3DF9" w:rsidR="008400AB" w:rsidRPr="00B827AC" w:rsidRDefault="008400AB" w:rsidP="002109F3">
            <w:pPr>
              <w:rPr>
                <w:rFonts w:ascii="Times New Roman" w:hAnsi="Times New Roman" w:cs="Times New Roman"/>
              </w:rPr>
            </w:pPr>
            <w:r w:rsidRPr="00B827AC">
              <w:rPr>
                <w:rFonts w:ascii="Times New Roman" w:hAnsi="Times New Roman" w:cs="Times New Roman"/>
              </w:rPr>
              <w:t xml:space="preserve">Expenses on </w:t>
            </w:r>
            <w:r w:rsidR="004B6452">
              <w:rPr>
                <w:rFonts w:ascii="Times New Roman" w:hAnsi="Times New Roman" w:cs="Times New Roman"/>
              </w:rPr>
              <w:t xml:space="preserve">breeding and </w:t>
            </w:r>
            <w:r w:rsidRPr="00B827AC">
              <w:rPr>
                <w:rFonts w:ascii="Times New Roman" w:hAnsi="Times New Roman" w:cs="Times New Roman"/>
              </w:rPr>
              <w:t>health services</w:t>
            </w:r>
          </w:p>
          <w:p w14:paraId="5E5447EC" w14:textId="01D03705" w:rsidR="008400AB" w:rsidRPr="00B827AC" w:rsidRDefault="00C118A3" w:rsidP="002109F3">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TSh</w:t>
            </w:r>
            <w:proofErr w:type="spellEnd"/>
            <w:r>
              <w:rPr>
                <w:rFonts w:ascii="Times New Roman" w:hAnsi="Times New Roman" w:cs="Times New Roman"/>
              </w:rPr>
              <w:t xml:space="preserve"> TLU</w:t>
            </w:r>
            <w:r w:rsidR="004B6452">
              <w:rPr>
                <w:rFonts w:ascii="Times New Roman" w:hAnsi="Times New Roman" w:cs="Times New Roman"/>
                <w:vertAlign w:val="superscript"/>
              </w:rPr>
              <w:t>-1</w:t>
            </w:r>
            <w:r w:rsidR="004B6452">
              <w:rPr>
                <w:rFonts w:ascii="Times New Roman" w:hAnsi="Times New Roman" w:cs="Times New Roman"/>
              </w:rPr>
              <w:t xml:space="preserve"> </w:t>
            </w:r>
            <w:r w:rsidR="008400AB" w:rsidRPr="00B827AC">
              <w:rPr>
                <w:rFonts w:ascii="Times New Roman" w:hAnsi="Times New Roman" w:cs="Times New Roman"/>
              </w:rPr>
              <w:t>yr</w:t>
            </w:r>
            <w:r w:rsidR="008400AB" w:rsidRPr="00B827AC">
              <w:rPr>
                <w:rFonts w:ascii="Times New Roman" w:hAnsi="Times New Roman" w:cs="Times New Roman"/>
                <w:vertAlign w:val="superscript"/>
              </w:rPr>
              <w:t>-1</w:t>
            </w:r>
            <w:r w:rsidR="008400AB" w:rsidRPr="00B827AC">
              <w:rPr>
                <w:rFonts w:ascii="Times New Roman" w:hAnsi="Times New Roman" w:cs="Times New Roman"/>
              </w:rPr>
              <w:t>)</w:t>
            </w:r>
          </w:p>
        </w:tc>
        <w:tc>
          <w:tcPr>
            <w:tcW w:w="1662" w:type="dxa"/>
          </w:tcPr>
          <w:p w14:paraId="62580E69" w14:textId="77777777" w:rsidR="008400AB" w:rsidRPr="00B827AC" w:rsidRDefault="008400AB" w:rsidP="002109F3">
            <w:pPr>
              <w:rPr>
                <w:rFonts w:ascii="Times New Roman" w:hAnsi="Times New Roman" w:cs="Times New Roman"/>
              </w:rPr>
            </w:pPr>
          </w:p>
        </w:tc>
        <w:tc>
          <w:tcPr>
            <w:tcW w:w="2034" w:type="dxa"/>
          </w:tcPr>
          <w:p w14:paraId="672DBEA3" w14:textId="77777777" w:rsidR="008400AB" w:rsidRPr="00B827AC" w:rsidRDefault="008400AB" w:rsidP="002109F3">
            <w:pPr>
              <w:rPr>
                <w:rFonts w:ascii="Times New Roman" w:hAnsi="Times New Roman" w:cs="Times New Roman"/>
              </w:rPr>
            </w:pPr>
          </w:p>
        </w:tc>
        <w:tc>
          <w:tcPr>
            <w:tcW w:w="1849" w:type="dxa"/>
          </w:tcPr>
          <w:p w14:paraId="60F77404" w14:textId="77777777" w:rsidR="008400AB" w:rsidRPr="00B827AC" w:rsidRDefault="008400AB" w:rsidP="002109F3">
            <w:pPr>
              <w:rPr>
                <w:rFonts w:ascii="Times New Roman" w:hAnsi="Times New Roman" w:cs="Times New Roman"/>
              </w:rPr>
            </w:pPr>
          </w:p>
        </w:tc>
        <w:tc>
          <w:tcPr>
            <w:tcW w:w="1849" w:type="dxa"/>
          </w:tcPr>
          <w:p w14:paraId="102AA083" w14:textId="77777777" w:rsidR="008400AB" w:rsidRPr="00B827AC" w:rsidRDefault="008400AB" w:rsidP="002109F3">
            <w:pPr>
              <w:rPr>
                <w:rFonts w:ascii="Times New Roman" w:hAnsi="Times New Roman" w:cs="Times New Roman"/>
              </w:rPr>
            </w:pPr>
          </w:p>
        </w:tc>
      </w:tr>
    </w:tbl>
    <w:p w14:paraId="46540146" w14:textId="77777777" w:rsidR="001C3E6C" w:rsidRPr="00B827AC" w:rsidRDefault="00FE04D3" w:rsidP="00C02D58">
      <w:pPr>
        <w:spacing w:after="0"/>
        <w:rPr>
          <w:rFonts w:ascii="Times New Roman" w:hAnsi="Times New Roman" w:cs="Times New Roman"/>
          <w:sz w:val="20"/>
          <w:szCs w:val="20"/>
        </w:rPr>
      </w:pPr>
      <w:r w:rsidRPr="00B827AC">
        <w:rPr>
          <w:rFonts w:ascii="Times New Roman" w:hAnsi="Times New Roman" w:cs="Times New Roman"/>
          <w:sz w:val="20"/>
          <w:szCs w:val="20"/>
        </w:rPr>
        <w:t>Sources: Surveys</w:t>
      </w:r>
    </w:p>
    <w:p w14:paraId="1FC1C43B" w14:textId="77777777" w:rsidR="00C02D58" w:rsidRPr="00B827AC" w:rsidRDefault="00C02D58" w:rsidP="00C02D58">
      <w:pPr>
        <w:spacing w:after="0"/>
        <w:rPr>
          <w:rFonts w:ascii="Times New Roman" w:hAnsi="Times New Roman" w:cs="Times New Roman"/>
          <w:sz w:val="20"/>
          <w:szCs w:val="20"/>
        </w:rPr>
      </w:pPr>
      <w:r w:rsidRPr="00B827AC">
        <w:rPr>
          <w:rFonts w:ascii="Times New Roman" w:hAnsi="Times New Roman" w:cs="Times New Roman"/>
          <w:sz w:val="20"/>
          <w:szCs w:val="20"/>
        </w:rPr>
        <w:t xml:space="preserve">Notes: All values are means of sample stratification. </w:t>
      </w:r>
    </w:p>
    <w:p w14:paraId="6791D131" w14:textId="77777777" w:rsidR="00E569D0" w:rsidRPr="00B827AC" w:rsidRDefault="00E569D0" w:rsidP="00823AC6">
      <w:pPr>
        <w:rPr>
          <w:rFonts w:ascii="Times New Roman" w:hAnsi="Times New Roman" w:cs="Times New Roman"/>
        </w:rPr>
      </w:pPr>
    </w:p>
    <w:p w14:paraId="601322C2" w14:textId="270FC5CD" w:rsidR="00E569D0" w:rsidRPr="00B827AC" w:rsidRDefault="00E569D0" w:rsidP="00823AC6">
      <w:pPr>
        <w:rPr>
          <w:rFonts w:ascii="Times New Roman" w:hAnsi="Times New Roman" w:cs="Times New Roman"/>
        </w:rPr>
      </w:pPr>
    </w:p>
    <w:p w14:paraId="59296423" w14:textId="77777777" w:rsidR="00823AC6" w:rsidRPr="00B827AC" w:rsidRDefault="005B50EC" w:rsidP="00823AC6">
      <w:pPr>
        <w:rPr>
          <w:rFonts w:ascii="Times New Roman" w:hAnsi="Times New Roman" w:cs="Times New Roman"/>
        </w:rPr>
      </w:pPr>
      <w:r w:rsidRPr="00B827AC">
        <w:rPr>
          <w:rFonts w:ascii="Times New Roman" w:hAnsi="Times New Roman" w:cs="Times New Roman"/>
        </w:rPr>
        <w:t xml:space="preserve">The cost effectiveness of </w:t>
      </w:r>
      <w:r w:rsidR="006D2B7A" w:rsidRPr="00B827AC">
        <w:rPr>
          <w:rFonts w:ascii="Times New Roman" w:hAnsi="Times New Roman" w:cs="Times New Roman"/>
        </w:rPr>
        <w:t xml:space="preserve">the </w:t>
      </w:r>
      <w:r w:rsidRPr="00B827AC">
        <w:rPr>
          <w:rFonts w:ascii="Times New Roman" w:hAnsi="Times New Roman" w:cs="Times New Roman"/>
        </w:rPr>
        <w:t xml:space="preserve">input support policies </w:t>
      </w:r>
      <w:r w:rsidR="006D2B7A" w:rsidRPr="00B827AC">
        <w:rPr>
          <w:rFonts w:ascii="Times New Roman" w:hAnsi="Times New Roman" w:cs="Times New Roman"/>
        </w:rPr>
        <w:t xml:space="preserve">considered </w:t>
      </w:r>
      <w:r w:rsidRPr="00B827AC">
        <w:rPr>
          <w:rFonts w:ascii="Times New Roman" w:hAnsi="Times New Roman" w:cs="Times New Roman"/>
        </w:rPr>
        <w:t>with respect to</w:t>
      </w:r>
      <w:r w:rsidR="006D2B7A" w:rsidRPr="00B827AC">
        <w:rPr>
          <w:rFonts w:ascii="Times New Roman" w:hAnsi="Times New Roman" w:cs="Times New Roman"/>
        </w:rPr>
        <w:t xml:space="preserve"> the dual policy objectives of</w:t>
      </w:r>
      <w:r w:rsidRPr="00B827AC">
        <w:rPr>
          <w:rFonts w:ascii="Times New Roman" w:hAnsi="Times New Roman" w:cs="Times New Roman"/>
        </w:rPr>
        <w:t xml:space="preserve"> rural poverty alleviation and GHG abatement, respectively, </w:t>
      </w:r>
      <w:proofErr w:type="gramStart"/>
      <w:r w:rsidRPr="00B827AC">
        <w:rPr>
          <w:rFonts w:ascii="Times New Roman" w:hAnsi="Times New Roman" w:cs="Times New Roman"/>
        </w:rPr>
        <w:t>are calculated</w:t>
      </w:r>
      <w:proofErr w:type="gramEnd"/>
      <w:r w:rsidRPr="00B827AC">
        <w:rPr>
          <w:rFonts w:ascii="Times New Roman" w:hAnsi="Times New Roman" w:cs="Times New Roman"/>
        </w:rPr>
        <w:t xml:space="preserve"> as follows:</w:t>
      </w:r>
    </w:p>
    <w:p w14:paraId="23F36FA1" w14:textId="4D97898C" w:rsidR="00823AC6" w:rsidRPr="00B827AC" w:rsidRDefault="00823AC6" w:rsidP="005B50EC">
      <w:pPr>
        <w:pStyle w:val="ListParagraph"/>
        <w:numPr>
          <w:ilvl w:val="0"/>
          <w:numId w:val="9"/>
        </w:numPr>
        <w:rPr>
          <w:rFonts w:ascii="Times New Roman" w:hAnsi="Times New Roman" w:cs="Times New Roman"/>
        </w:rPr>
      </w:pPr>
      <w:r w:rsidRPr="00B827AC">
        <w:rPr>
          <w:rFonts w:ascii="Times New Roman" w:hAnsi="Times New Roman" w:cs="Times New Roman"/>
        </w:rPr>
        <w:t xml:space="preserve">The </w:t>
      </w:r>
      <w:r w:rsidR="005B50EC" w:rsidRPr="00B827AC">
        <w:rPr>
          <w:rFonts w:ascii="Times New Roman" w:hAnsi="Times New Roman" w:cs="Times New Roman"/>
        </w:rPr>
        <w:t xml:space="preserve">cost-benefit ratio </w:t>
      </w:r>
      <w:r w:rsidR="00502222" w:rsidRPr="00B827AC">
        <w:rPr>
          <w:rFonts w:ascii="Times New Roman" w:hAnsi="Times New Roman" w:cs="Times New Roman"/>
        </w:rPr>
        <w:t xml:space="preserve">(CBR) </w:t>
      </w:r>
      <w:r w:rsidR="006D2B7A" w:rsidRPr="00B827AC">
        <w:rPr>
          <w:rFonts w:ascii="Times New Roman" w:hAnsi="Times New Roman" w:cs="Times New Roman"/>
        </w:rPr>
        <w:t xml:space="preserve">of a given input subsidy </w:t>
      </w:r>
      <w:proofErr w:type="gramStart"/>
      <w:r w:rsidR="006D2B7A" w:rsidRPr="00B827AC">
        <w:rPr>
          <w:rFonts w:ascii="Times New Roman" w:hAnsi="Times New Roman" w:cs="Times New Roman"/>
        </w:rPr>
        <w:t>is defined</w:t>
      </w:r>
      <w:proofErr w:type="gramEnd"/>
      <w:r w:rsidR="006D2B7A" w:rsidRPr="00B827AC">
        <w:rPr>
          <w:rFonts w:ascii="Times New Roman" w:hAnsi="Times New Roman" w:cs="Times New Roman"/>
        </w:rPr>
        <w:t xml:space="preserve"> as </w:t>
      </w:r>
      <w:r w:rsidR="005B50EC" w:rsidRPr="00B827AC">
        <w:rPr>
          <w:rFonts w:ascii="Times New Roman" w:hAnsi="Times New Roman" w:cs="Times New Roman"/>
        </w:rPr>
        <w:t>the public cost of the policy with respect to the change in value of milk production</w:t>
      </w:r>
      <w:r w:rsidR="006D2B7A" w:rsidRPr="00B827AC">
        <w:rPr>
          <w:rFonts w:ascii="Times New Roman" w:hAnsi="Times New Roman" w:cs="Times New Roman"/>
        </w:rPr>
        <w:t xml:space="preserve"> caused after the policy is implemented</w:t>
      </w:r>
      <w:r w:rsidR="005B50EC" w:rsidRPr="00B827AC">
        <w:rPr>
          <w:rFonts w:ascii="Times New Roman" w:hAnsi="Times New Roman" w:cs="Times New Roman"/>
        </w:rPr>
        <w:t xml:space="preserve">. The public cost of the policy </w:t>
      </w:r>
      <w:proofErr w:type="gramStart"/>
      <w:r w:rsidR="005B50EC" w:rsidRPr="00B827AC">
        <w:rPr>
          <w:rFonts w:ascii="Times New Roman" w:hAnsi="Times New Roman" w:cs="Times New Roman"/>
        </w:rPr>
        <w:t>is defined</w:t>
      </w:r>
      <w:proofErr w:type="gramEnd"/>
      <w:r w:rsidR="005B50EC" w:rsidRPr="00B827AC">
        <w:rPr>
          <w:rFonts w:ascii="Times New Roman" w:hAnsi="Times New Roman" w:cs="Times New Roman"/>
        </w:rPr>
        <w:t xml:space="preserve"> as the change in mean input price </w:t>
      </w:r>
      <w:r w:rsidR="006D2B7A" w:rsidRPr="00B827AC">
        <w:rPr>
          <w:rFonts w:ascii="Times New Roman" w:hAnsi="Times New Roman" w:cs="Times New Roman"/>
        </w:rPr>
        <w:t>for a</w:t>
      </w:r>
      <w:r w:rsidR="00E739D8">
        <w:rPr>
          <w:rFonts w:ascii="Times New Roman" w:hAnsi="Times New Roman" w:cs="Times New Roman"/>
        </w:rPr>
        <w:t xml:space="preserve"> given input in a</w:t>
      </w:r>
      <w:r w:rsidR="006D2B7A" w:rsidRPr="00B827AC">
        <w:rPr>
          <w:rFonts w:ascii="Times New Roman" w:hAnsi="Times New Roman" w:cs="Times New Roman"/>
        </w:rPr>
        <w:t xml:space="preserve"> given region </w:t>
      </w:r>
      <w:r w:rsidR="005B50EC" w:rsidRPr="00B827AC">
        <w:rPr>
          <w:rFonts w:ascii="Times New Roman" w:hAnsi="Times New Roman" w:cs="Times New Roman"/>
        </w:rPr>
        <w:t>multiplied by the change in aggregate consumption of inputs</w:t>
      </w:r>
      <w:r w:rsidR="002122CC" w:rsidRPr="00B827AC">
        <w:rPr>
          <w:rFonts w:ascii="Times New Roman" w:hAnsi="Times New Roman" w:cs="Times New Roman"/>
        </w:rPr>
        <w:t xml:space="preserve"> </w:t>
      </w:r>
      <w:r w:rsidR="00E739D8">
        <w:rPr>
          <w:rFonts w:ascii="Times New Roman" w:hAnsi="Times New Roman" w:cs="Times New Roman"/>
        </w:rPr>
        <w:t>for a given household in region r</w:t>
      </w:r>
      <w:r w:rsidR="005B50EC" w:rsidRPr="00B827AC">
        <w:rPr>
          <w:rFonts w:ascii="Times New Roman" w:hAnsi="Times New Roman" w:cs="Times New Roman"/>
        </w:rPr>
        <w:t xml:space="preserve">. </w:t>
      </w:r>
      <w:r w:rsidRPr="00B827AC">
        <w:rPr>
          <w:rFonts w:ascii="Times New Roman" w:hAnsi="Times New Roman" w:cs="Times New Roman"/>
        </w:rPr>
        <w:t>This is meant to assess the effectiveness of the policy with respec</w:t>
      </w:r>
      <w:r w:rsidR="006D2B7A" w:rsidRPr="00B827AC">
        <w:rPr>
          <w:rFonts w:ascii="Times New Roman" w:hAnsi="Times New Roman" w:cs="Times New Roman"/>
        </w:rPr>
        <w:t>t to rural poverty alleviation:</w:t>
      </w:r>
    </w:p>
    <w:p w14:paraId="4D0E2FF4" w14:textId="77777777" w:rsidR="005B50EC" w:rsidRPr="00B827AC" w:rsidRDefault="008D7D5A" w:rsidP="005B50EC">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CBR</m:t>
              </m:r>
            </m:e>
            <m:sub>
              <m:r>
                <m:rPr>
                  <m:sty m:val="p"/>
                </m:rPr>
                <w:rPr>
                  <w:rFonts w:ascii="Cambria Math" w:hAnsi="Cambria Math" w:cs="Times New Roman"/>
                </w:rPr>
                <m:t>i,r</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(Mean Input Pric</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i,r</m:t>
                      </m:r>
                    </m:sub>
                  </m:sSub>
                  <m:r>
                    <m:rPr>
                      <m:sty m:val="p"/>
                    </m:rPr>
                    <w:rPr>
                      <w:rFonts w:ascii="Cambria Math" w:hAnsi="Cambria Math" w:cs="Times New Roman"/>
                    </w:rPr>
                    <m:t xml:space="preserve"> ×Quantity of Inputs </m:t>
                  </m:r>
                </m:e>
                <m:sub>
                  <m:r>
                    <m:rPr>
                      <m:sty m:val="p"/>
                    </m:rPr>
                    <w:rPr>
                      <w:rFonts w:ascii="Cambria Math" w:hAnsi="Cambria Math" w:cs="Times New Roman"/>
                    </w:rPr>
                    <m:t>i,r</m:t>
                  </m:r>
                </m:sub>
              </m:sSub>
              <m:r>
                <m:rPr>
                  <m:sty m:val="p"/>
                </m:rPr>
                <w:rPr>
                  <w:rFonts w:ascii="Cambria Math" w:hAnsi="Cambria Math" w:cs="Times New Roman"/>
                </w:rPr>
                <m:t>)</m:t>
              </m:r>
            </m:num>
            <m:den>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(Value of Production</m:t>
                  </m:r>
                </m:e>
                <m:sub>
                  <m:r>
                    <m:rPr>
                      <m:sty m:val="p"/>
                    </m:rPr>
                    <w:rPr>
                      <w:rFonts w:ascii="Cambria Math" w:hAnsi="Cambria Math" w:cs="Times New Roman"/>
                    </w:rPr>
                    <m:t>r</m:t>
                  </m:r>
                </m:sub>
              </m:sSub>
              <m:r>
                <m:rPr>
                  <m:sty m:val="p"/>
                </m:rPr>
                <w:rPr>
                  <w:rFonts w:ascii="Cambria Math" w:hAnsi="Cambria Math" w:cs="Times New Roman"/>
                </w:rPr>
                <m:t>)</m:t>
              </m:r>
            </m:den>
          </m:f>
        </m:oMath>
      </m:oMathPara>
    </w:p>
    <w:p w14:paraId="345293E2" w14:textId="77777777" w:rsidR="005B50EC" w:rsidRPr="00B827AC" w:rsidRDefault="005B50EC" w:rsidP="005B50EC">
      <w:pPr>
        <w:rPr>
          <w:rFonts w:ascii="Times New Roman" w:hAnsi="Times New Roman" w:cs="Times New Roman"/>
        </w:rPr>
      </w:pPr>
    </w:p>
    <w:p w14:paraId="7D8A7BED" w14:textId="3C42FDAC" w:rsidR="002936C3" w:rsidRPr="003938B1" w:rsidRDefault="00823AC6" w:rsidP="003938B1">
      <w:pPr>
        <w:pStyle w:val="ListParagraph"/>
        <w:numPr>
          <w:ilvl w:val="0"/>
          <w:numId w:val="9"/>
        </w:numPr>
        <w:rPr>
          <w:rFonts w:ascii="Times New Roman" w:hAnsi="Times New Roman" w:cs="Times New Roman"/>
        </w:rPr>
      </w:pPr>
      <w:r w:rsidRPr="003938B1">
        <w:rPr>
          <w:rFonts w:ascii="Times New Roman" w:hAnsi="Times New Roman" w:cs="Times New Roman"/>
        </w:rPr>
        <w:t xml:space="preserve">The </w:t>
      </w:r>
      <w:r w:rsidR="0056170B" w:rsidRPr="003938B1">
        <w:rPr>
          <w:rFonts w:ascii="Times New Roman" w:hAnsi="Times New Roman" w:cs="Times New Roman"/>
        </w:rPr>
        <w:t>cost effectiveness of the policy with respec</w:t>
      </w:r>
      <w:r w:rsidR="00E739D8" w:rsidRPr="003938B1">
        <w:rPr>
          <w:rFonts w:ascii="Times New Roman" w:hAnsi="Times New Roman" w:cs="Times New Roman"/>
        </w:rPr>
        <w:t>t to greenhouse gas mitigation is defined as the</w:t>
      </w:r>
      <w:r w:rsidR="00B71FE3" w:rsidRPr="003938B1">
        <w:rPr>
          <w:rFonts w:ascii="Times New Roman" w:hAnsi="Times New Roman" w:cs="Times New Roman"/>
        </w:rPr>
        <w:t xml:space="preserve"> change in GHG emissions after the input subsidy is implemented relative to </w:t>
      </w:r>
      <w:r w:rsidR="002936C3" w:rsidRPr="003938B1">
        <w:rPr>
          <w:rFonts w:ascii="Times New Roman" w:hAnsi="Times New Roman" w:cs="Times New Roman"/>
        </w:rPr>
        <w:t>the public cost of the input subsidy:</w:t>
      </w:r>
    </w:p>
    <w:p w14:paraId="233F8EC2" w14:textId="5AB69681" w:rsidR="005B50EC" w:rsidRPr="00B827AC" w:rsidRDefault="007E7E25" w:rsidP="002936C3">
      <w:pPr>
        <w:pStyle w:val="ListParagraph"/>
        <w:jc w:val="center"/>
        <w:rPr>
          <w:rFonts w:ascii="Times New Roman" w:eastAsiaTheme="minorEastAsia" w:hAnsi="Times New Roman" w:cs="Times New Roman"/>
          <w:sz w:val="28"/>
          <w:szCs w:val="28"/>
          <w:lang w:val="it-IT"/>
        </w:rPr>
      </w:pPr>
      <w:proofErr w:type="spellStart"/>
      <w:r w:rsidRPr="00B827AC">
        <w:rPr>
          <w:rFonts w:ascii="Times New Roman" w:eastAsiaTheme="minorEastAsia" w:hAnsi="Times New Roman" w:cs="Times New Roman"/>
          <w:lang w:val="it-IT"/>
        </w:rPr>
        <w:t>CE</w:t>
      </w:r>
      <w:r w:rsidRPr="00B827AC">
        <w:rPr>
          <w:rFonts w:ascii="Times New Roman" w:eastAsiaTheme="minorEastAsia" w:hAnsi="Times New Roman" w:cs="Times New Roman"/>
          <w:vertAlign w:val="subscript"/>
          <w:lang w:val="it-IT"/>
        </w:rPr>
        <w:t>i,r</w:t>
      </w:r>
      <w:proofErr w:type="spellEnd"/>
      <m:oMath>
        <m:r>
          <m:rPr>
            <m:sty m:val="p"/>
          </m:rPr>
          <w:rPr>
            <w:rFonts w:ascii="Cambria Math" w:hAnsi="Cambria Math" w:cs="Times New Roman"/>
            <w:sz w:val="28"/>
            <w:szCs w:val="28"/>
            <w:lang w:val="it-IT"/>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 (Greenhouse Gas Emissions</m:t>
                </m:r>
              </m:e>
              <m:sub>
                <m:r>
                  <m:rPr>
                    <m:sty m:val="p"/>
                  </m:rPr>
                  <w:rPr>
                    <w:rFonts w:ascii="Cambria Math" w:hAnsi="Cambria Math" w:cs="Times New Roman"/>
                    <w:sz w:val="28"/>
                    <w:szCs w:val="28"/>
                    <w:lang w:val="it-IT"/>
                  </w:rPr>
                  <m:t>r</m:t>
                </m:r>
              </m:sub>
            </m:sSub>
            <m:r>
              <w:rPr>
                <w:rFonts w:ascii="Cambria Math" w:hAnsi="Cambria Math" w:cs="Times New Roman"/>
                <w:sz w:val="28"/>
                <w:szCs w:val="28"/>
                <w:lang w:val="it-IT"/>
              </w:rPr>
              <m:t xml:space="preserve">) </m:t>
            </m:r>
          </m:num>
          <m:den>
            <m:r>
              <w:rPr>
                <w:rFonts w:ascii="Cambria Math" w:hAnsi="Cambria Math" w:cs="Times New Roman"/>
                <w:sz w:val="28"/>
                <w:szCs w:val="28"/>
                <w:lang w:val="it-IT"/>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 xml:space="preserve"> (Mean Input Pric</m:t>
                </m:r>
                <m:sSub>
                  <m:sSubPr>
                    <m:ctrlPr>
                      <w:rPr>
                        <w:rFonts w:ascii="Cambria Math" w:hAnsi="Cambria Math" w:cs="Times New Roman"/>
                        <w:sz w:val="28"/>
                        <w:szCs w:val="28"/>
                      </w:rPr>
                    </m:ctrlPr>
                  </m:sSubPr>
                  <m:e>
                    <m:r>
                      <m:rPr>
                        <m:sty m:val="p"/>
                      </m:rPr>
                      <w:rPr>
                        <w:rFonts w:ascii="Cambria Math" w:hAnsi="Cambria Math" w:cs="Times New Roman"/>
                        <w:sz w:val="28"/>
                        <w:szCs w:val="28"/>
                        <w:lang w:val="it-IT"/>
                      </w:rPr>
                      <m:t>e</m:t>
                    </m:r>
                  </m:e>
                  <m:sub>
                    <m:r>
                      <m:rPr>
                        <m:sty m:val="p"/>
                      </m:rPr>
                      <w:rPr>
                        <w:rFonts w:ascii="Cambria Math" w:hAnsi="Cambria Math" w:cs="Times New Roman"/>
                        <w:sz w:val="28"/>
                        <w:szCs w:val="28"/>
                        <w:lang w:val="it-IT"/>
                      </w:rPr>
                      <m:t>i,r</m:t>
                    </m:r>
                  </m:sub>
                </m:sSub>
                <m:r>
                  <m:rPr>
                    <m:sty m:val="p"/>
                  </m:rPr>
                  <w:rPr>
                    <w:rFonts w:ascii="Cambria Math" w:hAnsi="Cambria Math" w:cs="Times New Roman"/>
                    <w:sz w:val="28"/>
                    <w:szCs w:val="28"/>
                    <w:lang w:val="it-IT"/>
                  </w:rPr>
                  <m:t xml:space="preserve"> × Quantity of Inputs </m:t>
                </m:r>
              </m:e>
              <m:sub>
                <m:r>
                  <m:rPr>
                    <m:sty m:val="p"/>
                  </m:rPr>
                  <w:rPr>
                    <w:rFonts w:ascii="Cambria Math" w:hAnsi="Cambria Math" w:cs="Times New Roman"/>
                    <w:sz w:val="28"/>
                    <w:szCs w:val="28"/>
                    <w:lang w:val="it-IT"/>
                  </w:rPr>
                  <m:t>i,r</m:t>
                </m:r>
              </m:sub>
            </m:sSub>
            <m:r>
              <w:rPr>
                <w:rFonts w:ascii="Cambria Math" w:hAnsi="Cambria Math" w:cs="Times New Roman"/>
                <w:sz w:val="28"/>
                <w:szCs w:val="28"/>
                <w:lang w:val="it-IT"/>
              </w:rPr>
              <m:t>)</m:t>
            </m:r>
          </m:den>
        </m:f>
      </m:oMath>
    </w:p>
    <w:p w14:paraId="585473A1" w14:textId="77777777" w:rsidR="000A2513" w:rsidRPr="00B827AC" w:rsidRDefault="000A2513" w:rsidP="005B50EC">
      <w:pPr>
        <w:rPr>
          <w:rFonts w:ascii="Times New Roman" w:hAnsi="Times New Roman" w:cs="Times New Roman"/>
          <w:lang w:val="it-IT"/>
        </w:rPr>
      </w:pPr>
    </w:p>
    <w:p w14:paraId="3AE4C872" w14:textId="2D5CA5DC" w:rsidR="000A2513" w:rsidRPr="00CB00F7" w:rsidRDefault="0031781B" w:rsidP="0031781B">
      <w:pPr>
        <w:rPr>
          <w:rFonts w:ascii="Times New Roman" w:eastAsiaTheme="minorEastAsia" w:hAnsi="Times New Roman" w:cs="Times New Roman"/>
        </w:rPr>
      </w:pPr>
      <w:r w:rsidRPr="00B827AC">
        <w:rPr>
          <w:rFonts w:ascii="Times New Roman" w:hAnsi="Times New Roman" w:cs="Times New Roman"/>
        </w:rPr>
        <w:t xml:space="preserve">Where </w:t>
      </w:r>
      <w:proofErr w:type="spellStart"/>
      <w:r w:rsidR="000A2513" w:rsidRPr="00B827AC">
        <w:rPr>
          <w:rFonts w:ascii="Times New Roman" w:eastAsiaTheme="minorEastAsia" w:hAnsi="Times New Roman" w:cs="Times New Roman"/>
        </w:rPr>
        <w:t>CE</w:t>
      </w:r>
      <w:r w:rsidRPr="00B827AC">
        <w:rPr>
          <w:rFonts w:ascii="Times New Roman" w:eastAsiaTheme="minorEastAsia" w:hAnsi="Times New Roman" w:cs="Times New Roman"/>
          <w:vertAlign w:val="subscript"/>
        </w:rPr>
        <w:t>i,r</w:t>
      </w:r>
      <w:proofErr w:type="spellEnd"/>
      <w:r w:rsidR="000A2513" w:rsidRPr="00B827AC">
        <w:rPr>
          <w:rFonts w:ascii="Times New Roman" w:eastAsiaTheme="minorEastAsia" w:hAnsi="Times New Roman" w:cs="Times New Roman"/>
        </w:rPr>
        <w:t xml:space="preserve"> is the cost effectiveness of the input support policy with respect to greenhouse gas mitigation (</w:t>
      </w:r>
      <w:r w:rsidR="00CB00F7">
        <w:rPr>
          <w:rFonts w:ascii="Times New Roman" w:eastAsiaTheme="minorEastAsia" w:hAnsi="Times New Roman" w:cs="Times New Roman"/>
        </w:rPr>
        <w:t>Mg CO</w:t>
      </w:r>
      <w:r w:rsidR="00CB00F7">
        <w:rPr>
          <w:rFonts w:ascii="Times New Roman" w:eastAsiaTheme="minorEastAsia" w:hAnsi="Times New Roman" w:cs="Times New Roman"/>
          <w:vertAlign w:val="subscript"/>
        </w:rPr>
        <w:t>2</w:t>
      </w:r>
      <w:r w:rsidR="00CB00F7">
        <w:rPr>
          <w:rFonts w:ascii="Times New Roman" w:eastAsiaTheme="minorEastAsia" w:hAnsi="Times New Roman" w:cs="Times New Roman"/>
        </w:rPr>
        <w:t>eq TSh</w:t>
      </w:r>
      <w:r w:rsidR="00CB00F7">
        <w:rPr>
          <w:rFonts w:ascii="Times New Roman" w:eastAsiaTheme="minorEastAsia" w:hAnsi="Times New Roman" w:cs="Times New Roman"/>
          <w:vertAlign w:val="superscript"/>
        </w:rPr>
        <w:t>-1</w:t>
      </w:r>
      <w:r w:rsidR="00CB00F7">
        <w:rPr>
          <w:rFonts w:ascii="Times New Roman" w:eastAsiaTheme="minorEastAsia" w:hAnsi="Times New Roman" w:cs="Times New Roman"/>
        </w:rPr>
        <w:t xml:space="preserve">), </w:t>
      </w:r>
      <w:r w:rsidR="00E739D8">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 (Greenhouse Gas Emissions</m:t>
            </m:r>
          </m:e>
          <m:sub>
            <m:r>
              <m:rPr>
                <m:sty m:val="p"/>
              </m:rPr>
              <w:rPr>
                <w:rFonts w:ascii="Cambria Math" w:hAnsi="Cambria Math" w:cs="Times New Roman"/>
              </w:rPr>
              <m:t>r</m:t>
            </m:r>
          </m:sub>
        </m:sSub>
        <m:r>
          <w:rPr>
            <w:rFonts w:ascii="Cambria Math" w:hAnsi="Cambria Math" w:cs="Times New Roman"/>
          </w:rPr>
          <m:t>)</m:t>
        </m:r>
      </m:oMath>
      <w:r w:rsidR="00E739D8" w:rsidRPr="00161F6E">
        <w:rPr>
          <w:rFonts w:ascii="Times New Roman" w:eastAsiaTheme="minorEastAsia" w:hAnsi="Times New Roman" w:cs="Times New Roman"/>
        </w:rPr>
        <w:t xml:space="preserve"> is the change in absolute emissions attributable to dairy production for a given household in region r (</w:t>
      </w:r>
      <w:r w:rsidR="00E739D8" w:rsidRPr="00B827AC">
        <w:rPr>
          <w:rFonts w:ascii="Times New Roman" w:eastAsiaTheme="minorEastAsia" w:hAnsi="Times New Roman" w:cs="Times New Roman"/>
        </w:rPr>
        <w:t>Mg CO</w:t>
      </w:r>
      <w:r w:rsidR="00E739D8" w:rsidRPr="00B827AC">
        <w:rPr>
          <w:rFonts w:ascii="Times New Roman" w:eastAsiaTheme="minorEastAsia" w:hAnsi="Times New Roman" w:cs="Times New Roman"/>
          <w:vertAlign w:val="subscript"/>
        </w:rPr>
        <w:t>2</w:t>
      </w:r>
      <w:r w:rsidR="00E739D8" w:rsidRPr="00B827AC">
        <w:rPr>
          <w:rFonts w:ascii="Times New Roman" w:eastAsiaTheme="minorEastAsia" w:hAnsi="Times New Roman" w:cs="Times New Roman"/>
        </w:rPr>
        <w:t>eq yr</w:t>
      </w:r>
      <w:r w:rsidR="00E739D8" w:rsidRPr="00B827AC">
        <w:rPr>
          <w:rFonts w:ascii="Times New Roman" w:eastAsiaTheme="minorEastAsia" w:hAnsi="Times New Roman" w:cs="Times New Roman"/>
          <w:vertAlign w:val="superscript"/>
        </w:rPr>
        <w:t>-1</w:t>
      </w:r>
      <w:r w:rsidR="00E739D8">
        <w:rPr>
          <w:rFonts w:ascii="Times New Roman" w:eastAsiaTheme="minorEastAsia" w:hAnsi="Times New Roman" w:cs="Times New Roman"/>
        </w:rPr>
        <w:t>).</w:t>
      </w:r>
    </w:p>
    <w:p w14:paraId="75EA98E6" w14:textId="77777777" w:rsidR="000A2513" w:rsidRPr="00B827AC" w:rsidRDefault="000A2513" w:rsidP="002A7AFA">
      <w:pPr>
        <w:rPr>
          <w:rFonts w:ascii="Times New Roman" w:hAnsi="Times New Roman" w:cs="Times New Roman"/>
        </w:rPr>
      </w:pPr>
    </w:p>
    <w:p w14:paraId="43F8A771" w14:textId="77777777" w:rsidR="00823AC6" w:rsidRPr="00B827AC" w:rsidRDefault="00823AC6" w:rsidP="00823AC6">
      <w:pPr>
        <w:pStyle w:val="ListParagraph"/>
        <w:rPr>
          <w:rFonts w:ascii="Times New Roman" w:hAnsi="Times New Roman" w:cs="Times New Roman"/>
          <w:b/>
        </w:rPr>
      </w:pPr>
    </w:p>
    <w:p w14:paraId="353C6581" w14:textId="77777777" w:rsidR="00D417CD" w:rsidRPr="00B827AC" w:rsidRDefault="00B230D9" w:rsidP="00613FC5">
      <w:pPr>
        <w:pStyle w:val="ListParagraph"/>
        <w:numPr>
          <w:ilvl w:val="1"/>
          <w:numId w:val="5"/>
        </w:numPr>
        <w:rPr>
          <w:rFonts w:ascii="Times New Roman" w:hAnsi="Times New Roman" w:cs="Times New Roman"/>
          <w:b/>
          <w:sz w:val="24"/>
          <w:szCs w:val="24"/>
        </w:rPr>
      </w:pPr>
      <w:r w:rsidRPr="00B827AC">
        <w:rPr>
          <w:rFonts w:ascii="Times New Roman" w:hAnsi="Times New Roman" w:cs="Times New Roman"/>
          <w:b/>
          <w:sz w:val="24"/>
          <w:szCs w:val="24"/>
        </w:rPr>
        <w:t>Ex Ante Analysis of Input Support Policies at Household Level</w:t>
      </w:r>
    </w:p>
    <w:p w14:paraId="690EDC54" w14:textId="77777777" w:rsidR="0061774B" w:rsidRPr="00B827AC" w:rsidRDefault="0061774B" w:rsidP="0061774B">
      <w:pPr>
        <w:pStyle w:val="ListParagraph"/>
        <w:rPr>
          <w:rFonts w:ascii="Times New Roman" w:hAnsi="Times New Roman" w:cs="Times New Roman"/>
          <w:b/>
          <w:sz w:val="24"/>
          <w:szCs w:val="24"/>
        </w:rPr>
      </w:pPr>
      <w:r w:rsidRPr="00B827AC">
        <w:rPr>
          <w:rFonts w:ascii="Times New Roman" w:hAnsi="Times New Roman" w:cs="Times New Roman"/>
          <w:b/>
          <w:sz w:val="24"/>
          <w:szCs w:val="24"/>
        </w:rPr>
        <w:t xml:space="preserve">2.1.1 </w:t>
      </w:r>
      <w:r w:rsidR="00B230D9" w:rsidRPr="00B827AC">
        <w:rPr>
          <w:rFonts w:ascii="Times New Roman" w:hAnsi="Times New Roman" w:cs="Times New Roman"/>
          <w:b/>
          <w:sz w:val="24"/>
          <w:szCs w:val="24"/>
        </w:rPr>
        <w:t>Household simulation model</w:t>
      </w:r>
      <w:r w:rsidR="009B6071" w:rsidRPr="00B827AC">
        <w:rPr>
          <w:rFonts w:ascii="Times New Roman" w:hAnsi="Times New Roman" w:cs="Times New Roman"/>
          <w:b/>
          <w:sz w:val="24"/>
          <w:szCs w:val="24"/>
        </w:rPr>
        <w:t xml:space="preserve"> </w:t>
      </w:r>
    </w:p>
    <w:p w14:paraId="7A2773E1" w14:textId="77777777" w:rsidR="004C2B38" w:rsidRPr="00B827AC" w:rsidRDefault="00B230D9" w:rsidP="00CB1885">
      <w:pPr>
        <w:rPr>
          <w:rFonts w:ascii="Times New Roman" w:hAnsi="Times New Roman" w:cs="Times New Roman"/>
        </w:rPr>
      </w:pPr>
      <w:r w:rsidRPr="00B827AC">
        <w:rPr>
          <w:rFonts w:ascii="Times New Roman" w:hAnsi="Times New Roman" w:cs="Times New Roman"/>
        </w:rPr>
        <w:t xml:space="preserve">The following section presents the framework for the household mathematical programming model. For a more complete listing of model equations, see Appendix B. </w:t>
      </w:r>
      <w:r w:rsidR="00EB3879" w:rsidRPr="00B827AC">
        <w:rPr>
          <w:rFonts w:ascii="Times New Roman" w:hAnsi="Times New Roman" w:cs="Times New Roman"/>
        </w:rPr>
        <w:t xml:space="preserve">A flow diagram of the conceptual framework for the household systems analysis </w:t>
      </w:r>
      <w:proofErr w:type="gramStart"/>
      <w:r w:rsidR="00EB3879" w:rsidRPr="00B827AC">
        <w:rPr>
          <w:rFonts w:ascii="Times New Roman" w:hAnsi="Times New Roman" w:cs="Times New Roman"/>
        </w:rPr>
        <w:t>is presented</w:t>
      </w:r>
      <w:proofErr w:type="gramEnd"/>
      <w:r w:rsidR="00EB3879" w:rsidRPr="00B827AC">
        <w:rPr>
          <w:rFonts w:ascii="Times New Roman" w:hAnsi="Times New Roman" w:cs="Times New Roman"/>
        </w:rPr>
        <w:t xml:space="preserve"> in Figure 1. </w:t>
      </w:r>
      <w:r w:rsidR="00613FC5" w:rsidRPr="00B827AC">
        <w:rPr>
          <w:rFonts w:ascii="Times New Roman" w:hAnsi="Times New Roman" w:cs="Times New Roman"/>
        </w:rPr>
        <w:t xml:space="preserve">The </w:t>
      </w:r>
      <w:r w:rsidR="00BA3B1B" w:rsidRPr="00B827AC">
        <w:rPr>
          <w:rFonts w:ascii="Times New Roman" w:hAnsi="Times New Roman" w:cs="Times New Roman"/>
        </w:rPr>
        <w:t xml:space="preserve">household </w:t>
      </w:r>
      <w:r w:rsidR="00613FC5" w:rsidRPr="00B827AC">
        <w:rPr>
          <w:rFonts w:ascii="Times New Roman" w:hAnsi="Times New Roman" w:cs="Times New Roman"/>
        </w:rPr>
        <w:t xml:space="preserve">model maximizes a </w:t>
      </w:r>
      <w:r w:rsidRPr="00B827AC">
        <w:rPr>
          <w:rFonts w:ascii="Times New Roman" w:hAnsi="Times New Roman" w:cs="Times New Roman"/>
        </w:rPr>
        <w:t xml:space="preserve">risk adjusted </w:t>
      </w:r>
      <w:r w:rsidR="00613FC5" w:rsidRPr="00B827AC">
        <w:rPr>
          <w:rFonts w:ascii="Times New Roman" w:hAnsi="Times New Roman" w:cs="Times New Roman"/>
        </w:rPr>
        <w:t xml:space="preserve">utility function based on the discounted value of future </w:t>
      </w:r>
      <w:r w:rsidR="00DD432D" w:rsidRPr="00B827AC">
        <w:rPr>
          <w:rFonts w:ascii="Times New Roman" w:hAnsi="Times New Roman" w:cs="Times New Roman"/>
        </w:rPr>
        <w:t xml:space="preserve">cash </w:t>
      </w:r>
      <w:r w:rsidR="00613FC5" w:rsidRPr="00B827AC">
        <w:rPr>
          <w:rFonts w:ascii="Times New Roman" w:hAnsi="Times New Roman" w:cs="Times New Roman"/>
        </w:rPr>
        <w:t>income from the farm enterprise</w:t>
      </w:r>
      <w:r w:rsidR="009C58EF" w:rsidRPr="00B827AC">
        <w:rPr>
          <w:rFonts w:ascii="Times New Roman" w:hAnsi="Times New Roman" w:cs="Times New Roman"/>
        </w:rPr>
        <w:t xml:space="preserve">, </w:t>
      </w:r>
      <w:r w:rsidR="007024C1" w:rsidRPr="00B827AC">
        <w:rPr>
          <w:rFonts w:ascii="Times New Roman" w:hAnsi="Times New Roman" w:cs="Times New Roman"/>
        </w:rPr>
        <w:t>the value of cattle assets</w:t>
      </w:r>
      <w:r w:rsidR="009C58EF" w:rsidRPr="00B827AC">
        <w:rPr>
          <w:rFonts w:ascii="Times New Roman" w:hAnsi="Times New Roman" w:cs="Times New Roman"/>
        </w:rPr>
        <w:t>, and home food consumption (Appendix B.1)</w:t>
      </w:r>
      <w:r w:rsidR="00CB1885" w:rsidRPr="00B827AC">
        <w:rPr>
          <w:rFonts w:ascii="Times New Roman" w:hAnsi="Times New Roman" w:cs="Times New Roman"/>
        </w:rPr>
        <w:t>. Home food production and food expenditures are non-separable; expenditure on food consumption is determined using a linear expenditure system</w:t>
      </w:r>
      <w:r w:rsidR="00DB0E67" w:rsidRPr="00B827AC">
        <w:rPr>
          <w:rFonts w:ascii="Times New Roman" w:hAnsi="Times New Roman" w:cs="Times New Roman"/>
        </w:rPr>
        <w:t xml:space="preserve"> (</w:t>
      </w:r>
      <w:proofErr w:type="spellStart"/>
      <w:r w:rsidR="00DB0E67" w:rsidRPr="00B827AC">
        <w:rPr>
          <w:rFonts w:ascii="Times New Roman" w:hAnsi="Times New Roman" w:cs="Times New Roman"/>
        </w:rPr>
        <w:t>Louhichi</w:t>
      </w:r>
      <w:proofErr w:type="spellEnd"/>
      <w:r w:rsidR="00DB0E67" w:rsidRPr="00B827AC">
        <w:rPr>
          <w:rFonts w:ascii="Times New Roman" w:hAnsi="Times New Roman" w:cs="Times New Roman"/>
        </w:rPr>
        <w:t xml:space="preserve"> and Gomez y Paloma, 2014), </w:t>
      </w:r>
      <w:r w:rsidR="00CB1885" w:rsidRPr="00B827AC">
        <w:rPr>
          <w:rFonts w:ascii="Times New Roman" w:hAnsi="Times New Roman" w:cs="Times New Roman"/>
        </w:rPr>
        <w:t xml:space="preserve">with own price and income elasticities of food </w:t>
      </w:r>
      <w:r w:rsidR="00DB0E67" w:rsidRPr="00B827AC">
        <w:rPr>
          <w:rFonts w:ascii="Times New Roman" w:hAnsi="Times New Roman" w:cs="Times New Roman"/>
        </w:rPr>
        <w:t xml:space="preserve">demand </w:t>
      </w:r>
      <w:r w:rsidR="00CB1885" w:rsidRPr="00B827AC">
        <w:rPr>
          <w:rFonts w:ascii="Times New Roman" w:hAnsi="Times New Roman" w:cs="Times New Roman"/>
        </w:rPr>
        <w:t xml:space="preserve">based on </w:t>
      </w:r>
      <w:proofErr w:type="spellStart"/>
      <w:r w:rsidR="00CB1885" w:rsidRPr="00B827AC">
        <w:rPr>
          <w:rFonts w:ascii="Times New Roman" w:hAnsi="Times New Roman" w:cs="Times New Roman"/>
        </w:rPr>
        <w:t>Chongela</w:t>
      </w:r>
      <w:proofErr w:type="spellEnd"/>
      <w:r w:rsidR="00CB1885" w:rsidRPr="00B827AC">
        <w:rPr>
          <w:rFonts w:ascii="Times New Roman" w:hAnsi="Times New Roman" w:cs="Times New Roman"/>
        </w:rPr>
        <w:t xml:space="preserve"> et al (2014)</w:t>
      </w:r>
      <w:r w:rsidR="00DD432D" w:rsidRPr="00B827AC">
        <w:rPr>
          <w:rFonts w:ascii="Times New Roman" w:hAnsi="Times New Roman" w:cs="Times New Roman"/>
        </w:rPr>
        <w:t xml:space="preserve">. </w:t>
      </w:r>
      <w:r w:rsidR="00DB0E67" w:rsidRPr="00B827AC">
        <w:rPr>
          <w:rFonts w:ascii="Times New Roman" w:hAnsi="Times New Roman" w:cs="Times New Roman"/>
        </w:rPr>
        <w:t>Off</w:t>
      </w:r>
      <w:r w:rsidR="00613FC5" w:rsidRPr="00B827AC">
        <w:rPr>
          <w:rFonts w:ascii="Times New Roman" w:hAnsi="Times New Roman" w:cs="Times New Roman"/>
        </w:rPr>
        <w:t xml:space="preserve"> 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613FC5" w:rsidRPr="00B827AC">
        <w:rPr>
          <w:rFonts w:ascii="Times New Roman" w:hAnsi="Times New Roman" w:cs="Times New Roman"/>
        </w:rPr>
        <w:t>including 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w:t>
      </w:r>
      <w:proofErr w:type="gramStart"/>
      <w:r w:rsidR="00DB0E67" w:rsidRPr="00B827AC">
        <w:rPr>
          <w:rFonts w:ascii="Times New Roman" w:hAnsi="Times New Roman" w:cs="Times New Roman"/>
        </w:rPr>
        <w:t>are assumed</w:t>
      </w:r>
      <w:proofErr w:type="gramEnd"/>
      <w:r w:rsidR="00DB0E67" w:rsidRPr="00B827AC">
        <w:rPr>
          <w:rFonts w:ascii="Times New Roman" w:hAnsi="Times New Roman" w:cs="Times New Roman"/>
        </w:rPr>
        <w:t xml:space="preserve"> exogenous and fixed</w:t>
      </w:r>
      <w:r w:rsidR="009C58EF" w:rsidRPr="00B827AC">
        <w:rPr>
          <w:rFonts w:ascii="Times New Roman" w:hAnsi="Times New Roman" w:cs="Times New Roman"/>
        </w:rPr>
        <w:t xml:space="preserve">. </w:t>
      </w:r>
      <w:r w:rsidR="00613FC5" w:rsidRPr="00B827AC">
        <w:rPr>
          <w:rFonts w:ascii="Times New Roman" w:hAnsi="Times New Roman" w:cs="Times New Roman"/>
        </w:rPr>
        <w:t xml:space="preserve">The </w:t>
      </w:r>
      <w:r w:rsidR="00F00742" w:rsidRPr="00B827AC">
        <w:rPr>
          <w:rFonts w:ascii="Times New Roman" w:hAnsi="Times New Roman" w:cs="Times New Roman"/>
        </w:rPr>
        <w:t xml:space="preserve">model operates on a </w:t>
      </w:r>
      <w:r w:rsidR="00613FC5" w:rsidRPr="00B827AC">
        <w:rPr>
          <w:rFonts w:ascii="Times New Roman" w:hAnsi="Times New Roman" w:cs="Times New Roman"/>
        </w:rPr>
        <w:t>recursive inter</w:t>
      </w:r>
      <w:r w:rsidR="00F00742" w:rsidRPr="00B827AC">
        <w:rPr>
          <w:rFonts w:ascii="Times New Roman" w:hAnsi="Times New Roman" w:cs="Times New Roman"/>
        </w:rPr>
        <w:t>-</w:t>
      </w:r>
      <w:r w:rsidR="00FE04D3" w:rsidRPr="00B827AC">
        <w:rPr>
          <w:rFonts w:ascii="Times New Roman" w:hAnsi="Times New Roman" w:cs="Times New Roman"/>
        </w:rPr>
        <w:t xml:space="preserve">temporal </w:t>
      </w:r>
      <w:r w:rsidR="003242DA" w:rsidRPr="00B827AC">
        <w:rPr>
          <w:rFonts w:ascii="Times New Roman" w:hAnsi="Times New Roman" w:cs="Times New Roman"/>
        </w:rPr>
        <w:t>optimization framework;</w:t>
      </w:r>
      <w:r w:rsidR="00FE04D3" w:rsidRPr="00B827AC">
        <w:rPr>
          <w:rFonts w:ascii="Times New Roman" w:hAnsi="Times New Roman" w:cs="Times New Roman"/>
        </w:rPr>
        <w:t xml:space="preserve"> </w:t>
      </w:r>
      <w:r w:rsidR="003242DA" w:rsidRPr="00B827AC">
        <w:rPr>
          <w:rFonts w:ascii="Times New Roman" w:hAnsi="Times New Roman" w:cs="Times New Roman"/>
        </w:rPr>
        <w:t>the</w:t>
      </w:r>
      <w:r w:rsidR="00FE04D3" w:rsidRPr="00B827AC">
        <w:rPr>
          <w:rFonts w:ascii="Times New Roman" w:hAnsi="Times New Roman" w:cs="Times New Roman"/>
        </w:rPr>
        <w:t xml:space="preserve"> objective function </w:t>
      </w:r>
      <w:r w:rsidR="003242DA" w:rsidRPr="00B827AC">
        <w:rPr>
          <w:rFonts w:ascii="Times New Roman" w:hAnsi="Times New Roman" w:cs="Times New Roman"/>
        </w:rPr>
        <w:t xml:space="preserve">is executed sequentially on a </w:t>
      </w:r>
      <w:proofErr w:type="gramStart"/>
      <w:r w:rsidR="003242DA" w:rsidRPr="00B827AC">
        <w:rPr>
          <w:rFonts w:ascii="Times New Roman" w:hAnsi="Times New Roman" w:cs="Times New Roman"/>
        </w:rPr>
        <w:t>one year</w:t>
      </w:r>
      <w:proofErr w:type="gramEnd"/>
      <w:r w:rsidR="003242DA" w:rsidRPr="00B827AC">
        <w:rPr>
          <w:rFonts w:ascii="Times New Roman" w:hAnsi="Times New Roman" w:cs="Times New Roman"/>
        </w:rPr>
        <w:t xml:space="preserve"> time step, over a multi-year time period. This </w:t>
      </w:r>
      <w:r w:rsidR="00843ACD" w:rsidRPr="00B827AC">
        <w:rPr>
          <w:rFonts w:ascii="Times New Roman" w:hAnsi="Times New Roman" w:cs="Times New Roman"/>
        </w:rPr>
        <w:t xml:space="preserve">dynamic, recursive </w:t>
      </w:r>
      <w:r w:rsidR="003242DA" w:rsidRPr="00B827AC">
        <w:rPr>
          <w:rFonts w:ascii="Times New Roman" w:hAnsi="Times New Roman" w:cs="Times New Roman"/>
        </w:rPr>
        <w:t xml:space="preserve">inter-temporal framework allows for the lagged impacts of interventions on the household to be considered. </w:t>
      </w:r>
      <w:r w:rsidR="00F00742" w:rsidRPr="00B827AC">
        <w:rPr>
          <w:rFonts w:ascii="Times New Roman" w:hAnsi="Times New Roman" w:cs="Times New Roman"/>
        </w:rPr>
        <w:t xml:space="preserve">Milk offtake of the dairy enterprise is an endogenous function of the underlying dynamics with respect to herd composition and </w:t>
      </w:r>
      <w:r w:rsidR="00FE04D3" w:rsidRPr="00B827AC">
        <w:rPr>
          <w:rFonts w:ascii="Times New Roman" w:hAnsi="Times New Roman" w:cs="Times New Roman"/>
        </w:rPr>
        <w:t>lactation milk yield for adult females</w:t>
      </w:r>
      <w:r w:rsidR="00F00742" w:rsidRPr="00B827AC">
        <w:rPr>
          <w:rFonts w:ascii="Times New Roman" w:hAnsi="Times New Roman" w:cs="Times New Roman"/>
        </w:rPr>
        <w:t xml:space="preserve">. </w:t>
      </w:r>
      <w:r w:rsidR="00613FC5" w:rsidRPr="00B827AC">
        <w:rPr>
          <w:rFonts w:ascii="Times New Roman" w:hAnsi="Times New Roman" w:cs="Times New Roman"/>
        </w:rPr>
        <w:t xml:space="preserve">The choice variables are the allocation of available </w:t>
      </w:r>
      <w:proofErr w:type="gramStart"/>
      <w:r w:rsidR="00613FC5" w:rsidRPr="00B827AC">
        <w:rPr>
          <w:rFonts w:ascii="Times New Roman" w:hAnsi="Times New Roman" w:cs="Times New Roman"/>
        </w:rPr>
        <w:t>crop land</w:t>
      </w:r>
      <w:proofErr w:type="gramEnd"/>
      <w:r w:rsidR="00613FC5" w:rsidRPr="00B827AC">
        <w:rPr>
          <w:rFonts w:ascii="Times New Roman" w:hAnsi="Times New Roman" w:cs="Times New Roman"/>
        </w:rPr>
        <w:t xml:space="preserve"> to different types of food, cash, and fodder crops, as well as the </w:t>
      </w:r>
      <w:r w:rsidR="00613FC5" w:rsidRPr="00B827AC">
        <w:rPr>
          <w:rFonts w:ascii="Times New Roman" w:hAnsi="Times New Roman" w:cs="Times New Roman"/>
        </w:rPr>
        <w:lastRenderedPageBreak/>
        <w:t>choice of input intensity for the dairy enterprise.</w:t>
      </w:r>
      <w:r w:rsidR="00F00742" w:rsidRPr="00B827AC">
        <w:rPr>
          <w:rFonts w:ascii="Times New Roman" w:hAnsi="Times New Roman" w:cs="Times New Roman"/>
        </w:rPr>
        <w:t xml:space="preserve"> </w:t>
      </w:r>
      <w:r w:rsidR="004C2B38" w:rsidRPr="00B827AC">
        <w:rPr>
          <w:rFonts w:ascii="Times New Roman" w:hAnsi="Times New Roman" w:cs="Times New Roman"/>
        </w:rPr>
        <w:t xml:space="preserve">Two inputs </w:t>
      </w:r>
      <w:proofErr w:type="gramStart"/>
      <w:r w:rsidR="004C2B38" w:rsidRPr="00B827AC">
        <w:rPr>
          <w:rFonts w:ascii="Times New Roman" w:hAnsi="Times New Roman" w:cs="Times New Roman"/>
        </w:rPr>
        <w:t>are considered</w:t>
      </w:r>
      <w:proofErr w:type="gramEnd"/>
      <w:r w:rsidR="004C2B38" w:rsidRPr="00B827AC">
        <w:rPr>
          <w:rFonts w:ascii="Times New Roman" w:hAnsi="Times New Roman" w:cs="Times New Roman"/>
        </w:rPr>
        <w:t>, namely the</w:t>
      </w:r>
      <w:r w:rsidR="007024C1" w:rsidRPr="00B827AC">
        <w:rPr>
          <w:rFonts w:ascii="Times New Roman" w:hAnsi="Times New Roman" w:cs="Times New Roman"/>
        </w:rPr>
        <w:t xml:space="preserve"> purchases of local</w:t>
      </w:r>
      <w:r w:rsidR="00F00742" w:rsidRPr="00B827AC">
        <w:rPr>
          <w:rFonts w:ascii="Times New Roman" w:hAnsi="Times New Roman" w:cs="Times New Roman"/>
        </w:rPr>
        <w:t xml:space="preserve"> and</w:t>
      </w:r>
      <w:r w:rsidRPr="00B827AC">
        <w:rPr>
          <w:rFonts w:ascii="Times New Roman" w:hAnsi="Times New Roman" w:cs="Times New Roman"/>
        </w:rPr>
        <w:t xml:space="preserve"> </w:t>
      </w:r>
      <w:r w:rsidR="007024C1" w:rsidRPr="00B827AC">
        <w:rPr>
          <w:rFonts w:ascii="Times New Roman" w:hAnsi="Times New Roman" w:cs="Times New Roman"/>
        </w:rPr>
        <w:t>improved</w:t>
      </w:r>
      <w:r w:rsidR="004C2B38" w:rsidRPr="00B827AC">
        <w:rPr>
          <w:rFonts w:ascii="Times New Roman" w:hAnsi="Times New Roman" w:cs="Times New Roman"/>
        </w:rPr>
        <w:t xml:space="preserve"> replacement</w:t>
      </w:r>
      <w:r w:rsidRPr="00B827AC">
        <w:rPr>
          <w:rFonts w:ascii="Times New Roman" w:hAnsi="Times New Roman" w:cs="Times New Roman"/>
        </w:rPr>
        <w:t xml:space="preserve"> cattle, </w:t>
      </w:r>
      <w:r w:rsidR="004C2B38" w:rsidRPr="00B827AC">
        <w:rPr>
          <w:rFonts w:ascii="Times New Roman" w:hAnsi="Times New Roman" w:cs="Times New Roman"/>
        </w:rPr>
        <w:t xml:space="preserve">and </w:t>
      </w:r>
      <w:r w:rsidR="00DD432D" w:rsidRPr="00B827AC">
        <w:rPr>
          <w:rFonts w:ascii="Times New Roman" w:hAnsi="Times New Roman" w:cs="Times New Roman"/>
        </w:rPr>
        <w:t xml:space="preserve">supplemental </w:t>
      </w:r>
      <w:r w:rsidR="00F00742" w:rsidRPr="00B827AC">
        <w:rPr>
          <w:rFonts w:ascii="Times New Roman" w:hAnsi="Times New Roman" w:cs="Times New Roman"/>
        </w:rPr>
        <w:t>feed</w:t>
      </w:r>
      <w:r w:rsidR="00DD432D" w:rsidRPr="00B827AC">
        <w:rPr>
          <w:rFonts w:ascii="Times New Roman" w:hAnsi="Times New Roman" w:cs="Times New Roman"/>
        </w:rPr>
        <w:t>s</w:t>
      </w:r>
      <w:r w:rsidR="007024C1" w:rsidRPr="00B827AC">
        <w:rPr>
          <w:rFonts w:ascii="Times New Roman" w:hAnsi="Times New Roman" w:cs="Times New Roman"/>
        </w:rPr>
        <w:t xml:space="preserve"> purchased at market prices</w:t>
      </w:r>
      <w:r w:rsidR="004C2B38" w:rsidRPr="00B827AC">
        <w:rPr>
          <w:rFonts w:ascii="Times New Roman" w:hAnsi="Times New Roman" w:cs="Times New Roman"/>
        </w:rPr>
        <w:t xml:space="preserve">. The choice of home fodder production for feed is also endogenous and subject to the resource constraints of the household (land, labour, and capital). The land holdings </w:t>
      </w:r>
      <w:proofErr w:type="gramStart"/>
      <w:r w:rsidR="004C2B38" w:rsidRPr="00B827AC">
        <w:rPr>
          <w:rFonts w:ascii="Times New Roman" w:hAnsi="Times New Roman" w:cs="Times New Roman"/>
        </w:rPr>
        <w:t>are based</w:t>
      </w:r>
      <w:proofErr w:type="gramEnd"/>
      <w:r w:rsidR="004C2B38" w:rsidRPr="00B827AC">
        <w:rPr>
          <w:rFonts w:ascii="Times New Roman" w:hAnsi="Times New Roman" w:cs="Times New Roman"/>
        </w:rPr>
        <w:t xml:space="preserve"> on the household’s specification of owned and rented land in the household survey. Labour constraints are equal to the total labour availability from household members </w:t>
      </w:r>
      <w:proofErr w:type="gramStart"/>
      <w:r w:rsidR="004C2B38" w:rsidRPr="00B827AC">
        <w:rPr>
          <w:rFonts w:ascii="Times New Roman" w:hAnsi="Times New Roman" w:cs="Times New Roman"/>
        </w:rPr>
        <w:t>plus</w:t>
      </w:r>
      <w:proofErr w:type="gramEnd"/>
      <w:r w:rsidR="004C2B38" w:rsidRPr="00B827AC">
        <w:rPr>
          <w:rFonts w:ascii="Times New Roman" w:hAnsi="Times New Roman" w:cs="Times New Roman"/>
        </w:rPr>
        <w:t xml:space="preserve"> hired in labour paid at market wage rates. A cash constraint specifies that the total expenditure on farm inputs in a given period is equal to total cash income for the </w:t>
      </w:r>
      <w:commentRangeStart w:id="89"/>
      <w:r w:rsidR="004C2B38" w:rsidRPr="00B827AC">
        <w:rPr>
          <w:rFonts w:ascii="Times New Roman" w:hAnsi="Times New Roman" w:cs="Times New Roman"/>
        </w:rPr>
        <w:t xml:space="preserve">household minus farm and </w:t>
      </w:r>
      <w:proofErr w:type="spellStart"/>
      <w:proofErr w:type="gramStart"/>
      <w:r w:rsidR="004C2B38" w:rsidRPr="00B827AC">
        <w:rPr>
          <w:rFonts w:ascii="Times New Roman" w:hAnsi="Times New Roman" w:cs="Times New Roman"/>
        </w:rPr>
        <w:t>non farm</w:t>
      </w:r>
      <w:proofErr w:type="spellEnd"/>
      <w:proofErr w:type="gramEnd"/>
      <w:r w:rsidR="004C2B38" w:rsidRPr="00B827AC">
        <w:rPr>
          <w:rFonts w:ascii="Times New Roman" w:hAnsi="Times New Roman" w:cs="Times New Roman"/>
        </w:rPr>
        <w:t xml:space="preserve"> expenditures. </w:t>
      </w:r>
      <w:proofErr w:type="spellStart"/>
      <w:proofErr w:type="gramStart"/>
      <w:r w:rsidR="004C2B38" w:rsidRPr="00B827AC">
        <w:rPr>
          <w:rFonts w:ascii="Times New Roman" w:hAnsi="Times New Roman" w:cs="Times New Roman"/>
        </w:rPr>
        <w:t>Non farm</w:t>
      </w:r>
      <w:proofErr w:type="spellEnd"/>
      <w:proofErr w:type="gramEnd"/>
      <w:r w:rsidR="004C2B38" w:rsidRPr="00B827AC">
        <w:rPr>
          <w:rFonts w:ascii="Times New Roman" w:hAnsi="Times New Roman" w:cs="Times New Roman"/>
        </w:rPr>
        <w:t xml:space="preserve"> expenditure is divided into two categories: food and non-food, with the amount spent on each based on the linear expenditure system (Appendix B.4). </w:t>
      </w:r>
      <w:commentRangeEnd w:id="89"/>
      <w:r w:rsidR="008E006C">
        <w:rPr>
          <w:rStyle w:val="CommentReference"/>
        </w:rPr>
        <w:commentReference w:id="89"/>
      </w:r>
    </w:p>
    <w:p w14:paraId="5695781F" w14:textId="7267EF13" w:rsidR="0034205A" w:rsidRPr="00B827AC" w:rsidRDefault="00CB1885" w:rsidP="009E6E18">
      <w:pPr>
        <w:rPr>
          <w:rFonts w:ascii="Times New Roman" w:hAnsi="Times New Roman" w:cs="Times New Roman"/>
        </w:rPr>
      </w:pPr>
      <w:commentRangeStart w:id="90"/>
      <w:r w:rsidRPr="00B827AC">
        <w:rPr>
          <w:rFonts w:ascii="Times New Roman" w:hAnsi="Times New Roman" w:cs="Times New Roman"/>
        </w:rPr>
        <w:t xml:space="preserve">Availability of labour </w:t>
      </w:r>
      <w:proofErr w:type="gramStart"/>
      <w:r w:rsidR="004C2B38" w:rsidRPr="00B827AC">
        <w:rPr>
          <w:rFonts w:ascii="Times New Roman" w:hAnsi="Times New Roman" w:cs="Times New Roman"/>
        </w:rPr>
        <w:t>has been cited</w:t>
      </w:r>
      <w:proofErr w:type="gramEnd"/>
      <w:r w:rsidR="004C2B38" w:rsidRPr="00B827AC">
        <w:rPr>
          <w:rFonts w:ascii="Times New Roman" w:hAnsi="Times New Roman" w:cs="Times New Roman"/>
        </w:rPr>
        <w:t xml:space="preserve"> as a </w:t>
      </w:r>
      <w:r w:rsidR="00BE60AF" w:rsidRPr="00B827AC">
        <w:rPr>
          <w:rFonts w:ascii="Times New Roman" w:hAnsi="Times New Roman" w:cs="Times New Roman"/>
        </w:rPr>
        <w:t xml:space="preserve">major constraint to home </w:t>
      </w:r>
      <w:r w:rsidR="004C2B38" w:rsidRPr="00B827AC">
        <w:rPr>
          <w:rFonts w:ascii="Times New Roman" w:hAnsi="Times New Roman" w:cs="Times New Roman"/>
        </w:rPr>
        <w:t xml:space="preserve">production of </w:t>
      </w:r>
      <w:r w:rsidR="00BE60AF" w:rsidRPr="00B827AC">
        <w:rPr>
          <w:rFonts w:ascii="Times New Roman" w:hAnsi="Times New Roman" w:cs="Times New Roman"/>
        </w:rPr>
        <w:t>fodder crops</w:t>
      </w:r>
      <w:r w:rsidR="004C2B38" w:rsidRPr="00B827AC">
        <w:rPr>
          <w:rFonts w:ascii="Times New Roman" w:hAnsi="Times New Roman" w:cs="Times New Roman"/>
        </w:rPr>
        <w:t xml:space="preserve">, </w:t>
      </w:r>
      <w:r w:rsidR="00BE60AF" w:rsidRPr="00B827AC">
        <w:rPr>
          <w:rFonts w:ascii="Times New Roman" w:hAnsi="Times New Roman" w:cs="Times New Roman"/>
        </w:rPr>
        <w:t>as well as gathering, storing, and supplying feed to animals in confinement</w:t>
      </w:r>
      <w:r w:rsidR="004C2B38" w:rsidRPr="00B827AC">
        <w:rPr>
          <w:rFonts w:ascii="Times New Roman" w:hAnsi="Times New Roman" w:cs="Times New Roman"/>
        </w:rPr>
        <w:t>,</w:t>
      </w:r>
      <w:r w:rsidR="003242DA" w:rsidRPr="00B827AC">
        <w:rPr>
          <w:rFonts w:ascii="Times New Roman" w:hAnsi="Times New Roman" w:cs="Times New Roman"/>
        </w:rPr>
        <w:t xml:space="preserve"> </w:t>
      </w:r>
      <w:r w:rsidRPr="00B827AC">
        <w:rPr>
          <w:rFonts w:ascii="Times New Roman" w:hAnsi="Times New Roman" w:cs="Times New Roman"/>
        </w:rPr>
        <w:t xml:space="preserve">in smallholder systems </w:t>
      </w:r>
      <w:r w:rsidR="004C2B38" w:rsidRPr="00B827AC">
        <w:rPr>
          <w:rFonts w:ascii="Times New Roman" w:hAnsi="Times New Roman" w:cs="Times New Roman"/>
        </w:rPr>
        <w:t>in East Africa</w:t>
      </w:r>
      <w:r w:rsidR="004332E3" w:rsidRPr="00B827AC">
        <w:rPr>
          <w:rFonts w:ascii="Times New Roman" w:hAnsi="Times New Roman" w:cs="Times New Roman"/>
        </w:rPr>
        <w:t xml:space="preserve"> (Ogle, 1991).</w:t>
      </w:r>
      <w:r w:rsidRPr="00B827AC">
        <w:rPr>
          <w:rFonts w:ascii="Times New Roman" w:hAnsi="Times New Roman" w:cs="Times New Roman"/>
        </w:rPr>
        <w:t xml:space="preserve"> </w:t>
      </w:r>
      <w:commentRangeEnd w:id="90"/>
      <w:r w:rsidR="001D6805">
        <w:rPr>
          <w:rStyle w:val="CommentReference"/>
        </w:rPr>
        <w:commentReference w:id="90"/>
      </w:r>
      <w:r w:rsidR="004C2B38" w:rsidRPr="00B827AC">
        <w:rPr>
          <w:rFonts w:ascii="Times New Roman" w:hAnsi="Times New Roman" w:cs="Times New Roman"/>
        </w:rPr>
        <w:t>In the survey, we chose a subset of households to develop comprehensive labour schedules for cat</w:t>
      </w:r>
      <w:r w:rsidR="0034205A" w:rsidRPr="00B827AC">
        <w:rPr>
          <w:rFonts w:ascii="Times New Roman" w:hAnsi="Times New Roman" w:cs="Times New Roman"/>
        </w:rPr>
        <w:t xml:space="preserve">tle rearing and crop production, disaggregated by activity, month, and source of labour (home versus hired). For livestock, labour requirements were differentiated between households grazing </w:t>
      </w:r>
      <w:r w:rsidR="00530226">
        <w:rPr>
          <w:rFonts w:ascii="Times New Roman" w:hAnsi="Times New Roman" w:cs="Times New Roman"/>
        </w:rPr>
        <w:t xml:space="preserve">livestock </w:t>
      </w:r>
      <w:proofErr w:type="gramStart"/>
      <w:r w:rsidR="0034205A" w:rsidRPr="00B827AC">
        <w:rPr>
          <w:rFonts w:ascii="Times New Roman" w:hAnsi="Times New Roman" w:cs="Times New Roman"/>
        </w:rPr>
        <w:t xml:space="preserve">and </w:t>
      </w:r>
      <w:r w:rsidR="00530226">
        <w:rPr>
          <w:rFonts w:ascii="Times New Roman" w:hAnsi="Times New Roman" w:cs="Times New Roman"/>
        </w:rPr>
        <w:t xml:space="preserve"> households</w:t>
      </w:r>
      <w:proofErr w:type="gramEnd"/>
      <w:r w:rsidR="00530226">
        <w:rPr>
          <w:rFonts w:ascii="Times New Roman" w:hAnsi="Times New Roman" w:cs="Times New Roman"/>
        </w:rPr>
        <w:t xml:space="preserve"> which keep animals in </w:t>
      </w:r>
      <w:r w:rsidR="0034205A" w:rsidRPr="00B827AC">
        <w:rPr>
          <w:rFonts w:ascii="Times New Roman" w:hAnsi="Times New Roman" w:cs="Times New Roman"/>
        </w:rPr>
        <w:t xml:space="preserve">confinement based housing systems. A labour balance equation (Appendix B.3 – Labour Balance)  specifies that all labour requirements for cropping and livestock activities is met by home and hired labour in each month. </w:t>
      </w:r>
      <w:r w:rsidR="00FB5C65" w:rsidRPr="00B827AC">
        <w:rPr>
          <w:rFonts w:ascii="Times New Roman" w:hAnsi="Times New Roman" w:cs="Times New Roman"/>
        </w:rPr>
        <w:t>The availability of land for cultivation is based on the</w:t>
      </w:r>
      <w:r w:rsidR="00BE60AF" w:rsidRPr="00B827AC">
        <w:rPr>
          <w:rFonts w:ascii="Times New Roman" w:hAnsi="Times New Roman" w:cs="Times New Roman"/>
        </w:rPr>
        <w:t xml:space="preserve"> survey specified land holdings of the household</w:t>
      </w:r>
      <w:r w:rsidRPr="00B827AC">
        <w:rPr>
          <w:rFonts w:ascii="Times New Roman" w:hAnsi="Times New Roman" w:cs="Times New Roman"/>
        </w:rPr>
        <w:t>, which is defined as the land for which the household has ownership</w:t>
      </w:r>
      <w:r w:rsidR="0034205A" w:rsidRPr="00B827AC">
        <w:rPr>
          <w:rFonts w:ascii="Times New Roman" w:hAnsi="Times New Roman" w:cs="Times New Roman"/>
        </w:rPr>
        <w:t xml:space="preserve">, </w:t>
      </w:r>
      <w:proofErr w:type="gramStart"/>
      <w:r w:rsidR="0034205A" w:rsidRPr="00B827AC">
        <w:rPr>
          <w:rFonts w:ascii="Times New Roman" w:hAnsi="Times New Roman" w:cs="Times New Roman"/>
        </w:rPr>
        <w:t>plus</w:t>
      </w:r>
      <w:proofErr w:type="gramEnd"/>
      <w:r w:rsidR="0034205A" w:rsidRPr="00B827AC">
        <w:rPr>
          <w:rFonts w:ascii="Times New Roman" w:hAnsi="Times New Roman" w:cs="Times New Roman"/>
        </w:rPr>
        <w:t xml:space="preserve"> the amount rented in</w:t>
      </w:r>
      <w:r w:rsidR="00BE60AF" w:rsidRPr="00B827AC">
        <w:rPr>
          <w:rFonts w:ascii="Times New Roman" w:hAnsi="Times New Roman" w:cs="Times New Roman"/>
        </w:rPr>
        <w:t>.</w:t>
      </w:r>
      <w:r w:rsidR="003242DA" w:rsidRPr="00B827AC">
        <w:rPr>
          <w:rFonts w:ascii="Times New Roman" w:hAnsi="Times New Roman" w:cs="Times New Roman"/>
        </w:rPr>
        <w:t xml:space="preserve"> </w:t>
      </w:r>
      <w:r w:rsidRPr="00B827AC">
        <w:rPr>
          <w:rFonts w:ascii="Times New Roman" w:hAnsi="Times New Roman" w:cs="Times New Roman"/>
        </w:rPr>
        <w:t xml:space="preserve">Since households often source forage and pastureland for grazing off farm (including neighbour’s land, communal land, and government land), the total grazing land required to meet the animal’s needs are estimated based on the number of cattle owned and their grazed forage intake, as well as the yield of </w:t>
      </w:r>
      <w:r w:rsidR="0034205A" w:rsidRPr="00B827AC">
        <w:rPr>
          <w:rFonts w:ascii="Times New Roman" w:hAnsi="Times New Roman" w:cs="Times New Roman"/>
        </w:rPr>
        <w:t>different types of pasture land</w:t>
      </w:r>
      <w:r w:rsidRPr="00B827AC">
        <w:rPr>
          <w:rFonts w:ascii="Times New Roman" w:hAnsi="Times New Roman" w:cs="Times New Roman"/>
        </w:rPr>
        <w:t xml:space="preserve"> (Appendix B.5).</w:t>
      </w:r>
      <w:r w:rsidR="003242DA" w:rsidRPr="00B827AC">
        <w:rPr>
          <w:rFonts w:ascii="Times New Roman" w:hAnsi="Times New Roman" w:cs="Times New Roman"/>
        </w:rPr>
        <w:t xml:space="preserve"> L</w:t>
      </w:r>
      <w:r w:rsidR="00FB5C65" w:rsidRPr="00B827AC">
        <w:rPr>
          <w:rFonts w:ascii="Times New Roman" w:hAnsi="Times New Roman" w:cs="Times New Roman"/>
        </w:rPr>
        <w:t xml:space="preserve">and acquisition/rental </w:t>
      </w:r>
      <w:proofErr w:type="gramStart"/>
      <w:r w:rsidR="00FB5C65" w:rsidRPr="00B827AC">
        <w:rPr>
          <w:rFonts w:ascii="Times New Roman" w:hAnsi="Times New Roman" w:cs="Times New Roman"/>
        </w:rPr>
        <w:t>are included</w:t>
      </w:r>
      <w:proofErr w:type="gramEnd"/>
      <w:r w:rsidR="00FB5C65" w:rsidRPr="00B827AC">
        <w:rPr>
          <w:rFonts w:ascii="Times New Roman" w:hAnsi="Times New Roman" w:cs="Times New Roman"/>
        </w:rPr>
        <w:t xml:space="preserve"> by specifying the purchase price and rental rate of land as a</w:t>
      </w:r>
      <w:r w:rsidR="0034205A" w:rsidRPr="00B827AC">
        <w:rPr>
          <w:rFonts w:ascii="Times New Roman" w:hAnsi="Times New Roman" w:cs="Times New Roman"/>
        </w:rPr>
        <w:t>n e</w:t>
      </w:r>
      <w:r w:rsidR="00530226">
        <w:rPr>
          <w:rFonts w:ascii="Times New Roman" w:hAnsi="Times New Roman" w:cs="Times New Roman"/>
        </w:rPr>
        <w:t xml:space="preserve">xogenous </w:t>
      </w:r>
      <w:r w:rsidR="00CA1C44" w:rsidRPr="00B827AC">
        <w:rPr>
          <w:rFonts w:ascii="Times New Roman" w:hAnsi="Times New Roman" w:cs="Times New Roman"/>
        </w:rPr>
        <w:t>variable. Land prices and rental rates were determined by consulting village level authorities (GLBS, 2018).</w:t>
      </w:r>
      <w:r w:rsidR="0034205A" w:rsidRPr="00B827AC">
        <w:rPr>
          <w:rFonts w:ascii="Times New Roman" w:hAnsi="Times New Roman" w:cs="Times New Roman"/>
        </w:rPr>
        <w:t xml:space="preserve"> Avail</w:t>
      </w:r>
      <w:r w:rsidR="00530226">
        <w:rPr>
          <w:rFonts w:ascii="Times New Roman" w:hAnsi="Times New Roman" w:cs="Times New Roman"/>
        </w:rPr>
        <w:t xml:space="preserve">ability of cash and credit for </w:t>
      </w:r>
      <w:r w:rsidR="0034205A" w:rsidRPr="00B827AC">
        <w:rPr>
          <w:rFonts w:ascii="Times New Roman" w:hAnsi="Times New Roman" w:cs="Times New Roman"/>
        </w:rPr>
        <w:t>has been cited as a potential factor contributing to lack of investment in productivity improvement for smallholder dairy systems (Udo et al, 2015)</w:t>
      </w:r>
      <w:r w:rsidR="00530226">
        <w:rPr>
          <w:rFonts w:ascii="Times New Roman" w:hAnsi="Times New Roman" w:cs="Times New Roman"/>
        </w:rPr>
        <w:t>, especially the purchase of crossbred dairy cattle (Gerber, 2007)</w:t>
      </w:r>
      <w:r w:rsidR="0034205A" w:rsidRPr="00B827AC">
        <w:rPr>
          <w:rFonts w:ascii="Times New Roman" w:hAnsi="Times New Roman" w:cs="Times New Roman"/>
        </w:rPr>
        <w:t xml:space="preserve">. Therefore, we consider the stocks and balances of cash using a household cash balance equation. The role of credit availability is included in this equation by specifying that in a given period, cash can be obtained subject to a fixed repayment schedule in subsequent </w:t>
      </w:r>
      <w:proofErr w:type="gramStart"/>
      <w:r w:rsidR="0034205A" w:rsidRPr="00B827AC">
        <w:rPr>
          <w:rFonts w:ascii="Times New Roman" w:hAnsi="Times New Roman" w:cs="Times New Roman"/>
        </w:rPr>
        <w:t>time periods</w:t>
      </w:r>
      <w:proofErr w:type="gramEnd"/>
      <w:r w:rsidR="0034205A" w:rsidRPr="00B827AC">
        <w:rPr>
          <w:rFonts w:ascii="Times New Roman" w:hAnsi="Times New Roman" w:cs="Times New Roman"/>
        </w:rPr>
        <w:t xml:space="preserve"> (Appendix B.2). </w:t>
      </w:r>
      <w:r w:rsidR="009E6E18" w:rsidRPr="00B827AC">
        <w:rPr>
          <w:rFonts w:ascii="Times New Roman" w:hAnsi="Times New Roman" w:cs="Times New Roman"/>
        </w:rPr>
        <w:t>Calorie availabi</w:t>
      </w:r>
      <w:r w:rsidR="0034205A" w:rsidRPr="00B827AC">
        <w:rPr>
          <w:rFonts w:ascii="Times New Roman" w:hAnsi="Times New Roman" w:cs="Times New Roman"/>
        </w:rPr>
        <w:t xml:space="preserve">lity and nutrition diversity </w:t>
      </w:r>
      <w:proofErr w:type="gramStart"/>
      <w:r w:rsidR="0034205A" w:rsidRPr="00B827AC">
        <w:rPr>
          <w:rFonts w:ascii="Times New Roman" w:hAnsi="Times New Roman" w:cs="Times New Roman"/>
        </w:rPr>
        <w:t>is calculated</w:t>
      </w:r>
      <w:proofErr w:type="gramEnd"/>
      <w:r w:rsidR="0034205A" w:rsidRPr="00B827AC">
        <w:rPr>
          <w:rFonts w:ascii="Times New Roman" w:hAnsi="Times New Roman" w:cs="Times New Roman"/>
        </w:rPr>
        <w:t xml:space="preserve"> by […]</w:t>
      </w:r>
    </w:p>
    <w:p w14:paraId="3F2E20FE" w14:textId="3C9EC8CB" w:rsidR="003242DA" w:rsidRPr="00B827AC" w:rsidRDefault="0034205A" w:rsidP="00613FC5">
      <w:pPr>
        <w:rPr>
          <w:rFonts w:ascii="Times New Roman" w:hAnsi="Times New Roman" w:cs="Times New Roman"/>
        </w:rPr>
      </w:pPr>
      <w:r w:rsidRPr="00B827AC">
        <w:rPr>
          <w:rFonts w:ascii="Times New Roman" w:hAnsi="Times New Roman" w:cs="Times New Roman"/>
        </w:rPr>
        <w:t xml:space="preserve"> </w:t>
      </w:r>
      <w:r w:rsidR="00DB0E67" w:rsidRPr="00B827AC">
        <w:rPr>
          <w:rFonts w:ascii="Times New Roman" w:hAnsi="Times New Roman" w:cs="Times New Roman"/>
        </w:rPr>
        <w:t>[</w:t>
      </w:r>
      <w:proofErr w:type="gramStart"/>
      <w:r w:rsidR="00DB0E67" w:rsidRPr="00B827AC">
        <w:rPr>
          <w:rFonts w:ascii="Times New Roman" w:hAnsi="Times New Roman" w:cs="Times New Roman"/>
        </w:rPr>
        <w:t>additional</w:t>
      </w:r>
      <w:proofErr w:type="gramEnd"/>
      <w:r w:rsidR="00DB0E67" w:rsidRPr="00B827AC">
        <w:rPr>
          <w:rFonts w:ascii="Times New Roman" w:hAnsi="Times New Roman" w:cs="Times New Roman"/>
        </w:rPr>
        <w:t xml:space="preserve"> model features get described here;]</w:t>
      </w:r>
    </w:p>
    <w:p w14:paraId="67B4810B" w14:textId="77777777" w:rsidR="003242DA" w:rsidRPr="00B827AC" w:rsidRDefault="003242DA" w:rsidP="00613FC5">
      <w:pPr>
        <w:rPr>
          <w:rFonts w:ascii="Times New Roman" w:hAnsi="Times New Roman" w:cs="Times New Roman"/>
        </w:rPr>
      </w:pPr>
    </w:p>
    <w:p w14:paraId="12C77BDC" w14:textId="77777777" w:rsidR="003242DA" w:rsidRPr="00B827AC" w:rsidRDefault="003242DA" w:rsidP="00613FC5">
      <w:pPr>
        <w:rPr>
          <w:rFonts w:ascii="Times New Roman" w:hAnsi="Times New Roman" w:cs="Times New Roman"/>
        </w:rPr>
      </w:pPr>
    </w:p>
    <w:p w14:paraId="09E759E0" w14:textId="77777777" w:rsidR="0034205A" w:rsidRPr="00B827AC" w:rsidRDefault="0034205A" w:rsidP="00823AC6">
      <w:pPr>
        <w:rPr>
          <w:rFonts w:ascii="Times New Roman" w:hAnsi="Times New Roman" w:cs="Times New Roman"/>
        </w:rPr>
      </w:pPr>
    </w:p>
    <w:p w14:paraId="0B6FADA3" w14:textId="77777777" w:rsidR="0034205A" w:rsidRPr="00B827AC" w:rsidRDefault="0034205A" w:rsidP="00823AC6">
      <w:pPr>
        <w:rPr>
          <w:rFonts w:ascii="Times New Roman" w:hAnsi="Times New Roman" w:cs="Times New Roman"/>
        </w:rPr>
      </w:pPr>
    </w:p>
    <w:p w14:paraId="5664EFB9" w14:textId="77777777" w:rsidR="0034205A" w:rsidRPr="00B827AC" w:rsidRDefault="0034205A" w:rsidP="00823AC6">
      <w:pPr>
        <w:rPr>
          <w:rFonts w:ascii="Times New Roman" w:hAnsi="Times New Roman" w:cs="Times New Roman"/>
        </w:rPr>
      </w:pPr>
    </w:p>
    <w:p w14:paraId="794D7E2B" w14:textId="77777777" w:rsidR="0034205A" w:rsidRPr="00B827AC" w:rsidRDefault="0034205A" w:rsidP="00823AC6">
      <w:pPr>
        <w:rPr>
          <w:rFonts w:ascii="Times New Roman" w:hAnsi="Times New Roman" w:cs="Times New Roman"/>
        </w:rPr>
      </w:pPr>
    </w:p>
    <w:p w14:paraId="2CEE4264" w14:textId="77777777" w:rsidR="0034205A" w:rsidRPr="00B827AC" w:rsidRDefault="0034205A" w:rsidP="00823AC6">
      <w:pPr>
        <w:rPr>
          <w:rFonts w:ascii="Times New Roman" w:hAnsi="Times New Roman" w:cs="Times New Roman"/>
        </w:rPr>
      </w:pPr>
    </w:p>
    <w:p w14:paraId="4B75B917" w14:textId="77777777" w:rsidR="0034205A" w:rsidRPr="00B827AC" w:rsidRDefault="0034205A" w:rsidP="00823AC6">
      <w:pPr>
        <w:rPr>
          <w:rFonts w:ascii="Times New Roman" w:hAnsi="Times New Roman" w:cs="Times New Roman"/>
        </w:rPr>
      </w:pPr>
    </w:p>
    <w:p w14:paraId="7E4A7B1F" w14:textId="77777777" w:rsidR="0034205A" w:rsidRPr="00B827AC" w:rsidRDefault="0034205A" w:rsidP="00823AC6">
      <w:pPr>
        <w:rPr>
          <w:rFonts w:ascii="Times New Roman" w:hAnsi="Times New Roman" w:cs="Times New Roman"/>
        </w:rPr>
      </w:pPr>
    </w:p>
    <w:p w14:paraId="2C2B4946" w14:textId="77777777" w:rsidR="00096983" w:rsidRPr="00B827AC" w:rsidRDefault="00096983" w:rsidP="00823AC6">
      <w:pPr>
        <w:rPr>
          <w:rFonts w:ascii="Times New Roman" w:hAnsi="Times New Roman" w:cs="Times New Roman"/>
        </w:rPr>
        <w:sectPr w:rsidR="00096983" w:rsidRPr="00B827AC">
          <w:pgSz w:w="11906" w:h="16838"/>
          <w:pgMar w:top="1440" w:right="1440" w:bottom="1440" w:left="1440" w:header="708" w:footer="708" w:gutter="0"/>
          <w:cols w:space="708"/>
          <w:docGrid w:linePitch="360"/>
        </w:sectPr>
      </w:pPr>
    </w:p>
    <w:p w14:paraId="57618062" w14:textId="6E0032D5" w:rsidR="00823AC6" w:rsidRPr="00B827AC" w:rsidRDefault="0094509F" w:rsidP="00823AC6">
      <w:pPr>
        <w:rPr>
          <w:rFonts w:ascii="Times New Roman" w:hAnsi="Times New Roman" w:cs="Times New Roman"/>
        </w:rPr>
      </w:pPr>
      <w:r>
        <w:rPr>
          <w:rFonts w:ascii="Times New Roman" w:hAnsi="Times New Roman" w:cs="Times New Roman"/>
        </w:rPr>
        <w:lastRenderedPageBreak/>
        <w:t>Figure 2</w:t>
      </w:r>
      <w:r w:rsidR="00823AC6" w:rsidRPr="00B827AC">
        <w:rPr>
          <w:rFonts w:ascii="Times New Roman" w:hAnsi="Times New Roman" w:cs="Times New Roman"/>
        </w:rPr>
        <w:t>: Sys</w:t>
      </w:r>
      <w:r w:rsidR="0034205A" w:rsidRPr="00B827AC">
        <w:rPr>
          <w:rFonts w:ascii="Times New Roman" w:hAnsi="Times New Roman" w:cs="Times New Roman"/>
        </w:rPr>
        <w:t xml:space="preserve">tems diagram of farm household </w:t>
      </w:r>
    </w:p>
    <w:p w14:paraId="02B65C3E" w14:textId="59F699C1" w:rsidR="00096983" w:rsidRPr="00B827AC" w:rsidRDefault="00823AC6" w:rsidP="002109F3">
      <w:pPr>
        <w:rPr>
          <w:rFonts w:ascii="Times New Roman" w:hAnsi="Times New Roman" w:cs="Times New Roman"/>
        </w:rPr>
        <w:sectPr w:rsidR="00096983" w:rsidRPr="00B827AC" w:rsidSect="00096983">
          <w:pgSz w:w="16838" w:h="11906" w:orient="landscape"/>
          <w:pgMar w:top="1440" w:right="1440" w:bottom="1440" w:left="1440" w:header="709" w:footer="709" w:gutter="0"/>
          <w:cols w:space="708"/>
          <w:docGrid w:linePitch="360"/>
        </w:sectPr>
      </w:pPr>
      <w:r w:rsidRPr="00B827AC">
        <w:rPr>
          <w:rFonts w:ascii="Times New Roman" w:hAnsi="Times New Roman" w:cs="Times New Roman"/>
          <w:noProof/>
          <w:lang w:eastAsia="en-GB"/>
        </w:rPr>
        <w:drawing>
          <wp:inline distT="0" distB="0" distL="0" distR="0" wp14:anchorId="33449B82" wp14:editId="6A0E8831">
            <wp:extent cx="5731510" cy="4688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_Diagram_Household.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688840"/>
                    </a:xfrm>
                    <a:prstGeom prst="rect">
                      <a:avLst/>
                    </a:prstGeom>
                  </pic:spPr>
                </pic:pic>
              </a:graphicData>
            </a:graphic>
          </wp:inline>
        </w:drawing>
      </w:r>
    </w:p>
    <w:p w14:paraId="1381E5FF" w14:textId="77777777" w:rsidR="00B37627" w:rsidRDefault="00B37627" w:rsidP="00B37627">
      <w:pPr>
        <w:rPr>
          <w:rFonts w:ascii="Times New Roman" w:hAnsi="Times New Roman" w:cs="Times New Roman"/>
        </w:rPr>
      </w:pPr>
    </w:p>
    <w:p w14:paraId="796115B7" w14:textId="0DD2E1B3" w:rsidR="00B37627" w:rsidRPr="00B827AC" w:rsidRDefault="00B37627" w:rsidP="00B37627">
      <w:pPr>
        <w:rPr>
          <w:rFonts w:ascii="Times New Roman" w:hAnsi="Times New Roman" w:cs="Times New Roman"/>
          <w:b/>
        </w:rPr>
      </w:pPr>
      <w:r>
        <w:rPr>
          <w:rFonts w:ascii="Times New Roman" w:hAnsi="Times New Roman" w:cs="Times New Roman"/>
          <w:b/>
        </w:rPr>
        <w:t>2.2.2</w:t>
      </w:r>
      <w:r w:rsidRPr="00B827AC">
        <w:rPr>
          <w:rFonts w:ascii="Times New Roman" w:hAnsi="Times New Roman" w:cs="Times New Roman"/>
          <w:b/>
        </w:rPr>
        <w:t xml:space="preserve"> </w:t>
      </w:r>
      <w:r>
        <w:rPr>
          <w:rFonts w:ascii="Times New Roman" w:hAnsi="Times New Roman" w:cs="Times New Roman"/>
          <w:b/>
        </w:rPr>
        <w:t>Dairy cattle</w:t>
      </w:r>
    </w:p>
    <w:p w14:paraId="1C8B0285" w14:textId="77777777" w:rsidR="00B37627" w:rsidRPr="00B827AC" w:rsidRDefault="00B37627" w:rsidP="00B37627">
      <w:pPr>
        <w:rPr>
          <w:rFonts w:ascii="Times New Roman" w:hAnsi="Times New Roman" w:cs="Times New Roman"/>
        </w:rPr>
      </w:pPr>
      <w:r w:rsidRPr="00B827AC">
        <w:rPr>
          <w:rFonts w:ascii="Times New Roman" w:hAnsi="Times New Roman" w:cs="Times New Roman"/>
        </w:rPr>
        <w:t xml:space="preserve">A livestock simulation sub-model (module) accounts for quantity of cattle by cohort, and </w:t>
      </w:r>
      <w:proofErr w:type="gramStart"/>
      <w:r w:rsidRPr="00B827AC">
        <w:rPr>
          <w:rFonts w:ascii="Times New Roman" w:hAnsi="Times New Roman" w:cs="Times New Roman"/>
        </w:rPr>
        <w:t>the  milk</w:t>
      </w:r>
      <w:proofErr w:type="gramEnd"/>
      <w:r w:rsidRPr="00B827AC">
        <w:rPr>
          <w:rFonts w:ascii="Times New Roman" w:hAnsi="Times New Roman" w:cs="Times New Roman"/>
        </w:rPr>
        <w:t xml:space="preserve"> offtake per adult female. </w:t>
      </w:r>
      <w:proofErr w:type="gramStart"/>
      <w:r w:rsidRPr="00B827AC">
        <w:rPr>
          <w:rFonts w:ascii="Times New Roman" w:hAnsi="Times New Roman" w:cs="Times New Roman"/>
        </w:rPr>
        <w:t>Cattle are disaggregated by breed (local and improved), sex, and age</w:t>
      </w:r>
      <w:proofErr w:type="gramEnd"/>
      <w:r w:rsidRPr="00B827AC">
        <w:rPr>
          <w:rFonts w:ascii="Times New Roman" w:hAnsi="Times New Roman" w:cs="Times New Roman"/>
        </w:rPr>
        <w:t xml:space="preserve">. </w:t>
      </w:r>
      <w:proofErr w:type="gramStart"/>
      <w:r w:rsidRPr="00B827AC">
        <w:rPr>
          <w:rFonts w:ascii="Times New Roman" w:hAnsi="Times New Roman" w:cs="Times New Roman"/>
        </w:rPr>
        <w:t>The cohorts include male and female calves, heifers, steers, cows, bulls, and castrated adult males.</w:t>
      </w:r>
      <w:proofErr w:type="gramEnd"/>
      <w:r w:rsidRPr="00B827AC">
        <w:rPr>
          <w:rFonts w:ascii="Times New Roman" w:hAnsi="Times New Roman" w:cs="Times New Roman"/>
        </w:rPr>
        <w:t xml:space="preserve"> The module runs on a monthly time-step and considers the influence of feed quality and quantity on live weight gain for growing animals and milk yield of adult females for local and improved cattle. This approach </w:t>
      </w:r>
      <w:proofErr w:type="gramStart"/>
      <w:r w:rsidRPr="00B827AC">
        <w:rPr>
          <w:rFonts w:ascii="Times New Roman" w:hAnsi="Times New Roman" w:cs="Times New Roman"/>
        </w:rPr>
        <w:t>is adopted</w:t>
      </w:r>
      <w:proofErr w:type="gramEnd"/>
      <w:r w:rsidRPr="00B827AC">
        <w:rPr>
          <w:rFonts w:ascii="Times New Roman" w:hAnsi="Times New Roman" w:cs="Times New Roman"/>
        </w:rPr>
        <w:t xml:space="preserve"> in order to consider the full extent of herd level productivity improvement from feeding and adoption of improved breeds. Feeding higher quality diets in early life can reduce time to sexual maturity, and hence reduce the age of first calving, and increase the total number of </w:t>
      </w:r>
      <w:proofErr w:type="spellStart"/>
      <w:r w:rsidRPr="00B827AC">
        <w:rPr>
          <w:rFonts w:ascii="Times New Roman" w:hAnsi="Times New Roman" w:cs="Times New Roman"/>
        </w:rPr>
        <w:t>calvings</w:t>
      </w:r>
      <w:proofErr w:type="spellEnd"/>
      <w:r w:rsidRPr="00B827AC">
        <w:rPr>
          <w:rFonts w:ascii="Times New Roman" w:hAnsi="Times New Roman" w:cs="Times New Roman"/>
        </w:rPr>
        <w:t xml:space="preserve"> and lactations per adult female (</w:t>
      </w:r>
      <w:r w:rsidRPr="00501922">
        <w:rPr>
          <w:rFonts w:ascii="Times New Roman" w:hAnsi="Times New Roman" w:cs="Times New Roman"/>
        </w:rPr>
        <w:t>(Ba</w:t>
      </w:r>
      <w:r>
        <w:rPr>
          <w:rFonts w:ascii="Times New Roman" w:hAnsi="Times New Roman" w:cs="Times New Roman"/>
        </w:rPr>
        <w:t xml:space="preserve">gley, 1993; </w:t>
      </w:r>
      <w:proofErr w:type="spellStart"/>
      <w:r>
        <w:rPr>
          <w:rFonts w:ascii="Times New Roman" w:hAnsi="Times New Roman" w:cs="Times New Roman"/>
        </w:rPr>
        <w:t>Osuji</w:t>
      </w:r>
      <w:proofErr w:type="spellEnd"/>
      <w:r>
        <w:rPr>
          <w:rFonts w:ascii="Times New Roman" w:hAnsi="Times New Roman" w:cs="Times New Roman"/>
        </w:rPr>
        <w:t xml:space="preserve"> et al., 2005</w:t>
      </w:r>
      <w:r w:rsidRPr="00B827AC">
        <w:rPr>
          <w:rFonts w:ascii="Times New Roman" w:hAnsi="Times New Roman" w:cs="Times New Roman"/>
        </w:rPr>
        <w:t xml:space="preserve">). Animal numbers for each cohort in each period are determined using stage structured </w:t>
      </w:r>
      <w:proofErr w:type="gramStart"/>
      <w:r w:rsidRPr="00B827AC">
        <w:rPr>
          <w:rFonts w:ascii="Times New Roman" w:hAnsi="Times New Roman" w:cs="Times New Roman"/>
        </w:rPr>
        <w:t>equations which</w:t>
      </w:r>
      <w:proofErr w:type="gramEnd"/>
      <w:r w:rsidRPr="00B827AC">
        <w:rPr>
          <w:rFonts w:ascii="Times New Roman" w:hAnsi="Times New Roman" w:cs="Times New Roman"/>
        </w:rPr>
        <w:t xml:space="preserve"> consider the amount of animals moving into and out of a given cohort in each period, and is dependent on the calving interval, mortality rate per cohort, culling due to old age, growth rate, purchases, and sales</w:t>
      </w:r>
      <w:r w:rsidRPr="00B827AC">
        <w:rPr>
          <w:rStyle w:val="FootnoteReference"/>
          <w:rFonts w:ascii="Times New Roman" w:hAnsi="Times New Roman" w:cs="Times New Roman"/>
        </w:rPr>
        <w:footnoteReference w:id="2"/>
      </w:r>
      <w:r w:rsidRPr="00B827AC">
        <w:rPr>
          <w:rFonts w:ascii="Times New Roman" w:hAnsi="Times New Roman" w:cs="Times New Roman"/>
        </w:rPr>
        <w:t>. The growth rate of young animals (calves, heifers, and steers) is dependent on the dietary energy supply for growth provided in each period</w:t>
      </w:r>
      <w:r>
        <w:rPr>
          <w:rFonts w:ascii="Times New Roman" w:hAnsi="Times New Roman" w:cs="Times New Roman"/>
        </w:rPr>
        <w:t xml:space="preserve"> (Appendix C)</w:t>
      </w:r>
      <w:r w:rsidRPr="00B827AC">
        <w:rPr>
          <w:rFonts w:ascii="Times New Roman" w:hAnsi="Times New Roman" w:cs="Times New Roman"/>
        </w:rPr>
        <w:t xml:space="preserve">. Purchases and sales are endogenously determined. All other parameters </w:t>
      </w:r>
      <w:proofErr w:type="gramStart"/>
      <w:r w:rsidRPr="00B827AC">
        <w:rPr>
          <w:rFonts w:ascii="Times New Roman" w:hAnsi="Times New Roman" w:cs="Times New Roman"/>
        </w:rPr>
        <w:t>are specified</w:t>
      </w:r>
      <w:proofErr w:type="gramEnd"/>
      <w:r w:rsidRPr="00B827AC">
        <w:rPr>
          <w:rFonts w:ascii="Times New Roman" w:hAnsi="Times New Roman" w:cs="Times New Roman"/>
        </w:rPr>
        <w:t xml:space="preserve"> based on survey data. A more complete description </w:t>
      </w:r>
      <w:proofErr w:type="gramStart"/>
      <w:r w:rsidRPr="00B827AC">
        <w:rPr>
          <w:rFonts w:ascii="Times New Roman" w:hAnsi="Times New Roman" w:cs="Times New Roman"/>
        </w:rPr>
        <w:t>is provided</w:t>
      </w:r>
      <w:proofErr w:type="gramEnd"/>
      <w:r w:rsidRPr="00B827AC">
        <w:rPr>
          <w:rFonts w:ascii="Times New Roman" w:hAnsi="Times New Roman" w:cs="Times New Roman"/>
        </w:rPr>
        <w:t xml:space="preserve"> in Appendix C.</w:t>
      </w:r>
    </w:p>
    <w:p w14:paraId="1BEC77AB" w14:textId="77777777" w:rsidR="00B37627" w:rsidRPr="00B827AC" w:rsidRDefault="00B37627" w:rsidP="00B37627">
      <w:pPr>
        <w:rPr>
          <w:rFonts w:ascii="Times New Roman" w:hAnsi="Times New Roman" w:cs="Times New Roman"/>
        </w:rPr>
      </w:pPr>
      <w:r w:rsidRPr="00B827AC">
        <w:rPr>
          <w:rFonts w:ascii="Times New Roman" w:hAnsi="Times New Roman" w:cs="Times New Roman"/>
        </w:rPr>
        <w:t>The above factors, as well as reproductive management and preventative health interventions, have been proposed as measures that influence emissions intensity of smallholder dairy systems in East Africa (</w:t>
      </w:r>
      <w:proofErr w:type="spellStart"/>
      <w:r w:rsidRPr="00B827AC">
        <w:rPr>
          <w:rFonts w:ascii="Times New Roman" w:hAnsi="Times New Roman" w:cs="Times New Roman"/>
        </w:rPr>
        <w:t>Mottet</w:t>
      </w:r>
      <w:proofErr w:type="spellEnd"/>
      <w:r w:rsidRPr="00B827AC">
        <w:rPr>
          <w:rFonts w:ascii="Times New Roman" w:hAnsi="Times New Roman" w:cs="Times New Roman"/>
        </w:rPr>
        <w:t xml:space="preserve"> et al, 2015). Due to lack of epidemiological data on animal mortality and cost data on breeding, the impact of preventative health measures on animal health/mortality, or of interventions on the efficiency of breeding (i.e. from artificial insemination in place of natural breeding, and reducing the need for breeder males), are not considered. </w:t>
      </w:r>
    </w:p>
    <w:p w14:paraId="75853CFE" w14:textId="77777777" w:rsidR="00B37627" w:rsidRDefault="00B37627" w:rsidP="002109F3">
      <w:pPr>
        <w:rPr>
          <w:rFonts w:ascii="Times New Roman" w:hAnsi="Times New Roman" w:cs="Times New Roman"/>
          <w:b/>
        </w:rPr>
      </w:pPr>
    </w:p>
    <w:p w14:paraId="13E42963" w14:textId="11A7DDB7" w:rsidR="002E6755" w:rsidRPr="00B827AC" w:rsidRDefault="00B37627" w:rsidP="002109F3">
      <w:pPr>
        <w:rPr>
          <w:rFonts w:ascii="Times New Roman" w:hAnsi="Times New Roman" w:cs="Times New Roman"/>
          <w:b/>
        </w:rPr>
      </w:pPr>
      <w:r>
        <w:rPr>
          <w:rFonts w:ascii="Times New Roman" w:hAnsi="Times New Roman" w:cs="Times New Roman"/>
          <w:b/>
        </w:rPr>
        <w:t>2.2.3</w:t>
      </w:r>
      <w:r w:rsidR="0061774B" w:rsidRPr="00B827AC">
        <w:rPr>
          <w:rFonts w:ascii="Times New Roman" w:hAnsi="Times New Roman" w:cs="Times New Roman"/>
          <w:b/>
        </w:rPr>
        <w:t xml:space="preserve"> </w:t>
      </w:r>
      <w:r w:rsidR="00966EA7" w:rsidRPr="00B827AC">
        <w:rPr>
          <w:rFonts w:ascii="Times New Roman" w:hAnsi="Times New Roman" w:cs="Times New Roman"/>
          <w:b/>
        </w:rPr>
        <w:t>Cropping</w:t>
      </w:r>
      <w:r w:rsidR="007A7A3A" w:rsidRPr="00B827AC">
        <w:rPr>
          <w:rFonts w:ascii="Times New Roman" w:hAnsi="Times New Roman" w:cs="Times New Roman"/>
          <w:b/>
        </w:rPr>
        <w:t xml:space="preserve"> and Grazing </w:t>
      </w:r>
    </w:p>
    <w:p w14:paraId="33146D2B" w14:textId="4D3BF749" w:rsidR="00CA1C44" w:rsidRDefault="000779F1" w:rsidP="00CA1C44">
      <w:pPr>
        <w:rPr>
          <w:rFonts w:ascii="Times New Roman" w:hAnsi="Times New Roman" w:cs="Times New Roman"/>
        </w:rPr>
      </w:pPr>
      <w:r w:rsidRPr="00B827AC">
        <w:rPr>
          <w:rFonts w:ascii="Times New Roman" w:hAnsi="Times New Roman" w:cs="Times New Roman"/>
        </w:rPr>
        <w:t>Dairy households in the Tanzanian southern highlands produce food and fodder crops for food and feed, as wel</w:t>
      </w:r>
      <w:r w:rsidR="00E53228" w:rsidRPr="00B827AC">
        <w:rPr>
          <w:rFonts w:ascii="Times New Roman" w:hAnsi="Times New Roman" w:cs="Times New Roman"/>
        </w:rPr>
        <w:t xml:space="preserve">l as cash crops for sale (Table 4). </w:t>
      </w:r>
      <w:r w:rsidR="009E4400">
        <w:rPr>
          <w:rFonts w:ascii="Times New Roman" w:hAnsi="Times New Roman" w:cs="Times New Roman"/>
        </w:rPr>
        <w:t xml:space="preserve">The acreage </w:t>
      </w:r>
      <w:r w:rsidRPr="00B827AC">
        <w:rPr>
          <w:rFonts w:ascii="Times New Roman" w:hAnsi="Times New Roman" w:cs="Times New Roman"/>
        </w:rPr>
        <w:t>of land dedicated to food, fodder, and cash crops, as well as the yields, labour</w:t>
      </w:r>
      <w:r w:rsidR="00CA1C44" w:rsidRPr="00B827AC">
        <w:rPr>
          <w:rFonts w:ascii="Times New Roman" w:hAnsi="Times New Roman" w:cs="Times New Roman"/>
        </w:rPr>
        <w:t xml:space="preserve"> inputs</w:t>
      </w:r>
      <w:r w:rsidRPr="00B827AC">
        <w:rPr>
          <w:rFonts w:ascii="Times New Roman" w:hAnsi="Times New Roman" w:cs="Times New Roman"/>
        </w:rPr>
        <w:t>, and purchased inputs was determined based on the household questionnaire</w:t>
      </w:r>
      <w:r w:rsidR="00CA1C44" w:rsidRPr="00B827AC">
        <w:rPr>
          <w:rFonts w:ascii="Times New Roman" w:hAnsi="Times New Roman" w:cs="Times New Roman"/>
        </w:rPr>
        <w:t xml:space="preserve"> (GLBS, 2018)</w:t>
      </w:r>
      <w:r w:rsidRPr="00B827AC">
        <w:rPr>
          <w:rFonts w:ascii="Times New Roman" w:hAnsi="Times New Roman" w:cs="Times New Roman"/>
        </w:rPr>
        <w:t>. The</w:t>
      </w:r>
      <w:r w:rsidR="00CA1C44" w:rsidRPr="00B827AC">
        <w:rPr>
          <w:rFonts w:ascii="Times New Roman" w:hAnsi="Times New Roman" w:cs="Times New Roman"/>
        </w:rPr>
        <w:t xml:space="preserve"> simulations treat</w:t>
      </w:r>
      <w:r w:rsidRPr="00B827AC">
        <w:rPr>
          <w:rFonts w:ascii="Times New Roman" w:hAnsi="Times New Roman" w:cs="Times New Roman"/>
        </w:rPr>
        <w:t xml:space="preserve"> land allocation between food, fodder, and cash crop</w:t>
      </w:r>
      <w:r w:rsidR="006B70E9" w:rsidRPr="00B827AC">
        <w:rPr>
          <w:rFonts w:ascii="Times New Roman" w:hAnsi="Times New Roman" w:cs="Times New Roman"/>
        </w:rPr>
        <w:t xml:space="preserve">s as </w:t>
      </w:r>
      <w:r w:rsidRPr="00B827AC">
        <w:rPr>
          <w:rFonts w:ascii="Times New Roman" w:hAnsi="Times New Roman" w:cs="Times New Roman"/>
        </w:rPr>
        <w:t>endogenous variable</w:t>
      </w:r>
      <w:r w:rsidR="006B70E9" w:rsidRPr="00B827AC">
        <w:rPr>
          <w:rFonts w:ascii="Times New Roman" w:hAnsi="Times New Roman" w:cs="Times New Roman"/>
        </w:rPr>
        <w:t>s</w:t>
      </w:r>
      <w:r w:rsidRPr="00B827AC">
        <w:rPr>
          <w:rFonts w:ascii="Times New Roman" w:hAnsi="Times New Roman" w:cs="Times New Roman"/>
        </w:rPr>
        <w:t xml:space="preserve">. </w:t>
      </w:r>
    </w:p>
    <w:p w14:paraId="3289F527" w14:textId="07D8EF28" w:rsidR="00530226" w:rsidRPr="00B827AC" w:rsidRDefault="00530226" w:rsidP="00CA1C4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additional</w:t>
      </w:r>
      <w:proofErr w:type="gramEnd"/>
      <w:r>
        <w:rPr>
          <w:rFonts w:ascii="Times New Roman" w:hAnsi="Times New Roman" w:cs="Times New Roman"/>
        </w:rPr>
        <w:t xml:space="preserve"> aspects of cropping practices; rotations, yields]</w:t>
      </w:r>
    </w:p>
    <w:p w14:paraId="7B43AA45" w14:textId="7E3A31E8" w:rsidR="00005EDA" w:rsidRDefault="00005EDA" w:rsidP="00EC311F">
      <w:pPr>
        <w:rPr>
          <w:rFonts w:ascii="Times New Roman" w:hAnsi="Times New Roman" w:cs="Times New Roman"/>
        </w:rPr>
      </w:pPr>
      <w:r>
        <w:rPr>
          <w:rFonts w:ascii="Times New Roman" w:hAnsi="Times New Roman" w:cs="Times New Roman"/>
        </w:rPr>
        <w:t xml:space="preserve">The majority of households in the region practice semi-zero grazing, and therefore the supply of biomass for cattle is dependent on the quantity supplied during </w:t>
      </w:r>
      <w:proofErr w:type="gramStart"/>
      <w:r>
        <w:rPr>
          <w:rFonts w:ascii="Times New Roman" w:hAnsi="Times New Roman" w:cs="Times New Roman"/>
        </w:rPr>
        <w:t>stall feeding</w:t>
      </w:r>
      <w:proofErr w:type="gramEnd"/>
      <w:r>
        <w:rPr>
          <w:rFonts w:ascii="Times New Roman" w:hAnsi="Times New Roman" w:cs="Times New Roman"/>
        </w:rPr>
        <w:t>, and the quantity grazed. The quantity of purchased feed, and the household’s land allocation between fodder crops, pasture, food and cash crops, and rangeland determines the availability o</w:t>
      </w:r>
      <w:r w:rsidR="00EC311F">
        <w:rPr>
          <w:rFonts w:ascii="Times New Roman" w:hAnsi="Times New Roman" w:cs="Times New Roman"/>
        </w:rPr>
        <w:t xml:space="preserve">f biomass. Food and cash crops are a source of crop residues for livestock feed. </w:t>
      </w:r>
      <w:r w:rsidR="00B3790B">
        <w:rPr>
          <w:rFonts w:ascii="Times New Roman" w:hAnsi="Times New Roman" w:cs="Times New Roman"/>
        </w:rPr>
        <w:t>[</w:t>
      </w:r>
      <w:proofErr w:type="gramStart"/>
      <w:r w:rsidR="00B3790B">
        <w:rPr>
          <w:rFonts w:ascii="Times New Roman" w:hAnsi="Times New Roman" w:cs="Times New Roman"/>
        </w:rPr>
        <w:t>specify</w:t>
      </w:r>
      <w:proofErr w:type="gramEnd"/>
      <w:r w:rsidR="00B3790B">
        <w:rPr>
          <w:rFonts w:ascii="Times New Roman" w:hAnsi="Times New Roman" w:cs="Times New Roman"/>
        </w:rPr>
        <w:t xml:space="preserve"> the proportion of residues used as feed versus soil fertility management]. </w:t>
      </w:r>
      <w:r>
        <w:rPr>
          <w:rFonts w:ascii="Times New Roman" w:hAnsi="Times New Roman" w:cs="Times New Roman"/>
        </w:rPr>
        <w:t xml:space="preserve">Pasture is distinguished from rangeland in that </w:t>
      </w:r>
      <w:proofErr w:type="gramStart"/>
      <w:r>
        <w:rPr>
          <w:rFonts w:ascii="Times New Roman" w:hAnsi="Times New Roman" w:cs="Times New Roman"/>
        </w:rPr>
        <w:t>pasture land</w:t>
      </w:r>
      <w:proofErr w:type="gramEnd"/>
      <w:r>
        <w:rPr>
          <w:rFonts w:ascii="Times New Roman" w:hAnsi="Times New Roman" w:cs="Times New Roman"/>
        </w:rPr>
        <w:t xml:space="preserve"> involves cultivation, including sowing, fertilizing, and harvesting, whereas rangeland is exclusively grazed.</w:t>
      </w:r>
      <w:r w:rsidR="00EC311F">
        <w:rPr>
          <w:rFonts w:ascii="Times New Roman" w:hAnsi="Times New Roman" w:cs="Times New Roman"/>
        </w:rPr>
        <w:t xml:space="preserve"> </w:t>
      </w:r>
      <w:r w:rsidR="00EC311F" w:rsidRPr="00B827AC">
        <w:rPr>
          <w:rFonts w:ascii="Times New Roman" w:hAnsi="Times New Roman" w:cs="Times New Roman"/>
        </w:rPr>
        <w:t xml:space="preserve">Many households specified having a degree of seasonal scarcity in forage availability, </w:t>
      </w:r>
      <w:r w:rsidR="00EC311F">
        <w:rPr>
          <w:rFonts w:ascii="Times New Roman" w:hAnsi="Times New Roman" w:cs="Times New Roman"/>
        </w:rPr>
        <w:t xml:space="preserve">leading </w:t>
      </w:r>
      <w:r w:rsidR="00EC311F" w:rsidRPr="00B827AC">
        <w:rPr>
          <w:rFonts w:ascii="Times New Roman" w:hAnsi="Times New Roman" w:cs="Times New Roman"/>
        </w:rPr>
        <w:lastRenderedPageBreak/>
        <w:t>households to herd cattle long distances from the homestead in search of grazing resources.</w:t>
      </w:r>
      <w:r w:rsidR="00EC311F">
        <w:rPr>
          <w:rFonts w:ascii="Times New Roman" w:hAnsi="Times New Roman" w:cs="Times New Roman"/>
        </w:rPr>
        <w:t xml:space="preserve"> The area </w:t>
      </w:r>
      <w:r w:rsidR="00501922">
        <w:rPr>
          <w:rFonts w:ascii="Times New Roman" w:hAnsi="Times New Roman" w:cs="Times New Roman"/>
        </w:rPr>
        <w:t>of land required for grazing is</w:t>
      </w:r>
      <w:r w:rsidR="00EC311F">
        <w:rPr>
          <w:rFonts w:ascii="Times New Roman" w:hAnsi="Times New Roman" w:cs="Times New Roman"/>
        </w:rPr>
        <w:t xml:space="preserve"> calculated based on the level of pasture intake needed in addition to the feed provided during </w:t>
      </w:r>
      <w:proofErr w:type="gramStart"/>
      <w:r w:rsidR="00EC311F">
        <w:rPr>
          <w:rFonts w:ascii="Times New Roman" w:hAnsi="Times New Roman" w:cs="Times New Roman"/>
        </w:rPr>
        <w:t>stall feeding</w:t>
      </w:r>
      <w:proofErr w:type="gramEnd"/>
      <w:r w:rsidR="00EC311F">
        <w:rPr>
          <w:rFonts w:ascii="Times New Roman" w:hAnsi="Times New Roman" w:cs="Times New Roman"/>
        </w:rPr>
        <w:t xml:space="preserve"> in order to meet the energy requir</w:t>
      </w:r>
      <w:r w:rsidR="00501922">
        <w:rPr>
          <w:rFonts w:ascii="Times New Roman" w:hAnsi="Times New Roman" w:cs="Times New Roman"/>
        </w:rPr>
        <w:t>ements o</w:t>
      </w:r>
      <w:r w:rsidR="009E4400">
        <w:rPr>
          <w:rFonts w:ascii="Times New Roman" w:hAnsi="Times New Roman" w:cs="Times New Roman"/>
        </w:rPr>
        <w:t>f the herd (Appendix D.4</w:t>
      </w:r>
      <w:r w:rsidR="00EC311F">
        <w:rPr>
          <w:rFonts w:ascii="Times New Roman" w:hAnsi="Times New Roman" w:cs="Times New Roman"/>
        </w:rPr>
        <w:t xml:space="preserve">). </w:t>
      </w:r>
    </w:p>
    <w:p w14:paraId="1B64BE36" w14:textId="77777777" w:rsidR="007A7A3A" w:rsidRPr="00B827AC" w:rsidRDefault="007A7A3A" w:rsidP="002109F3">
      <w:pPr>
        <w:rPr>
          <w:rFonts w:ascii="Times New Roman" w:hAnsi="Times New Roman" w:cs="Times New Roman"/>
        </w:rPr>
      </w:pPr>
    </w:p>
    <w:p w14:paraId="02E1DEA9" w14:textId="77777777" w:rsidR="00DF42CB" w:rsidRPr="00B827AC" w:rsidRDefault="00DF42CB" w:rsidP="002109F3">
      <w:pPr>
        <w:rPr>
          <w:rFonts w:ascii="Times New Roman" w:hAnsi="Times New Roman" w:cs="Times New Roman"/>
        </w:rPr>
      </w:pPr>
    </w:p>
    <w:p w14:paraId="2E279FFC" w14:textId="77777777" w:rsidR="00DF42CB" w:rsidRPr="00B827AC" w:rsidRDefault="00DF42CB" w:rsidP="002109F3">
      <w:pPr>
        <w:rPr>
          <w:rFonts w:ascii="Times New Roman" w:hAnsi="Times New Roman" w:cs="Times New Roman"/>
        </w:rPr>
      </w:pPr>
    </w:p>
    <w:p w14:paraId="41314EEE" w14:textId="77777777" w:rsidR="00DF42CB" w:rsidRPr="00B827AC" w:rsidRDefault="00DF42CB" w:rsidP="002109F3">
      <w:pPr>
        <w:rPr>
          <w:rFonts w:ascii="Times New Roman" w:hAnsi="Times New Roman" w:cs="Times New Roman"/>
        </w:rPr>
      </w:pPr>
    </w:p>
    <w:p w14:paraId="1BADDCC6" w14:textId="77777777" w:rsidR="00DF42CB" w:rsidRPr="00B827AC" w:rsidRDefault="00DF42CB" w:rsidP="002109F3">
      <w:pPr>
        <w:rPr>
          <w:rFonts w:ascii="Times New Roman" w:hAnsi="Times New Roman" w:cs="Times New Roman"/>
        </w:rPr>
      </w:pPr>
    </w:p>
    <w:p w14:paraId="77FB6960" w14:textId="77777777" w:rsidR="00DF42CB" w:rsidRPr="00B827AC" w:rsidRDefault="00DF42CB" w:rsidP="002109F3">
      <w:pPr>
        <w:rPr>
          <w:rFonts w:ascii="Times New Roman" w:hAnsi="Times New Roman" w:cs="Times New Roman"/>
        </w:rPr>
      </w:pPr>
    </w:p>
    <w:p w14:paraId="030672BA" w14:textId="77777777" w:rsidR="00DF42CB" w:rsidRPr="00B827AC" w:rsidRDefault="00DF42CB" w:rsidP="002109F3">
      <w:pPr>
        <w:rPr>
          <w:rFonts w:ascii="Times New Roman" w:hAnsi="Times New Roman" w:cs="Times New Roman"/>
        </w:rPr>
      </w:pPr>
    </w:p>
    <w:p w14:paraId="296BFDF2" w14:textId="77777777" w:rsidR="00DF42CB" w:rsidRPr="00B827AC" w:rsidRDefault="00DF42CB" w:rsidP="002109F3">
      <w:pPr>
        <w:rPr>
          <w:rFonts w:ascii="Times New Roman" w:hAnsi="Times New Roman" w:cs="Times New Roman"/>
        </w:rPr>
      </w:pPr>
    </w:p>
    <w:p w14:paraId="2EFA057C" w14:textId="77777777" w:rsidR="00DF42CB" w:rsidRPr="00B827AC" w:rsidRDefault="00DF42CB" w:rsidP="002109F3">
      <w:pPr>
        <w:rPr>
          <w:rFonts w:ascii="Times New Roman" w:hAnsi="Times New Roman" w:cs="Times New Roman"/>
        </w:rPr>
        <w:sectPr w:rsidR="00DF42CB" w:rsidRPr="00B827AC">
          <w:pgSz w:w="11906" w:h="16838"/>
          <w:pgMar w:top="1440" w:right="1440" w:bottom="1440" w:left="1440" w:header="708" w:footer="708" w:gutter="0"/>
          <w:cols w:space="708"/>
          <w:docGrid w:linePitch="360"/>
        </w:sectPr>
      </w:pPr>
    </w:p>
    <w:p w14:paraId="48B124FD" w14:textId="77777777" w:rsidR="00A624DD" w:rsidRPr="00B827AC" w:rsidRDefault="00A624DD" w:rsidP="00A624DD">
      <w:pPr>
        <w:rPr>
          <w:rFonts w:ascii="Times New Roman" w:hAnsi="Times New Roman" w:cs="Times New Roman"/>
        </w:rPr>
      </w:pPr>
      <w:r w:rsidRPr="00B827AC">
        <w:rPr>
          <w:rFonts w:ascii="Times New Roman" w:hAnsi="Times New Roman" w:cs="Times New Roman"/>
        </w:rPr>
        <w:lastRenderedPageBreak/>
        <w:t xml:space="preserve">Table 3: Baseline production parameters for local and improved cattle </w:t>
      </w:r>
    </w:p>
    <w:tbl>
      <w:tblPr>
        <w:tblStyle w:val="TableGrid"/>
        <w:tblW w:w="0" w:type="auto"/>
        <w:tblLook w:val="04A0" w:firstRow="1" w:lastRow="0" w:firstColumn="1" w:lastColumn="0" w:noHBand="0" w:noVBand="1"/>
      </w:tblPr>
      <w:tblGrid>
        <w:gridCol w:w="7338"/>
        <w:gridCol w:w="1984"/>
        <w:gridCol w:w="2126"/>
      </w:tblGrid>
      <w:tr w:rsidR="00A624DD" w:rsidRPr="00B827AC" w14:paraId="340FC68E" w14:textId="77777777" w:rsidTr="00937CAD">
        <w:tc>
          <w:tcPr>
            <w:tcW w:w="7338" w:type="dxa"/>
          </w:tcPr>
          <w:p w14:paraId="4EE4C790"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Parameter</w:t>
            </w:r>
          </w:p>
        </w:tc>
        <w:tc>
          <w:tcPr>
            <w:tcW w:w="1984" w:type="dxa"/>
          </w:tcPr>
          <w:p w14:paraId="39C8CE5B"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 xml:space="preserve">Local </w:t>
            </w:r>
          </w:p>
        </w:tc>
        <w:tc>
          <w:tcPr>
            <w:tcW w:w="2126" w:type="dxa"/>
          </w:tcPr>
          <w:p w14:paraId="67A15A3D" w14:textId="77777777" w:rsidR="00A624DD" w:rsidRPr="00B827AC" w:rsidRDefault="00A624DD" w:rsidP="000733AF">
            <w:pPr>
              <w:jc w:val="center"/>
              <w:rPr>
                <w:rFonts w:ascii="Times New Roman" w:hAnsi="Times New Roman" w:cs="Times New Roman"/>
              </w:rPr>
            </w:pPr>
            <w:r w:rsidRPr="00B827AC">
              <w:rPr>
                <w:rFonts w:ascii="Times New Roman" w:hAnsi="Times New Roman" w:cs="Times New Roman"/>
              </w:rPr>
              <w:t>Improved</w:t>
            </w:r>
          </w:p>
        </w:tc>
      </w:tr>
      <w:tr w:rsidR="00A624DD" w:rsidRPr="00B827AC" w14:paraId="555E8FD8" w14:textId="77777777" w:rsidTr="00937CAD">
        <w:tc>
          <w:tcPr>
            <w:tcW w:w="7338" w:type="dxa"/>
          </w:tcPr>
          <w:p w14:paraId="43E03DF7" w14:textId="4748BAB4" w:rsidR="00A624DD" w:rsidRPr="00B827AC" w:rsidRDefault="008400AB" w:rsidP="000733AF">
            <w:pPr>
              <w:rPr>
                <w:rFonts w:ascii="Times New Roman" w:hAnsi="Times New Roman" w:cs="Times New Roman"/>
                <w:b/>
                <w:vertAlign w:val="superscript"/>
              </w:rPr>
            </w:pPr>
            <w:r w:rsidRPr="00B827AC">
              <w:rPr>
                <w:rFonts w:ascii="Times New Roman" w:hAnsi="Times New Roman" w:cs="Times New Roman"/>
              </w:rPr>
              <w:t>Daily live weight gain</w:t>
            </w:r>
            <w:r w:rsidR="00BB763A" w:rsidRPr="00B827AC">
              <w:rPr>
                <w:rFonts w:ascii="Times New Roman" w:hAnsi="Times New Roman" w:cs="Times New Roman"/>
              </w:rPr>
              <w:t xml:space="preserve"> </w:t>
            </w:r>
            <w:r w:rsidR="00BB763A" w:rsidRPr="00B827AC">
              <w:rPr>
                <w:rFonts w:ascii="Times New Roman" w:hAnsi="Times New Roman" w:cs="Times New Roman"/>
                <w:vertAlign w:val="superscript"/>
              </w:rPr>
              <w:t>1,c</w:t>
            </w:r>
            <w:r w:rsidR="00591160" w:rsidRPr="00B827AC">
              <w:rPr>
                <w:rFonts w:ascii="Times New Roman" w:hAnsi="Times New Roman" w:cs="Times New Roman"/>
                <w:b/>
                <w:vertAlign w:val="superscript"/>
              </w:rPr>
              <w:t xml:space="preserve"> </w:t>
            </w:r>
            <w:r w:rsidR="00A624DD" w:rsidRPr="00B827AC">
              <w:rPr>
                <w:rFonts w:ascii="Times New Roman" w:hAnsi="Times New Roman" w:cs="Times New Roman"/>
              </w:rPr>
              <w:t>(kg hd</w:t>
            </w:r>
            <w:r w:rsidR="00A624DD" w:rsidRPr="00B827AC">
              <w:rPr>
                <w:rFonts w:ascii="Times New Roman" w:hAnsi="Times New Roman" w:cs="Times New Roman"/>
                <w:vertAlign w:val="superscript"/>
              </w:rPr>
              <w:t xml:space="preserve">-1 </w:t>
            </w:r>
            <w:r w:rsidR="00A624DD" w:rsidRPr="00B827AC">
              <w:rPr>
                <w:rFonts w:ascii="Times New Roman" w:hAnsi="Times New Roman" w:cs="Times New Roman"/>
              </w:rPr>
              <w:t>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0CB5F8A3"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0.25-0.9</w:t>
            </w:r>
          </w:p>
        </w:tc>
        <w:tc>
          <w:tcPr>
            <w:tcW w:w="2126" w:type="dxa"/>
          </w:tcPr>
          <w:p w14:paraId="3C1038C4"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0.25-0.9</w:t>
            </w:r>
          </w:p>
        </w:tc>
      </w:tr>
      <w:tr w:rsidR="00A624DD" w:rsidRPr="00B827AC" w14:paraId="23B6AFC7" w14:textId="77777777" w:rsidTr="00937CAD">
        <w:tc>
          <w:tcPr>
            <w:tcW w:w="7338" w:type="dxa"/>
          </w:tcPr>
          <w:p w14:paraId="27C126BD" w14:textId="0FB3BE68" w:rsidR="00A624DD" w:rsidRPr="00B827AC" w:rsidRDefault="00937CAD" w:rsidP="000733AF">
            <w:pPr>
              <w:rPr>
                <w:rFonts w:ascii="Times New Roman" w:hAnsi="Times New Roman" w:cs="Times New Roman"/>
                <w:b/>
              </w:rPr>
            </w:pPr>
            <w:r w:rsidRPr="00B827AC">
              <w:rPr>
                <w:rFonts w:ascii="Times New Roman" w:hAnsi="Times New Roman" w:cs="Times New Roman"/>
              </w:rPr>
              <w:t>Calving rate</w:t>
            </w:r>
            <w:r w:rsidR="00BB763A" w:rsidRPr="00B827AC">
              <w:rPr>
                <w:rFonts w:ascii="Times New Roman" w:hAnsi="Times New Roman" w:cs="Times New Roman"/>
              </w:rPr>
              <w:t xml:space="preserve"> </w:t>
            </w:r>
            <w:r w:rsidR="00BB763A" w:rsidRPr="00B827AC">
              <w:rPr>
                <w:rFonts w:ascii="Times New Roman" w:hAnsi="Times New Roman" w:cs="Times New Roman"/>
                <w:vertAlign w:val="superscript"/>
              </w:rPr>
              <w:t>1,c</w:t>
            </w:r>
            <w:r w:rsidR="00BB763A" w:rsidRPr="00B827AC">
              <w:rPr>
                <w:rFonts w:ascii="Times New Roman" w:hAnsi="Times New Roman" w:cs="Times New Roman"/>
              </w:rPr>
              <w:t xml:space="preserve"> </w:t>
            </w:r>
            <w:r w:rsidR="008400AB" w:rsidRPr="00B827AC">
              <w:rPr>
                <w:rFonts w:ascii="Times New Roman" w:hAnsi="Times New Roman" w:cs="Times New Roman"/>
              </w:rPr>
              <w:t xml:space="preserve">(calves </w:t>
            </w:r>
            <w:r w:rsidR="00F31420" w:rsidRPr="00B827AC">
              <w:rPr>
                <w:rFonts w:ascii="Times New Roman" w:hAnsi="Times New Roman" w:cs="Times New Roman"/>
              </w:rPr>
              <w:t xml:space="preserve">born </w:t>
            </w:r>
            <w:r w:rsidR="008400AB" w:rsidRPr="00B827AC">
              <w:rPr>
                <w:rFonts w:ascii="Times New Roman" w:hAnsi="Times New Roman" w:cs="Times New Roman"/>
              </w:rPr>
              <w:t>per adult female per year)</w:t>
            </w:r>
          </w:p>
        </w:tc>
        <w:tc>
          <w:tcPr>
            <w:tcW w:w="1984" w:type="dxa"/>
          </w:tcPr>
          <w:p w14:paraId="37F7EF43"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0.2-0.9</w:t>
            </w:r>
          </w:p>
        </w:tc>
        <w:tc>
          <w:tcPr>
            <w:tcW w:w="2126" w:type="dxa"/>
          </w:tcPr>
          <w:p w14:paraId="3DA2A592"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0.2-0.9</w:t>
            </w:r>
          </w:p>
        </w:tc>
      </w:tr>
      <w:tr w:rsidR="00A624DD" w:rsidRPr="00B827AC" w14:paraId="3C65E771" w14:textId="77777777" w:rsidTr="00937CAD">
        <w:tc>
          <w:tcPr>
            <w:tcW w:w="7338" w:type="dxa"/>
          </w:tcPr>
          <w:p w14:paraId="45531FD9" w14:textId="17F06ECB" w:rsidR="00A624DD" w:rsidRPr="00B827AC" w:rsidRDefault="00A624DD" w:rsidP="000733AF">
            <w:pPr>
              <w:rPr>
                <w:rFonts w:ascii="Times New Roman" w:hAnsi="Times New Roman" w:cs="Times New Roman"/>
                <w:b/>
              </w:rPr>
            </w:pPr>
            <w:r w:rsidRPr="00B827AC">
              <w:rPr>
                <w:rFonts w:ascii="Times New Roman" w:hAnsi="Times New Roman" w:cs="Times New Roman"/>
              </w:rPr>
              <w:t>Maximum</w:t>
            </w:r>
            <w:r w:rsidR="008400AB" w:rsidRPr="00B827AC">
              <w:rPr>
                <w:rFonts w:ascii="Times New Roman" w:hAnsi="Times New Roman" w:cs="Times New Roman"/>
                <w:b/>
              </w:rPr>
              <w:t xml:space="preserve"> </w:t>
            </w:r>
            <w:proofErr w:type="spellStart"/>
            <w:r w:rsidRPr="00B827AC">
              <w:rPr>
                <w:rFonts w:ascii="Times New Roman" w:hAnsi="Times New Roman" w:cs="Times New Roman"/>
              </w:rPr>
              <w:t>lifetime</w:t>
            </w:r>
            <w:r w:rsidR="00C14830" w:rsidRPr="00B827AC">
              <w:rPr>
                <w:rFonts w:ascii="Times New Roman" w:hAnsi="Times New Roman" w:cs="Times New Roman"/>
                <w:vertAlign w:val="superscript"/>
              </w:rPr>
              <w:t>d</w:t>
            </w:r>
            <w:proofErr w:type="spellEnd"/>
            <w:r w:rsidRPr="00B827AC">
              <w:rPr>
                <w:rFonts w:ascii="Times New Roman" w:hAnsi="Times New Roman" w:cs="Times New Roman"/>
              </w:rPr>
              <w:t xml:space="preserve"> (years)</w:t>
            </w:r>
          </w:p>
        </w:tc>
        <w:tc>
          <w:tcPr>
            <w:tcW w:w="1984" w:type="dxa"/>
          </w:tcPr>
          <w:p w14:paraId="20F9A98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13</w:t>
            </w:r>
          </w:p>
        </w:tc>
        <w:tc>
          <w:tcPr>
            <w:tcW w:w="2126" w:type="dxa"/>
          </w:tcPr>
          <w:p w14:paraId="24E9E794"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13</w:t>
            </w:r>
          </w:p>
        </w:tc>
      </w:tr>
      <w:tr w:rsidR="00A624DD" w:rsidRPr="00B827AC" w14:paraId="416E6243" w14:textId="77777777" w:rsidTr="00937CAD">
        <w:tc>
          <w:tcPr>
            <w:tcW w:w="7338" w:type="dxa"/>
          </w:tcPr>
          <w:p w14:paraId="2C6CA940" w14:textId="54920E57"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5FA5D5DD"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w:t>
            </w:r>
          </w:p>
        </w:tc>
        <w:tc>
          <w:tcPr>
            <w:tcW w:w="2126" w:type="dxa"/>
          </w:tcPr>
          <w:p w14:paraId="780A626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0.25</w:t>
            </w:r>
          </w:p>
        </w:tc>
      </w:tr>
      <w:tr w:rsidR="00A624DD" w:rsidRPr="00B827AC" w14:paraId="6445006F" w14:textId="77777777" w:rsidTr="00937CAD">
        <w:tc>
          <w:tcPr>
            <w:tcW w:w="7338" w:type="dxa"/>
          </w:tcPr>
          <w:p w14:paraId="42BC7197" w14:textId="53D2AF0B"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525E921C"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0.13</w:t>
            </w:r>
          </w:p>
        </w:tc>
        <w:tc>
          <w:tcPr>
            <w:tcW w:w="2126" w:type="dxa"/>
          </w:tcPr>
          <w:p w14:paraId="1118175D"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0.13</w:t>
            </w:r>
          </w:p>
        </w:tc>
      </w:tr>
      <w:tr w:rsidR="00A624DD" w:rsidRPr="00B827AC" w14:paraId="310D3E1A" w14:textId="77777777" w:rsidTr="00937CAD">
        <w:trPr>
          <w:trHeight w:val="127"/>
        </w:trPr>
        <w:tc>
          <w:tcPr>
            <w:tcW w:w="7338" w:type="dxa"/>
          </w:tcPr>
          <w:p w14:paraId="462E7E43" w14:textId="74F41B92" w:rsidR="00A624DD" w:rsidRPr="00B827AC" w:rsidRDefault="00A624DD" w:rsidP="000733AF">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sidR="00C14830" w:rsidRPr="00B827AC">
              <w:rPr>
                <w:rFonts w:ascii="Times New Roman" w:hAnsi="Times New Roman" w:cs="Times New Roman"/>
                <w:vertAlign w:val="superscript"/>
              </w:rPr>
              <w:t>c</w:t>
            </w:r>
            <w:proofErr w:type="spellEnd"/>
            <w:r w:rsidRPr="00B827AC">
              <w:rPr>
                <w:rFonts w:ascii="Times New Roman" w:hAnsi="Times New Roman" w:cs="Times New Roman"/>
              </w:rPr>
              <w:t xml:space="preserve"> (%)</w:t>
            </w:r>
          </w:p>
        </w:tc>
        <w:tc>
          <w:tcPr>
            <w:tcW w:w="1984" w:type="dxa"/>
          </w:tcPr>
          <w:p w14:paraId="00AEA550"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0.07</w:t>
            </w:r>
          </w:p>
        </w:tc>
        <w:tc>
          <w:tcPr>
            <w:tcW w:w="2126" w:type="dxa"/>
          </w:tcPr>
          <w:p w14:paraId="4708A0C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0.07</w:t>
            </w:r>
          </w:p>
        </w:tc>
      </w:tr>
      <w:tr w:rsidR="00A624DD" w:rsidRPr="00B827AC" w14:paraId="71642BDE" w14:textId="77777777" w:rsidTr="00937CAD">
        <w:tc>
          <w:tcPr>
            <w:tcW w:w="7338" w:type="dxa"/>
          </w:tcPr>
          <w:p w14:paraId="64142CC8" w14:textId="56480CF5" w:rsidR="00A624DD" w:rsidRPr="00B827AC" w:rsidRDefault="00A624DD" w:rsidP="000733AF">
            <w:pPr>
              <w:rPr>
                <w:rFonts w:ascii="Times New Roman" w:hAnsi="Times New Roman" w:cs="Times New Roman"/>
                <w:b/>
              </w:rPr>
            </w:pPr>
            <w:r w:rsidRPr="00B827AC">
              <w:rPr>
                <w:rFonts w:ascii="Times New Roman" w:hAnsi="Times New Roman" w:cs="Times New Roman"/>
              </w:rPr>
              <w:t>Age to maturity</w:t>
            </w:r>
            <w:r w:rsidR="00BB763A" w:rsidRPr="00B827AC">
              <w:rPr>
                <w:rFonts w:ascii="Times New Roman" w:hAnsi="Times New Roman" w:cs="Times New Roman"/>
                <w:vertAlign w:val="superscript"/>
              </w:rPr>
              <w:t>1,c</w:t>
            </w:r>
            <w:r w:rsidRPr="00B827AC">
              <w:rPr>
                <w:rFonts w:ascii="Times New Roman" w:hAnsi="Times New Roman" w:cs="Times New Roman"/>
              </w:rPr>
              <w:t xml:space="preserve"> (first calving)</w:t>
            </w:r>
            <w:r w:rsidR="00937CAD" w:rsidRPr="00B827AC">
              <w:rPr>
                <w:rFonts w:ascii="Times New Roman" w:hAnsi="Times New Roman" w:cs="Times New Roman"/>
                <w:b/>
              </w:rPr>
              <w:t xml:space="preserve"> </w:t>
            </w:r>
            <w:r w:rsidRPr="00B827AC">
              <w:rPr>
                <w:rFonts w:ascii="Times New Roman" w:hAnsi="Times New Roman" w:cs="Times New Roman"/>
              </w:rPr>
              <w:t>(months)</w:t>
            </w:r>
          </w:p>
        </w:tc>
        <w:tc>
          <w:tcPr>
            <w:tcW w:w="1984" w:type="dxa"/>
          </w:tcPr>
          <w:p w14:paraId="7506DD7A"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18-24</w:t>
            </w:r>
          </w:p>
        </w:tc>
        <w:tc>
          <w:tcPr>
            <w:tcW w:w="2126" w:type="dxa"/>
          </w:tcPr>
          <w:p w14:paraId="236B95F2"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18-24</w:t>
            </w:r>
          </w:p>
        </w:tc>
      </w:tr>
      <w:tr w:rsidR="00A624DD" w:rsidRPr="00B827AC" w14:paraId="7DD95F35" w14:textId="77777777" w:rsidTr="00937CAD">
        <w:tc>
          <w:tcPr>
            <w:tcW w:w="7338" w:type="dxa"/>
          </w:tcPr>
          <w:p w14:paraId="5F5C8DA9" w14:textId="20401A92" w:rsidR="00A624DD" w:rsidRPr="00B827AC" w:rsidRDefault="008400AB" w:rsidP="000733AF">
            <w:pPr>
              <w:rPr>
                <w:rFonts w:ascii="Times New Roman" w:hAnsi="Times New Roman" w:cs="Times New Roman"/>
                <w:b/>
              </w:rPr>
            </w:pPr>
            <w:r w:rsidRPr="00B827AC">
              <w:rPr>
                <w:rFonts w:ascii="Times New Roman" w:hAnsi="Times New Roman" w:cs="Times New Roman"/>
              </w:rPr>
              <w:t>M</w:t>
            </w:r>
            <w:r w:rsidR="00A624DD" w:rsidRPr="00B827AC">
              <w:rPr>
                <w:rFonts w:ascii="Times New Roman" w:hAnsi="Times New Roman" w:cs="Times New Roman"/>
              </w:rPr>
              <w:t>ilk yield</w:t>
            </w:r>
            <w:r w:rsidRPr="00B827AC">
              <w:rPr>
                <w:rFonts w:ascii="Times New Roman" w:hAnsi="Times New Roman" w:cs="Times New Roman"/>
              </w:rPr>
              <w:t xml:space="preserve"> per adult female</w:t>
            </w:r>
            <w:r w:rsidR="00BB763A" w:rsidRPr="00B827AC">
              <w:rPr>
                <w:rFonts w:ascii="Times New Roman" w:hAnsi="Times New Roman" w:cs="Times New Roman"/>
                <w:vertAlign w:val="superscript"/>
              </w:rPr>
              <w:t>1,</w:t>
            </w:r>
            <w:r w:rsidR="00C14830" w:rsidRPr="00B827AC">
              <w:rPr>
                <w:rFonts w:ascii="Times New Roman" w:hAnsi="Times New Roman" w:cs="Times New Roman"/>
                <w:vertAlign w:val="superscript"/>
              </w:rPr>
              <w:t>c</w:t>
            </w:r>
            <w:r w:rsidR="00A624DD" w:rsidRPr="00B827AC">
              <w:rPr>
                <w:rFonts w:ascii="Times New Roman" w:hAnsi="Times New Roman" w:cs="Times New Roman"/>
              </w:rPr>
              <w:t xml:space="preserve"> (kg hd</w:t>
            </w:r>
            <w:r w:rsidR="00A624DD" w:rsidRPr="00B827AC">
              <w:rPr>
                <w:rFonts w:ascii="Times New Roman" w:hAnsi="Times New Roman" w:cs="Times New Roman"/>
                <w:vertAlign w:val="superscript"/>
              </w:rPr>
              <w:t xml:space="preserve">-1 </w:t>
            </w:r>
            <w:r w:rsidR="00A624DD" w:rsidRPr="00B827AC">
              <w:rPr>
                <w:rFonts w:ascii="Times New Roman" w:hAnsi="Times New Roman" w:cs="Times New Roman"/>
              </w:rPr>
              <w:t>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7CB380E8" w14:textId="77777777" w:rsidR="00A624DD" w:rsidRPr="00B827AC" w:rsidRDefault="00937CAD" w:rsidP="00163068">
            <w:pPr>
              <w:jc w:val="center"/>
              <w:rPr>
                <w:rFonts w:ascii="Times New Roman" w:hAnsi="Times New Roman" w:cs="Times New Roman"/>
              </w:rPr>
            </w:pPr>
            <w:r w:rsidRPr="00B827AC">
              <w:rPr>
                <w:rFonts w:ascii="Times New Roman" w:hAnsi="Times New Roman" w:cs="Times New Roman"/>
              </w:rPr>
              <w:t>4-12</w:t>
            </w:r>
          </w:p>
        </w:tc>
        <w:tc>
          <w:tcPr>
            <w:tcW w:w="2126" w:type="dxa"/>
          </w:tcPr>
          <w:p w14:paraId="0D652F6F" w14:textId="77777777" w:rsidR="00A624DD" w:rsidRPr="00B827AC" w:rsidRDefault="00163068" w:rsidP="00163068">
            <w:pPr>
              <w:jc w:val="center"/>
              <w:rPr>
                <w:rFonts w:ascii="Times New Roman" w:hAnsi="Times New Roman" w:cs="Times New Roman"/>
              </w:rPr>
            </w:pPr>
            <w:r w:rsidRPr="00B827AC">
              <w:rPr>
                <w:rFonts w:ascii="Times New Roman" w:hAnsi="Times New Roman" w:cs="Times New Roman"/>
              </w:rPr>
              <w:t>7-16</w:t>
            </w:r>
          </w:p>
        </w:tc>
      </w:tr>
      <w:tr w:rsidR="00CD7EAB" w:rsidRPr="00B827AC" w14:paraId="05938615" w14:textId="77777777" w:rsidTr="00937CAD">
        <w:tc>
          <w:tcPr>
            <w:tcW w:w="7338" w:type="dxa"/>
          </w:tcPr>
          <w:p w14:paraId="329E16A3" w14:textId="0F5805B8" w:rsidR="00CD7EAB" w:rsidRPr="00B827AC" w:rsidRDefault="00CD7EAB" w:rsidP="000733AF">
            <w:pPr>
              <w:rPr>
                <w:rFonts w:ascii="Times New Roman" w:hAnsi="Times New Roman" w:cs="Times New Roman"/>
              </w:rPr>
            </w:pPr>
            <w:r w:rsidRPr="00B827AC">
              <w:rPr>
                <w:rFonts w:ascii="Times New Roman" w:hAnsi="Times New Roman" w:cs="Times New Roman"/>
              </w:rPr>
              <w:t>Mature weight</w:t>
            </w:r>
            <w:r w:rsidR="00BB763A" w:rsidRPr="00B827AC">
              <w:rPr>
                <w:rFonts w:ascii="Times New Roman" w:hAnsi="Times New Roman" w:cs="Times New Roman"/>
                <w:vertAlign w:val="superscript"/>
              </w:rPr>
              <w:t>1,</w:t>
            </w:r>
            <w:r w:rsidR="00C14830" w:rsidRPr="00B827AC">
              <w:rPr>
                <w:rFonts w:ascii="Times New Roman" w:hAnsi="Times New Roman" w:cs="Times New Roman"/>
                <w:vertAlign w:val="superscript"/>
              </w:rPr>
              <w:t>a</w:t>
            </w:r>
            <w:r w:rsidR="00591160" w:rsidRPr="00B827AC">
              <w:rPr>
                <w:rFonts w:ascii="Times New Roman" w:hAnsi="Times New Roman" w:cs="Times New Roman"/>
                <w:vertAlign w:val="superscript"/>
              </w:rPr>
              <w:t xml:space="preserve"> </w:t>
            </w:r>
            <w:r w:rsidR="00591160" w:rsidRPr="00B827AC">
              <w:rPr>
                <w:rFonts w:ascii="Times New Roman" w:hAnsi="Times New Roman" w:cs="Times New Roman"/>
              </w:rPr>
              <w:t>(kg hd</w:t>
            </w:r>
            <w:r w:rsidR="00591160" w:rsidRPr="00B827AC">
              <w:rPr>
                <w:rFonts w:ascii="Times New Roman" w:hAnsi="Times New Roman" w:cs="Times New Roman"/>
                <w:vertAlign w:val="superscript"/>
              </w:rPr>
              <w:t>-1</w:t>
            </w:r>
            <w:r w:rsidR="00591160" w:rsidRPr="00B827AC">
              <w:rPr>
                <w:rFonts w:ascii="Times New Roman" w:hAnsi="Times New Roman" w:cs="Times New Roman"/>
              </w:rPr>
              <w:t>)</w:t>
            </w:r>
          </w:p>
        </w:tc>
        <w:tc>
          <w:tcPr>
            <w:tcW w:w="1984" w:type="dxa"/>
          </w:tcPr>
          <w:p w14:paraId="75D742F4" w14:textId="77777777" w:rsidR="00CD7EAB" w:rsidRPr="00B827AC" w:rsidRDefault="00CD7EAB" w:rsidP="00163068">
            <w:pPr>
              <w:jc w:val="center"/>
              <w:rPr>
                <w:rFonts w:ascii="Times New Roman" w:hAnsi="Times New Roman" w:cs="Times New Roman"/>
              </w:rPr>
            </w:pPr>
          </w:p>
        </w:tc>
        <w:tc>
          <w:tcPr>
            <w:tcW w:w="2126" w:type="dxa"/>
          </w:tcPr>
          <w:p w14:paraId="5E307F61" w14:textId="77777777" w:rsidR="00CD7EAB" w:rsidRPr="00B827AC" w:rsidRDefault="00CD7EAB" w:rsidP="00163068">
            <w:pPr>
              <w:jc w:val="center"/>
              <w:rPr>
                <w:rFonts w:ascii="Times New Roman" w:hAnsi="Times New Roman" w:cs="Times New Roman"/>
              </w:rPr>
            </w:pPr>
          </w:p>
        </w:tc>
      </w:tr>
      <w:tr w:rsidR="00A624DD" w:rsidRPr="00B827AC" w14:paraId="1C3E7D9D" w14:textId="77777777" w:rsidTr="00937CAD">
        <w:tc>
          <w:tcPr>
            <w:tcW w:w="7338" w:type="dxa"/>
          </w:tcPr>
          <w:p w14:paraId="172662B3" w14:textId="4DC20800" w:rsidR="00A624DD" w:rsidRPr="00B827AC" w:rsidRDefault="00A624DD" w:rsidP="000733AF">
            <w:pPr>
              <w:rPr>
                <w:rFonts w:ascii="Times New Roman" w:hAnsi="Times New Roman" w:cs="Times New Roman"/>
                <w:b/>
              </w:rPr>
            </w:pPr>
            <w:r w:rsidRPr="00B827AC">
              <w:rPr>
                <w:rFonts w:ascii="Times New Roman" w:hAnsi="Times New Roman" w:cs="Times New Roman"/>
              </w:rPr>
              <w:t>Feed intake</w:t>
            </w:r>
            <w:r w:rsidR="008400AB" w:rsidRPr="00B827AC">
              <w:rPr>
                <w:rFonts w:ascii="Times New Roman" w:hAnsi="Times New Roman" w:cs="Times New Roman"/>
                <w:vertAlign w:val="superscript"/>
              </w:rPr>
              <w:t>1</w:t>
            </w:r>
            <w:r w:rsidR="00F31420" w:rsidRPr="00B827AC">
              <w:rPr>
                <w:rFonts w:ascii="Times New Roman" w:hAnsi="Times New Roman" w:cs="Times New Roman"/>
                <w:vertAlign w:val="superscript"/>
              </w:rPr>
              <w:t>,2</w:t>
            </w:r>
            <w:r w:rsidR="008400AB" w:rsidRPr="00B827AC">
              <w:rPr>
                <w:rFonts w:ascii="Times New Roman" w:hAnsi="Times New Roman" w:cs="Times New Roman"/>
                <w:vertAlign w:val="superscript"/>
              </w:rPr>
              <w:t xml:space="preserve"> </w:t>
            </w:r>
            <w:r w:rsidRPr="00B827AC">
              <w:rPr>
                <w:rFonts w:ascii="Times New Roman" w:hAnsi="Times New Roman" w:cs="Times New Roman"/>
              </w:rPr>
              <w:t>(kg DM TLU</w:t>
            </w:r>
            <w:r w:rsidRPr="00B827AC">
              <w:rPr>
                <w:rFonts w:ascii="Times New Roman" w:hAnsi="Times New Roman" w:cs="Times New Roman"/>
                <w:vertAlign w:val="superscript"/>
              </w:rPr>
              <w:t>-1</w:t>
            </w:r>
            <w:r w:rsidRPr="00B827AC">
              <w:rPr>
                <w:rFonts w:ascii="Times New Roman" w:hAnsi="Times New Roman" w:cs="Times New Roman"/>
              </w:rPr>
              <w:t xml:space="preserve"> d</w:t>
            </w:r>
            <w:r w:rsidRPr="00B827AC">
              <w:rPr>
                <w:rFonts w:ascii="Times New Roman" w:hAnsi="Times New Roman" w:cs="Times New Roman"/>
                <w:vertAlign w:val="superscript"/>
              </w:rPr>
              <w:t xml:space="preserve">-1 </w:t>
            </w:r>
            <w:r w:rsidRPr="00B827AC">
              <w:rPr>
                <w:rFonts w:ascii="Times New Roman" w:hAnsi="Times New Roman" w:cs="Times New Roman"/>
              </w:rPr>
              <w:t>)</w:t>
            </w:r>
          </w:p>
        </w:tc>
        <w:tc>
          <w:tcPr>
            <w:tcW w:w="1984" w:type="dxa"/>
          </w:tcPr>
          <w:p w14:paraId="36A53CFA" w14:textId="77777777" w:rsidR="00A624DD" w:rsidRPr="00B827AC" w:rsidRDefault="00A624DD" w:rsidP="00163068">
            <w:pPr>
              <w:jc w:val="center"/>
              <w:rPr>
                <w:rFonts w:ascii="Times New Roman" w:hAnsi="Times New Roman" w:cs="Times New Roman"/>
              </w:rPr>
            </w:pPr>
          </w:p>
        </w:tc>
        <w:tc>
          <w:tcPr>
            <w:tcW w:w="2126" w:type="dxa"/>
          </w:tcPr>
          <w:p w14:paraId="7C211563" w14:textId="77777777" w:rsidR="00A624DD" w:rsidRPr="00B827AC" w:rsidRDefault="00A624DD" w:rsidP="00163068">
            <w:pPr>
              <w:jc w:val="center"/>
              <w:rPr>
                <w:rFonts w:ascii="Times New Roman" w:hAnsi="Times New Roman" w:cs="Times New Roman"/>
              </w:rPr>
            </w:pPr>
          </w:p>
        </w:tc>
      </w:tr>
      <w:tr w:rsidR="00A624DD" w:rsidRPr="00B827AC" w14:paraId="117A8FD1" w14:textId="77777777" w:rsidTr="00937CAD">
        <w:tc>
          <w:tcPr>
            <w:tcW w:w="7338" w:type="dxa"/>
          </w:tcPr>
          <w:p w14:paraId="2465B33F" w14:textId="7545D182" w:rsidR="00A624DD" w:rsidRPr="00B827AC" w:rsidRDefault="00A624DD" w:rsidP="00163068">
            <w:pPr>
              <w:rPr>
                <w:rFonts w:ascii="Times New Roman" w:hAnsi="Times New Roman" w:cs="Times New Roman"/>
                <w:b/>
              </w:rPr>
            </w:pPr>
            <w:r w:rsidRPr="00B827AC">
              <w:rPr>
                <w:rFonts w:ascii="Times New Roman" w:hAnsi="Times New Roman" w:cs="Times New Roman"/>
              </w:rPr>
              <w:t xml:space="preserve">Selling price – </w:t>
            </w:r>
            <w:r w:rsidR="00163068" w:rsidRPr="00B827AC">
              <w:rPr>
                <w:rFonts w:ascii="Times New Roman" w:hAnsi="Times New Roman" w:cs="Times New Roman"/>
              </w:rPr>
              <w:t xml:space="preserve">steers and </w:t>
            </w:r>
            <w:proofErr w:type="spellStart"/>
            <w:r w:rsidR="00163068" w:rsidRPr="00B827AC">
              <w:rPr>
                <w:rFonts w:ascii="Times New Roman" w:hAnsi="Times New Roman" w:cs="Times New Roman"/>
              </w:rPr>
              <w:t>bulls</w:t>
            </w:r>
            <w:r w:rsidR="00C14830" w:rsidRPr="00B827AC">
              <w:rPr>
                <w:rFonts w:ascii="Times New Roman" w:hAnsi="Times New Roman" w:cs="Times New Roman"/>
                <w:vertAlign w:val="superscript"/>
              </w:rPr>
              <w:t>b</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Tsh</w:t>
            </w:r>
            <w:proofErr w:type="spellEnd"/>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984" w:type="dxa"/>
          </w:tcPr>
          <w:p w14:paraId="6C9A4F1A" w14:textId="77777777" w:rsidR="00A624DD" w:rsidRPr="00B827AC" w:rsidRDefault="00A624DD" w:rsidP="00163068">
            <w:pPr>
              <w:jc w:val="center"/>
              <w:rPr>
                <w:rFonts w:ascii="Times New Roman" w:hAnsi="Times New Roman" w:cs="Times New Roman"/>
              </w:rPr>
            </w:pPr>
          </w:p>
        </w:tc>
        <w:tc>
          <w:tcPr>
            <w:tcW w:w="2126" w:type="dxa"/>
          </w:tcPr>
          <w:p w14:paraId="76D982C4" w14:textId="77777777" w:rsidR="00A624DD" w:rsidRPr="00B827AC" w:rsidRDefault="00A624DD" w:rsidP="00163068">
            <w:pPr>
              <w:jc w:val="center"/>
              <w:rPr>
                <w:rFonts w:ascii="Times New Roman" w:hAnsi="Times New Roman" w:cs="Times New Roman"/>
              </w:rPr>
            </w:pPr>
          </w:p>
        </w:tc>
      </w:tr>
      <w:tr w:rsidR="00A624DD" w:rsidRPr="00B827AC" w14:paraId="0D0505A7" w14:textId="77777777" w:rsidTr="00937CAD">
        <w:tc>
          <w:tcPr>
            <w:tcW w:w="7338" w:type="dxa"/>
          </w:tcPr>
          <w:p w14:paraId="25EC0D15" w14:textId="534D781C" w:rsidR="00A624DD" w:rsidRPr="00B827AC" w:rsidRDefault="00BB763A" w:rsidP="000733AF">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00C14830" w:rsidRPr="00B827AC">
              <w:rPr>
                <w:rFonts w:ascii="Times New Roman" w:hAnsi="Times New Roman" w:cs="Times New Roman"/>
                <w:vertAlign w:val="superscript"/>
              </w:rPr>
              <w:t>b</w:t>
            </w:r>
            <w:proofErr w:type="spellEnd"/>
            <w:r w:rsidR="00A624DD" w:rsidRPr="00B827AC">
              <w:rPr>
                <w:rFonts w:ascii="Times New Roman" w:hAnsi="Times New Roman" w:cs="Times New Roman"/>
              </w:rPr>
              <w:t>(</w:t>
            </w:r>
            <w:proofErr w:type="spellStart"/>
            <w:r w:rsidR="00A624DD" w:rsidRPr="00B827AC">
              <w:rPr>
                <w:rFonts w:ascii="Times New Roman" w:hAnsi="Times New Roman" w:cs="Times New Roman"/>
              </w:rPr>
              <w:t>Tsh</w:t>
            </w:r>
            <w:proofErr w:type="spellEnd"/>
            <w:r w:rsidR="00A624DD" w:rsidRPr="00B827AC">
              <w:rPr>
                <w:rFonts w:ascii="Times New Roman" w:hAnsi="Times New Roman" w:cs="Times New Roman"/>
              </w:rPr>
              <w:t xml:space="preserve"> hd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6BBEB565" w14:textId="77777777" w:rsidR="00A624DD" w:rsidRPr="00B827AC" w:rsidRDefault="00A624DD" w:rsidP="00163068">
            <w:pPr>
              <w:jc w:val="center"/>
              <w:rPr>
                <w:rFonts w:ascii="Times New Roman" w:hAnsi="Times New Roman" w:cs="Times New Roman"/>
              </w:rPr>
            </w:pPr>
          </w:p>
        </w:tc>
        <w:tc>
          <w:tcPr>
            <w:tcW w:w="2126" w:type="dxa"/>
          </w:tcPr>
          <w:p w14:paraId="0E41CA92" w14:textId="77777777" w:rsidR="00A624DD" w:rsidRPr="00B827AC" w:rsidRDefault="00A624DD" w:rsidP="00163068">
            <w:pPr>
              <w:jc w:val="center"/>
              <w:rPr>
                <w:rFonts w:ascii="Times New Roman" w:hAnsi="Times New Roman" w:cs="Times New Roman"/>
              </w:rPr>
            </w:pPr>
          </w:p>
        </w:tc>
      </w:tr>
      <w:tr w:rsidR="00A624DD" w:rsidRPr="00B827AC" w14:paraId="6DFA9D00" w14:textId="77777777" w:rsidTr="00937CAD">
        <w:trPr>
          <w:trHeight w:val="68"/>
        </w:trPr>
        <w:tc>
          <w:tcPr>
            <w:tcW w:w="7338" w:type="dxa"/>
          </w:tcPr>
          <w:p w14:paraId="14B69D81" w14:textId="17F949B5" w:rsidR="00A624DD" w:rsidRPr="00B827AC" w:rsidRDefault="00BB763A" w:rsidP="000733AF">
            <w:pPr>
              <w:rPr>
                <w:rFonts w:ascii="Times New Roman" w:hAnsi="Times New Roman" w:cs="Times New Roman"/>
                <w:b/>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sidR="00C14830" w:rsidRPr="00B827AC">
              <w:rPr>
                <w:rFonts w:ascii="Times New Roman" w:hAnsi="Times New Roman" w:cs="Times New Roman"/>
                <w:vertAlign w:val="superscript"/>
              </w:rPr>
              <w:t>b</w:t>
            </w:r>
            <w:proofErr w:type="spellEnd"/>
            <w:r w:rsidR="00A624DD" w:rsidRPr="00B827AC">
              <w:rPr>
                <w:rFonts w:ascii="Times New Roman" w:hAnsi="Times New Roman" w:cs="Times New Roman"/>
              </w:rPr>
              <w:t>(</w:t>
            </w:r>
            <w:proofErr w:type="spellStart"/>
            <w:r w:rsidR="00A624DD" w:rsidRPr="00B827AC">
              <w:rPr>
                <w:rFonts w:ascii="Times New Roman" w:hAnsi="Times New Roman" w:cs="Times New Roman"/>
              </w:rPr>
              <w:t>Tsh</w:t>
            </w:r>
            <w:proofErr w:type="spellEnd"/>
            <w:r w:rsidR="00A624DD" w:rsidRPr="00B827AC">
              <w:rPr>
                <w:rFonts w:ascii="Times New Roman" w:hAnsi="Times New Roman" w:cs="Times New Roman"/>
              </w:rPr>
              <w:t xml:space="preserve"> hd</w:t>
            </w:r>
            <w:r w:rsidR="00A624DD" w:rsidRPr="00B827AC">
              <w:rPr>
                <w:rFonts w:ascii="Times New Roman" w:hAnsi="Times New Roman" w:cs="Times New Roman"/>
                <w:vertAlign w:val="superscript"/>
              </w:rPr>
              <w:t>-1</w:t>
            </w:r>
            <w:r w:rsidR="00A624DD" w:rsidRPr="00B827AC">
              <w:rPr>
                <w:rFonts w:ascii="Times New Roman" w:hAnsi="Times New Roman" w:cs="Times New Roman"/>
              </w:rPr>
              <w:t>)</w:t>
            </w:r>
          </w:p>
        </w:tc>
        <w:tc>
          <w:tcPr>
            <w:tcW w:w="1984" w:type="dxa"/>
          </w:tcPr>
          <w:p w14:paraId="3CC51C6E" w14:textId="77777777" w:rsidR="00A624DD" w:rsidRPr="00B827AC" w:rsidRDefault="00A624DD" w:rsidP="00163068">
            <w:pPr>
              <w:jc w:val="center"/>
              <w:rPr>
                <w:rFonts w:ascii="Times New Roman" w:hAnsi="Times New Roman" w:cs="Times New Roman"/>
              </w:rPr>
            </w:pPr>
          </w:p>
        </w:tc>
        <w:tc>
          <w:tcPr>
            <w:tcW w:w="2126" w:type="dxa"/>
          </w:tcPr>
          <w:p w14:paraId="70E07522" w14:textId="77777777" w:rsidR="00A624DD" w:rsidRPr="00B827AC" w:rsidRDefault="00A624DD" w:rsidP="00163068">
            <w:pPr>
              <w:jc w:val="center"/>
              <w:rPr>
                <w:rFonts w:ascii="Times New Roman" w:hAnsi="Times New Roman" w:cs="Times New Roman"/>
              </w:rPr>
            </w:pPr>
          </w:p>
        </w:tc>
      </w:tr>
    </w:tbl>
    <w:p w14:paraId="3F3974AA" w14:textId="77777777" w:rsidR="008400AB" w:rsidRPr="00B827AC" w:rsidRDefault="008400AB" w:rsidP="00A624DD">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38491633" w14:textId="1285D7A0" w:rsidR="00BB763A" w:rsidRPr="00B827AC" w:rsidRDefault="00BB763A" w:rsidP="00BB763A">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008400AB" w:rsidRPr="00B827AC">
        <w:rPr>
          <w:rFonts w:ascii="Times New Roman" w:hAnsi="Times New Roman" w:cs="Times New Roman"/>
          <w:sz w:val="18"/>
          <w:szCs w:val="18"/>
        </w:rPr>
        <w:t xml:space="preserve">Values shown </w:t>
      </w:r>
      <w:r w:rsidRPr="00B827AC">
        <w:rPr>
          <w:rFonts w:ascii="Times New Roman" w:hAnsi="Times New Roman" w:cs="Times New Roman"/>
          <w:sz w:val="18"/>
          <w:szCs w:val="18"/>
        </w:rPr>
        <w:t xml:space="preserve">are ranges to account for the variation between </w:t>
      </w:r>
      <w:r w:rsidR="006F1568" w:rsidRPr="00B827AC">
        <w:rPr>
          <w:rFonts w:ascii="Times New Roman" w:hAnsi="Times New Roman" w:cs="Times New Roman"/>
          <w:sz w:val="18"/>
          <w:szCs w:val="18"/>
        </w:rPr>
        <w:t>management and household types.</w:t>
      </w:r>
    </w:p>
    <w:p w14:paraId="7D9C437D" w14:textId="7576B24D" w:rsidR="00F31420" w:rsidRPr="00B827AC" w:rsidRDefault="00F31420" w:rsidP="00BB763A">
      <w:pPr>
        <w:spacing w:after="0"/>
        <w:ind w:firstLine="720"/>
        <w:rPr>
          <w:rFonts w:ascii="Times New Roman" w:hAnsi="Times New Roman" w:cs="Times New Roman"/>
          <w:sz w:val="18"/>
          <w:szCs w:val="18"/>
        </w:rPr>
      </w:pPr>
      <w:proofErr w:type="gramStart"/>
      <w:r w:rsidRPr="00B827AC">
        <w:rPr>
          <w:rFonts w:ascii="Times New Roman" w:hAnsi="Times New Roman" w:cs="Times New Roman"/>
          <w:sz w:val="18"/>
          <w:szCs w:val="18"/>
          <w:vertAlign w:val="superscript"/>
        </w:rPr>
        <w:t>2</w:t>
      </w:r>
      <w:proofErr w:type="gramEnd"/>
      <w:r w:rsidRPr="00B827AC">
        <w:rPr>
          <w:rFonts w:ascii="Times New Roman" w:hAnsi="Times New Roman" w:cs="Times New Roman"/>
          <w:sz w:val="18"/>
          <w:szCs w:val="18"/>
        </w:rPr>
        <w:t xml:space="preserve"> Feed intake </w:t>
      </w:r>
      <w:r w:rsidR="006F1568" w:rsidRPr="00B827AC">
        <w:rPr>
          <w:rFonts w:ascii="Times New Roman" w:hAnsi="Times New Roman" w:cs="Times New Roman"/>
          <w:sz w:val="18"/>
          <w:szCs w:val="18"/>
        </w:rPr>
        <w:t xml:space="preserve">per animal is a combination of supplemental feeds </w:t>
      </w:r>
      <w:r w:rsidRPr="00B827AC">
        <w:rPr>
          <w:rFonts w:ascii="Times New Roman" w:hAnsi="Times New Roman" w:cs="Times New Roman"/>
          <w:sz w:val="18"/>
          <w:szCs w:val="18"/>
        </w:rPr>
        <w:t xml:space="preserve">provided during stall feeding and </w:t>
      </w:r>
      <w:r w:rsidRPr="00B827AC">
        <w:rPr>
          <w:rFonts w:ascii="Times New Roman" w:hAnsi="Times New Roman" w:cs="Times New Roman"/>
          <w:i/>
          <w:sz w:val="18"/>
          <w:szCs w:val="18"/>
        </w:rPr>
        <w:t>ad libitum</w:t>
      </w:r>
      <w:r w:rsidRPr="00B827AC">
        <w:rPr>
          <w:rFonts w:ascii="Times New Roman" w:hAnsi="Times New Roman" w:cs="Times New Roman"/>
          <w:sz w:val="18"/>
          <w:szCs w:val="18"/>
        </w:rPr>
        <w:t xml:space="preserve"> feed intake during grazing</w:t>
      </w:r>
    </w:p>
    <w:p w14:paraId="4265E862" w14:textId="77777777" w:rsidR="00A624DD" w:rsidRPr="00F805AA" w:rsidRDefault="00A624DD" w:rsidP="00A624DD">
      <w:pPr>
        <w:spacing w:after="0"/>
        <w:rPr>
          <w:rFonts w:ascii="Times New Roman" w:hAnsi="Times New Roman" w:cs="Times New Roman"/>
          <w:sz w:val="18"/>
          <w:szCs w:val="18"/>
          <w:lang w:val="fr-FR"/>
        </w:rPr>
      </w:pPr>
      <w:r w:rsidRPr="00F805AA">
        <w:rPr>
          <w:rFonts w:ascii="Times New Roman" w:hAnsi="Times New Roman" w:cs="Times New Roman"/>
          <w:sz w:val="18"/>
          <w:szCs w:val="18"/>
          <w:lang w:val="fr-FR"/>
        </w:rPr>
        <w:t xml:space="preserve">Sources: </w:t>
      </w:r>
    </w:p>
    <w:p w14:paraId="5A90DA48" w14:textId="77777777" w:rsidR="00A624DD" w:rsidRPr="00F805AA" w:rsidRDefault="00A624DD" w:rsidP="00A624DD">
      <w:pPr>
        <w:spacing w:after="0"/>
        <w:rPr>
          <w:rFonts w:ascii="Times New Roman" w:hAnsi="Times New Roman" w:cs="Times New Roman"/>
          <w:sz w:val="18"/>
          <w:szCs w:val="18"/>
          <w:lang w:val="fr-FR"/>
        </w:rPr>
      </w:pPr>
      <w:r w:rsidRPr="00F805AA">
        <w:rPr>
          <w:rFonts w:ascii="Times New Roman" w:hAnsi="Times New Roman" w:cs="Times New Roman"/>
          <w:sz w:val="18"/>
          <w:szCs w:val="18"/>
          <w:lang w:val="fr-FR"/>
        </w:rPr>
        <w:tab/>
      </w:r>
      <w:proofErr w:type="gramStart"/>
      <w:r w:rsidRPr="00F805AA">
        <w:rPr>
          <w:rFonts w:ascii="Times New Roman" w:hAnsi="Times New Roman" w:cs="Times New Roman"/>
          <w:sz w:val="18"/>
          <w:szCs w:val="18"/>
          <w:vertAlign w:val="superscript"/>
          <w:lang w:val="fr-FR"/>
        </w:rPr>
        <w:t>a</w:t>
      </w:r>
      <w:proofErr w:type="gramEnd"/>
      <w:r w:rsidRPr="00F805AA">
        <w:rPr>
          <w:rFonts w:ascii="Times New Roman" w:hAnsi="Times New Roman" w:cs="Times New Roman"/>
          <w:sz w:val="18"/>
          <w:szCs w:val="18"/>
          <w:vertAlign w:val="superscript"/>
          <w:lang w:val="fr-FR"/>
        </w:rPr>
        <w:t xml:space="preserve"> </w:t>
      </w:r>
      <w:proofErr w:type="spellStart"/>
      <w:r w:rsidRPr="00F805AA">
        <w:rPr>
          <w:rFonts w:ascii="Times New Roman" w:hAnsi="Times New Roman" w:cs="Times New Roman"/>
          <w:sz w:val="18"/>
          <w:szCs w:val="18"/>
          <w:lang w:val="fr-FR"/>
        </w:rPr>
        <w:t>Mruttu</w:t>
      </w:r>
      <w:proofErr w:type="spellEnd"/>
      <w:r w:rsidRPr="00F805AA">
        <w:rPr>
          <w:rFonts w:ascii="Times New Roman" w:hAnsi="Times New Roman" w:cs="Times New Roman"/>
          <w:sz w:val="18"/>
          <w:szCs w:val="18"/>
          <w:lang w:val="fr-FR"/>
        </w:rPr>
        <w:t xml:space="preserve"> et al (2016)</w:t>
      </w:r>
    </w:p>
    <w:p w14:paraId="0212DE77" w14:textId="44D0759A" w:rsidR="00A624DD" w:rsidRPr="00B827AC" w:rsidRDefault="00A624DD" w:rsidP="00A624DD">
      <w:pPr>
        <w:spacing w:after="0"/>
        <w:rPr>
          <w:rFonts w:ascii="Times New Roman" w:hAnsi="Times New Roman" w:cs="Times New Roman"/>
          <w:sz w:val="18"/>
          <w:szCs w:val="18"/>
        </w:rPr>
      </w:pPr>
      <w:r w:rsidRPr="00F805AA">
        <w:rPr>
          <w:rFonts w:ascii="Times New Roman" w:hAnsi="Times New Roman" w:cs="Times New Roman"/>
          <w:sz w:val="18"/>
          <w:szCs w:val="18"/>
          <w:lang w:val="fr-FR"/>
        </w:rPr>
        <w:tab/>
      </w:r>
      <w:proofErr w:type="gramStart"/>
      <w:r w:rsidRPr="00B827AC">
        <w:rPr>
          <w:rFonts w:ascii="Times New Roman" w:hAnsi="Times New Roman" w:cs="Times New Roman"/>
          <w:sz w:val="18"/>
          <w:szCs w:val="18"/>
          <w:vertAlign w:val="superscript"/>
        </w:rPr>
        <w:t>b</w:t>
      </w:r>
      <w:proofErr w:type="gramEnd"/>
      <w:r w:rsidRPr="00B827AC">
        <w:rPr>
          <w:rFonts w:ascii="Times New Roman" w:hAnsi="Times New Roman" w:cs="Times New Roman"/>
          <w:sz w:val="18"/>
          <w:szCs w:val="18"/>
          <w:vertAlign w:val="superscript"/>
        </w:rPr>
        <w:t xml:space="preserve"> </w:t>
      </w:r>
      <w:r w:rsidR="00C14830" w:rsidRPr="00B827AC">
        <w:rPr>
          <w:rFonts w:ascii="Times New Roman" w:hAnsi="Times New Roman" w:cs="Times New Roman"/>
          <w:sz w:val="18"/>
          <w:szCs w:val="18"/>
        </w:rPr>
        <w:t>GLBS (2018)</w:t>
      </w:r>
    </w:p>
    <w:p w14:paraId="28ED3AB2" w14:textId="5EF31681" w:rsidR="00A624DD" w:rsidRPr="00B827AC" w:rsidRDefault="00A624DD" w:rsidP="00A624DD">
      <w:pPr>
        <w:spacing w:after="0"/>
        <w:rPr>
          <w:rFonts w:ascii="Times New Roman" w:hAnsi="Times New Roman" w:cs="Times New Roman"/>
          <w:sz w:val="18"/>
          <w:szCs w:val="18"/>
        </w:rPr>
      </w:pPr>
      <w:r w:rsidRPr="00B827AC">
        <w:rPr>
          <w:rFonts w:ascii="Times New Roman" w:hAnsi="Times New Roman" w:cs="Times New Roman"/>
          <w:sz w:val="18"/>
          <w:szCs w:val="18"/>
        </w:rPr>
        <w:tab/>
      </w:r>
      <w:proofErr w:type="gramStart"/>
      <w:r w:rsidR="00C14830" w:rsidRPr="00B827AC">
        <w:rPr>
          <w:rFonts w:ascii="Times New Roman" w:hAnsi="Times New Roman" w:cs="Times New Roman"/>
          <w:sz w:val="18"/>
          <w:szCs w:val="18"/>
          <w:vertAlign w:val="superscript"/>
        </w:rPr>
        <w:t>c</w:t>
      </w:r>
      <w:proofErr w:type="gramEnd"/>
      <w:r w:rsidRPr="00B827AC">
        <w:rPr>
          <w:rFonts w:ascii="Times New Roman" w:hAnsi="Times New Roman" w:cs="Times New Roman"/>
          <w:sz w:val="18"/>
          <w:szCs w:val="18"/>
        </w:rPr>
        <w:t xml:space="preserve"> Calculated</w:t>
      </w:r>
    </w:p>
    <w:p w14:paraId="643DFD9D" w14:textId="0E5975C9" w:rsidR="00C14830" w:rsidRPr="00B827AC" w:rsidRDefault="00C14830" w:rsidP="00A624DD">
      <w:pPr>
        <w:spacing w:after="0"/>
        <w:rPr>
          <w:rFonts w:ascii="Times New Roman" w:hAnsi="Times New Roman" w:cs="Times New Roman"/>
          <w:sz w:val="18"/>
          <w:szCs w:val="18"/>
        </w:rPr>
      </w:pPr>
      <w:r w:rsidRPr="00B827AC">
        <w:rPr>
          <w:rFonts w:ascii="Times New Roman" w:hAnsi="Times New Roman" w:cs="Times New Roman"/>
          <w:sz w:val="18"/>
          <w:szCs w:val="18"/>
        </w:rPr>
        <w:tab/>
      </w:r>
      <w:proofErr w:type="gramStart"/>
      <w:r w:rsidRPr="00B827AC">
        <w:rPr>
          <w:rFonts w:ascii="Times New Roman" w:hAnsi="Times New Roman" w:cs="Times New Roman"/>
          <w:sz w:val="18"/>
          <w:szCs w:val="18"/>
          <w:vertAlign w:val="superscript"/>
        </w:rPr>
        <w:t>d</w:t>
      </w:r>
      <w:proofErr w:type="gramEnd"/>
      <w:r w:rsidRPr="00B827AC">
        <w:rPr>
          <w:rFonts w:ascii="Times New Roman" w:hAnsi="Times New Roman" w:cs="Times New Roman"/>
          <w:sz w:val="18"/>
          <w:szCs w:val="18"/>
        </w:rPr>
        <w:t xml:space="preserve"> </w:t>
      </w:r>
      <w:proofErr w:type="spellStart"/>
      <w:r w:rsidRPr="00B827AC">
        <w:rPr>
          <w:rFonts w:ascii="Times New Roman" w:hAnsi="Times New Roman" w:cs="Times New Roman"/>
          <w:sz w:val="18"/>
          <w:szCs w:val="18"/>
        </w:rPr>
        <w:t>Bebe</w:t>
      </w:r>
      <w:proofErr w:type="spellEnd"/>
      <w:r w:rsidRPr="00B827AC">
        <w:rPr>
          <w:rFonts w:ascii="Times New Roman" w:hAnsi="Times New Roman" w:cs="Times New Roman"/>
          <w:sz w:val="18"/>
          <w:szCs w:val="18"/>
        </w:rPr>
        <w:t xml:space="preserve"> et al (2003b) </w:t>
      </w:r>
    </w:p>
    <w:p w14:paraId="61971F7F" w14:textId="77777777" w:rsidR="00A624DD" w:rsidRPr="00B827AC" w:rsidRDefault="00A624DD" w:rsidP="002109F3">
      <w:pPr>
        <w:rPr>
          <w:rFonts w:ascii="Times New Roman" w:hAnsi="Times New Roman" w:cs="Times New Roman"/>
        </w:rPr>
      </w:pPr>
    </w:p>
    <w:p w14:paraId="7DA025DF" w14:textId="77777777" w:rsidR="00A624DD" w:rsidRPr="00B827AC" w:rsidRDefault="00A624DD" w:rsidP="002109F3">
      <w:pPr>
        <w:rPr>
          <w:rFonts w:ascii="Times New Roman" w:hAnsi="Times New Roman" w:cs="Times New Roman"/>
        </w:rPr>
      </w:pPr>
    </w:p>
    <w:p w14:paraId="03D9DAF2" w14:textId="77777777" w:rsidR="00A624DD" w:rsidRPr="00B827AC" w:rsidRDefault="00A624DD" w:rsidP="002109F3">
      <w:pPr>
        <w:rPr>
          <w:rFonts w:ascii="Times New Roman" w:hAnsi="Times New Roman" w:cs="Times New Roman"/>
        </w:rPr>
      </w:pPr>
    </w:p>
    <w:p w14:paraId="57B11E00" w14:textId="77777777" w:rsidR="00A624DD" w:rsidRPr="00B827AC" w:rsidRDefault="00A624DD" w:rsidP="002109F3">
      <w:pPr>
        <w:rPr>
          <w:rFonts w:ascii="Times New Roman" w:hAnsi="Times New Roman" w:cs="Times New Roman"/>
        </w:rPr>
      </w:pPr>
    </w:p>
    <w:p w14:paraId="40D8C6A8" w14:textId="77777777" w:rsidR="00A624DD" w:rsidRPr="00B827AC" w:rsidRDefault="00A624DD" w:rsidP="002109F3">
      <w:pPr>
        <w:rPr>
          <w:rFonts w:ascii="Times New Roman" w:hAnsi="Times New Roman" w:cs="Times New Roman"/>
        </w:rPr>
      </w:pPr>
    </w:p>
    <w:p w14:paraId="574A0102" w14:textId="77777777" w:rsidR="00A624DD" w:rsidRPr="00B827AC" w:rsidRDefault="00A624DD" w:rsidP="002109F3">
      <w:pPr>
        <w:rPr>
          <w:rFonts w:ascii="Times New Roman" w:hAnsi="Times New Roman" w:cs="Times New Roman"/>
        </w:rPr>
      </w:pPr>
    </w:p>
    <w:p w14:paraId="4D158BBB" w14:textId="77777777" w:rsidR="00364188" w:rsidRPr="00B827AC" w:rsidRDefault="00CC076E" w:rsidP="002109F3">
      <w:pPr>
        <w:rPr>
          <w:rFonts w:ascii="Times New Roman" w:hAnsi="Times New Roman" w:cs="Times New Roman"/>
        </w:rPr>
      </w:pPr>
      <w:r w:rsidRPr="00B827AC">
        <w:rPr>
          <w:rFonts w:ascii="Times New Roman" w:hAnsi="Times New Roman" w:cs="Times New Roman"/>
        </w:rPr>
        <w:lastRenderedPageBreak/>
        <w:t>Table 4</w:t>
      </w:r>
      <w:r w:rsidR="00364188" w:rsidRPr="00B827AC">
        <w:rPr>
          <w:rFonts w:ascii="Times New Roman" w:hAnsi="Times New Roman" w:cs="Times New Roman"/>
        </w:rPr>
        <w:t xml:space="preserve">: </w:t>
      </w:r>
      <w:r w:rsidR="00D72363" w:rsidRPr="00B827AC">
        <w:rPr>
          <w:rFonts w:ascii="Times New Roman" w:hAnsi="Times New Roman" w:cs="Times New Roman"/>
        </w:rPr>
        <w:t xml:space="preserve">Baseline </w:t>
      </w:r>
      <w:r w:rsidR="00A624DD" w:rsidRPr="00B827AC">
        <w:rPr>
          <w:rFonts w:ascii="Times New Roman" w:hAnsi="Times New Roman" w:cs="Times New Roman"/>
        </w:rPr>
        <w:t xml:space="preserve">production </w:t>
      </w:r>
      <w:r w:rsidR="00D72363" w:rsidRPr="00B827AC">
        <w:rPr>
          <w:rFonts w:ascii="Times New Roman" w:hAnsi="Times New Roman" w:cs="Times New Roman"/>
        </w:rPr>
        <w:t xml:space="preserve">parameters of </w:t>
      </w:r>
      <w:r w:rsidR="00DF42CB" w:rsidRPr="00B827AC">
        <w:rPr>
          <w:rFonts w:ascii="Times New Roman" w:hAnsi="Times New Roman" w:cs="Times New Roman"/>
        </w:rPr>
        <w:t xml:space="preserve">cropping </w:t>
      </w:r>
      <w:proofErr w:type="spellStart"/>
      <w:r w:rsidR="00782FE4" w:rsidRPr="00B827AC">
        <w:rPr>
          <w:rFonts w:ascii="Times New Roman" w:hAnsi="Times New Roman" w:cs="Times New Roman"/>
        </w:rPr>
        <w:t>enterprise</w:t>
      </w:r>
      <w:r w:rsidR="00782FE4" w:rsidRPr="00B827AC">
        <w:rPr>
          <w:rFonts w:ascii="Times New Roman" w:hAnsi="Times New Roman" w:cs="Times New Roman"/>
          <w:vertAlign w:val="superscript"/>
        </w:rPr>
        <w:t>a</w:t>
      </w:r>
      <w:proofErr w:type="spellEnd"/>
      <w:r w:rsidR="00D72363" w:rsidRPr="00B827AC">
        <w:rPr>
          <w:rFonts w:ascii="Times New Roman" w:hAnsi="Times New Roman" w:cs="Times New Roman"/>
        </w:rPr>
        <w:t xml:space="preserve"> </w:t>
      </w:r>
      <w:r w:rsidR="000779F1" w:rsidRPr="00B827AC">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359"/>
        <w:gridCol w:w="1726"/>
        <w:gridCol w:w="1559"/>
        <w:gridCol w:w="1276"/>
        <w:gridCol w:w="2268"/>
        <w:gridCol w:w="3402"/>
        <w:gridCol w:w="2126"/>
      </w:tblGrid>
      <w:tr w:rsidR="005B3A23" w:rsidRPr="00B827AC" w14:paraId="54B59701" w14:textId="77777777" w:rsidTr="00737B5D">
        <w:tc>
          <w:tcPr>
            <w:tcW w:w="1359" w:type="dxa"/>
          </w:tcPr>
          <w:p w14:paraId="4E9E7540"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Crop</w:t>
            </w:r>
          </w:p>
        </w:tc>
        <w:tc>
          <w:tcPr>
            <w:tcW w:w="1726" w:type="dxa"/>
          </w:tcPr>
          <w:p w14:paraId="3004FCCE"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Purpose</w:t>
            </w:r>
          </w:p>
        </w:tc>
        <w:tc>
          <w:tcPr>
            <w:tcW w:w="1559" w:type="dxa"/>
          </w:tcPr>
          <w:p w14:paraId="4A633B89"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Yield</w:t>
            </w:r>
          </w:p>
          <w:p w14:paraId="5BEFC24C"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(Mg ha</w:t>
            </w:r>
            <w:r w:rsidRPr="00B827AC">
              <w:rPr>
                <w:rFonts w:ascii="Times New Roman" w:hAnsi="Times New Roman" w:cs="Times New Roman"/>
                <w:vertAlign w:val="superscript"/>
              </w:rPr>
              <w:t>-1</w:t>
            </w:r>
            <w:r w:rsidRPr="00B827AC">
              <w:rPr>
                <w:rFonts w:ascii="Times New Roman" w:hAnsi="Times New Roman" w:cs="Times New Roman"/>
              </w:rPr>
              <w:t>)</w:t>
            </w:r>
          </w:p>
          <w:p w14:paraId="17FDBB0C" w14:textId="77777777" w:rsidR="005B3A23" w:rsidRPr="00B827AC" w:rsidRDefault="00C77F2E" w:rsidP="00D72363">
            <w:pPr>
              <w:jc w:val="center"/>
              <w:rPr>
                <w:rFonts w:ascii="Times New Roman" w:hAnsi="Times New Roman" w:cs="Times New Roman"/>
              </w:rPr>
            </w:pPr>
            <w:r w:rsidRPr="00B827AC">
              <w:rPr>
                <w:rFonts w:ascii="Times New Roman" w:hAnsi="Times New Roman" w:cs="Times New Roman"/>
              </w:rPr>
              <w:t>(SD</w:t>
            </w:r>
            <w:r w:rsidR="005B3A23" w:rsidRPr="00B827AC">
              <w:rPr>
                <w:rFonts w:ascii="Times New Roman" w:hAnsi="Times New Roman" w:cs="Times New Roman"/>
              </w:rPr>
              <w:t>)</w:t>
            </w:r>
          </w:p>
        </w:tc>
        <w:tc>
          <w:tcPr>
            <w:tcW w:w="1276" w:type="dxa"/>
          </w:tcPr>
          <w:p w14:paraId="7BFD823D"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Area</w:t>
            </w:r>
          </w:p>
          <w:p w14:paraId="477A57EB"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(ha)</w:t>
            </w:r>
          </w:p>
        </w:tc>
        <w:tc>
          <w:tcPr>
            <w:tcW w:w="2268" w:type="dxa"/>
          </w:tcPr>
          <w:p w14:paraId="3B8BB2A8" w14:textId="77777777" w:rsidR="005B3A23" w:rsidRPr="00B827AC" w:rsidRDefault="005B3A23" w:rsidP="00D72363">
            <w:pPr>
              <w:jc w:val="center"/>
              <w:rPr>
                <w:rFonts w:ascii="Times New Roman" w:hAnsi="Times New Roman" w:cs="Times New Roman"/>
                <w:vertAlign w:val="superscript"/>
              </w:rPr>
            </w:pPr>
            <w:r w:rsidRPr="00B827AC">
              <w:rPr>
                <w:rFonts w:ascii="Times New Roman" w:hAnsi="Times New Roman" w:cs="Times New Roman"/>
              </w:rPr>
              <w:t xml:space="preserve">Labour </w:t>
            </w:r>
            <w:proofErr w:type="spellStart"/>
            <w:r w:rsidRPr="00B827AC">
              <w:rPr>
                <w:rFonts w:ascii="Times New Roman" w:hAnsi="Times New Roman" w:cs="Times New Roman"/>
              </w:rPr>
              <w:t>Inputs</w:t>
            </w:r>
            <w:r w:rsidRPr="00B827AC">
              <w:rPr>
                <w:rFonts w:ascii="Times New Roman" w:hAnsi="Times New Roman" w:cs="Times New Roman"/>
                <w:vertAlign w:val="superscript"/>
              </w:rPr>
              <w:t>b</w:t>
            </w:r>
            <w:proofErr w:type="spellEnd"/>
          </w:p>
          <w:p w14:paraId="79519A2A" w14:textId="77777777" w:rsidR="005B3A23" w:rsidRPr="00B827AC" w:rsidRDefault="005B3A23" w:rsidP="00D72363">
            <w:pPr>
              <w:jc w:val="cente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peson</w:t>
            </w:r>
            <w:proofErr w:type="spellEnd"/>
            <w:r w:rsidRPr="00B827AC">
              <w:rPr>
                <w:rFonts w:ascii="Times New Roman" w:hAnsi="Times New Roman" w:cs="Times New Roman"/>
              </w:rPr>
              <w:t>-days month</w:t>
            </w:r>
            <w:r w:rsidRPr="00B827AC">
              <w:rPr>
                <w:rFonts w:ascii="Times New Roman" w:hAnsi="Times New Roman" w:cs="Times New Roman"/>
                <w:vertAlign w:val="superscript"/>
              </w:rPr>
              <w:t>-1</w:t>
            </w:r>
            <w:r w:rsidRPr="00B827AC">
              <w:rPr>
                <w:rFonts w:ascii="Times New Roman" w:hAnsi="Times New Roman" w:cs="Times New Roman"/>
              </w:rPr>
              <w:t>)</w:t>
            </w:r>
          </w:p>
        </w:tc>
        <w:tc>
          <w:tcPr>
            <w:tcW w:w="3402" w:type="dxa"/>
          </w:tcPr>
          <w:p w14:paraId="4A9433DE" w14:textId="77777777" w:rsidR="005B3A23" w:rsidRPr="00B827AC" w:rsidRDefault="005B3A23" w:rsidP="00782FE4">
            <w:pPr>
              <w:jc w:val="center"/>
              <w:rPr>
                <w:rFonts w:ascii="Times New Roman" w:hAnsi="Times New Roman" w:cs="Times New Roman"/>
              </w:rPr>
            </w:pPr>
            <w:r w:rsidRPr="00B827AC">
              <w:rPr>
                <w:rFonts w:ascii="Times New Roman" w:hAnsi="Times New Roman" w:cs="Times New Roman"/>
              </w:rPr>
              <w:t>Non-labour input cost (</w:t>
            </w:r>
            <w:proofErr w:type="spellStart"/>
            <w:r w:rsidRPr="00B827AC">
              <w:rPr>
                <w:rFonts w:ascii="Times New Roman" w:hAnsi="Times New Roman" w:cs="Times New Roman"/>
              </w:rPr>
              <w:t>Sh</w:t>
            </w:r>
            <w:proofErr w:type="spellEnd"/>
            <w:r w:rsidRPr="00B827AC">
              <w:rPr>
                <w:rFonts w:ascii="Times New Roman" w:hAnsi="Times New Roman" w:cs="Times New Roman"/>
              </w:rPr>
              <w:t xml:space="preserve"> ha</w:t>
            </w:r>
            <w:r w:rsidRPr="00B827AC">
              <w:rPr>
                <w:rFonts w:ascii="Times New Roman" w:hAnsi="Times New Roman" w:cs="Times New Roman"/>
                <w:vertAlign w:val="superscript"/>
              </w:rPr>
              <w:t>-1</w:t>
            </w:r>
            <w:r w:rsidRPr="00B827AC">
              <w:rPr>
                <w:rFonts w:ascii="Times New Roman" w:hAnsi="Times New Roman" w:cs="Times New Roman"/>
              </w:rPr>
              <w:t>)</w:t>
            </w:r>
            <w:r w:rsidRPr="00B827AC">
              <w:rPr>
                <w:rFonts w:ascii="Times New Roman" w:hAnsi="Times New Roman" w:cs="Times New Roman"/>
                <w:vertAlign w:val="superscript"/>
              </w:rPr>
              <w:t xml:space="preserve"> c</w:t>
            </w:r>
          </w:p>
        </w:tc>
        <w:tc>
          <w:tcPr>
            <w:tcW w:w="2126" w:type="dxa"/>
          </w:tcPr>
          <w:p w14:paraId="3296BA2B" w14:textId="2EDE7626" w:rsidR="005B3A23" w:rsidRPr="00B827AC" w:rsidRDefault="00B37627" w:rsidP="00D72363">
            <w:pPr>
              <w:jc w:val="center"/>
              <w:rPr>
                <w:rFonts w:ascii="Times New Roman" w:hAnsi="Times New Roman" w:cs="Times New Roman"/>
              </w:rPr>
            </w:pPr>
            <w:r>
              <w:rPr>
                <w:rFonts w:ascii="Times New Roman" w:hAnsi="Times New Roman" w:cs="Times New Roman"/>
              </w:rPr>
              <w:t>Selling</w:t>
            </w:r>
            <w:r w:rsidR="005B3A23" w:rsidRPr="00B827AC">
              <w:rPr>
                <w:rFonts w:ascii="Times New Roman" w:hAnsi="Times New Roman" w:cs="Times New Roman"/>
              </w:rPr>
              <w:t xml:space="preserve"> price</w:t>
            </w:r>
          </w:p>
          <w:p w14:paraId="5B70DA63" w14:textId="77777777" w:rsidR="005B3A23" w:rsidRPr="00B827AC" w:rsidRDefault="00737B5D" w:rsidP="00D72363">
            <w:pPr>
              <w:jc w:val="center"/>
              <w:rPr>
                <w:rFonts w:ascii="Times New Roman" w:hAnsi="Times New Roman" w:cs="Times New Roman"/>
              </w:rPr>
            </w:pPr>
            <w:r w:rsidRPr="00B827AC">
              <w:rPr>
                <w:rFonts w:ascii="Times New Roman" w:hAnsi="Times New Roman" w:cs="Times New Roman"/>
              </w:rPr>
              <w:t>(</w:t>
            </w:r>
            <w:proofErr w:type="spellStart"/>
            <w:r w:rsidRPr="00B827AC">
              <w:rPr>
                <w:rFonts w:ascii="Times New Roman" w:hAnsi="Times New Roman" w:cs="Times New Roman"/>
              </w:rPr>
              <w:t>Sh</w:t>
            </w:r>
            <w:proofErr w:type="spellEnd"/>
            <w:r w:rsidRPr="00B827AC">
              <w:rPr>
                <w:rFonts w:ascii="Times New Roman" w:hAnsi="Times New Roman" w:cs="Times New Roman"/>
              </w:rPr>
              <w:t xml:space="preserve"> Mg</w:t>
            </w:r>
            <w:r w:rsidR="005B3A23" w:rsidRPr="00B827AC">
              <w:rPr>
                <w:rFonts w:ascii="Times New Roman" w:hAnsi="Times New Roman" w:cs="Times New Roman"/>
                <w:vertAlign w:val="superscript"/>
              </w:rPr>
              <w:t>-1</w:t>
            </w:r>
            <w:r w:rsidR="005B3A23" w:rsidRPr="00B827AC">
              <w:rPr>
                <w:rFonts w:ascii="Times New Roman" w:hAnsi="Times New Roman" w:cs="Times New Roman"/>
              </w:rPr>
              <w:t>)</w:t>
            </w:r>
          </w:p>
          <w:p w14:paraId="1376EED8" w14:textId="77777777" w:rsidR="005B3A23" w:rsidRPr="00B827AC" w:rsidRDefault="00C77F2E" w:rsidP="005B3A23">
            <w:pPr>
              <w:jc w:val="center"/>
              <w:rPr>
                <w:rFonts w:ascii="Times New Roman" w:hAnsi="Times New Roman" w:cs="Times New Roman"/>
              </w:rPr>
            </w:pPr>
            <w:r w:rsidRPr="00B827AC">
              <w:rPr>
                <w:rFonts w:ascii="Times New Roman" w:hAnsi="Times New Roman" w:cs="Times New Roman"/>
              </w:rPr>
              <w:t>(SD</w:t>
            </w:r>
            <w:r w:rsidR="005B3A23" w:rsidRPr="00B827AC">
              <w:rPr>
                <w:rFonts w:ascii="Times New Roman" w:hAnsi="Times New Roman" w:cs="Times New Roman"/>
              </w:rPr>
              <w:t>)</w:t>
            </w:r>
          </w:p>
        </w:tc>
      </w:tr>
      <w:tr w:rsidR="005B3A23" w:rsidRPr="00B827AC" w14:paraId="10FBE0FD" w14:textId="77777777" w:rsidTr="00737B5D">
        <w:tc>
          <w:tcPr>
            <w:tcW w:w="1359" w:type="dxa"/>
          </w:tcPr>
          <w:p w14:paraId="556EE697"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Maize</w:t>
            </w:r>
          </w:p>
        </w:tc>
        <w:tc>
          <w:tcPr>
            <w:tcW w:w="1726" w:type="dxa"/>
          </w:tcPr>
          <w:p w14:paraId="1A9117E8"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Food and sale</w:t>
            </w:r>
          </w:p>
        </w:tc>
        <w:tc>
          <w:tcPr>
            <w:tcW w:w="1559" w:type="dxa"/>
          </w:tcPr>
          <w:p w14:paraId="4B4EEC15" w14:textId="77777777" w:rsidR="005B3A23" w:rsidRPr="00B827AC" w:rsidRDefault="005B3A23" w:rsidP="00782FE4">
            <w:pPr>
              <w:jc w:val="center"/>
              <w:rPr>
                <w:rFonts w:ascii="Times New Roman" w:hAnsi="Times New Roman" w:cs="Times New Roman"/>
              </w:rPr>
            </w:pPr>
            <w:r w:rsidRPr="00B827AC">
              <w:rPr>
                <w:rFonts w:ascii="Times New Roman" w:hAnsi="Times New Roman" w:cs="Times New Roman"/>
              </w:rPr>
              <w:t>--</w:t>
            </w:r>
          </w:p>
        </w:tc>
        <w:tc>
          <w:tcPr>
            <w:tcW w:w="1276" w:type="dxa"/>
          </w:tcPr>
          <w:p w14:paraId="2DC3C270" w14:textId="77777777" w:rsidR="005B3A23" w:rsidRPr="00B827AC" w:rsidRDefault="005B3A23" w:rsidP="002109F3">
            <w:pPr>
              <w:rPr>
                <w:rFonts w:ascii="Times New Roman" w:hAnsi="Times New Roman" w:cs="Times New Roman"/>
              </w:rPr>
            </w:pPr>
          </w:p>
        </w:tc>
        <w:tc>
          <w:tcPr>
            <w:tcW w:w="2268" w:type="dxa"/>
          </w:tcPr>
          <w:p w14:paraId="4A07103D" w14:textId="77777777" w:rsidR="005B3A23" w:rsidRPr="00B827AC" w:rsidRDefault="005B3A23" w:rsidP="002109F3">
            <w:pPr>
              <w:rPr>
                <w:rFonts w:ascii="Times New Roman" w:hAnsi="Times New Roman" w:cs="Times New Roman"/>
              </w:rPr>
            </w:pPr>
          </w:p>
        </w:tc>
        <w:tc>
          <w:tcPr>
            <w:tcW w:w="3402" w:type="dxa"/>
          </w:tcPr>
          <w:p w14:paraId="0C06CDEE" w14:textId="77777777" w:rsidR="005B3A23" w:rsidRPr="00B827AC" w:rsidRDefault="005B3A23" w:rsidP="002109F3">
            <w:pPr>
              <w:rPr>
                <w:rFonts w:ascii="Times New Roman" w:hAnsi="Times New Roman" w:cs="Times New Roman"/>
              </w:rPr>
            </w:pPr>
          </w:p>
        </w:tc>
        <w:tc>
          <w:tcPr>
            <w:tcW w:w="2126" w:type="dxa"/>
          </w:tcPr>
          <w:p w14:paraId="7C16C7CC" w14:textId="77777777" w:rsidR="005B3A23" w:rsidRPr="00B827AC" w:rsidRDefault="005B3A23" w:rsidP="002109F3">
            <w:pPr>
              <w:rPr>
                <w:rFonts w:ascii="Times New Roman" w:hAnsi="Times New Roman" w:cs="Times New Roman"/>
              </w:rPr>
            </w:pPr>
          </w:p>
        </w:tc>
      </w:tr>
      <w:tr w:rsidR="005B3A23" w:rsidRPr="00B827AC" w14:paraId="580AD9B8" w14:textId="77777777" w:rsidTr="00737B5D">
        <w:tc>
          <w:tcPr>
            <w:tcW w:w="1359" w:type="dxa"/>
          </w:tcPr>
          <w:p w14:paraId="29F2F166"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Beans</w:t>
            </w:r>
          </w:p>
        </w:tc>
        <w:tc>
          <w:tcPr>
            <w:tcW w:w="1726" w:type="dxa"/>
          </w:tcPr>
          <w:p w14:paraId="6823A554"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Food and sale</w:t>
            </w:r>
          </w:p>
        </w:tc>
        <w:tc>
          <w:tcPr>
            <w:tcW w:w="1559" w:type="dxa"/>
          </w:tcPr>
          <w:p w14:paraId="3A8A6819" w14:textId="77777777" w:rsidR="005B3A23" w:rsidRPr="00B827AC" w:rsidRDefault="005B3A23" w:rsidP="002109F3">
            <w:pPr>
              <w:rPr>
                <w:rFonts w:ascii="Times New Roman" w:hAnsi="Times New Roman" w:cs="Times New Roman"/>
              </w:rPr>
            </w:pPr>
          </w:p>
        </w:tc>
        <w:tc>
          <w:tcPr>
            <w:tcW w:w="1276" w:type="dxa"/>
          </w:tcPr>
          <w:p w14:paraId="6AC86617" w14:textId="77777777" w:rsidR="005B3A23" w:rsidRPr="00B827AC" w:rsidRDefault="005B3A23" w:rsidP="002109F3">
            <w:pPr>
              <w:rPr>
                <w:rFonts w:ascii="Times New Roman" w:hAnsi="Times New Roman" w:cs="Times New Roman"/>
              </w:rPr>
            </w:pPr>
          </w:p>
        </w:tc>
        <w:tc>
          <w:tcPr>
            <w:tcW w:w="2268" w:type="dxa"/>
          </w:tcPr>
          <w:p w14:paraId="2501667C" w14:textId="77777777" w:rsidR="005B3A23" w:rsidRPr="00B827AC" w:rsidRDefault="005B3A23" w:rsidP="002109F3">
            <w:pPr>
              <w:rPr>
                <w:rFonts w:ascii="Times New Roman" w:hAnsi="Times New Roman" w:cs="Times New Roman"/>
              </w:rPr>
            </w:pPr>
          </w:p>
        </w:tc>
        <w:tc>
          <w:tcPr>
            <w:tcW w:w="3402" w:type="dxa"/>
          </w:tcPr>
          <w:p w14:paraId="41C56CB4" w14:textId="77777777" w:rsidR="005B3A23" w:rsidRPr="00B827AC" w:rsidRDefault="005B3A23" w:rsidP="002109F3">
            <w:pPr>
              <w:rPr>
                <w:rFonts w:ascii="Times New Roman" w:hAnsi="Times New Roman" w:cs="Times New Roman"/>
              </w:rPr>
            </w:pPr>
          </w:p>
        </w:tc>
        <w:tc>
          <w:tcPr>
            <w:tcW w:w="2126" w:type="dxa"/>
          </w:tcPr>
          <w:p w14:paraId="4DE7FE12" w14:textId="77777777" w:rsidR="005B3A23" w:rsidRPr="00B827AC" w:rsidRDefault="005B3A23" w:rsidP="002109F3">
            <w:pPr>
              <w:rPr>
                <w:rFonts w:ascii="Times New Roman" w:hAnsi="Times New Roman" w:cs="Times New Roman"/>
              </w:rPr>
            </w:pPr>
          </w:p>
        </w:tc>
      </w:tr>
      <w:tr w:rsidR="005B3A23" w:rsidRPr="00B827AC" w14:paraId="24A3E39E" w14:textId="77777777" w:rsidTr="00737B5D">
        <w:tc>
          <w:tcPr>
            <w:tcW w:w="1359" w:type="dxa"/>
          </w:tcPr>
          <w:p w14:paraId="334F583D"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Tea</w:t>
            </w:r>
          </w:p>
        </w:tc>
        <w:tc>
          <w:tcPr>
            <w:tcW w:w="1726" w:type="dxa"/>
          </w:tcPr>
          <w:p w14:paraId="05F8E153"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37E8D35E" w14:textId="77777777" w:rsidR="005B3A23" w:rsidRPr="00B827AC" w:rsidRDefault="005B3A23" w:rsidP="002109F3">
            <w:pPr>
              <w:rPr>
                <w:rFonts w:ascii="Times New Roman" w:hAnsi="Times New Roman" w:cs="Times New Roman"/>
              </w:rPr>
            </w:pPr>
          </w:p>
        </w:tc>
        <w:tc>
          <w:tcPr>
            <w:tcW w:w="1276" w:type="dxa"/>
          </w:tcPr>
          <w:p w14:paraId="7A01890C" w14:textId="77777777" w:rsidR="005B3A23" w:rsidRPr="00B827AC" w:rsidRDefault="005B3A23" w:rsidP="002109F3">
            <w:pPr>
              <w:rPr>
                <w:rFonts w:ascii="Times New Roman" w:hAnsi="Times New Roman" w:cs="Times New Roman"/>
              </w:rPr>
            </w:pPr>
          </w:p>
        </w:tc>
        <w:tc>
          <w:tcPr>
            <w:tcW w:w="2268" w:type="dxa"/>
          </w:tcPr>
          <w:p w14:paraId="27F391A3" w14:textId="77777777" w:rsidR="005B3A23" w:rsidRPr="00B827AC" w:rsidRDefault="005B3A23" w:rsidP="002109F3">
            <w:pPr>
              <w:rPr>
                <w:rFonts w:ascii="Times New Roman" w:hAnsi="Times New Roman" w:cs="Times New Roman"/>
              </w:rPr>
            </w:pPr>
          </w:p>
        </w:tc>
        <w:tc>
          <w:tcPr>
            <w:tcW w:w="3402" w:type="dxa"/>
          </w:tcPr>
          <w:p w14:paraId="4626F2DB" w14:textId="77777777" w:rsidR="005B3A23" w:rsidRPr="00B827AC" w:rsidRDefault="005B3A23" w:rsidP="002109F3">
            <w:pPr>
              <w:rPr>
                <w:rFonts w:ascii="Times New Roman" w:hAnsi="Times New Roman" w:cs="Times New Roman"/>
              </w:rPr>
            </w:pPr>
          </w:p>
        </w:tc>
        <w:tc>
          <w:tcPr>
            <w:tcW w:w="2126" w:type="dxa"/>
          </w:tcPr>
          <w:p w14:paraId="5F3F90D3" w14:textId="77777777" w:rsidR="005B3A23" w:rsidRPr="00B827AC" w:rsidRDefault="005B3A23" w:rsidP="002109F3">
            <w:pPr>
              <w:rPr>
                <w:rFonts w:ascii="Times New Roman" w:hAnsi="Times New Roman" w:cs="Times New Roman"/>
              </w:rPr>
            </w:pPr>
          </w:p>
        </w:tc>
      </w:tr>
      <w:tr w:rsidR="005B3A23" w:rsidRPr="00B827AC" w14:paraId="7A437764" w14:textId="77777777" w:rsidTr="00737B5D">
        <w:tc>
          <w:tcPr>
            <w:tcW w:w="1359" w:type="dxa"/>
          </w:tcPr>
          <w:p w14:paraId="3E5FECA1"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Banana</w:t>
            </w:r>
          </w:p>
        </w:tc>
        <w:tc>
          <w:tcPr>
            <w:tcW w:w="1726" w:type="dxa"/>
          </w:tcPr>
          <w:p w14:paraId="0105BA3A"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53C5FF76" w14:textId="77777777" w:rsidR="005B3A23" w:rsidRPr="00B827AC" w:rsidRDefault="005B3A23" w:rsidP="002109F3">
            <w:pPr>
              <w:rPr>
                <w:rFonts w:ascii="Times New Roman" w:hAnsi="Times New Roman" w:cs="Times New Roman"/>
              </w:rPr>
            </w:pPr>
          </w:p>
        </w:tc>
        <w:tc>
          <w:tcPr>
            <w:tcW w:w="1276" w:type="dxa"/>
          </w:tcPr>
          <w:p w14:paraId="6DE63B24" w14:textId="77777777" w:rsidR="005B3A23" w:rsidRPr="00B827AC" w:rsidRDefault="005B3A23" w:rsidP="002109F3">
            <w:pPr>
              <w:rPr>
                <w:rFonts w:ascii="Times New Roman" w:hAnsi="Times New Roman" w:cs="Times New Roman"/>
              </w:rPr>
            </w:pPr>
          </w:p>
        </w:tc>
        <w:tc>
          <w:tcPr>
            <w:tcW w:w="2268" w:type="dxa"/>
          </w:tcPr>
          <w:p w14:paraId="3477C140" w14:textId="77777777" w:rsidR="005B3A23" w:rsidRPr="00B827AC" w:rsidRDefault="005B3A23" w:rsidP="002109F3">
            <w:pPr>
              <w:rPr>
                <w:rFonts w:ascii="Times New Roman" w:hAnsi="Times New Roman" w:cs="Times New Roman"/>
              </w:rPr>
            </w:pPr>
          </w:p>
        </w:tc>
        <w:tc>
          <w:tcPr>
            <w:tcW w:w="3402" w:type="dxa"/>
          </w:tcPr>
          <w:p w14:paraId="713D80C0" w14:textId="77777777" w:rsidR="005B3A23" w:rsidRPr="00B827AC" w:rsidRDefault="005B3A23" w:rsidP="002109F3">
            <w:pPr>
              <w:rPr>
                <w:rFonts w:ascii="Times New Roman" w:hAnsi="Times New Roman" w:cs="Times New Roman"/>
              </w:rPr>
            </w:pPr>
          </w:p>
        </w:tc>
        <w:tc>
          <w:tcPr>
            <w:tcW w:w="2126" w:type="dxa"/>
          </w:tcPr>
          <w:p w14:paraId="5F81310C" w14:textId="77777777" w:rsidR="005B3A23" w:rsidRPr="00B827AC" w:rsidRDefault="005B3A23" w:rsidP="002109F3">
            <w:pPr>
              <w:rPr>
                <w:rFonts w:ascii="Times New Roman" w:hAnsi="Times New Roman" w:cs="Times New Roman"/>
              </w:rPr>
            </w:pPr>
          </w:p>
        </w:tc>
      </w:tr>
      <w:tr w:rsidR="005B3A23" w:rsidRPr="00B827AC" w14:paraId="432C54B0" w14:textId="77777777" w:rsidTr="00737B5D">
        <w:tc>
          <w:tcPr>
            <w:tcW w:w="1359" w:type="dxa"/>
          </w:tcPr>
          <w:p w14:paraId="094835F6"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Other cash crops</w:t>
            </w:r>
          </w:p>
        </w:tc>
        <w:tc>
          <w:tcPr>
            <w:tcW w:w="1726" w:type="dxa"/>
          </w:tcPr>
          <w:p w14:paraId="324AD0F2"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Sale</w:t>
            </w:r>
          </w:p>
        </w:tc>
        <w:tc>
          <w:tcPr>
            <w:tcW w:w="1559" w:type="dxa"/>
          </w:tcPr>
          <w:p w14:paraId="7B3E9EB0" w14:textId="77777777" w:rsidR="005B3A23" w:rsidRPr="00B827AC" w:rsidRDefault="005B3A23" w:rsidP="002109F3">
            <w:pPr>
              <w:rPr>
                <w:rFonts w:ascii="Times New Roman" w:hAnsi="Times New Roman" w:cs="Times New Roman"/>
              </w:rPr>
            </w:pPr>
          </w:p>
        </w:tc>
        <w:tc>
          <w:tcPr>
            <w:tcW w:w="1276" w:type="dxa"/>
          </w:tcPr>
          <w:p w14:paraId="2C5AD0C8" w14:textId="77777777" w:rsidR="005B3A23" w:rsidRPr="00B827AC" w:rsidRDefault="005B3A23" w:rsidP="002109F3">
            <w:pPr>
              <w:rPr>
                <w:rFonts w:ascii="Times New Roman" w:hAnsi="Times New Roman" w:cs="Times New Roman"/>
              </w:rPr>
            </w:pPr>
          </w:p>
        </w:tc>
        <w:tc>
          <w:tcPr>
            <w:tcW w:w="2268" w:type="dxa"/>
          </w:tcPr>
          <w:p w14:paraId="33085276" w14:textId="77777777" w:rsidR="005B3A23" w:rsidRPr="00B827AC" w:rsidRDefault="005B3A23" w:rsidP="002109F3">
            <w:pPr>
              <w:rPr>
                <w:rFonts w:ascii="Times New Roman" w:hAnsi="Times New Roman" w:cs="Times New Roman"/>
              </w:rPr>
            </w:pPr>
          </w:p>
        </w:tc>
        <w:tc>
          <w:tcPr>
            <w:tcW w:w="3402" w:type="dxa"/>
          </w:tcPr>
          <w:p w14:paraId="61504F7C" w14:textId="77777777" w:rsidR="005B3A23" w:rsidRPr="00B827AC" w:rsidRDefault="005B3A23" w:rsidP="002109F3">
            <w:pPr>
              <w:rPr>
                <w:rFonts w:ascii="Times New Roman" w:hAnsi="Times New Roman" w:cs="Times New Roman"/>
              </w:rPr>
            </w:pPr>
          </w:p>
        </w:tc>
        <w:tc>
          <w:tcPr>
            <w:tcW w:w="2126" w:type="dxa"/>
          </w:tcPr>
          <w:p w14:paraId="610620FC" w14:textId="77777777" w:rsidR="005B3A23" w:rsidRPr="00B827AC" w:rsidRDefault="005B3A23" w:rsidP="002109F3">
            <w:pPr>
              <w:rPr>
                <w:rFonts w:ascii="Times New Roman" w:hAnsi="Times New Roman" w:cs="Times New Roman"/>
              </w:rPr>
            </w:pPr>
          </w:p>
        </w:tc>
      </w:tr>
      <w:tr w:rsidR="005B3A23" w:rsidRPr="00B827AC" w14:paraId="6622A445" w14:textId="77777777" w:rsidTr="00737B5D">
        <w:tc>
          <w:tcPr>
            <w:tcW w:w="1359" w:type="dxa"/>
          </w:tcPr>
          <w:p w14:paraId="16B9C86B"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Napier</w:t>
            </w:r>
          </w:p>
        </w:tc>
        <w:tc>
          <w:tcPr>
            <w:tcW w:w="1726" w:type="dxa"/>
          </w:tcPr>
          <w:p w14:paraId="704A7A99"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Fodder</w:t>
            </w:r>
          </w:p>
        </w:tc>
        <w:tc>
          <w:tcPr>
            <w:tcW w:w="1559" w:type="dxa"/>
          </w:tcPr>
          <w:p w14:paraId="744E3597" w14:textId="77777777" w:rsidR="005B3A23" w:rsidRPr="00B827AC" w:rsidRDefault="005B3A23" w:rsidP="002109F3">
            <w:pPr>
              <w:rPr>
                <w:rFonts w:ascii="Times New Roman" w:hAnsi="Times New Roman" w:cs="Times New Roman"/>
              </w:rPr>
            </w:pPr>
          </w:p>
        </w:tc>
        <w:tc>
          <w:tcPr>
            <w:tcW w:w="1276" w:type="dxa"/>
          </w:tcPr>
          <w:p w14:paraId="776AE55A" w14:textId="77777777" w:rsidR="005B3A23" w:rsidRPr="00B827AC" w:rsidRDefault="005B3A23" w:rsidP="002109F3">
            <w:pPr>
              <w:rPr>
                <w:rFonts w:ascii="Times New Roman" w:hAnsi="Times New Roman" w:cs="Times New Roman"/>
              </w:rPr>
            </w:pPr>
          </w:p>
        </w:tc>
        <w:tc>
          <w:tcPr>
            <w:tcW w:w="2268" w:type="dxa"/>
          </w:tcPr>
          <w:p w14:paraId="5AEDA581" w14:textId="77777777" w:rsidR="005B3A23" w:rsidRPr="00B827AC" w:rsidRDefault="005B3A23" w:rsidP="002109F3">
            <w:pPr>
              <w:rPr>
                <w:rFonts w:ascii="Times New Roman" w:hAnsi="Times New Roman" w:cs="Times New Roman"/>
              </w:rPr>
            </w:pPr>
          </w:p>
        </w:tc>
        <w:tc>
          <w:tcPr>
            <w:tcW w:w="3402" w:type="dxa"/>
          </w:tcPr>
          <w:p w14:paraId="69F330C9" w14:textId="77777777" w:rsidR="005B3A23" w:rsidRPr="00B827AC" w:rsidRDefault="005B3A23" w:rsidP="002109F3">
            <w:pPr>
              <w:rPr>
                <w:rFonts w:ascii="Times New Roman" w:hAnsi="Times New Roman" w:cs="Times New Roman"/>
              </w:rPr>
            </w:pPr>
          </w:p>
        </w:tc>
        <w:tc>
          <w:tcPr>
            <w:tcW w:w="2126" w:type="dxa"/>
          </w:tcPr>
          <w:p w14:paraId="31A37094" w14:textId="77777777" w:rsidR="005B3A23" w:rsidRPr="00B827AC" w:rsidRDefault="005B3A23" w:rsidP="002109F3">
            <w:pPr>
              <w:rPr>
                <w:rFonts w:ascii="Times New Roman" w:hAnsi="Times New Roman" w:cs="Times New Roman"/>
              </w:rPr>
            </w:pPr>
          </w:p>
        </w:tc>
      </w:tr>
      <w:tr w:rsidR="005B3A23" w:rsidRPr="00B827AC" w14:paraId="010E6D12" w14:textId="77777777" w:rsidTr="00737B5D">
        <w:tc>
          <w:tcPr>
            <w:tcW w:w="1359" w:type="dxa"/>
          </w:tcPr>
          <w:p w14:paraId="5A04E858" w14:textId="77777777" w:rsidR="005B3A23" w:rsidRPr="00B827AC" w:rsidRDefault="005B3A23" w:rsidP="002109F3">
            <w:pPr>
              <w:rPr>
                <w:rFonts w:ascii="Times New Roman" w:hAnsi="Times New Roman" w:cs="Times New Roman"/>
              </w:rPr>
            </w:pPr>
            <w:r w:rsidRPr="00B827AC">
              <w:rPr>
                <w:rFonts w:ascii="Times New Roman" w:hAnsi="Times New Roman" w:cs="Times New Roman"/>
              </w:rPr>
              <w:t>Other fodder crops</w:t>
            </w:r>
          </w:p>
        </w:tc>
        <w:tc>
          <w:tcPr>
            <w:tcW w:w="1726" w:type="dxa"/>
          </w:tcPr>
          <w:p w14:paraId="09526CC9" w14:textId="77777777" w:rsidR="005B3A23" w:rsidRPr="00B827AC" w:rsidRDefault="005B3A23" w:rsidP="00DF42CB">
            <w:pPr>
              <w:rPr>
                <w:rFonts w:ascii="Times New Roman" w:hAnsi="Times New Roman" w:cs="Times New Roman"/>
              </w:rPr>
            </w:pPr>
            <w:r w:rsidRPr="00B827AC">
              <w:rPr>
                <w:rFonts w:ascii="Times New Roman" w:hAnsi="Times New Roman" w:cs="Times New Roman"/>
              </w:rPr>
              <w:t>Fodder</w:t>
            </w:r>
          </w:p>
        </w:tc>
        <w:tc>
          <w:tcPr>
            <w:tcW w:w="1559" w:type="dxa"/>
          </w:tcPr>
          <w:p w14:paraId="3A241550" w14:textId="77777777" w:rsidR="005B3A23" w:rsidRPr="00B827AC" w:rsidRDefault="005B3A23" w:rsidP="002109F3">
            <w:pPr>
              <w:rPr>
                <w:rFonts w:ascii="Times New Roman" w:hAnsi="Times New Roman" w:cs="Times New Roman"/>
              </w:rPr>
            </w:pPr>
          </w:p>
        </w:tc>
        <w:tc>
          <w:tcPr>
            <w:tcW w:w="1276" w:type="dxa"/>
          </w:tcPr>
          <w:p w14:paraId="1552840B" w14:textId="77777777" w:rsidR="005B3A23" w:rsidRPr="00B827AC" w:rsidRDefault="005B3A23" w:rsidP="002109F3">
            <w:pPr>
              <w:rPr>
                <w:rFonts w:ascii="Times New Roman" w:hAnsi="Times New Roman" w:cs="Times New Roman"/>
              </w:rPr>
            </w:pPr>
          </w:p>
        </w:tc>
        <w:tc>
          <w:tcPr>
            <w:tcW w:w="2268" w:type="dxa"/>
          </w:tcPr>
          <w:p w14:paraId="19A055A4" w14:textId="77777777" w:rsidR="005B3A23" w:rsidRPr="00B827AC" w:rsidRDefault="005B3A23" w:rsidP="002109F3">
            <w:pPr>
              <w:rPr>
                <w:rFonts w:ascii="Times New Roman" w:hAnsi="Times New Roman" w:cs="Times New Roman"/>
              </w:rPr>
            </w:pPr>
          </w:p>
        </w:tc>
        <w:tc>
          <w:tcPr>
            <w:tcW w:w="3402" w:type="dxa"/>
          </w:tcPr>
          <w:p w14:paraId="37023E89" w14:textId="77777777" w:rsidR="005B3A23" w:rsidRPr="00B827AC" w:rsidRDefault="005B3A23" w:rsidP="002109F3">
            <w:pPr>
              <w:rPr>
                <w:rFonts w:ascii="Times New Roman" w:hAnsi="Times New Roman" w:cs="Times New Roman"/>
              </w:rPr>
            </w:pPr>
          </w:p>
        </w:tc>
        <w:tc>
          <w:tcPr>
            <w:tcW w:w="2126" w:type="dxa"/>
          </w:tcPr>
          <w:p w14:paraId="6C25CBF5" w14:textId="77777777" w:rsidR="005B3A23" w:rsidRPr="00B827AC" w:rsidRDefault="005B3A23" w:rsidP="002109F3">
            <w:pPr>
              <w:rPr>
                <w:rFonts w:ascii="Times New Roman" w:hAnsi="Times New Roman" w:cs="Times New Roman"/>
              </w:rPr>
            </w:pPr>
          </w:p>
        </w:tc>
      </w:tr>
    </w:tbl>
    <w:p w14:paraId="217AF0C8" w14:textId="77777777" w:rsidR="00DF42CB" w:rsidRPr="00B827AC" w:rsidRDefault="00DF42CB" w:rsidP="00782FE4">
      <w:pPr>
        <w:spacing w:after="0"/>
        <w:rPr>
          <w:rFonts w:ascii="Times New Roman" w:hAnsi="Times New Roman" w:cs="Times New Roman"/>
          <w:sz w:val="20"/>
          <w:szCs w:val="20"/>
        </w:rPr>
      </w:pPr>
      <w:r w:rsidRPr="00B827AC">
        <w:rPr>
          <w:rFonts w:ascii="Times New Roman" w:hAnsi="Times New Roman" w:cs="Times New Roman"/>
          <w:sz w:val="20"/>
          <w:szCs w:val="20"/>
        </w:rPr>
        <w:t xml:space="preserve">Notes: </w:t>
      </w:r>
    </w:p>
    <w:p w14:paraId="0473E6B4" w14:textId="77777777" w:rsidR="00782FE4" w:rsidRPr="00B827AC" w:rsidRDefault="00DF42CB"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a</w:t>
      </w:r>
      <w:proofErr w:type="gramEnd"/>
      <w:r w:rsidRPr="00B827AC">
        <w:rPr>
          <w:rFonts w:ascii="Times New Roman" w:hAnsi="Times New Roman" w:cs="Times New Roman"/>
          <w:sz w:val="20"/>
          <w:szCs w:val="20"/>
          <w:vertAlign w:val="superscript"/>
        </w:rPr>
        <w:t xml:space="preserve"> </w:t>
      </w:r>
      <w:r w:rsidR="00782FE4" w:rsidRPr="00B827AC">
        <w:rPr>
          <w:rFonts w:ascii="Times New Roman" w:hAnsi="Times New Roman" w:cs="Times New Roman"/>
          <w:sz w:val="20"/>
          <w:szCs w:val="20"/>
        </w:rPr>
        <w:t>Values are means for entire sample population</w:t>
      </w:r>
    </w:p>
    <w:p w14:paraId="6D662F4A" w14:textId="77777777" w:rsidR="000779F1" w:rsidRPr="00B827AC" w:rsidRDefault="00782FE4"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b</w:t>
      </w:r>
      <w:proofErr w:type="gramEnd"/>
      <w:r w:rsidRPr="00B827AC">
        <w:rPr>
          <w:rFonts w:ascii="Times New Roman" w:hAnsi="Times New Roman" w:cs="Times New Roman"/>
          <w:sz w:val="20"/>
          <w:szCs w:val="20"/>
        </w:rPr>
        <w:t xml:space="preserve"> </w:t>
      </w:r>
      <w:r w:rsidR="00DF42CB" w:rsidRPr="00B827AC">
        <w:rPr>
          <w:rFonts w:ascii="Times New Roman" w:hAnsi="Times New Roman" w:cs="Times New Roman"/>
          <w:sz w:val="20"/>
          <w:szCs w:val="20"/>
        </w:rPr>
        <w:t xml:space="preserve">Values listed are average for entire growing season. For month specific labour inputs, see supplementary material. </w:t>
      </w:r>
    </w:p>
    <w:p w14:paraId="04310C4E" w14:textId="77777777" w:rsidR="00DF42CB" w:rsidRPr="00B827AC" w:rsidRDefault="00782FE4" w:rsidP="00782FE4">
      <w:pPr>
        <w:spacing w:after="0"/>
        <w:rPr>
          <w:rFonts w:ascii="Times New Roman" w:hAnsi="Times New Roman" w:cs="Times New Roman"/>
          <w:sz w:val="20"/>
          <w:szCs w:val="20"/>
        </w:rPr>
      </w:pPr>
      <w:proofErr w:type="gramStart"/>
      <w:r w:rsidRPr="00B827AC">
        <w:rPr>
          <w:rFonts w:ascii="Times New Roman" w:hAnsi="Times New Roman" w:cs="Times New Roman"/>
          <w:sz w:val="20"/>
          <w:szCs w:val="20"/>
          <w:vertAlign w:val="superscript"/>
        </w:rPr>
        <w:t>c</w:t>
      </w:r>
      <w:proofErr w:type="gramEnd"/>
      <w:r w:rsidR="00DF42CB" w:rsidRPr="00B827AC">
        <w:rPr>
          <w:rFonts w:ascii="Times New Roman" w:hAnsi="Times New Roman" w:cs="Times New Roman"/>
          <w:sz w:val="20"/>
          <w:szCs w:val="20"/>
        </w:rPr>
        <w:t xml:space="preserve"> Non-labour inputs include seeds, fertilizer, pestic</w:t>
      </w:r>
      <w:r w:rsidRPr="00B827AC">
        <w:rPr>
          <w:rFonts w:ascii="Times New Roman" w:hAnsi="Times New Roman" w:cs="Times New Roman"/>
          <w:sz w:val="20"/>
          <w:szCs w:val="20"/>
        </w:rPr>
        <w:t xml:space="preserve">ides, herbicides, machinery. </w:t>
      </w:r>
    </w:p>
    <w:p w14:paraId="0696DA8C" w14:textId="60C0A04E" w:rsidR="00DF42CB" w:rsidRPr="00B827AC" w:rsidRDefault="00DF42CB" w:rsidP="002109F3">
      <w:pPr>
        <w:rPr>
          <w:rFonts w:ascii="Times New Roman" w:hAnsi="Times New Roman" w:cs="Times New Roman"/>
        </w:rPr>
        <w:sectPr w:rsidR="00DF42CB" w:rsidRPr="00B827AC" w:rsidSect="00DF42CB">
          <w:pgSz w:w="16838" w:h="11906" w:orient="landscape"/>
          <w:pgMar w:top="1440" w:right="1440" w:bottom="1440" w:left="1440" w:header="709" w:footer="709" w:gutter="0"/>
          <w:cols w:space="708"/>
          <w:docGrid w:linePitch="360"/>
        </w:sectPr>
      </w:pPr>
    </w:p>
    <w:p w14:paraId="644AEA60" w14:textId="77777777" w:rsidR="009451B2" w:rsidRPr="00B827AC" w:rsidRDefault="00733392" w:rsidP="002109F3">
      <w:pPr>
        <w:rPr>
          <w:rFonts w:ascii="Times New Roman" w:hAnsi="Times New Roman" w:cs="Times New Roman"/>
          <w:b/>
        </w:rPr>
      </w:pPr>
      <w:r w:rsidRPr="00B827AC">
        <w:rPr>
          <w:rFonts w:ascii="Times New Roman" w:hAnsi="Times New Roman" w:cs="Times New Roman"/>
          <w:b/>
        </w:rPr>
        <w:lastRenderedPageBreak/>
        <w:t xml:space="preserve">2.2.5 </w:t>
      </w:r>
      <w:r w:rsidR="00C77F2E" w:rsidRPr="00B827AC">
        <w:rPr>
          <w:rFonts w:ascii="Times New Roman" w:hAnsi="Times New Roman" w:cs="Times New Roman"/>
          <w:b/>
        </w:rPr>
        <w:t>Farm level</w:t>
      </w:r>
      <w:r w:rsidR="000A353C" w:rsidRPr="00B827AC">
        <w:rPr>
          <w:rFonts w:ascii="Times New Roman" w:hAnsi="Times New Roman" w:cs="Times New Roman"/>
          <w:b/>
        </w:rPr>
        <w:t xml:space="preserve"> greenhouse gas e</w:t>
      </w:r>
      <w:r w:rsidRPr="00B827AC">
        <w:rPr>
          <w:rFonts w:ascii="Times New Roman" w:hAnsi="Times New Roman" w:cs="Times New Roman"/>
          <w:b/>
        </w:rPr>
        <w:t xml:space="preserve">missions </w:t>
      </w:r>
    </w:p>
    <w:p w14:paraId="49591C42" w14:textId="27228DAB" w:rsidR="00AB3D7B" w:rsidRDefault="00AB3D7B" w:rsidP="002109F3">
      <w:pPr>
        <w:rPr>
          <w:rFonts w:ascii="Times New Roman" w:hAnsi="Times New Roman" w:cs="Times New Roman"/>
        </w:rPr>
      </w:pPr>
      <w:r>
        <w:rPr>
          <w:rFonts w:ascii="Times New Roman" w:hAnsi="Times New Roman" w:cs="Times New Roman"/>
        </w:rPr>
        <w:t xml:space="preserve">Given that the objective of the study is to consider the influence of dairy management practices on indirect emissions from land use change, </w:t>
      </w:r>
      <w:r w:rsidR="00771D6B">
        <w:rPr>
          <w:rFonts w:ascii="Times New Roman" w:hAnsi="Times New Roman" w:cs="Times New Roman"/>
        </w:rPr>
        <w:t xml:space="preserve">including from reductions in forest disturbance, </w:t>
      </w:r>
      <w:r>
        <w:rPr>
          <w:rFonts w:ascii="Times New Roman" w:hAnsi="Times New Roman" w:cs="Times New Roman"/>
        </w:rPr>
        <w:t xml:space="preserve">a consequential life cycle approach </w:t>
      </w:r>
      <w:proofErr w:type="gramStart"/>
      <w:r>
        <w:rPr>
          <w:rFonts w:ascii="Times New Roman" w:hAnsi="Times New Roman" w:cs="Times New Roman"/>
        </w:rPr>
        <w:t>was used</w:t>
      </w:r>
      <w:proofErr w:type="gramEnd"/>
      <w:r>
        <w:rPr>
          <w:rFonts w:ascii="Times New Roman" w:hAnsi="Times New Roman" w:cs="Times New Roman"/>
        </w:rPr>
        <w:t>. Consequential life cycle analysis differs from attributional life cycle analysis in the definition of the system boundary, where the former considers system expansion, and the latter does not (</w:t>
      </w:r>
      <w:proofErr w:type="spellStart"/>
      <w:r>
        <w:rPr>
          <w:rFonts w:ascii="Times New Roman" w:hAnsi="Times New Roman" w:cs="Times New Roman"/>
        </w:rPr>
        <w:t>Thomassen</w:t>
      </w:r>
      <w:proofErr w:type="spellEnd"/>
      <w:r>
        <w:rPr>
          <w:rFonts w:ascii="Times New Roman" w:hAnsi="Times New Roman" w:cs="Times New Roman"/>
        </w:rPr>
        <w:t xml:space="preserve"> et al., 2008). </w:t>
      </w:r>
      <w:r w:rsidR="00B37627">
        <w:rPr>
          <w:rFonts w:ascii="Times New Roman" w:hAnsi="Times New Roman" w:cs="Times New Roman"/>
        </w:rPr>
        <w:t>This approach differs from IPCC in that</w:t>
      </w:r>
      <w:r>
        <w:rPr>
          <w:rFonts w:ascii="Times New Roman" w:hAnsi="Times New Roman" w:cs="Times New Roman"/>
        </w:rPr>
        <w:t xml:space="preserve"> GHG emissions from land use change driven by the dairy sector is </w:t>
      </w:r>
      <w:r w:rsidR="00B37627">
        <w:rPr>
          <w:rFonts w:ascii="Times New Roman" w:hAnsi="Times New Roman" w:cs="Times New Roman"/>
        </w:rPr>
        <w:t>considered</w:t>
      </w:r>
      <w:r>
        <w:rPr>
          <w:rFonts w:ascii="Times New Roman" w:hAnsi="Times New Roman" w:cs="Times New Roman"/>
        </w:rPr>
        <w:t xml:space="preserve"> as attributable to the dairy sector, as opposed to other sectors, such as forestry. This allows for the potential land sparing and emissions offsets from reductions in land occupation to </w:t>
      </w:r>
      <w:proofErr w:type="gramStart"/>
      <w:r>
        <w:rPr>
          <w:rFonts w:ascii="Times New Roman" w:hAnsi="Times New Roman" w:cs="Times New Roman"/>
        </w:rPr>
        <w:t>be considered</w:t>
      </w:r>
      <w:proofErr w:type="gramEnd"/>
      <w:r>
        <w:rPr>
          <w:rFonts w:ascii="Times New Roman" w:hAnsi="Times New Roman" w:cs="Times New Roman"/>
        </w:rPr>
        <w:t xml:space="preserve"> in the estimate of emissions intensity </w:t>
      </w:r>
      <w:r w:rsidR="00EF307B">
        <w:rPr>
          <w:rFonts w:ascii="Times New Roman" w:hAnsi="Times New Roman" w:cs="Times New Roman"/>
        </w:rPr>
        <w:t xml:space="preserve">(and absolute emissions) </w:t>
      </w:r>
      <w:r>
        <w:rPr>
          <w:rFonts w:ascii="Times New Roman" w:hAnsi="Times New Roman" w:cs="Times New Roman"/>
        </w:rPr>
        <w:t xml:space="preserve">from dairy production. </w:t>
      </w:r>
    </w:p>
    <w:p w14:paraId="55FEDBD8" w14:textId="77777777" w:rsidR="00526246" w:rsidRDefault="00770E2A" w:rsidP="002109F3">
      <w:pPr>
        <w:rPr>
          <w:rFonts w:ascii="Times New Roman" w:hAnsi="Times New Roman" w:cs="Times New Roman"/>
        </w:rPr>
      </w:pPr>
      <w:r w:rsidRPr="00B827AC">
        <w:rPr>
          <w:rFonts w:ascii="Times New Roman" w:hAnsi="Times New Roman" w:cs="Times New Roman"/>
        </w:rPr>
        <w:t xml:space="preserve">The farm gate emissions intensity of milk production </w:t>
      </w:r>
      <w:proofErr w:type="gramStart"/>
      <w:r w:rsidRPr="00B827AC">
        <w:rPr>
          <w:rFonts w:ascii="Times New Roman" w:hAnsi="Times New Roman" w:cs="Times New Roman"/>
        </w:rPr>
        <w:t>is expressed</w:t>
      </w:r>
      <w:proofErr w:type="gramEnd"/>
      <w:r w:rsidRPr="00B827AC">
        <w:rPr>
          <w:rFonts w:ascii="Times New Roman" w:hAnsi="Times New Roman" w:cs="Times New Roman"/>
        </w:rPr>
        <w:t xml:space="preserve"> as </w:t>
      </w:r>
      <w:r w:rsidR="00CD2562">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sidR="00CD2562">
        <w:rPr>
          <w:rFonts w:ascii="Times New Roman" w:hAnsi="Times New Roman" w:cs="Times New Roman"/>
        </w:rPr>
        <w:t>tein corrected milk (kg CO</w:t>
      </w:r>
      <w:r w:rsidR="00CD2562">
        <w:rPr>
          <w:rFonts w:ascii="Times New Roman" w:hAnsi="Times New Roman" w:cs="Times New Roman"/>
          <w:vertAlign w:val="subscript"/>
        </w:rPr>
        <w:t>2</w:t>
      </w:r>
      <w:r w:rsidR="00CD2562">
        <w:rPr>
          <w:rFonts w:ascii="Times New Roman" w:hAnsi="Times New Roman" w:cs="Times New Roman"/>
        </w:rPr>
        <w:t>eq kg</w:t>
      </w:r>
      <w:r w:rsidR="009A1914">
        <w:rPr>
          <w:rFonts w:ascii="Times New Roman" w:hAnsi="Times New Roman" w:cs="Times New Roman"/>
          <w:vertAlign w:val="superscript"/>
        </w:rPr>
        <w:t>-1</w:t>
      </w:r>
      <w:r w:rsidR="00CD2562">
        <w:rPr>
          <w:rFonts w:ascii="Times New Roman" w:hAnsi="Times New Roman" w:cs="Times New Roman"/>
        </w:rPr>
        <w:t xml:space="preserve"> FPCM</w:t>
      </w:r>
      <w:r w:rsidRPr="00B827AC">
        <w:rPr>
          <w:rFonts w:ascii="Times New Roman" w:hAnsi="Times New Roman" w:cs="Times New Roman"/>
        </w:rPr>
        <w:t xml:space="preserve">). </w:t>
      </w:r>
      <w:r w:rsidR="009E4400">
        <w:rPr>
          <w:rFonts w:ascii="Times New Roman" w:hAnsi="Times New Roman" w:cs="Times New Roman"/>
        </w:rPr>
        <w:t>[</w:t>
      </w:r>
      <w:proofErr w:type="gramStart"/>
      <w:r w:rsidR="009E4400">
        <w:rPr>
          <w:rFonts w:ascii="Times New Roman" w:hAnsi="Times New Roman" w:cs="Times New Roman"/>
        </w:rPr>
        <w:t>discuss</w:t>
      </w:r>
      <w:proofErr w:type="gramEnd"/>
      <w:r w:rsidR="009E4400">
        <w:rPr>
          <w:rFonts w:ascii="Times New Roman" w:hAnsi="Times New Roman" w:cs="Times New Roman"/>
        </w:rPr>
        <w:t xml:space="preserve"> how FPCM is calculated]. </w:t>
      </w:r>
      <w:r w:rsidRPr="00B827AC">
        <w:rPr>
          <w:rFonts w:ascii="Times New Roman" w:hAnsi="Times New Roman" w:cs="Times New Roman"/>
        </w:rPr>
        <w:t xml:space="preserve">This is estimated by summing all sources and sinks of emissions </w:t>
      </w:r>
      <w:r w:rsidR="00CD2562">
        <w:rPr>
          <w:rFonts w:ascii="Times New Roman" w:hAnsi="Times New Roman" w:cs="Times New Roman"/>
        </w:rPr>
        <w:t xml:space="preserve">up to the farm gate </w:t>
      </w:r>
      <w:r w:rsidRPr="00B827AC">
        <w:rPr>
          <w:rFonts w:ascii="Times New Roman" w:hAnsi="Times New Roman" w:cs="Times New Roman"/>
        </w:rPr>
        <w:t>and divi</w:t>
      </w:r>
      <w:r w:rsidR="009E4400">
        <w:rPr>
          <w:rFonts w:ascii="Times New Roman" w:hAnsi="Times New Roman" w:cs="Times New Roman"/>
        </w:rPr>
        <w:t xml:space="preserve">ding by annual milk production (farm gate to retail emissions, including from transport and processing, are not considered). </w:t>
      </w:r>
      <w:r w:rsidR="001D229D" w:rsidRPr="00B827AC">
        <w:rPr>
          <w:rFonts w:ascii="Times New Roman" w:hAnsi="Times New Roman" w:cs="Times New Roman"/>
        </w:rPr>
        <w:t xml:space="preserve">The </w:t>
      </w:r>
      <w:r w:rsidR="00EF307B">
        <w:rPr>
          <w:rFonts w:ascii="Times New Roman" w:hAnsi="Times New Roman" w:cs="Times New Roman"/>
        </w:rPr>
        <w:t xml:space="preserve">direct </w:t>
      </w:r>
      <w:r w:rsidR="00CD2562">
        <w:rPr>
          <w:rFonts w:ascii="Times New Roman" w:hAnsi="Times New Roman" w:cs="Times New Roman"/>
        </w:rPr>
        <w:t xml:space="preserve">emissions categories </w:t>
      </w:r>
      <w:r w:rsidR="00526246">
        <w:rPr>
          <w:rFonts w:ascii="Times New Roman" w:hAnsi="Times New Roman" w:cs="Times New Roman"/>
        </w:rPr>
        <w:t xml:space="preserve">considered </w:t>
      </w:r>
      <w:r w:rsidR="00CD2562">
        <w:rPr>
          <w:rFonts w:ascii="Times New Roman" w:hAnsi="Times New Roman" w:cs="Times New Roman"/>
        </w:rPr>
        <w:t>are therefore: methane</w:t>
      </w:r>
      <w:r w:rsidR="001D229D" w:rsidRPr="00B827AC">
        <w:rPr>
          <w:rFonts w:ascii="Times New Roman" w:hAnsi="Times New Roman" w:cs="Times New Roman"/>
          <w:vertAlign w:val="subscript"/>
        </w:rPr>
        <w:t xml:space="preserve"> </w:t>
      </w:r>
      <w:r w:rsidR="001D229D" w:rsidRPr="00B827AC">
        <w:rPr>
          <w:rFonts w:ascii="Times New Roman" w:hAnsi="Times New Roman" w:cs="Times New Roman"/>
        </w:rPr>
        <w:t xml:space="preserve">from enteric fermentation, </w:t>
      </w:r>
      <w:r w:rsidR="00CD2562">
        <w:rPr>
          <w:rFonts w:ascii="Times New Roman" w:hAnsi="Times New Roman" w:cs="Times New Roman"/>
        </w:rPr>
        <w:t>methane and nitrous oxide from manure</w:t>
      </w:r>
      <w:r w:rsidR="00E34B21">
        <w:rPr>
          <w:rFonts w:ascii="Times New Roman" w:hAnsi="Times New Roman" w:cs="Times New Roman"/>
        </w:rPr>
        <w:t xml:space="preserve"> </w:t>
      </w:r>
      <w:r w:rsidR="009E4400">
        <w:rPr>
          <w:rFonts w:ascii="Times New Roman" w:hAnsi="Times New Roman" w:cs="Times New Roman"/>
        </w:rPr>
        <w:t xml:space="preserve">management, manure </w:t>
      </w:r>
      <w:r w:rsidR="00E34B21">
        <w:rPr>
          <w:rFonts w:ascii="Times New Roman" w:hAnsi="Times New Roman" w:cs="Times New Roman"/>
        </w:rPr>
        <w:t>applied on pasture</w:t>
      </w:r>
      <w:r w:rsidR="009E4400">
        <w:rPr>
          <w:rFonts w:ascii="Times New Roman" w:hAnsi="Times New Roman" w:cs="Times New Roman"/>
        </w:rPr>
        <w:t>,</w:t>
      </w:r>
      <w:r w:rsidR="00E34B21">
        <w:rPr>
          <w:rFonts w:ascii="Times New Roman" w:hAnsi="Times New Roman" w:cs="Times New Roman"/>
        </w:rPr>
        <w:t xml:space="preserve"> </w:t>
      </w:r>
      <w:r w:rsidR="00EF307B">
        <w:rPr>
          <w:rFonts w:ascii="Times New Roman" w:hAnsi="Times New Roman" w:cs="Times New Roman"/>
        </w:rPr>
        <w:t>soils, and</w:t>
      </w:r>
      <w:r w:rsidR="009E4400">
        <w:rPr>
          <w:rFonts w:ascii="Times New Roman" w:hAnsi="Times New Roman" w:cs="Times New Roman"/>
        </w:rPr>
        <w:t xml:space="preserve"> </w:t>
      </w:r>
      <w:r w:rsidR="00E34B21">
        <w:rPr>
          <w:rFonts w:ascii="Times New Roman" w:hAnsi="Times New Roman" w:cs="Times New Roman"/>
        </w:rPr>
        <w:t>in storage</w:t>
      </w:r>
      <w:r w:rsidR="00CD2562">
        <w:rPr>
          <w:rFonts w:ascii="Times New Roman" w:hAnsi="Times New Roman" w:cs="Times New Roman"/>
        </w:rPr>
        <w:t xml:space="preserve">, and nitrous oxide </w:t>
      </w:r>
      <w:r w:rsidR="001D229D" w:rsidRPr="00B827AC">
        <w:rPr>
          <w:rFonts w:ascii="Times New Roman" w:hAnsi="Times New Roman" w:cs="Times New Roman"/>
        </w:rPr>
        <w:t xml:space="preserve">from feed </w:t>
      </w:r>
      <w:r w:rsidR="002A213C" w:rsidRPr="00B827AC">
        <w:rPr>
          <w:rFonts w:ascii="Times New Roman" w:hAnsi="Times New Roman" w:cs="Times New Roman"/>
        </w:rPr>
        <w:t xml:space="preserve">crop </w:t>
      </w:r>
      <w:r w:rsidR="001D229D" w:rsidRPr="00B827AC">
        <w:rPr>
          <w:rFonts w:ascii="Times New Roman" w:hAnsi="Times New Roman" w:cs="Times New Roman"/>
        </w:rPr>
        <w:t>production</w:t>
      </w:r>
      <w:proofErr w:type="gramStart"/>
      <w:r w:rsidR="001D229D" w:rsidRPr="00B827AC">
        <w:rPr>
          <w:rFonts w:ascii="Times New Roman" w:hAnsi="Times New Roman" w:cs="Times New Roman"/>
        </w:rPr>
        <w:t>.</w:t>
      </w:r>
      <w:r w:rsidR="00E34B21">
        <w:rPr>
          <w:rFonts w:ascii="Times New Roman" w:hAnsi="Times New Roman" w:cs="Times New Roman"/>
        </w:rPr>
        <w:t>[</w:t>
      </w:r>
      <w:proofErr w:type="gramEnd"/>
      <w:r w:rsidR="00526246">
        <w:rPr>
          <w:rFonts w:ascii="Times New Roman" w:hAnsi="Times New Roman" w:cs="Times New Roman"/>
        </w:rPr>
        <w:t xml:space="preserve">insert </w:t>
      </w:r>
      <w:r w:rsidR="00E34B21">
        <w:rPr>
          <w:rFonts w:ascii="Times New Roman" w:hAnsi="Times New Roman" w:cs="Times New Roman"/>
        </w:rPr>
        <w:t>refs for processing and transportation of supplement feeds]</w:t>
      </w:r>
      <w:r w:rsidR="00CD2562">
        <w:rPr>
          <w:rFonts w:ascii="Times New Roman" w:hAnsi="Times New Roman" w:cs="Times New Roman"/>
        </w:rPr>
        <w:t>.</w:t>
      </w:r>
      <w:r w:rsidR="00B51EF2">
        <w:rPr>
          <w:rFonts w:ascii="Times New Roman" w:hAnsi="Times New Roman" w:cs="Times New Roman"/>
        </w:rPr>
        <w:t xml:space="preserve"> </w:t>
      </w:r>
    </w:p>
    <w:p w14:paraId="43E3C4C2" w14:textId="280ADFE4" w:rsidR="00526246" w:rsidRPr="00526246" w:rsidRDefault="00526246" w:rsidP="002109F3">
      <w:pPr>
        <w:rPr>
          <w:rFonts w:ascii="Times New Roman" w:hAnsi="Times New Roman" w:cs="Times New Roman"/>
          <w:i/>
        </w:rPr>
      </w:pPr>
      <w:r>
        <w:rPr>
          <w:rFonts w:ascii="Times New Roman" w:hAnsi="Times New Roman" w:cs="Times New Roman"/>
          <w:i/>
        </w:rPr>
        <w:t>Indirect greenhouse gas emissions from land use change</w:t>
      </w:r>
    </w:p>
    <w:p w14:paraId="443C0592" w14:textId="22B45B1E" w:rsidR="00526246" w:rsidRPr="00526246" w:rsidRDefault="00B51EF2" w:rsidP="002109F3">
      <w:pPr>
        <w:rPr>
          <w:rFonts w:ascii="Times New Roman" w:hAnsi="Times New Roman" w:cs="Times New Roman"/>
        </w:rPr>
      </w:pPr>
      <w:r>
        <w:rPr>
          <w:rFonts w:ascii="Times New Roman" w:hAnsi="Times New Roman" w:cs="Times New Roman"/>
        </w:rPr>
        <w:t xml:space="preserve">Increasing purchase of feed crops on farm has implications for </w:t>
      </w:r>
      <w:r w:rsidR="00CD2562">
        <w:rPr>
          <w:rFonts w:ascii="Times New Roman" w:hAnsi="Times New Roman" w:cs="Times New Roman"/>
        </w:rPr>
        <w:t>land use change upstream from the farm</w:t>
      </w:r>
      <w:r>
        <w:rPr>
          <w:rFonts w:ascii="Times New Roman" w:hAnsi="Times New Roman" w:cs="Times New Roman"/>
        </w:rPr>
        <w:t xml:space="preserve"> and</w:t>
      </w:r>
      <w:r w:rsidR="00CD2562">
        <w:rPr>
          <w:rFonts w:ascii="Times New Roman" w:hAnsi="Times New Roman" w:cs="Times New Roman"/>
        </w:rPr>
        <w:t xml:space="preserve"> </w:t>
      </w:r>
      <w:proofErr w:type="gramStart"/>
      <w:r w:rsidR="00CD2562">
        <w:rPr>
          <w:rFonts w:ascii="Times New Roman" w:hAnsi="Times New Roman" w:cs="Times New Roman"/>
        </w:rPr>
        <w:t>is</w:t>
      </w:r>
      <w:r>
        <w:rPr>
          <w:rFonts w:ascii="Times New Roman" w:hAnsi="Times New Roman" w:cs="Times New Roman"/>
        </w:rPr>
        <w:t xml:space="preserve"> therefore</w:t>
      </w:r>
      <w:r w:rsidR="00CD2562">
        <w:rPr>
          <w:rFonts w:ascii="Times New Roman" w:hAnsi="Times New Roman" w:cs="Times New Roman"/>
        </w:rPr>
        <w:t xml:space="preserve"> considered</w:t>
      </w:r>
      <w:proofErr w:type="gramEnd"/>
      <w:r w:rsidR="00CD2562">
        <w:rPr>
          <w:rFonts w:ascii="Times New Roman" w:hAnsi="Times New Roman" w:cs="Times New Roman"/>
        </w:rPr>
        <w:t xml:space="preserve"> by estimating the emissions from </w:t>
      </w:r>
      <w:r w:rsidR="00E34B21">
        <w:rPr>
          <w:rFonts w:ascii="Times New Roman" w:hAnsi="Times New Roman" w:cs="Times New Roman"/>
        </w:rPr>
        <w:t xml:space="preserve">land </w:t>
      </w:r>
      <w:r w:rsidR="00CD2562">
        <w:rPr>
          <w:rFonts w:ascii="Times New Roman" w:hAnsi="Times New Roman" w:cs="Times New Roman"/>
        </w:rPr>
        <w:t>conversion to cropland. This, as well as land use change on farm from changes in cropland, and total grazing land requirements, are estimated using the stock change method, which involves subtracting the C content of the initial</w:t>
      </w:r>
      <w:r w:rsidR="00E34B21">
        <w:rPr>
          <w:rFonts w:ascii="Times New Roman" w:hAnsi="Times New Roman" w:cs="Times New Roman"/>
        </w:rPr>
        <w:t xml:space="preserve"> land use</w:t>
      </w:r>
      <w:r w:rsidR="00CD2562">
        <w:rPr>
          <w:rFonts w:ascii="Times New Roman" w:hAnsi="Times New Roman" w:cs="Times New Roman"/>
        </w:rPr>
        <w:t xml:space="preserve"> from the new land use (IPCC, 2006). </w:t>
      </w:r>
      <w:r w:rsidR="000A353C" w:rsidRPr="00B827AC">
        <w:rPr>
          <w:rFonts w:ascii="Times New Roman" w:hAnsi="Times New Roman" w:cs="Times New Roman"/>
        </w:rPr>
        <w:t xml:space="preserve">C storage values </w:t>
      </w:r>
      <w:r w:rsidR="007846B0" w:rsidRPr="00B827AC">
        <w:rPr>
          <w:rFonts w:ascii="Times New Roman" w:hAnsi="Times New Roman" w:cs="Times New Roman"/>
        </w:rPr>
        <w:t>for grassland, cropland, and forest in Tanzania</w:t>
      </w:r>
      <w:r w:rsidR="00C77F2E" w:rsidRPr="00B827AC">
        <w:rPr>
          <w:rFonts w:ascii="Times New Roman" w:hAnsi="Times New Roman" w:cs="Times New Roman"/>
        </w:rPr>
        <w:t xml:space="preserve"> </w:t>
      </w:r>
      <w:proofErr w:type="gramStart"/>
      <w:r w:rsidR="00C77F2E" w:rsidRPr="00B827AC">
        <w:rPr>
          <w:rFonts w:ascii="Times New Roman" w:hAnsi="Times New Roman" w:cs="Times New Roman"/>
        </w:rPr>
        <w:t>are</w:t>
      </w:r>
      <w:r w:rsidR="007846B0" w:rsidRPr="00B827AC">
        <w:rPr>
          <w:rFonts w:ascii="Times New Roman" w:hAnsi="Times New Roman" w:cs="Times New Roman"/>
        </w:rPr>
        <w:t xml:space="preserve"> obtained</w:t>
      </w:r>
      <w:proofErr w:type="gramEnd"/>
      <w:r w:rsidR="007846B0" w:rsidRPr="00B827AC">
        <w:rPr>
          <w:rFonts w:ascii="Times New Roman" w:hAnsi="Times New Roman" w:cs="Times New Roman"/>
        </w:rPr>
        <w:t xml:space="preserve"> </w:t>
      </w:r>
      <w:r w:rsidR="000A353C" w:rsidRPr="00B827AC">
        <w:rPr>
          <w:rFonts w:ascii="Times New Roman" w:hAnsi="Times New Roman" w:cs="Times New Roman"/>
        </w:rPr>
        <w:t xml:space="preserve">from </w:t>
      </w:r>
      <w:proofErr w:type="spellStart"/>
      <w:r w:rsidR="00CD2562">
        <w:rPr>
          <w:rFonts w:ascii="Times New Roman" w:hAnsi="Times New Roman" w:cs="Times New Roman"/>
        </w:rPr>
        <w:t>Willcock</w:t>
      </w:r>
      <w:proofErr w:type="spellEnd"/>
      <w:r w:rsidR="00CD2562">
        <w:rPr>
          <w:rFonts w:ascii="Times New Roman" w:hAnsi="Times New Roman" w:cs="Times New Roman"/>
        </w:rPr>
        <w:t xml:space="preserve"> et al</w:t>
      </w:r>
      <w:r w:rsidR="00B37627">
        <w:rPr>
          <w:rFonts w:ascii="Times New Roman" w:hAnsi="Times New Roman" w:cs="Times New Roman"/>
        </w:rPr>
        <w:t>.</w:t>
      </w:r>
      <w:r>
        <w:rPr>
          <w:rFonts w:ascii="Times New Roman" w:hAnsi="Times New Roman" w:cs="Times New Roman"/>
        </w:rPr>
        <w:t xml:space="preserve"> (2012), and take values of </w:t>
      </w:r>
      <w:r w:rsidR="00045BA3">
        <w:rPr>
          <w:rFonts w:ascii="Times New Roman" w:hAnsi="Times New Roman" w:cs="Times New Roman"/>
        </w:rPr>
        <w:t>162.1, 127.9</w:t>
      </w:r>
      <w:r>
        <w:rPr>
          <w:rFonts w:ascii="Times New Roman" w:hAnsi="Times New Roman" w:cs="Times New Roman"/>
        </w:rPr>
        <w:t xml:space="preserve">, and </w:t>
      </w:r>
      <w:r w:rsidR="00045BA3">
        <w:rPr>
          <w:rFonts w:ascii="Times New Roman" w:hAnsi="Times New Roman" w:cs="Times New Roman"/>
        </w:rPr>
        <w:t xml:space="preserve">416.9 </w:t>
      </w:r>
      <w:r w:rsidR="00B37627">
        <w:rPr>
          <w:rFonts w:ascii="Times New Roman" w:hAnsi="Times New Roman" w:cs="Times New Roman"/>
        </w:rPr>
        <w:t>Mg C ha</w:t>
      </w:r>
      <w:r w:rsidR="00B37627">
        <w:rPr>
          <w:rFonts w:ascii="Times New Roman" w:hAnsi="Times New Roman" w:cs="Times New Roman"/>
          <w:vertAlign w:val="superscript"/>
        </w:rPr>
        <w:t>-1</w:t>
      </w:r>
      <w:r w:rsidR="00B37627">
        <w:rPr>
          <w:rFonts w:ascii="Times New Roman" w:hAnsi="Times New Roman" w:cs="Times New Roman"/>
        </w:rPr>
        <w:t xml:space="preserve"> for crop, grassland, and forest, respectively</w:t>
      </w:r>
      <w:r>
        <w:rPr>
          <w:rFonts w:ascii="Times New Roman" w:hAnsi="Times New Roman" w:cs="Times New Roman"/>
        </w:rPr>
        <w:t xml:space="preserve">. To consider the variation in initial land uses which undergo conversion, sensitivity analysis is conducted (Section 3.3). As discussed above, the grazing land requirements </w:t>
      </w:r>
      <w:proofErr w:type="gramStart"/>
      <w:r>
        <w:rPr>
          <w:rFonts w:ascii="Times New Roman" w:hAnsi="Times New Roman" w:cs="Times New Roman"/>
        </w:rPr>
        <w:t>are calculated</w:t>
      </w:r>
      <w:proofErr w:type="gramEnd"/>
      <w:r>
        <w:rPr>
          <w:rFonts w:ascii="Times New Roman" w:hAnsi="Times New Roman" w:cs="Times New Roman"/>
        </w:rPr>
        <w:t xml:space="preserve"> based on cattle forage requirements for each simulation. Reductions in forage requirements</w:t>
      </w:r>
      <w:r w:rsidR="00E52C68">
        <w:rPr>
          <w:rFonts w:ascii="Times New Roman" w:hAnsi="Times New Roman" w:cs="Times New Roman"/>
        </w:rPr>
        <w:t xml:space="preserve"> from grazing both reduces</w:t>
      </w:r>
      <w:r>
        <w:rPr>
          <w:rFonts w:ascii="Times New Roman" w:hAnsi="Times New Roman" w:cs="Times New Roman"/>
        </w:rPr>
        <w:t xml:space="preserve"> grazing intensity and grazing land requir</w:t>
      </w:r>
      <w:r w:rsidR="00E52C68">
        <w:rPr>
          <w:rFonts w:ascii="Times New Roman" w:hAnsi="Times New Roman" w:cs="Times New Roman"/>
        </w:rPr>
        <w:t>ements.</w:t>
      </w:r>
      <w:r w:rsidR="00526246">
        <w:rPr>
          <w:rFonts w:ascii="Times New Roman" w:hAnsi="Times New Roman" w:cs="Times New Roman"/>
        </w:rPr>
        <w:t xml:space="preserve"> Each simulation analysis involves calculating the total quantity of rangeland required to meet cattle nutrient requirements. The difference in total land use (ha kg FPCM</w:t>
      </w:r>
      <w:r w:rsidR="00526246">
        <w:rPr>
          <w:rFonts w:ascii="Times New Roman" w:hAnsi="Times New Roman" w:cs="Times New Roman"/>
          <w:vertAlign w:val="superscript"/>
        </w:rPr>
        <w:t>-1</w:t>
      </w:r>
      <w:r w:rsidR="00526246">
        <w:rPr>
          <w:rFonts w:ascii="Times New Roman" w:hAnsi="Times New Roman" w:cs="Times New Roman"/>
        </w:rPr>
        <w:t xml:space="preserve">) is calculated to assess the extent to which reductions in land use are achieved from efficiency improvement in feed production and livestock. </w:t>
      </w:r>
    </w:p>
    <w:p w14:paraId="305C3407" w14:textId="77777777" w:rsidR="00B51EF2" w:rsidRDefault="00B51EF2" w:rsidP="002109F3">
      <w:pPr>
        <w:rPr>
          <w:rFonts w:ascii="Times New Roman" w:hAnsi="Times New Roman" w:cs="Times New Roman"/>
        </w:rPr>
      </w:pPr>
    </w:p>
    <w:p w14:paraId="73BAC873" w14:textId="77777777" w:rsidR="00062147" w:rsidRPr="00B827AC" w:rsidRDefault="001A5B19" w:rsidP="002109F3">
      <w:pPr>
        <w:rPr>
          <w:rFonts w:ascii="Times New Roman" w:hAnsi="Times New Roman" w:cs="Times New Roman"/>
        </w:rPr>
      </w:pPr>
      <w:r w:rsidRPr="00B827AC">
        <w:rPr>
          <w:rFonts w:ascii="Times New Roman" w:hAnsi="Times New Roman" w:cs="Times New Roman"/>
          <w:b/>
          <w:sz w:val="24"/>
          <w:szCs w:val="24"/>
        </w:rPr>
        <w:t>2.2 Interventions</w:t>
      </w:r>
      <w:r w:rsidRPr="00B827AC">
        <w:rPr>
          <w:rFonts w:ascii="Times New Roman" w:hAnsi="Times New Roman" w:cs="Times New Roman"/>
          <w:b/>
        </w:rPr>
        <w:t xml:space="preserve"> </w:t>
      </w:r>
    </w:p>
    <w:p w14:paraId="6967D228" w14:textId="12CDA8CD" w:rsidR="0012527C" w:rsidRPr="00B827AC" w:rsidRDefault="00045BA3" w:rsidP="001A5B19">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specify</w:t>
      </w:r>
      <w:proofErr w:type="gramEnd"/>
      <w:r>
        <w:rPr>
          <w:rFonts w:ascii="Times New Roman" w:hAnsi="Times New Roman" w:cs="Times New Roman"/>
        </w:rPr>
        <w:t xml:space="preserve"> baseline prices of improved cattle, feeds, and interest rates, and the values under the intervention scenarios]</w:t>
      </w:r>
    </w:p>
    <w:p w14:paraId="4EF64536" w14:textId="77777777" w:rsidR="0012527C" w:rsidRPr="00B827AC" w:rsidRDefault="0012527C" w:rsidP="001A5B19">
      <w:pPr>
        <w:rPr>
          <w:rFonts w:ascii="Times New Roman" w:hAnsi="Times New Roman" w:cs="Times New Roman"/>
        </w:rPr>
      </w:pPr>
    </w:p>
    <w:p w14:paraId="58CA0C0C" w14:textId="77777777" w:rsidR="0012527C" w:rsidRPr="00B827AC" w:rsidRDefault="0012527C" w:rsidP="001A5B19">
      <w:pPr>
        <w:rPr>
          <w:rFonts w:ascii="Times New Roman" w:hAnsi="Times New Roman" w:cs="Times New Roman"/>
        </w:rPr>
      </w:pPr>
    </w:p>
    <w:p w14:paraId="5A3D039F" w14:textId="77777777" w:rsidR="0012527C" w:rsidRPr="00B827AC" w:rsidRDefault="0012527C" w:rsidP="001A5B19">
      <w:pPr>
        <w:rPr>
          <w:rFonts w:ascii="Times New Roman" w:hAnsi="Times New Roman" w:cs="Times New Roman"/>
        </w:rPr>
      </w:pPr>
    </w:p>
    <w:p w14:paraId="71C0CDBD" w14:textId="77777777" w:rsidR="0012527C" w:rsidRPr="00B827AC" w:rsidRDefault="0012527C" w:rsidP="001A5B19">
      <w:pPr>
        <w:rPr>
          <w:rFonts w:ascii="Times New Roman" w:hAnsi="Times New Roman" w:cs="Times New Roman"/>
        </w:rPr>
      </w:pPr>
    </w:p>
    <w:p w14:paraId="0CA1C9D8" w14:textId="77777777" w:rsidR="0012527C" w:rsidRPr="00B827AC" w:rsidRDefault="0012527C" w:rsidP="001A5B19">
      <w:pPr>
        <w:rPr>
          <w:rFonts w:ascii="Times New Roman" w:hAnsi="Times New Roman" w:cs="Times New Roman"/>
        </w:rPr>
      </w:pP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commentRangeStart w:id="91"/>
      <w:r w:rsidRPr="00B827AC">
        <w:rPr>
          <w:rFonts w:ascii="Times New Roman" w:hAnsi="Times New Roman" w:cs="Times New Roman"/>
          <w:b/>
          <w:sz w:val="24"/>
          <w:szCs w:val="24"/>
        </w:rPr>
        <w:t>Results</w:t>
      </w:r>
      <w:commentRangeEnd w:id="91"/>
      <w:r w:rsidR="00863F52">
        <w:rPr>
          <w:rStyle w:val="CommentReference"/>
        </w:rPr>
        <w:commentReference w:id="91"/>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7C8B5D2F" w:rsidR="00C47B9F" w:rsidRPr="00B827AC"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composition,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4C639B6E" w14:textId="52D954D5" w:rsidR="00C47B9F" w:rsidRPr="00B827AC" w:rsidRDefault="00C47B9F" w:rsidP="00C47B9F">
      <w:pPr>
        <w:pStyle w:val="ListParagraph"/>
        <w:numPr>
          <w:ilvl w:val="1"/>
          <w:numId w:val="6"/>
        </w:numPr>
        <w:rPr>
          <w:rFonts w:ascii="Times New Roman" w:hAnsi="Times New Roman" w:cs="Times New Roman"/>
          <w:sz w:val="24"/>
          <w:szCs w:val="24"/>
        </w:rPr>
      </w:pPr>
      <w:commentRangeStart w:id="92"/>
      <w:r w:rsidRPr="00B827AC">
        <w:rPr>
          <w:rFonts w:ascii="Times New Roman" w:hAnsi="Times New Roman" w:cs="Times New Roman"/>
          <w:sz w:val="24"/>
          <w:szCs w:val="24"/>
        </w:rPr>
        <w:t>Intervention scenarios</w:t>
      </w:r>
      <w:commentRangeEnd w:id="92"/>
      <w:r w:rsidR="004B6452">
        <w:rPr>
          <w:rStyle w:val="CommentReference"/>
        </w:rPr>
        <w:commentReference w:id="92"/>
      </w:r>
    </w:p>
    <w:p w14:paraId="5DAE764C" w14:textId="68BE6CB1" w:rsidR="00C47B9F" w:rsidRPr="00B827AC" w:rsidRDefault="00C47B9F" w:rsidP="00C47B9F">
      <w:pPr>
        <w:rPr>
          <w:rFonts w:ascii="Times New Roman" w:hAnsi="Times New Roman" w:cs="Times New Roman"/>
        </w:rPr>
      </w:pPr>
      <w:r w:rsidRPr="00B827AC">
        <w:rPr>
          <w:rFonts w:ascii="Times New Roman" w:hAnsi="Times New Roman" w:cs="Times New Roman"/>
        </w:rPr>
        <w:t xml:space="preserve">The intervention scenarios are changes in market prices of improved replacement cattle, </w:t>
      </w:r>
      <w:r w:rsidR="007F69F0" w:rsidRPr="00B827AC">
        <w:rPr>
          <w:rFonts w:ascii="Times New Roman" w:hAnsi="Times New Roman" w:cs="Times New Roman"/>
        </w:rPr>
        <w:t xml:space="preserve">market prices of </w:t>
      </w:r>
      <w:r w:rsidRPr="00B827AC">
        <w:rPr>
          <w:rFonts w:ascii="Times New Roman" w:hAnsi="Times New Roman" w:cs="Times New Roman"/>
        </w:rPr>
        <w:t xml:space="preserve">supplemental feeds, </w:t>
      </w:r>
      <w:r w:rsidR="007F69F0" w:rsidRPr="00B827AC">
        <w:rPr>
          <w:rFonts w:ascii="Times New Roman" w:hAnsi="Times New Roman" w:cs="Times New Roman"/>
        </w:rPr>
        <w:t>and the interest rate of loans taken out for investment in the dairy enterprise</w:t>
      </w:r>
      <w:r w:rsidRPr="00B827AC">
        <w:rPr>
          <w:rFonts w:ascii="Times New Roman" w:hAnsi="Times New Roman" w:cs="Times New Roman"/>
        </w:rPr>
        <w:t xml:space="preserve">. Further, these three intervention scenarios </w:t>
      </w:r>
      <w:proofErr w:type="gramStart"/>
      <w:r w:rsidRPr="00B827AC">
        <w:rPr>
          <w:rFonts w:ascii="Times New Roman" w:hAnsi="Times New Roman" w:cs="Times New Roman"/>
        </w:rPr>
        <w:t>are assessed</w:t>
      </w:r>
      <w:proofErr w:type="gramEnd"/>
      <w:r w:rsidRPr="00B827AC">
        <w:rPr>
          <w:rFonts w:ascii="Times New Roman" w:hAnsi="Times New Roman" w:cs="Times New Roman"/>
        </w:rPr>
        <w:t xml:space="preserve"> under changes in the farm gate milk price. </w:t>
      </w:r>
    </w:p>
    <w:p w14:paraId="2513D7C9" w14:textId="57200F95" w:rsidR="003439FA" w:rsidRDefault="00C47B9F" w:rsidP="00733392">
      <w:pPr>
        <w:rPr>
          <w:rFonts w:ascii="Times New Roman" w:hAnsi="Times New Roman" w:cs="Times New Roman"/>
        </w:rPr>
      </w:pPr>
      <w:r w:rsidRPr="00B827AC">
        <w:rPr>
          <w:rFonts w:ascii="Times New Roman" w:hAnsi="Times New Roman" w:cs="Times New Roman"/>
        </w:rPr>
        <w:t>The total farm milk production, land use</w:t>
      </w:r>
      <w:r w:rsidR="00497869" w:rsidRPr="00B827AC">
        <w:rPr>
          <w:rFonts w:ascii="Times New Roman" w:hAnsi="Times New Roman" w:cs="Times New Roman"/>
        </w:rPr>
        <w:t xml:space="preserve"> </w:t>
      </w:r>
      <w:r w:rsidRPr="00B827AC">
        <w:rPr>
          <w:rFonts w:ascii="Times New Roman" w:hAnsi="Times New Roman" w:cs="Times New Roman"/>
        </w:rPr>
        <w:t xml:space="preserve">(total feed </w:t>
      </w:r>
      <w:proofErr w:type="gramStart"/>
      <w:r w:rsidRPr="00B827AC">
        <w:rPr>
          <w:rFonts w:ascii="Times New Roman" w:hAnsi="Times New Roman" w:cs="Times New Roman"/>
        </w:rPr>
        <w:t>crop land</w:t>
      </w:r>
      <w:proofErr w:type="gramEnd"/>
      <w:r w:rsidRPr="00B827AC">
        <w:rPr>
          <w:rFonts w:ascii="Times New Roman" w:hAnsi="Times New Roman" w:cs="Times New Roman"/>
        </w:rPr>
        <w:t xml:space="preserve"> and grazing area for dairy), </w:t>
      </w:r>
      <w:r w:rsidR="00733392" w:rsidRPr="00B827AC">
        <w:rPr>
          <w:rFonts w:ascii="Times New Roman" w:hAnsi="Times New Roman" w:cs="Times New Roman"/>
        </w:rPr>
        <w:t>farm gate greenhouse gas emi</w:t>
      </w:r>
      <w:r w:rsidRPr="00B827AC">
        <w:rPr>
          <w:rFonts w:ascii="Times New Roman" w:hAnsi="Times New Roman" w:cs="Times New Roman"/>
        </w:rPr>
        <w:t xml:space="preserve">ssions intensity of milk, household income, and household nutrition security are presented for each scenario. </w:t>
      </w:r>
    </w:p>
    <w:p w14:paraId="77C4250C" w14:textId="786A1591" w:rsidR="003439FA" w:rsidRDefault="003439FA" w:rsidP="003439FA">
      <w:pPr>
        <w:pStyle w:val="ListParagraph"/>
        <w:numPr>
          <w:ilvl w:val="1"/>
          <w:numId w:val="6"/>
        </w:numPr>
        <w:rPr>
          <w:rFonts w:ascii="Times New Roman" w:hAnsi="Times New Roman" w:cs="Times New Roman"/>
          <w:sz w:val="24"/>
          <w:szCs w:val="24"/>
        </w:rPr>
      </w:pPr>
      <w:commentRangeStart w:id="93"/>
      <w:r>
        <w:rPr>
          <w:rFonts w:ascii="Times New Roman" w:hAnsi="Times New Roman" w:cs="Times New Roman"/>
          <w:sz w:val="24"/>
          <w:szCs w:val="24"/>
        </w:rPr>
        <w:t>Sensitivity analysis</w:t>
      </w:r>
      <w:commentRangeEnd w:id="93"/>
      <w:r w:rsidR="005C2ACF">
        <w:rPr>
          <w:rStyle w:val="CommentReference"/>
        </w:rPr>
        <w:commentReference w:id="93"/>
      </w:r>
    </w:p>
    <w:p w14:paraId="70D2A9E5" w14:textId="7470158E" w:rsidR="00B51EF2" w:rsidRDefault="003439FA" w:rsidP="003439FA">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t>
      </w:r>
      <w:r w:rsidR="00B33E0F">
        <w:rPr>
          <w:rFonts w:ascii="Times New Roman" w:hAnsi="Times New Roman" w:cs="Times New Roman"/>
        </w:rPr>
        <w:t xml:space="preserve">we conduct sensitivity analysis by varying the values for these parameters. </w:t>
      </w:r>
    </w:p>
    <w:p w14:paraId="36845546" w14:textId="211EA140" w:rsidR="00B51EF2" w:rsidRPr="00B827AC" w:rsidRDefault="00B51EF2" w:rsidP="00B51EF2">
      <w:pPr>
        <w:rPr>
          <w:rFonts w:ascii="Times New Roman" w:hAnsi="Times New Roman" w:cs="Times New Roman"/>
        </w:rPr>
      </w:pPr>
      <w:r>
        <w:rPr>
          <w:rFonts w:ascii="Times New Roman" w:hAnsi="Times New Roman" w:cs="Times New Roman"/>
        </w:rPr>
        <w:t>Further, uncertainty exists in the initial land use undergoing conversion</w:t>
      </w:r>
      <w:r w:rsidR="009A1914">
        <w:rPr>
          <w:rFonts w:ascii="Times New Roman" w:hAnsi="Times New Roman" w:cs="Times New Roman"/>
        </w:rPr>
        <w:t xml:space="preserve"> to cropland (in the case the household expands total crop production)</w:t>
      </w:r>
      <w:r>
        <w:rPr>
          <w:rFonts w:ascii="Times New Roman" w:hAnsi="Times New Roman" w:cs="Times New Roman"/>
        </w:rPr>
        <w:t xml:space="preserve">, as well as the types of land cattle graze on. </w:t>
      </w:r>
      <w:proofErr w:type="gramStart"/>
      <w:r>
        <w:rPr>
          <w:rFonts w:ascii="Times New Roman" w:hAnsi="Times New Roman" w:cs="Times New Roman"/>
        </w:rPr>
        <w:t>Therefore</w:t>
      </w:r>
      <w:proofErr w:type="gramEnd"/>
      <w:r>
        <w:rPr>
          <w:rFonts w:ascii="Times New Roman" w:hAnsi="Times New Roman" w:cs="Times New Roman"/>
        </w:rPr>
        <w:t xml:space="preserve"> these two sources of uncertainty are considered in the sensitivity analysis by considering the full range of initial C storage values for the land which undergoes conversion. </w:t>
      </w:r>
    </w:p>
    <w:p w14:paraId="5CCCADED" w14:textId="33394121" w:rsidR="00B51EF2" w:rsidRPr="003439FA" w:rsidRDefault="00B51EF2" w:rsidP="003439FA">
      <w:pPr>
        <w:rPr>
          <w:rFonts w:ascii="Times New Roman" w:hAnsi="Times New Roman" w:cs="Times New Roman"/>
        </w:rPr>
      </w:pPr>
    </w:p>
    <w:p w14:paraId="14FD57EE" w14:textId="77777777" w:rsidR="00062147" w:rsidRPr="00B827AC" w:rsidRDefault="00062147" w:rsidP="002109F3">
      <w:pPr>
        <w:rPr>
          <w:rFonts w:ascii="Times New Roman" w:hAnsi="Times New Roman" w:cs="Times New Roman"/>
        </w:rPr>
      </w:pPr>
    </w:p>
    <w:p w14:paraId="56231450" w14:textId="77777777" w:rsidR="005E52D7" w:rsidRPr="00B827AC" w:rsidRDefault="00FC489F" w:rsidP="003439FA">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1ACF259E" w14:textId="26E9EFF0" w:rsidR="00FC489F" w:rsidRPr="00B827AC" w:rsidRDefault="00FC489F" w:rsidP="00FC489F">
      <w:pPr>
        <w:pStyle w:val="ListParagraph"/>
        <w:ind w:left="360"/>
        <w:rPr>
          <w:rFonts w:ascii="Times New Roman" w:hAnsi="Times New Roman" w:cs="Times New Roman"/>
        </w:rPr>
      </w:pPr>
      <w:r w:rsidRPr="00B827AC">
        <w:rPr>
          <w:rFonts w:ascii="Times New Roman" w:hAnsi="Times New Roman" w:cs="Times New Roman"/>
        </w:rPr>
        <w:t xml:space="preserve">Tanzania’s livestock policy has since 1984 focussed on improving input support for </w:t>
      </w:r>
      <w:r w:rsidR="00994D1B" w:rsidRPr="00B827AC">
        <w:rPr>
          <w:rFonts w:ascii="Times New Roman" w:hAnsi="Times New Roman" w:cs="Times New Roman"/>
        </w:rPr>
        <w:t>small</w:t>
      </w:r>
      <w:r w:rsidR="002A2621" w:rsidRPr="00B827AC">
        <w:rPr>
          <w:rFonts w:ascii="Times New Roman" w:hAnsi="Times New Roman" w:cs="Times New Roman"/>
        </w:rPr>
        <w:t xml:space="preserve"> </w:t>
      </w:r>
      <w:r w:rsidR="00994D1B" w:rsidRPr="00B827AC">
        <w:rPr>
          <w:rFonts w:ascii="Times New Roman" w:hAnsi="Times New Roman" w:cs="Times New Roman"/>
        </w:rPr>
        <w:t xml:space="preserve">scale as opposed to </w:t>
      </w:r>
      <w:proofErr w:type="gramStart"/>
      <w:r w:rsidR="00994D1B" w:rsidRPr="00B827AC">
        <w:rPr>
          <w:rFonts w:ascii="Times New Roman" w:hAnsi="Times New Roman" w:cs="Times New Roman"/>
        </w:rPr>
        <w:t>large scale</w:t>
      </w:r>
      <w:proofErr w:type="gramEnd"/>
      <w:r w:rsidR="00994D1B" w:rsidRPr="00B827AC">
        <w:rPr>
          <w:rFonts w:ascii="Times New Roman" w:hAnsi="Times New Roman" w:cs="Times New Roman"/>
        </w:rPr>
        <w:t xml:space="preserve"> farmers (</w:t>
      </w:r>
      <w:proofErr w:type="spellStart"/>
      <w:r w:rsidR="00994D1B" w:rsidRPr="00B827AC">
        <w:rPr>
          <w:rFonts w:ascii="Times New Roman" w:hAnsi="Times New Roman" w:cs="Times New Roman"/>
        </w:rPr>
        <w:t>Kurwijila</w:t>
      </w:r>
      <w:proofErr w:type="spellEnd"/>
      <w:r w:rsidR="00994D1B" w:rsidRPr="00B827AC">
        <w:rPr>
          <w:rFonts w:ascii="Times New Roman" w:hAnsi="Times New Roman" w:cs="Times New Roman"/>
        </w:rPr>
        <w:t xml:space="preserve">, L.R and K.J. </w:t>
      </w:r>
      <w:proofErr w:type="spellStart"/>
      <w:r w:rsidR="00994D1B" w:rsidRPr="00B827AC">
        <w:rPr>
          <w:rFonts w:ascii="Times New Roman" w:hAnsi="Times New Roman" w:cs="Times New Roman"/>
        </w:rPr>
        <w:t>Boki</w:t>
      </w:r>
      <w:proofErr w:type="spellEnd"/>
      <w:r w:rsidR="00994D1B" w:rsidRPr="00B827AC">
        <w:rPr>
          <w:rFonts w:ascii="Times New Roman" w:hAnsi="Times New Roman" w:cs="Times New Roman"/>
        </w:rPr>
        <w:t>. 2003). Is this the most efficient way of improving the productivity of the sector?</w:t>
      </w:r>
      <w:r w:rsidR="002A2621" w:rsidRPr="00B827AC">
        <w:rPr>
          <w:rFonts w:ascii="Times New Roman" w:hAnsi="Times New Roman" w:cs="Times New Roman"/>
        </w:rPr>
        <w:t xml:space="preserve"> Are there </w:t>
      </w:r>
      <w:proofErr w:type="spellStart"/>
      <w:r w:rsidR="002A2621" w:rsidRPr="00B827AC">
        <w:rPr>
          <w:rFonts w:ascii="Times New Roman" w:hAnsi="Times New Roman" w:cs="Times New Roman"/>
        </w:rPr>
        <w:t>tradeoffs</w:t>
      </w:r>
      <w:proofErr w:type="spellEnd"/>
      <w:r w:rsidR="002A2621" w:rsidRPr="00B827AC">
        <w:rPr>
          <w:rFonts w:ascii="Times New Roman" w:hAnsi="Times New Roman" w:cs="Times New Roman"/>
        </w:rPr>
        <w:t xml:space="preserve"> between efficiency and equity, and can they </w:t>
      </w:r>
      <w:proofErr w:type="gramStart"/>
      <w:r w:rsidR="002A2621" w:rsidRPr="00B827AC">
        <w:rPr>
          <w:rFonts w:ascii="Times New Roman" w:hAnsi="Times New Roman" w:cs="Times New Roman"/>
        </w:rPr>
        <w:t>be quantified</w:t>
      </w:r>
      <w:proofErr w:type="gramEnd"/>
      <w:r w:rsidR="002A2621" w:rsidRPr="00B827AC">
        <w:rPr>
          <w:rFonts w:ascii="Times New Roman" w:hAnsi="Times New Roman" w:cs="Times New Roman"/>
        </w:rPr>
        <w:t>?</w:t>
      </w:r>
      <w:r w:rsidR="009A1914">
        <w:rPr>
          <w:rFonts w:ascii="Times New Roman" w:hAnsi="Times New Roman" w:cs="Times New Roman"/>
        </w:rPr>
        <w:t xml:space="preserve"> What are the </w:t>
      </w:r>
      <w:proofErr w:type="spellStart"/>
      <w:r w:rsidR="009A1914">
        <w:rPr>
          <w:rFonts w:ascii="Times New Roman" w:hAnsi="Times New Roman" w:cs="Times New Roman"/>
        </w:rPr>
        <w:t>tradeoffs</w:t>
      </w:r>
      <w:proofErr w:type="spellEnd"/>
      <w:r w:rsidR="009A1914">
        <w:rPr>
          <w:rFonts w:ascii="Times New Roman" w:hAnsi="Times New Roman" w:cs="Times New Roman"/>
        </w:rPr>
        <w:t xml:space="preserve"> between strategies to reduce greenhouse gas </w:t>
      </w:r>
      <w:proofErr w:type="gramStart"/>
      <w:r w:rsidR="009A1914">
        <w:rPr>
          <w:rFonts w:ascii="Times New Roman" w:hAnsi="Times New Roman" w:cs="Times New Roman"/>
        </w:rPr>
        <w:t>emissions and increase incomes</w:t>
      </w:r>
      <w:proofErr w:type="gramEnd"/>
      <w:r w:rsidR="009A1914">
        <w:rPr>
          <w:rFonts w:ascii="Times New Roman" w:hAnsi="Times New Roman" w:cs="Times New Roman"/>
        </w:rPr>
        <w:t xml:space="preserve"> and nutrition security for rural households?</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2604119" w14:textId="31AE1B19" w:rsidR="00B511C5" w:rsidRDefault="00B511C5" w:rsidP="00E97EA8">
      <w:pPr>
        <w:pStyle w:val="ListParagraph"/>
        <w:ind w:left="360"/>
        <w:rPr>
          <w:rFonts w:ascii="Times New Roman" w:hAnsi="Times New Roman" w:cs="Times New Roman"/>
        </w:rPr>
      </w:pPr>
    </w:p>
    <w:p w14:paraId="7F525EB4" w14:textId="16080A51" w:rsidR="00B511C5" w:rsidRDefault="00B511C5" w:rsidP="00E97EA8">
      <w:pPr>
        <w:pStyle w:val="ListParagraph"/>
        <w:ind w:left="360"/>
        <w:rPr>
          <w:rFonts w:ascii="Times New Roman" w:hAnsi="Times New Roman" w:cs="Times New Roman"/>
        </w:rPr>
      </w:pPr>
    </w:p>
    <w:p w14:paraId="4D8080B2" w14:textId="55D5FA24" w:rsidR="00B511C5" w:rsidRDefault="00B511C5" w:rsidP="00E97EA8">
      <w:pPr>
        <w:pStyle w:val="ListParagraph"/>
        <w:ind w:left="360"/>
        <w:rPr>
          <w:rFonts w:ascii="Times New Roman" w:hAnsi="Times New Roman" w:cs="Times New Roman"/>
        </w:rPr>
      </w:pPr>
    </w:p>
    <w:p w14:paraId="0CEA09E1" w14:textId="0989A534" w:rsidR="00B511C5" w:rsidRDefault="00B511C5" w:rsidP="00E97EA8">
      <w:pPr>
        <w:pStyle w:val="ListParagraph"/>
        <w:ind w:left="360"/>
        <w:rPr>
          <w:rFonts w:ascii="Times New Roman" w:hAnsi="Times New Roman" w:cs="Times New Roman"/>
        </w:rPr>
      </w:pPr>
    </w:p>
    <w:p w14:paraId="009372AB" w14:textId="33A2B522" w:rsidR="00B511C5" w:rsidRDefault="00B511C5" w:rsidP="00E97EA8">
      <w:pPr>
        <w:pStyle w:val="ListParagraph"/>
        <w:ind w:left="360"/>
        <w:rPr>
          <w:rFonts w:ascii="Times New Roman" w:hAnsi="Times New Roman" w:cs="Times New Roman"/>
        </w:rPr>
      </w:pPr>
    </w:p>
    <w:p w14:paraId="040B96DF" w14:textId="4BA7ACDC" w:rsidR="00B511C5" w:rsidRDefault="00B511C5" w:rsidP="00E97EA8">
      <w:pPr>
        <w:pStyle w:val="ListParagraph"/>
        <w:ind w:left="360"/>
        <w:rPr>
          <w:rFonts w:ascii="Times New Roman" w:hAnsi="Times New Roman" w:cs="Times New Roman"/>
        </w:rPr>
      </w:pPr>
    </w:p>
    <w:p w14:paraId="7A9F4CD2" w14:textId="4C53152A" w:rsidR="00B511C5" w:rsidRDefault="00B511C5" w:rsidP="00E97EA8">
      <w:pPr>
        <w:pStyle w:val="ListParagraph"/>
        <w:ind w:left="360"/>
        <w:rPr>
          <w:rFonts w:ascii="Times New Roman" w:hAnsi="Times New Roman" w:cs="Times New Roman"/>
        </w:rPr>
      </w:pPr>
    </w:p>
    <w:p w14:paraId="2A5FD648" w14:textId="39AC62D2" w:rsidR="00B511C5" w:rsidRDefault="00B511C5" w:rsidP="00E97EA8">
      <w:pPr>
        <w:pStyle w:val="ListParagraph"/>
        <w:ind w:left="360"/>
        <w:rPr>
          <w:rFonts w:ascii="Times New Roman" w:hAnsi="Times New Roman" w:cs="Times New Roman"/>
        </w:rPr>
      </w:pPr>
    </w:p>
    <w:p w14:paraId="2557E3E3" w14:textId="37CE4DE3" w:rsidR="00B511C5" w:rsidRDefault="00B511C5" w:rsidP="00E97EA8">
      <w:pPr>
        <w:pStyle w:val="ListParagraph"/>
        <w:ind w:left="360"/>
        <w:rPr>
          <w:rFonts w:ascii="Times New Roman" w:hAnsi="Times New Roman" w:cs="Times New Roman"/>
        </w:rPr>
      </w:pPr>
    </w:p>
    <w:p w14:paraId="65A9E6FA" w14:textId="77777777" w:rsidR="003930DE" w:rsidRDefault="003930DE" w:rsidP="00E97EA8">
      <w:pPr>
        <w:pStyle w:val="ListParagraph"/>
        <w:ind w:left="360"/>
        <w:rPr>
          <w:rFonts w:ascii="Times New Roman" w:hAnsi="Times New Roman" w:cs="Times New Roman"/>
        </w:rPr>
      </w:pPr>
    </w:p>
    <w:p w14:paraId="420F0014" w14:textId="77777777" w:rsidR="003930DE" w:rsidRDefault="003930DE" w:rsidP="00E97EA8">
      <w:pPr>
        <w:pStyle w:val="ListParagraph"/>
        <w:ind w:left="360"/>
        <w:rPr>
          <w:rFonts w:ascii="Times New Roman" w:hAnsi="Times New Roman" w:cs="Times New Roman"/>
        </w:rPr>
      </w:pPr>
    </w:p>
    <w:p w14:paraId="5482D163" w14:textId="77777777" w:rsidR="003930DE" w:rsidRDefault="003930DE" w:rsidP="00E97EA8">
      <w:pPr>
        <w:pStyle w:val="ListParagraph"/>
        <w:ind w:left="360"/>
        <w:rPr>
          <w:rFonts w:ascii="Times New Roman" w:hAnsi="Times New Roman" w:cs="Times New Roman"/>
        </w:rPr>
      </w:pPr>
    </w:p>
    <w:p w14:paraId="39A79FCD" w14:textId="77777777" w:rsidR="003930DE" w:rsidRDefault="003930DE" w:rsidP="00E97EA8">
      <w:pPr>
        <w:pStyle w:val="ListParagraph"/>
        <w:ind w:left="360"/>
        <w:rPr>
          <w:rFonts w:ascii="Times New Roman" w:hAnsi="Times New Roman" w:cs="Times New Roman"/>
        </w:rPr>
      </w:pPr>
    </w:p>
    <w:p w14:paraId="6EAA5755" w14:textId="77777777" w:rsidR="003930DE" w:rsidRDefault="003930DE" w:rsidP="00E97EA8">
      <w:pPr>
        <w:pStyle w:val="ListParagraph"/>
        <w:ind w:left="360"/>
        <w:rPr>
          <w:rFonts w:ascii="Times New Roman" w:hAnsi="Times New Roman" w:cs="Times New Roman"/>
        </w:rPr>
      </w:pPr>
    </w:p>
    <w:p w14:paraId="17E54C3F" w14:textId="77777777" w:rsidR="003930DE" w:rsidRDefault="003930DE" w:rsidP="00E97EA8">
      <w:pPr>
        <w:pStyle w:val="ListParagraph"/>
        <w:ind w:left="360"/>
        <w:rPr>
          <w:rFonts w:ascii="Times New Roman" w:hAnsi="Times New Roman" w:cs="Times New Roman"/>
        </w:rPr>
      </w:pPr>
    </w:p>
    <w:p w14:paraId="16FFDA8A" w14:textId="77777777" w:rsidR="008C3E9F" w:rsidRDefault="008C3E9F" w:rsidP="00E97EA8">
      <w:pPr>
        <w:pStyle w:val="ListParagraph"/>
        <w:ind w:left="360"/>
        <w:rPr>
          <w:rFonts w:ascii="Times New Roman" w:hAnsi="Times New Roman" w:cs="Times New Roman"/>
        </w:rPr>
      </w:pPr>
    </w:p>
    <w:p w14:paraId="008ECFD1" w14:textId="77777777" w:rsidR="00B511C5" w:rsidRDefault="00B511C5" w:rsidP="00E97EA8">
      <w:pPr>
        <w:pStyle w:val="ListParagraph"/>
        <w:ind w:left="360"/>
        <w:rPr>
          <w:rFonts w:ascii="Times New Roman" w:hAnsi="Times New Roman" w:cs="Times New Roman"/>
        </w:rPr>
      </w:pPr>
    </w:p>
    <w:p w14:paraId="0C84D357" w14:textId="77777777" w:rsidR="00EF307B" w:rsidRDefault="00EF307B" w:rsidP="00E97EA8">
      <w:pPr>
        <w:pStyle w:val="ListParagraph"/>
        <w:ind w:left="360"/>
        <w:rPr>
          <w:rFonts w:ascii="Times New Roman" w:hAnsi="Times New Roman" w:cs="Times New Roman"/>
        </w:rPr>
      </w:pPr>
    </w:p>
    <w:p w14:paraId="5EAC6F8B" w14:textId="77777777" w:rsidR="00EF307B" w:rsidRDefault="00EF307B" w:rsidP="00E97EA8">
      <w:pPr>
        <w:pStyle w:val="ListParagraph"/>
        <w:ind w:left="360"/>
        <w:rPr>
          <w:rFonts w:ascii="Times New Roman" w:hAnsi="Times New Roman" w:cs="Times New Roman"/>
        </w:rPr>
      </w:pPr>
    </w:p>
    <w:p w14:paraId="18401784" w14:textId="77777777" w:rsidR="00EF307B" w:rsidRDefault="00EF307B" w:rsidP="00E97EA8">
      <w:pPr>
        <w:pStyle w:val="ListParagraph"/>
        <w:ind w:left="360"/>
        <w:rPr>
          <w:rFonts w:ascii="Times New Roman" w:hAnsi="Times New Roman" w:cs="Times New Roman"/>
        </w:rPr>
      </w:pPr>
    </w:p>
    <w:p w14:paraId="6DD2EBA2" w14:textId="77777777" w:rsidR="00EF307B" w:rsidRDefault="00EF307B" w:rsidP="00E97EA8">
      <w:pPr>
        <w:pStyle w:val="ListParagraph"/>
        <w:ind w:left="360"/>
        <w:rPr>
          <w:rFonts w:ascii="Times New Roman" w:hAnsi="Times New Roman" w:cs="Times New Roman"/>
        </w:rPr>
      </w:pPr>
    </w:p>
    <w:p w14:paraId="4FA68708" w14:textId="77777777" w:rsidR="00EF307B" w:rsidRDefault="00EF307B" w:rsidP="00E97EA8">
      <w:pPr>
        <w:pStyle w:val="ListParagraph"/>
        <w:ind w:left="360"/>
        <w:rPr>
          <w:rFonts w:ascii="Times New Roman" w:hAnsi="Times New Roman" w:cs="Times New Roman"/>
        </w:rPr>
      </w:pPr>
    </w:p>
    <w:p w14:paraId="42972E60" w14:textId="77777777" w:rsidR="00EF307B" w:rsidRPr="00B827AC" w:rsidRDefault="00EF307B" w:rsidP="00E97EA8">
      <w:pPr>
        <w:pStyle w:val="ListParagraph"/>
        <w:ind w:left="360"/>
        <w:rPr>
          <w:rFonts w:ascii="Times New Roman" w:hAnsi="Times New Roman" w:cs="Times New Roman"/>
        </w:rPr>
      </w:pPr>
    </w:p>
    <w:p w14:paraId="3363F7B0" w14:textId="77777777"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t>References</w:t>
      </w:r>
    </w:p>
    <w:p w14:paraId="3EC28CB7" w14:textId="03AE8082" w:rsidR="0058797D" w:rsidRPr="0058797D" w:rsidRDefault="0058797D" w:rsidP="0058797D">
      <w:pPr>
        <w:spacing w:after="0"/>
        <w:rPr>
          <w:rFonts w:ascii="Times New Roman" w:hAnsi="Times New Roman" w:cs="Times New Roman"/>
          <w:sz w:val="24"/>
          <w:szCs w:val="24"/>
        </w:rPr>
      </w:pPr>
      <w:r>
        <w:rPr>
          <w:rFonts w:ascii="Times New Roman" w:hAnsi="Times New Roman" w:cs="Times New Roman"/>
          <w:sz w:val="24"/>
          <w:szCs w:val="24"/>
        </w:rPr>
        <w:t>AFRC. 1993.</w:t>
      </w:r>
      <w:r w:rsidRPr="0058797D">
        <w:rPr>
          <w:rFonts w:ascii="Times New Roman" w:hAnsi="Times New Roman" w:cs="Times New Roman"/>
          <w:sz w:val="24"/>
          <w:szCs w:val="24"/>
        </w:rPr>
        <w:t xml:space="preserve"> The Nutrient </w:t>
      </w:r>
      <w:proofErr w:type="spellStart"/>
      <w:r w:rsidRPr="0058797D">
        <w:rPr>
          <w:rFonts w:ascii="Times New Roman" w:hAnsi="Times New Roman" w:cs="Times New Roman"/>
          <w:sz w:val="24"/>
          <w:szCs w:val="24"/>
        </w:rPr>
        <w:t>Requirments</w:t>
      </w:r>
      <w:proofErr w:type="spellEnd"/>
      <w:r w:rsidRPr="0058797D">
        <w:rPr>
          <w:rFonts w:ascii="Times New Roman" w:hAnsi="Times New Roman" w:cs="Times New Roman"/>
          <w:sz w:val="24"/>
          <w:szCs w:val="24"/>
        </w:rPr>
        <w:t xml:space="preserve"> of Dairy Cattle (Agriculture and Food Research</w:t>
      </w:r>
    </w:p>
    <w:p w14:paraId="489D0F36" w14:textId="77777777" w:rsidR="0058797D" w:rsidRDefault="0058797D" w:rsidP="0058797D">
      <w:pPr>
        <w:spacing w:after="0"/>
        <w:rPr>
          <w:rFonts w:ascii="Times New Roman" w:hAnsi="Times New Roman" w:cs="Times New Roman"/>
          <w:sz w:val="24"/>
          <w:szCs w:val="24"/>
        </w:rPr>
      </w:pPr>
      <w:r w:rsidRPr="0058797D">
        <w:rPr>
          <w:rFonts w:ascii="Times New Roman" w:hAnsi="Times New Roman" w:cs="Times New Roman"/>
          <w:sz w:val="24"/>
          <w:szCs w:val="24"/>
        </w:rPr>
        <w:t>Council, CAB International, Wallingford, UK).</w:t>
      </w:r>
    </w:p>
    <w:p w14:paraId="51442815" w14:textId="77777777" w:rsidR="0058797D" w:rsidRDefault="0058797D" w:rsidP="00501922">
      <w:pPr>
        <w:spacing w:after="0"/>
        <w:rPr>
          <w:rFonts w:ascii="Times New Roman" w:hAnsi="Times New Roman" w:cs="Times New Roman"/>
          <w:sz w:val="24"/>
          <w:szCs w:val="24"/>
        </w:rPr>
      </w:pPr>
    </w:p>
    <w:p w14:paraId="28CA1C5E" w14:textId="164ADE70" w:rsidR="00501922" w:rsidRPr="00501922" w:rsidRDefault="00501922" w:rsidP="00501922">
      <w:pPr>
        <w:spacing w:after="0"/>
        <w:rPr>
          <w:rFonts w:ascii="Times New Roman" w:hAnsi="Times New Roman" w:cs="Times New Roman"/>
          <w:sz w:val="24"/>
          <w:szCs w:val="24"/>
        </w:rPr>
      </w:pPr>
      <w:r w:rsidRPr="00501922">
        <w:rPr>
          <w:rFonts w:ascii="Times New Roman" w:hAnsi="Times New Roman" w:cs="Times New Roman"/>
          <w:sz w:val="24"/>
          <w:szCs w:val="24"/>
        </w:rPr>
        <w:t>Bagley CP 1993. Nutritional management of replacement beef heifers: a</w:t>
      </w:r>
    </w:p>
    <w:p w14:paraId="03D17489" w14:textId="6AA5443F" w:rsidR="008C3E9F" w:rsidRDefault="00501922" w:rsidP="008C3E9F">
      <w:pPr>
        <w:spacing w:after="0"/>
        <w:rPr>
          <w:rFonts w:ascii="Times New Roman" w:hAnsi="Times New Roman" w:cs="Times New Roman"/>
          <w:sz w:val="24"/>
          <w:szCs w:val="24"/>
        </w:rPr>
      </w:pPr>
      <w:proofErr w:type="gramStart"/>
      <w:r w:rsidRPr="00501922">
        <w:rPr>
          <w:rFonts w:ascii="Times New Roman" w:hAnsi="Times New Roman" w:cs="Times New Roman"/>
          <w:sz w:val="24"/>
          <w:szCs w:val="24"/>
        </w:rPr>
        <w:t>review</w:t>
      </w:r>
      <w:proofErr w:type="gramEnd"/>
      <w:r w:rsidRPr="00501922">
        <w:rPr>
          <w:rFonts w:ascii="Times New Roman" w:hAnsi="Times New Roman" w:cs="Times New Roman"/>
          <w:sz w:val="24"/>
          <w:szCs w:val="24"/>
        </w:rPr>
        <w:t>. Journal of Animal Science 71, 3155–3163.</w:t>
      </w:r>
    </w:p>
    <w:p w14:paraId="61380A90" w14:textId="77777777" w:rsidR="008C3E9F" w:rsidRPr="008C3E9F" w:rsidRDefault="008C3E9F" w:rsidP="008C3E9F">
      <w:pPr>
        <w:spacing w:after="0"/>
        <w:rPr>
          <w:rFonts w:ascii="Times New Roman" w:hAnsi="Times New Roman" w:cs="Times New Roman"/>
          <w:sz w:val="24"/>
          <w:szCs w:val="24"/>
        </w:rPr>
      </w:pPr>
    </w:p>
    <w:p w14:paraId="11CB75EB" w14:textId="503158A0" w:rsidR="00C14830" w:rsidRPr="00B827AC" w:rsidRDefault="00C14830" w:rsidP="00FB6D08">
      <w:pPr>
        <w:rPr>
          <w:rFonts w:ascii="Times New Roman" w:hAnsi="Times New Roman" w:cs="Times New Roman"/>
        </w:rPr>
      </w:pPr>
      <w:proofErr w:type="spellStart"/>
      <w:r w:rsidRPr="00B827AC">
        <w:rPr>
          <w:rFonts w:ascii="Times New Roman" w:hAnsi="Times New Roman" w:cs="Times New Roman"/>
        </w:rPr>
        <w:t>Bebe</w:t>
      </w:r>
      <w:proofErr w:type="spellEnd"/>
      <w:r w:rsidRPr="00B827AC">
        <w:rPr>
          <w:rFonts w:ascii="Times New Roman" w:hAnsi="Times New Roman" w:cs="Times New Roman"/>
        </w:rPr>
        <w:t>.</w:t>
      </w:r>
      <w:r w:rsidR="00B511C5">
        <w:rPr>
          <w:rFonts w:ascii="Times New Roman" w:hAnsi="Times New Roman" w:cs="Times New Roman"/>
        </w:rPr>
        <w:t xml:space="preserve"> 2003a.</w:t>
      </w:r>
    </w:p>
    <w:p w14:paraId="6FEDDB81" w14:textId="64F478CE" w:rsidR="00C14830" w:rsidRDefault="00C14830" w:rsidP="00C14830">
      <w:pPr>
        <w:rPr>
          <w:rFonts w:ascii="Times New Roman" w:hAnsi="Times New Roman" w:cs="Times New Roman"/>
        </w:rPr>
      </w:pPr>
      <w:proofErr w:type="spellStart"/>
      <w:r w:rsidRPr="00B827AC">
        <w:rPr>
          <w:rFonts w:ascii="Times New Roman" w:hAnsi="Times New Roman" w:cs="Times New Roman"/>
        </w:rPr>
        <w:t>Bebe</w:t>
      </w:r>
      <w:proofErr w:type="spellEnd"/>
      <w:r w:rsidRPr="00B827AC">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3D07FE38" w14:textId="6E4CFF6A" w:rsidR="005703B8" w:rsidRPr="00B827AC" w:rsidRDefault="005703B8" w:rsidP="00C14830">
      <w:pPr>
        <w:rPr>
          <w:rFonts w:ascii="Times New Roman" w:hAnsi="Times New Roman" w:cs="Times New Roman"/>
        </w:rPr>
      </w:pPr>
      <w:proofErr w:type="spellStart"/>
      <w:r>
        <w:rPr>
          <w:rFonts w:ascii="Times New Roman" w:hAnsi="Times New Roman" w:cs="Times New Roman"/>
        </w:rPr>
        <w:t>Bosire</w:t>
      </w:r>
      <w:proofErr w:type="spellEnd"/>
      <w:r>
        <w:rPr>
          <w:rFonts w:ascii="Times New Roman" w:hAnsi="Times New Roman" w:cs="Times New Roman"/>
        </w:rPr>
        <w:t xml:space="preserve"> et al 2015</w:t>
      </w:r>
    </w:p>
    <w:p w14:paraId="372BF0D5" w14:textId="77777777" w:rsidR="001D6AEC" w:rsidRPr="00B827AC" w:rsidRDefault="001D6AEC" w:rsidP="00FB6D08">
      <w:pPr>
        <w:rPr>
          <w:rFonts w:ascii="Times New Roman" w:hAnsi="Times New Roman" w:cs="Times New Roman"/>
        </w:rPr>
      </w:pPr>
      <w:r w:rsidRPr="00B827AC">
        <w:rPr>
          <w:rFonts w:ascii="Times New Roman" w:eastAsia="Times New Roman" w:hAnsi="Times New Roman" w:cs="Times New Roman"/>
          <w:lang w:eastAsia="en-GB"/>
        </w:rPr>
        <w:t xml:space="preserve">Brooke, A., D. Kendrick, A. </w:t>
      </w:r>
      <w:proofErr w:type="spellStart"/>
      <w:r w:rsidRPr="00B827AC">
        <w:rPr>
          <w:rFonts w:ascii="Times New Roman" w:eastAsia="Times New Roman" w:hAnsi="Times New Roman" w:cs="Times New Roman"/>
          <w:lang w:eastAsia="en-GB"/>
        </w:rPr>
        <w:t>Meeraus</w:t>
      </w:r>
      <w:proofErr w:type="spellEnd"/>
      <w:r w:rsidRPr="00B827AC">
        <w:rPr>
          <w:rFonts w:ascii="Times New Roman" w:eastAsia="Times New Roman" w:hAnsi="Times New Roman" w:cs="Times New Roman"/>
          <w:lang w:eastAsia="en-GB"/>
        </w:rPr>
        <w:t>, R. Raman</w:t>
      </w:r>
      <w:r w:rsidR="009857E9" w:rsidRPr="00B827AC">
        <w:rPr>
          <w:rFonts w:ascii="Times New Roman" w:eastAsia="Times New Roman" w:hAnsi="Times New Roman" w:cs="Times New Roman"/>
          <w:lang w:eastAsia="en-GB"/>
        </w:rPr>
        <w:t xml:space="preserve">. </w:t>
      </w:r>
      <w:r w:rsidRPr="00B827AC">
        <w:rPr>
          <w:rFonts w:ascii="Times New Roman" w:eastAsia="Times New Roman" w:hAnsi="Times New Roman" w:cs="Times New Roman"/>
          <w:bCs/>
          <w:lang w:eastAsia="en-GB"/>
        </w:rPr>
        <w:t>GAMS: A User's Guide. Release 2.50</w:t>
      </w:r>
      <w:r w:rsidR="00FB6D08" w:rsidRPr="00B827AC">
        <w:rPr>
          <w:rFonts w:ascii="Times New Roman" w:hAnsi="Times New Roman" w:cs="Times New Roman"/>
        </w:rPr>
        <w:t xml:space="preserve"> </w:t>
      </w:r>
      <w:proofErr w:type="gramStart"/>
      <w:r w:rsidRPr="00B827AC">
        <w:rPr>
          <w:rFonts w:ascii="Times New Roman" w:eastAsia="Times New Roman" w:hAnsi="Times New Roman" w:cs="Times New Roman"/>
          <w:lang w:eastAsia="en-GB"/>
        </w:rPr>
        <w:t>The</w:t>
      </w:r>
      <w:proofErr w:type="gramEnd"/>
      <w:r w:rsidRPr="00B827AC">
        <w:rPr>
          <w:rFonts w:ascii="Times New Roman" w:eastAsia="Times New Roman" w:hAnsi="Times New Roman" w:cs="Times New Roman"/>
          <w:lang w:eastAsia="en-GB"/>
        </w:rPr>
        <w:t xml:space="preserve"> Scientific Press, Redwood City, CA (2008)</w:t>
      </w:r>
    </w:p>
    <w:p w14:paraId="1570567B" w14:textId="00747312" w:rsidR="008C3E9F" w:rsidRDefault="002621A4" w:rsidP="0072055E">
      <w:pPr>
        <w:pStyle w:val="Body"/>
        <w:spacing w:after="0" w:line="240" w:lineRule="auto"/>
        <w:rPr>
          <w:rFonts w:ascii="Times New Roman" w:hAnsi="Times New Roman" w:cs="Times New Roman"/>
        </w:rPr>
      </w:pPr>
      <w:r w:rsidRPr="00B827AC">
        <w:rPr>
          <w:rFonts w:ascii="Times New Roman" w:hAnsi="Times New Roman" w:cs="Times New Roman"/>
        </w:rPr>
        <w:t xml:space="preserve">Bryan, E., </w:t>
      </w:r>
      <w:proofErr w:type="spellStart"/>
      <w:r w:rsidRPr="00B827AC">
        <w:rPr>
          <w:rFonts w:ascii="Times New Roman" w:hAnsi="Times New Roman" w:cs="Times New Roman"/>
        </w:rPr>
        <w:t>Ringler</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Okoba</w:t>
      </w:r>
      <w:proofErr w:type="spellEnd"/>
      <w:r w:rsidRPr="00B827AC">
        <w:rPr>
          <w:rFonts w:ascii="Times New Roman" w:hAnsi="Times New Roman" w:cs="Times New Roman"/>
        </w:rPr>
        <w:t xml:space="preserve">, B., Koo, J., Herrero, M., </w:t>
      </w:r>
      <w:proofErr w:type="spellStart"/>
      <w:r w:rsidRPr="00B827AC">
        <w:rPr>
          <w:rFonts w:ascii="Times New Roman" w:hAnsi="Times New Roman" w:cs="Times New Roman"/>
        </w:rPr>
        <w:t>Silvestri</w:t>
      </w:r>
      <w:proofErr w:type="spellEnd"/>
      <w:r w:rsidRPr="00B827AC">
        <w:rPr>
          <w:rFonts w:ascii="Times New Roman" w:hAnsi="Times New Roman" w:cs="Times New Roman"/>
        </w:rPr>
        <w:t xml:space="preserve">, </w:t>
      </w:r>
      <w:proofErr w:type="gramStart"/>
      <w:r w:rsidRPr="00B827AC">
        <w:rPr>
          <w:rFonts w:ascii="Times New Roman" w:hAnsi="Times New Roman" w:cs="Times New Roman"/>
        </w:rPr>
        <w:t>S..</w:t>
      </w:r>
      <w:proofErr w:type="gramEnd"/>
      <w:r w:rsidRPr="00B827AC">
        <w:rPr>
          <w:rFonts w:ascii="Times New Roman" w:hAnsi="Times New Roman" w:cs="Times New Roman"/>
        </w:rPr>
        <w:t xml:space="preserve"> 2013. Can agriculture support climate change adaptation, greenhouse gas mitigation and rural livelihoods? Insights from Kenya. Cl</w:t>
      </w:r>
      <w:r w:rsidR="008C3E9F">
        <w:rPr>
          <w:rFonts w:ascii="Times New Roman" w:hAnsi="Times New Roman" w:cs="Times New Roman"/>
        </w:rPr>
        <w:t xml:space="preserve">imatic Change 118(2): 151-165. </w:t>
      </w:r>
    </w:p>
    <w:p w14:paraId="7ED4A81A" w14:textId="2E8139D0" w:rsidR="008C3E9F" w:rsidRDefault="008C3E9F" w:rsidP="008C3E9F">
      <w:pPr>
        <w:spacing w:after="0"/>
        <w:rPr>
          <w:rFonts w:ascii="Times New Roman" w:hAnsi="Times New Roman" w:cs="Times New Roman"/>
          <w:sz w:val="24"/>
          <w:szCs w:val="24"/>
        </w:rPr>
      </w:pPr>
    </w:p>
    <w:p w14:paraId="1A88B95C" w14:textId="42A70433" w:rsidR="0058797D" w:rsidRPr="0058797D" w:rsidRDefault="0058797D" w:rsidP="0058797D">
      <w:pPr>
        <w:spacing w:after="0"/>
        <w:rPr>
          <w:rFonts w:ascii="Times New Roman" w:hAnsi="Times New Roman" w:cs="Times New Roman"/>
          <w:sz w:val="24"/>
          <w:szCs w:val="24"/>
        </w:rPr>
      </w:pPr>
      <w:proofErr w:type="spellStart"/>
      <w:r>
        <w:rPr>
          <w:rFonts w:ascii="Times New Roman" w:hAnsi="Times New Roman" w:cs="Times New Roman"/>
          <w:sz w:val="24"/>
          <w:szCs w:val="24"/>
        </w:rPr>
        <w:t>Blaxter</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Clapperton</w:t>
      </w:r>
      <w:proofErr w:type="spellEnd"/>
      <w:r>
        <w:rPr>
          <w:rFonts w:ascii="Times New Roman" w:hAnsi="Times New Roman" w:cs="Times New Roman"/>
          <w:sz w:val="24"/>
          <w:szCs w:val="24"/>
        </w:rPr>
        <w:t xml:space="preserve"> J. 1965.</w:t>
      </w:r>
      <w:r w:rsidRPr="0058797D">
        <w:rPr>
          <w:rFonts w:ascii="Times New Roman" w:hAnsi="Times New Roman" w:cs="Times New Roman"/>
          <w:sz w:val="24"/>
          <w:szCs w:val="24"/>
        </w:rPr>
        <w:t xml:space="preserve"> Prediction of the amount of methane produced by</w:t>
      </w:r>
    </w:p>
    <w:p w14:paraId="0A3BB6EC" w14:textId="14B09233" w:rsidR="0058797D" w:rsidRDefault="0058797D" w:rsidP="0058797D">
      <w:pPr>
        <w:spacing w:after="0"/>
        <w:rPr>
          <w:rFonts w:ascii="Times New Roman" w:hAnsi="Times New Roman" w:cs="Times New Roman"/>
          <w:sz w:val="24"/>
          <w:szCs w:val="24"/>
        </w:rPr>
      </w:pPr>
      <w:proofErr w:type="gramStart"/>
      <w:r w:rsidRPr="0058797D">
        <w:rPr>
          <w:rFonts w:ascii="Times New Roman" w:hAnsi="Times New Roman" w:cs="Times New Roman"/>
          <w:sz w:val="24"/>
          <w:szCs w:val="24"/>
        </w:rPr>
        <w:t>ruminants</w:t>
      </w:r>
      <w:proofErr w:type="gramEnd"/>
      <w:r w:rsidRPr="0058797D">
        <w:rPr>
          <w:rFonts w:ascii="Times New Roman" w:hAnsi="Times New Roman" w:cs="Times New Roman"/>
          <w:sz w:val="24"/>
          <w:szCs w:val="24"/>
        </w:rPr>
        <w:t xml:space="preserve">. Br J </w:t>
      </w:r>
      <w:proofErr w:type="spellStart"/>
      <w:r w:rsidRPr="0058797D">
        <w:rPr>
          <w:rFonts w:ascii="Times New Roman" w:hAnsi="Times New Roman" w:cs="Times New Roman"/>
          <w:sz w:val="24"/>
          <w:szCs w:val="24"/>
        </w:rPr>
        <w:t>Nutr</w:t>
      </w:r>
      <w:proofErr w:type="spellEnd"/>
      <w:r w:rsidRPr="0058797D">
        <w:rPr>
          <w:rFonts w:ascii="Times New Roman" w:hAnsi="Times New Roman" w:cs="Times New Roman"/>
          <w:sz w:val="24"/>
          <w:szCs w:val="24"/>
        </w:rPr>
        <w:t xml:space="preserve"> 19(4):511–522.</w:t>
      </w:r>
    </w:p>
    <w:p w14:paraId="54E5788E" w14:textId="024ECB1D" w:rsidR="007645EC" w:rsidRDefault="007645EC" w:rsidP="0058797D">
      <w:pPr>
        <w:spacing w:after="0"/>
        <w:rPr>
          <w:rFonts w:ascii="Times New Roman" w:hAnsi="Times New Roman" w:cs="Times New Roman"/>
          <w:sz w:val="24"/>
          <w:szCs w:val="24"/>
        </w:rPr>
      </w:pPr>
    </w:p>
    <w:p w14:paraId="4C78ECA1" w14:textId="797206AA" w:rsidR="0058797D" w:rsidRPr="007645EC" w:rsidRDefault="007645EC" w:rsidP="007645EC">
      <w:pPr>
        <w:spacing w:line="300" w:lineRule="exact"/>
        <w:rPr>
          <w:rFonts w:ascii="Times New Roman" w:eastAsia="Times New Roman" w:hAnsi="Times New Roman" w:cs="Times New Roman"/>
        </w:rPr>
      </w:pPr>
      <w:r w:rsidRPr="007645EC">
        <w:rPr>
          <w:rFonts w:ascii="Times New Roman" w:eastAsia="Times New Roman" w:hAnsi="Times New Roman" w:cs="Times New Roman"/>
        </w:rPr>
        <w:t xml:space="preserve">Carter, S., M. </w:t>
      </w:r>
      <w:proofErr w:type="gramStart"/>
      <w:r w:rsidRPr="007645EC">
        <w:rPr>
          <w:rFonts w:ascii="Times New Roman" w:eastAsia="Times New Roman" w:hAnsi="Times New Roman" w:cs="Times New Roman"/>
        </w:rPr>
        <w:t>Herold ,</w:t>
      </w:r>
      <w:proofErr w:type="gramEnd"/>
      <w:r w:rsidRPr="007645EC">
        <w:rPr>
          <w:rFonts w:ascii="Times New Roman" w:eastAsia="Times New Roman" w:hAnsi="Times New Roman" w:cs="Times New Roman"/>
        </w:rPr>
        <w:t xml:space="preserve"> M. C. </w:t>
      </w:r>
      <w:proofErr w:type="spellStart"/>
      <w:r w:rsidRPr="007645EC">
        <w:rPr>
          <w:rFonts w:ascii="Times New Roman" w:eastAsia="Times New Roman" w:hAnsi="Times New Roman" w:cs="Times New Roman"/>
        </w:rPr>
        <w:t>Rufino</w:t>
      </w:r>
      <w:proofErr w:type="spellEnd"/>
      <w:r w:rsidRPr="007645EC">
        <w:rPr>
          <w:rFonts w:ascii="Times New Roman" w:eastAsia="Times New Roman" w:hAnsi="Times New Roman" w:cs="Times New Roman"/>
        </w:rPr>
        <w:t xml:space="preserve"> , K. Neumann , L. </w:t>
      </w:r>
      <w:proofErr w:type="spellStart"/>
      <w:r w:rsidRPr="007645EC">
        <w:rPr>
          <w:rFonts w:ascii="Times New Roman" w:eastAsia="Times New Roman" w:hAnsi="Times New Roman" w:cs="Times New Roman"/>
        </w:rPr>
        <w:t>Kooistra</w:t>
      </w:r>
      <w:proofErr w:type="spellEnd"/>
      <w:r w:rsidRPr="007645EC">
        <w:rPr>
          <w:rFonts w:ascii="Times New Roman" w:eastAsia="Times New Roman" w:hAnsi="Times New Roman" w:cs="Times New Roman"/>
        </w:rPr>
        <w:t xml:space="preserve"> , and L. </w:t>
      </w:r>
      <w:proofErr w:type="spellStart"/>
      <w:r w:rsidRPr="007645EC">
        <w:rPr>
          <w:rFonts w:ascii="Times New Roman" w:eastAsia="Times New Roman" w:hAnsi="Times New Roman" w:cs="Times New Roman"/>
        </w:rPr>
        <w:t>Verchot</w:t>
      </w:r>
      <w:proofErr w:type="spellEnd"/>
      <w:r w:rsidRPr="007645EC">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7645EC">
        <w:rPr>
          <w:rFonts w:ascii="Times New Roman" w:eastAsia="Times New Roman" w:hAnsi="Times New Roman" w:cs="Times New Roman"/>
        </w:rPr>
        <w:t>Biogeosciences</w:t>
      </w:r>
      <w:proofErr w:type="spellEnd"/>
      <w:r w:rsidRPr="007645EC">
        <w:rPr>
          <w:rFonts w:ascii="Times New Roman" w:eastAsia="Times New Roman" w:hAnsi="Times New Roman" w:cs="Times New Roman"/>
        </w:rPr>
        <w:t>, 12, 4809–4825</w:t>
      </w:r>
    </w:p>
    <w:p w14:paraId="06337323" w14:textId="7738E195" w:rsidR="008C3E9F" w:rsidRDefault="008C3E9F" w:rsidP="008C3E9F">
      <w:pPr>
        <w:rPr>
          <w:rFonts w:ascii="Times New Roman" w:hAnsi="Times New Roman" w:cs="Times New Roman"/>
        </w:rPr>
      </w:pPr>
      <w:r w:rsidRPr="00B827AC">
        <w:rPr>
          <w:rFonts w:ascii="Times New Roman" w:hAnsi="Times New Roman" w:cs="Times New Roman"/>
        </w:rPr>
        <w:t xml:space="preserve">Charles Peter </w:t>
      </w:r>
      <w:proofErr w:type="spellStart"/>
      <w:r w:rsidRPr="00B827AC">
        <w:rPr>
          <w:rFonts w:ascii="Times New Roman" w:hAnsi="Times New Roman" w:cs="Times New Roman"/>
        </w:rPr>
        <w:t>Mgeni</w:t>
      </w:r>
      <w:proofErr w:type="spellEnd"/>
      <w:r w:rsidRPr="00B827AC">
        <w:rPr>
          <w:rFonts w:ascii="Times New Roman" w:hAnsi="Times New Roman" w:cs="Times New Roman"/>
        </w:rPr>
        <w:t xml:space="preserve"> and Salim </w:t>
      </w:r>
      <w:proofErr w:type="spellStart"/>
      <w:r w:rsidRPr="00B827AC">
        <w:rPr>
          <w:rFonts w:ascii="Times New Roman" w:hAnsi="Times New Roman" w:cs="Times New Roman"/>
        </w:rPr>
        <w:t>Nandonde</w:t>
      </w:r>
      <w:proofErr w:type="spellEnd"/>
      <w:r w:rsidRPr="00B827AC">
        <w:rPr>
          <w:rFonts w:ascii="Times New Roman" w:hAnsi="Times New Roman" w:cs="Times New Roman"/>
        </w:rPr>
        <w:t xml:space="preserve"> (SUA). 2012. Targeting dairy value chains in Tanzania: Pr</w:t>
      </w:r>
      <w:r>
        <w:rPr>
          <w:rFonts w:ascii="Times New Roman" w:hAnsi="Times New Roman" w:cs="Times New Roman"/>
        </w:rPr>
        <w:t>ocess towards benchmark survey.</w:t>
      </w:r>
    </w:p>
    <w:p w14:paraId="0BD62880" w14:textId="77777777" w:rsidR="00C62FFF" w:rsidRDefault="00C62FFF" w:rsidP="00C62FFF">
      <w:pPr>
        <w:spacing w:after="0" w:line="240" w:lineRule="auto"/>
        <w:rPr>
          <w:rFonts w:ascii="Times New Roman" w:eastAsia="Times New Roman" w:hAnsi="Times New Roman" w:cs="Times New Roman"/>
          <w:sz w:val="24"/>
          <w:szCs w:val="24"/>
          <w:lang w:eastAsia="en-GB"/>
        </w:rPr>
      </w:pPr>
    </w:p>
    <w:p w14:paraId="31DC5A9E" w14:textId="67475D5F" w:rsidR="00C62FFF" w:rsidRPr="00C62FFF" w:rsidRDefault="00C62FFF" w:rsidP="00C62FFF">
      <w:pPr>
        <w:spacing w:after="0" w:line="240" w:lineRule="auto"/>
        <w:rPr>
          <w:rFonts w:ascii="Times New Roman" w:eastAsia="Times New Roman" w:hAnsi="Times New Roman" w:cs="Times New Roman"/>
          <w:sz w:val="24"/>
          <w:szCs w:val="24"/>
          <w:lang w:eastAsia="en-GB"/>
        </w:rPr>
      </w:pPr>
      <w:r w:rsidRPr="00C62FFF">
        <w:rPr>
          <w:rFonts w:ascii="Times New Roman" w:eastAsia="Times New Roman" w:hAnsi="Times New Roman" w:cs="Times New Roman"/>
          <w:sz w:val="24"/>
          <w:szCs w:val="24"/>
          <w:lang w:eastAsia="en-GB"/>
        </w:rPr>
        <w:t>United Nations Food and Agriculture Organization (FAO)</w:t>
      </w:r>
      <w:r>
        <w:rPr>
          <w:rFonts w:ascii="Times New Roman" w:eastAsia="Times New Roman" w:hAnsi="Times New Roman" w:cs="Times New Roman"/>
          <w:sz w:val="24"/>
          <w:szCs w:val="24"/>
          <w:lang w:eastAsia="en-GB"/>
        </w:rPr>
        <w:t>. 2017</w:t>
      </w:r>
      <w:r w:rsidRPr="00C62FFF">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bCs/>
          <w:sz w:val="24"/>
          <w:szCs w:val="24"/>
          <w:lang w:eastAsia="en-GB"/>
        </w:rPr>
        <w:t xml:space="preserve">Statistics. </w:t>
      </w:r>
      <w:r w:rsidRPr="00C62FFF">
        <w:rPr>
          <w:rFonts w:ascii="Times New Roman" w:eastAsia="Times New Roman" w:hAnsi="Times New Roman" w:cs="Times New Roman"/>
          <w:bCs/>
          <w:sz w:val="24"/>
          <w:szCs w:val="24"/>
          <w:lang w:eastAsia="en-GB"/>
        </w:rPr>
        <w:t>http://www.fao.org/faostat/en/#data</w:t>
      </w:r>
    </w:p>
    <w:p w14:paraId="5AC66BB0" w14:textId="091E1AE1" w:rsidR="00C62FFF" w:rsidRDefault="00C62FFF" w:rsidP="00C62FFF">
      <w:pPr>
        <w:spacing w:after="0" w:line="240" w:lineRule="auto"/>
        <w:rPr>
          <w:rFonts w:ascii="Times New Roman" w:eastAsia="Times New Roman" w:hAnsi="Times New Roman" w:cs="Times New Roman"/>
          <w:sz w:val="24"/>
          <w:szCs w:val="24"/>
          <w:lang w:eastAsia="en-GB"/>
        </w:rPr>
      </w:pPr>
    </w:p>
    <w:p w14:paraId="62F9D858" w14:textId="77777777" w:rsidR="00C62FFF" w:rsidRDefault="00C62FFF" w:rsidP="00C62FFF">
      <w:pPr>
        <w:spacing w:after="0" w:line="240" w:lineRule="auto"/>
        <w:rPr>
          <w:rFonts w:ascii="Times New Roman" w:eastAsia="Times New Roman" w:hAnsi="Times New Roman" w:cs="Times New Roman"/>
          <w:sz w:val="24"/>
          <w:szCs w:val="24"/>
          <w:lang w:eastAsia="en-GB"/>
        </w:rPr>
      </w:pPr>
    </w:p>
    <w:p w14:paraId="1391EBC4" w14:textId="56C39FF4" w:rsidR="00C62FFF" w:rsidRDefault="00C62FFF" w:rsidP="00C62FFF">
      <w:pPr>
        <w:spacing w:after="0" w:line="240" w:lineRule="auto"/>
        <w:rPr>
          <w:rFonts w:ascii="Times New Roman" w:eastAsia="Times New Roman" w:hAnsi="Times New Roman" w:cs="Times New Roman"/>
          <w:sz w:val="24"/>
          <w:szCs w:val="24"/>
          <w:lang w:eastAsia="en-GB"/>
        </w:rPr>
      </w:pPr>
      <w:r w:rsidRPr="00C62FFF">
        <w:rPr>
          <w:rFonts w:ascii="Times New Roman" w:eastAsia="Times New Roman" w:hAnsi="Times New Roman" w:cs="Times New Roman"/>
          <w:sz w:val="24"/>
          <w:szCs w:val="24"/>
          <w:lang w:eastAsia="en-GB"/>
        </w:rPr>
        <w:t xml:space="preserve">United Nations Food and Agriculture Organization (FAO). 2013. </w:t>
      </w:r>
      <w:r w:rsidRPr="00C62FFF">
        <w:rPr>
          <w:rFonts w:ascii="Times New Roman" w:eastAsia="Times New Roman" w:hAnsi="Times New Roman" w:cs="Times New Roman"/>
          <w:bCs/>
          <w:sz w:val="24"/>
          <w:szCs w:val="24"/>
          <w:lang w:eastAsia="en-GB"/>
        </w:rPr>
        <w:t>Climate-smart agriculture sourcebook</w:t>
      </w:r>
      <w:r w:rsidRPr="00C62FFF">
        <w:rPr>
          <w:rFonts w:ascii="Times New Roman" w:eastAsia="Times New Roman" w:hAnsi="Times New Roman" w:cs="Times New Roman"/>
          <w:sz w:val="24"/>
          <w:szCs w:val="24"/>
          <w:lang w:eastAsia="en-GB"/>
        </w:rPr>
        <w:t>. FAO, Rome.</w:t>
      </w:r>
    </w:p>
    <w:p w14:paraId="29DC44C9" w14:textId="77777777" w:rsidR="00C62FFF" w:rsidRPr="00C62FFF" w:rsidRDefault="00C62FFF" w:rsidP="00C62FFF">
      <w:pPr>
        <w:spacing w:after="0" w:line="240" w:lineRule="auto"/>
        <w:rPr>
          <w:rFonts w:ascii="Times New Roman" w:eastAsia="Times New Roman" w:hAnsi="Times New Roman" w:cs="Times New Roman"/>
          <w:sz w:val="24"/>
          <w:szCs w:val="24"/>
          <w:lang w:eastAsia="en-GB"/>
        </w:rPr>
      </w:pPr>
    </w:p>
    <w:p w14:paraId="4C2A4197" w14:textId="77777777" w:rsidR="0072055E" w:rsidRPr="0072055E" w:rsidRDefault="0072055E" w:rsidP="0072055E">
      <w:pPr>
        <w:pStyle w:val="Body"/>
        <w:spacing w:after="0" w:line="240" w:lineRule="auto"/>
        <w:rPr>
          <w:rFonts w:ascii="Times New Roman" w:hAnsi="Times New Roman" w:cs="Times New Roman"/>
        </w:rPr>
      </w:pPr>
      <w:r w:rsidRPr="0072055E">
        <w:rPr>
          <w:rFonts w:ascii="Times New Roman" w:hAnsi="Times New Roman" w:cs="Times New Roman"/>
        </w:rPr>
        <w:t>FAO. Global Forest Resources Assessment 2010, Main Report, FAO Forestry Paper</w:t>
      </w:r>
    </w:p>
    <w:p w14:paraId="753AC963" w14:textId="0C2312D4" w:rsidR="0072055E" w:rsidRDefault="0072055E" w:rsidP="0072055E">
      <w:pPr>
        <w:pStyle w:val="Body"/>
        <w:spacing w:after="0" w:line="240" w:lineRule="auto"/>
        <w:rPr>
          <w:rFonts w:ascii="Times New Roman" w:hAnsi="Times New Roman" w:cs="Times New Roman"/>
        </w:rPr>
      </w:pPr>
      <w:r w:rsidRPr="0072055E">
        <w:rPr>
          <w:rFonts w:ascii="Times New Roman" w:hAnsi="Times New Roman" w:cs="Times New Roman"/>
        </w:rPr>
        <w:t>163. Food and Agriculture Organization of the United Nations, Rome, 2010.</w:t>
      </w:r>
    </w:p>
    <w:p w14:paraId="6B4CCDFA" w14:textId="77777777" w:rsidR="0072055E" w:rsidRPr="00B827AC" w:rsidRDefault="0072055E" w:rsidP="002621A4">
      <w:pPr>
        <w:pStyle w:val="Body"/>
        <w:spacing w:after="0" w:line="240" w:lineRule="auto"/>
        <w:rPr>
          <w:rFonts w:ascii="Times New Roman" w:hAnsi="Times New Roman" w:cs="Times New Roman"/>
        </w:rPr>
      </w:pPr>
    </w:p>
    <w:p w14:paraId="184BB3D3" w14:textId="56C6C7BC" w:rsidR="00530226" w:rsidRDefault="00B511C5" w:rsidP="002621A4">
      <w:pPr>
        <w:pStyle w:val="Body"/>
        <w:spacing w:after="0" w:line="240" w:lineRule="auto"/>
        <w:rPr>
          <w:rFonts w:ascii="Times New Roman" w:hAnsi="Times New Roman" w:cs="Times New Roman"/>
        </w:rPr>
      </w:pPr>
      <w:r>
        <w:rPr>
          <w:rFonts w:ascii="Times New Roman" w:hAnsi="Times New Roman" w:cs="Times New Roman"/>
        </w:rPr>
        <w:t>Gerber. 2007.</w:t>
      </w:r>
    </w:p>
    <w:p w14:paraId="26AEB2D5" w14:textId="77777777" w:rsidR="008C3E9F" w:rsidRDefault="008C3E9F" w:rsidP="002621A4">
      <w:pPr>
        <w:pStyle w:val="Body"/>
        <w:spacing w:after="0" w:line="240" w:lineRule="auto"/>
        <w:rPr>
          <w:rFonts w:ascii="Times New Roman" w:hAnsi="Times New Roman" w:cs="Times New Roman"/>
        </w:rPr>
      </w:pPr>
    </w:p>
    <w:p w14:paraId="170F6A20" w14:textId="1E231748" w:rsidR="008C3E9F" w:rsidRPr="008C3E9F" w:rsidRDefault="008C3E9F" w:rsidP="002621A4">
      <w:pPr>
        <w:pStyle w:val="Body"/>
        <w:spacing w:after="0" w:line="240" w:lineRule="auto"/>
        <w:rPr>
          <w:rFonts w:ascii="Times New Roman" w:eastAsia="Times New Roman" w:hAnsi="Times New Roman" w:cs="Times New Roman"/>
        </w:rPr>
      </w:pPr>
      <w:r w:rsidRPr="00B827AC">
        <w:rPr>
          <w:rFonts w:ascii="Times New Roman" w:eastAsia="Times New Roman" w:hAnsi="Times New Roman" w:cs="Times New Roman"/>
        </w:rPr>
        <w:t>GLBS (Greening Livestock Baseline Survey). 2018. International Livestock Research Institute.</w:t>
      </w:r>
    </w:p>
    <w:p w14:paraId="5C1E6D1B" w14:textId="77777777" w:rsidR="008C3E9F" w:rsidRDefault="008C3E9F" w:rsidP="002621A4">
      <w:pPr>
        <w:pStyle w:val="Body"/>
        <w:spacing w:after="0" w:line="240" w:lineRule="auto"/>
        <w:rPr>
          <w:rFonts w:ascii="Times New Roman" w:hAnsi="Times New Roman" w:cs="Times New Roman"/>
        </w:rPr>
      </w:pPr>
    </w:p>
    <w:p w14:paraId="164C850F" w14:textId="1B7AE0DF" w:rsidR="008C3E9F" w:rsidRDefault="008C3E9F" w:rsidP="008C3E9F">
      <w:pPr>
        <w:rPr>
          <w:rFonts w:ascii="Times New Roman" w:hAnsi="Times New Roman" w:cs="Times New Roman"/>
        </w:rPr>
      </w:pPr>
      <w:r w:rsidRPr="00B827AC">
        <w:rPr>
          <w:rFonts w:ascii="Times New Roman" w:hAnsi="Times New Roman" w:cs="Times New Roman"/>
        </w:rPr>
        <w:lastRenderedPageBreak/>
        <w:t xml:space="preserve">Hammond, J., Simon </w:t>
      </w:r>
      <w:proofErr w:type="spellStart"/>
      <w:r w:rsidRPr="00B827AC">
        <w:rPr>
          <w:rFonts w:ascii="Times New Roman" w:hAnsi="Times New Roman" w:cs="Times New Roman"/>
        </w:rPr>
        <w:t>Fraval</w:t>
      </w:r>
      <w:proofErr w:type="spellEnd"/>
      <w:r w:rsidRPr="00B827AC">
        <w:rPr>
          <w:rFonts w:ascii="Times New Roman" w:hAnsi="Times New Roman" w:cs="Times New Roman"/>
        </w:rPr>
        <w:t xml:space="preserve">, Jacob van </w:t>
      </w:r>
      <w:proofErr w:type="spellStart"/>
      <w:r w:rsidRPr="00B827AC">
        <w:rPr>
          <w:rFonts w:ascii="Times New Roman" w:hAnsi="Times New Roman" w:cs="Times New Roman"/>
        </w:rPr>
        <w:t>Etten</w:t>
      </w:r>
      <w:proofErr w:type="spellEnd"/>
      <w:r w:rsidRPr="00B827AC">
        <w:rPr>
          <w:rFonts w:ascii="Times New Roman" w:hAnsi="Times New Roman" w:cs="Times New Roman"/>
        </w:rPr>
        <w:t xml:space="preserve">, Jose Gabriel </w:t>
      </w:r>
      <w:proofErr w:type="spellStart"/>
      <w:r w:rsidRPr="00B827AC">
        <w:rPr>
          <w:rFonts w:ascii="Times New Roman" w:hAnsi="Times New Roman" w:cs="Times New Roman"/>
        </w:rPr>
        <w:t>Suchini</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Leida</w:t>
      </w:r>
      <w:proofErr w:type="spellEnd"/>
      <w:r w:rsidRPr="00B827AC">
        <w:rPr>
          <w:rFonts w:ascii="Times New Roman" w:hAnsi="Times New Roman" w:cs="Times New Roman"/>
        </w:rPr>
        <w:t xml:space="preserve"> Mercado, Tim </w:t>
      </w:r>
      <w:proofErr w:type="spellStart"/>
      <w:r w:rsidRPr="00B827AC">
        <w:rPr>
          <w:rFonts w:ascii="Times New Roman" w:hAnsi="Times New Roman" w:cs="Times New Roman"/>
        </w:rPr>
        <w:t>Pagella</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Romain</w:t>
      </w:r>
      <w:proofErr w:type="spellEnd"/>
      <w:r w:rsidRPr="00B827AC">
        <w:rPr>
          <w:rFonts w:ascii="Times New Roman" w:hAnsi="Times New Roman" w:cs="Times New Roman"/>
        </w:rPr>
        <w:t xml:space="preserve"> </w:t>
      </w:r>
      <w:proofErr w:type="spellStart"/>
      <w:r w:rsidRPr="00B827AC">
        <w:rPr>
          <w:rFonts w:ascii="Times New Roman" w:hAnsi="Times New Roman" w:cs="Times New Roman"/>
        </w:rPr>
        <w:t>Frelat</w:t>
      </w:r>
      <w:proofErr w:type="spellEnd"/>
      <w:r w:rsidRPr="00B827AC">
        <w:rPr>
          <w:rFonts w:ascii="Times New Roman" w:hAnsi="Times New Roman" w:cs="Times New Roman"/>
        </w:rPr>
        <w:t xml:space="preserve">, Mats </w:t>
      </w:r>
      <w:proofErr w:type="spellStart"/>
      <w:r w:rsidRPr="00B827AC">
        <w:rPr>
          <w:rFonts w:ascii="Times New Roman" w:hAnsi="Times New Roman" w:cs="Times New Roman"/>
        </w:rPr>
        <w:t>Lannerstad</w:t>
      </w:r>
      <w:proofErr w:type="spellEnd"/>
      <w:r w:rsidRPr="00B827AC">
        <w:rPr>
          <w:rFonts w:ascii="Times New Roman" w:hAnsi="Times New Roman" w:cs="Times New Roman"/>
        </w:rPr>
        <w:t xml:space="preserve">, Sabine </w:t>
      </w:r>
      <w:proofErr w:type="spellStart"/>
      <w:r w:rsidRPr="00B827AC">
        <w:rPr>
          <w:rFonts w:ascii="Times New Roman" w:hAnsi="Times New Roman" w:cs="Times New Roman"/>
        </w:rPr>
        <w:t>Douxchamps</w:t>
      </w:r>
      <w:proofErr w:type="spellEnd"/>
      <w:r w:rsidRPr="00B827AC">
        <w:rPr>
          <w:rFonts w:ascii="Times New Roman" w:hAnsi="Times New Roman" w:cs="Times New Roman"/>
        </w:rPr>
        <w:t xml:space="preserve">, Nils </w:t>
      </w:r>
      <w:proofErr w:type="spellStart"/>
      <w:r w:rsidRPr="00B827AC">
        <w:rPr>
          <w:rFonts w:ascii="Times New Roman" w:hAnsi="Times New Roman" w:cs="Times New Roman"/>
        </w:rPr>
        <w:t>Teufel</w:t>
      </w:r>
      <w:proofErr w:type="spellEnd"/>
      <w:r w:rsidRPr="00B827AC">
        <w:rPr>
          <w:rFonts w:ascii="Times New Roman" w:hAnsi="Times New Roman" w:cs="Times New Roman"/>
        </w:rPr>
        <w:t xml:space="preserve">, Diego </w:t>
      </w:r>
      <w:proofErr w:type="spellStart"/>
      <w:r w:rsidRPr="00B827AC">
        <w:rPr>
          <w:rFonts w:ascii="Times New Roman" w:hAnsi="Times New Roman" w:cs="Times New Roman"/>
        </w:rPr>
        <w:t>Valbuena</w:t>
      </w:r>
      <w:proofErr w:type="spellEnd"/>
      <w:r w:rsidRPr="00B827AC">
        <w:rPr>
          <w:rFonts w:ascii="Times New Roman" w:hAnsi="Times New Roman" w:cs="Times New Roman"/>
        </w:rPr>
        <w:t xml:space="preserve">, Mark T. van </w:t>
      </w:r>
      <w:proofErr w:type="spellStart"/>
      <w:r w:rsidRPr="00B827AC">
        <w:rPr>
          <w:rFonts w:ascii="Times New Roman" w:hAnsi="Times New Roman" w:cs="Times New Roman"/>
        </w:rPr>
        <w:t>Wijk</w:t>
      </w:r>
      <w:proofErr w:type="spellEnd"/>
      <w:r w:rsidRPr="00B827AC">
        <w:rPr>
          <w:rFonts w:ascii="Times New Roman" w:hAnsi="Times New Roman" w:cs="Times New Roman"/>
        </w:rPr>
        <w:t>. 2017. The Rural Household Multi-Indicator Survey (</w:t>
      </w:r>
      <w:proofErr w:type="spellStart"/>
      <w:r w:rsidRPr="00B827AC">
        <w:rPr>
          <w:rFonts w:ascii="Times New Roman" w:hAnsi="Times New Roman" w:cs="Times New Roman"/>
        </w:rPr>
        <w:t>RHoMIS</w:t>
      </w:r>
      <w:proofErr w:type="spellEnd"/>
      <w:r w:rsidRPr="00B827AC">
        <w:rPr>
          <w:rFonts w:ascii="Times New Roman" w:hAnsi="Times New Roman" w:cs="Times New Roman"/>
        </w:rPr>
        <w:t>) for rapid characterisation of households to inform climate smart agriculture interventions: Description and applications in East Africa a</w:t>
      </w:r>
      <w:r>
        <w:rPr>
          <w:rFonts w:ascii="Times New Roman" w:hAnsi="Times New Roman" w:cs="Times New Roman"/>
        </w:rPr>
        <w:t>nd Central America 151: 225-233</w:t>
      </w:r>
    </w:p>
    <w:p w14:paraId="290AC879" w14:textId="75661F6F" w:rsidR="008C3E9F" w:rsidRDefault="008C3E9F" w:rsidP="008C3E9F">
      <w:pPr>
        <w:pStyle w:val="Body"/>
        <w:spacing w:after="0" w:line="240" w:lineRule="auto"/>
        <w:rPr>
          <w:rFonts w:ascii="Times New Roman" w:hAnsi="Times New Roman" w:cs="Times New Roman"/>
        </w:rPr>
      </w:pPr>
      <w:proofErr w:type="spellStart"/>
      <w:r>
        <w:rPr>
          <w:rFonts w:ascii="Times New Roman" w:hAnsi="Times New Roman" w:cs="Times New Roman"/>
        </w:rPr>
        <w:t>Havlik</w:t>
      </w:r>
      <w:proofErr w:type="spellEnd"/>
      <w:r>
        <w:rPr>
          <w:rFonts w:ascii="Times New Roman" w:hAnsi="Times New Roman" w:cs="Times New Roman"/>
        </w:rPr>
        <w:t>. 2014.</w:t>
      </w:r>
    </w:p>
    <w:p w14:paraId="69D0DFFB" w14:textId="77777777" w:rsidR="008C3E9F" w:rsidRDefault="008C3E9F" w:rsidP="008C3E9F">
      <w:pPr>
        <w:pStyle w:val="Body"/>
        <w:spacing w:after="0" w:line="240" w:lineRule="auto"/>
        <w:rPr>
          <w:rFonts w:ascii="Times New Roman" w:hAnsi="Times New Roman" w:cs="Times New Roman"/>
        </w:rPr>
      </w:pPr>
    </w:p>
    <w:p w14:paraId="5411951D" w14:textId="2663F947" w:rsidR="008C3E9F" w:rsidRDefault="008C3E9F" w:rsidP="008C3E9F">
      <w:pPr>
        <w:pStyle w:val="Body"/>
        <w:spacing w:after="0" w:line="240" w:lineRule="auto"/>
        <w:jc w:val="both"/>
        <w:rPr>
          <w:rFonts w:ascii="Times New Roman" w:hAnsi="Times New Roman" w:cs="Times New Roman"/>
        </w:rPr>
      </w:pPr>
      <w:r w:rsidRPr="00B827AC">
        <w:rPr>
          <w:rFonts w:ascii="Times New Roman" w:hAnsi="Times New Roman" w:cs="Times New Roman"/>
        </w:rPr>
        <w:t xml:space="preserve">Herrero, M., </w:t>
      </w:r>
      <w:proofErr w:type="spellStart"/>
      <w:r w:rsidRPr="00B827AC">
        <w:rPr>
          <w:rFonts w:ascii="Times New Roman" w:hAnsi="Times New Roman" w:cs="Times New Roman"/>
        </w:rPr>
        <w:t>Havlik</w:t>
      </w:r>
      <w:proofErr w:type="spellEnd"/>
      <w:r w:rsidRPr="00B827AC">
        <w:rPr>
          <w:rFonts w:ascii="Times New Roman" w:hAnsi="Times New Roman" w:cs="Times New Roman"/>
        </w:rPr>
        <w:t xml:space="preserve">, P., </w:t>
      </w:r>
      <w:proofErr w:type="spellStart"/>
      <w:r w:rsidRPr="00B827AC">
        <w:rPr>
          <w:rFonts w:ascii="Times New Roman" w:hAnsi="Times New Roman" w:cs="Times New Roman"/>
        </w:rPr>
        <w:t>Valin</w:t>
      </w:r>
      <w:proofErr w:type="spellEnd"/>
      <w:r w:rsidRPr="00B827AC">
        <w:rPr>
          <w:rFonts w:ascii="Times New Roman" w:hAnsi="Times New Roman" w:cs="Times New Roman"/>
        </w:rPr>
        <w:t xml:space="preserve">, H., </w:t>
      </w:r>
      <w:proofErr w:type="spellStart"/>
      <w:r w:rsidRPr="00B827AC">
        <w:rPr>
          <w:rFonts w:ascii="Times New Roman" w:hAnsi="Times New Roman" w:cs="Times New Roman"/>
        </w:rPr>
        <w:t>Notenbaert</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Rufino</w:t>
      </w:r>
      <w:proofErr w:type="spellEnd"/>
      <w:r w:rsidRPr="00B827AC">
        <w:rPr>
          <w:rFonts w:ascii="Times New Roman" w:hAnsi="Times New Roman" w:cs="Times New Roman"/>
        </w:rPr>
        <w:t xml:space="preserve">, M., Thornton, P., </w:t>
      </w:r>
      <w:proofErr w:type="spellStart"/>
      <w:r w:rsidRPr="00B827AC">
        <w:rPr>
          <w:rFonts w:ascii="Times New Roman" w:hAnsi="Times New Roman" w:cs="Times New Roman"/>
        </w:rPr>
        <w:t>Blummel</w:t>
      </w:r>
      <w:proofErr w:type="spellEnd"/>
      <w:r w:rsidRPr="00B827AC">
        <w:rPr>
          <w:rFonts w:ascii="Times New Roman" w:hAnsi="Times New Roman" w:cs="Times New Roman"/>
        </w:rPr>
        <w:t xml:space="preserve">, M., Weiss, F., Grace, D., </w:t>
      </w:r>
      <w:proofErr w:type="spellStart"/>
      <w:r w:rsidRPr="00B827AC">
        <w:rPr>
          <w:rFonts w:ascii="Times New Roman" w:hAnsi="Times New Roman" w:cs="Times New Roman"/>
        </w:rPr>
        <w:t>Obsersteiner</w:t>
      </w:r>
      <w:proofErr w:type="spellEnd"/>
      <w:r w:rsidRPr="00B827AC">
        <w:rPr>
          <w:rFonts w:ascii="Times New Roman" w:hAnsi="Times New Roman" w:cs="Times New Roman"/>
        </w:rPr>
        <w:t>, M</w:t>
      </w:r>
      <w:proofErr w:type="gramStart"/>
      <w:r w:rsidRPr="00B827AC">
        <w:rPr>
          <w:rFonts w:ascii="Times New Roman" w:hAnsi="Times New Roman" w:cs="Times New Roman"/>
        </w:rPr>
        <w:t>..</w:t>
      </w:r>
      <w:proofErr w:type="gramEnd"/>
      <w:r w:rsidRPr="00B827AC">
        <w:rPr>
          <w:rFonts w:ascii="Times New Roman" w:hAnsi="Times New Roman" w:cs="Times New Roman"/>
        </w:rPr>
        <w:t xml:space="preserve"> 2013. Biomass use, production, feed efficiencies and greenhouse gas emissions from global livestock syst</w:t>
      </w:r>
      <w:r>
        <w:rPr>
          <w:rFonts w:ascii="Times New Roman" w:hAnsi="Times New Roman" w:cs="Times New Roman"/>
        </w:rPr>
        <w:t>ems. PNAS 110 (52): 20888-20893</w:t>
      </w:r>
    </w:p>
    <w:p w14:paraId="2B3E6C50" w14:textId="77777777" w:rsidR="00530226" w:rsidRDefault="00530226" w:rsidP="002621A4">
      <w:pPr>
        <w:pStyle w:val="Body"/>
        <w:spacing w:after="0" w:line="240" w:lineRule="auto"/>
        <w:rPr>
          <w:rFonts w:ascii="Times New Roman" w:hAnsi="Times New Roman" w:cs="Times New Roman"/>
        </w:rPr>
      </w:pPr>
    </w:p>
    <w:p w14:paraId="2B660675" w14:textId="591593C5" w:rsidR="00771D6B" w:rsidRDefault="00B511C5" w:rsidP="009857E9">
      <w:pPr>
        <w:rPr>
          <w:rFonts w:ascii="Times New Roman" w:hAnsi="Times New Roman" w:cs="Times New Roman"/>
        </w:rPr>
      </w:pPr>
      <w:proofErr w:type="spellStart"/>
      <w:r>
        <w:rPr>
          <w:rFonts w:ascii="Times New Roman" w:hAnsi="Times New Roman" w:cs="Times New Roman"/>
        </w:rPr>
        <w:t>Hosonuma</w:t>
      </w:r>
      <w:proofErr w:type="spellEnd"/>
      <w:r>
        <w:rPr>
          <w:rFonts w:ascii="Times New Roman" w:hAnsi="Times New Roman" w:cs="Times New Roman"/>
        </w:rPr>
        <w:t xml:space="preserve"> et al. 2012.</w:t>
      </w:r>
    </w:p>
    <w:p w14:paraId="0F0F74DF" w14:textId="77777777" w:rsidR="008C3E9F" w:rsidRPr="00B827AC" w:rsidRDefault="008C3E9F" w:rsidP="008C3E9F">
      <w:pPr>
        <w:spacing w:after="0"/>
        <w:rPr>
          <w:rFonts w:ascii="Times New Roman" w:hAnsi="Times New Roman" w:cs="Times New Roman"/>
        </w:rPr>
      </w:pPr>
      <w:proofErr w:type="spellStart"/>
      <w:r w:rsidRPr="00B827AC">
        <w:rPr>
          <w:rFonts w:ascii="Times New Roman" w:hAnsi="Times New Roman" w:cs="Times New Roman"/>
        </w:rPr>
        <w:t>Kurwijila</w:t>
      </w:r>
      <w:proofErr w:type="spellEnd"/>
      <w:r w:rsidRPr="00B827AC">
        <w:rPr>
          <w:rFonts w:ascii="Times New Roman" w:hAnsi="Times New Roman" w:cs="Times New Roman"/>
        </w:rPr>
        <w:t xml:space="preserve">, L.R and K.J. </w:t>
      </w:r>
      <w:proofErr w:type="spellStart"/>
      <w:r w:rsidRPr="00B827AC">
        <w:rPr>
          <w:rFonts w:ascii="Times New Roman" w:hAnsi="Times New Roman" w:cs="Times New Roman"/>
        </w:rPr>
        <w:t>Boki</w:t>
      </w:r>
      <w:proofErr w:type="spellEnd"/>
      <w:r w:rsidRPr="00B827AC">
        <w:rPr>
          <w:rFonts w:ascii="Times New Roman" w:hAnsi="Times New Roman" w:cs="Times New Roman"/>
        </w:rPr>
        <w:t xml:space="preserve">. 2003. A review of the </w:t>
      </w:r>
      <w:proofErr w:type="gramStart"/>
      <w:r w:rsidRPr="00B827AC">
        <w:rPr>
          <w:rFonts w:ascii="Times New Roman" w:hAnsi="Times New Roman" w:cs="Times New Roman"/>
        </w:rPr>
        <w:t>small scale</w:t>
      </w:r>
      <w:proofErr w:type="gramEnd"/>
      <w:r w:rsidRPr="00B827AC">
        <w:rPr>
          <w:rFonts w:ascii="Times New Roman" w:hAnsi="Times New Roman" w:cs="Times New Roman"/>
        </w:rPr>
        <w:t xml:space="preserve"> dairy sector – Tanzania. Milk</w:t>
      </w:r>
    </w:p>
    <w:p w14:paraId="5F033DC4" w14:textId="77777777" w:rsidR="008C3E9F" w:rsidRPr="00B827AC" w:rsidRDefault="008C3E9F" w:rsidP="008C3E9F">
      <w:pPr>
        <w:spacing w:after="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dairy products, post-harvest losses and food safety in Sub-Saharan Africa and the near</w:t>
      </w:r>
    </w:p>
    <w:p w14:paraId="2648E181" w14:textId="54FFD79F" w:rsidR="008C3E9F" w:rsidRDefault="008C3E9F" w:rsidP="008C3E9F">
      <w:pPr>
        <w:spacing w:after="0"/>
        <w:rPr>
          <w:rFonts w:ascii="Times New Roman" w:hAnsi="Times New Roman" w:cs="Times New Roman"/>
        </w:rPr>
      </w:pPr>
      <w:r w:rsidRPr="00B827AC">
        <w:rPr>
          <w:rFonts w:ascii="Times New Roman" w:hAnsi="Times New Roman" w:cs="Times New Roman"/>
        </w:rPr>
        <w:t>East. FAO Prevention of Food Loss</w:t>
      </w:r>
      <w:r>
        <w:rPr>
          <w:rFonts w:ascii="Times New Roman" w:hAnsi="Times New Roman" w:cs="Times New Roman"/>
        </w:rPr>
        <w:t>es Programme. FAO, Rome, Italy.</w:t>
      </w:r>
    </w:p>
    <w:p w14:paraId="2D475A36" w14:textId="77777777" w:rsidR="008C3E9F" w:rsidRPr="000D02BC" w:rsidRDefault="008C3E9F" w:rsidP="008C3E9F">
      <w:pPr>
        <w:rPr>
          <w:rFonts w:ascii="Times New Roman" w:hAnsi="Times New Roman" w:cs="Times New Roman"/>
        </w:rPr>
      </w:pPr>
      <w:r>
        <w:rPr>
          <w:rFonts w:ascii="Times New Roman" w:hAnsi="Times New Roman" w:cs="Times New Roman"/>
        </w:rPr>
        <w:t xml:space="preserve">Livestock Sector Development Programme (LSDP). 2011. Ministry of livestock and fisheries </w:t>
      </w:r>
      <w:r w:rsidRPr="000D02BC">
        <w:rPr>
          <w:rFonts w:ascii="Times New Roman" w:hAnsi="Times New Roman" w:cs="Times New Roman"/>
        </w:rPr>
        <w:t xml:space="preserve">development. United Republic of Tanzania. </w:t>
      </w:r>
    </w:p>
    <w:p w14:paraId="2BD2DCA9" w14:textId="73B7D646" w:rsidR="000D02BC" w:rsidRPr="000D02BC" w:rsidRDefault="000D02BC" w:rsidP="008C3E9F">
      <w:pPr>
        <w:rPr>
          <w:rFonts w:ascii="Times New Roman" w:hAnsi="Times New Roman" w:cs="Times New Roman"/>
          <w:b/>
        </w:rPr>
      </w:pPr>
      <w:r w:rsidRPr="000D02BC">
        <w:rPr>
          <w:rFonts w:ascii="Times New Roman" w:hAnsi="Times New Roman" w:cs="Times New Roman"/>
        </w:rPr>
        <w:t xml:space="preserve">Tanzania Livestock Sector Analysis (LSA) Baseline 2016 and Projections to 2031: Livestock Production &amp; Household Economy Tanzanian Livestock Master Plan, Technical Advisory Committee (TAC) Meeting, Colosseum Hotel, Dar </w:t>
      </w:r>
      <w:proofErr w:type="spellStart"/>
      <w:r w:rsidRPr="000D02BC">
        <w:rPr>
          <w:rFonts w:ascii="Times New Roman" w:hAnsi="Times New Roman" w:cs="Times New Roman"/>
        </w:rPr>
        <w:t>Es</w:t>
      </w:r>
      <w:proofErr w:type="spellEnd"/>
      <w:r w:rsidRPr="000D02BC">
        <w:rPr>
          <w:rFonts w:ascii="Times New Roman" w:hAnsi="Times New Roman" w:cs="Times New Roman"/>
        </w:rPr>
        <w:t xml:space="preserve"> Salaam 23 June 2016 Stephen Michael, Francis </w:t>
      </w:r>
      <w:proofErr w:type="spellStart"/>
      <w:r w:rsidRPr="000D02BC">
        <w:rPr>
          <w:rFonts w:ascii="Times New Roman" w:hAnsi="Times New Roman" w:cs="Times New Roman"/>
        </w:rPr>
        <w:t>Makusaro</w:t>
      </w:r>
      <w:proofErr w:type="spellEnd"/>
      <w:r w:rsidRPr="000D02BC">
        <w:rPr>
          <w:rFonts w:ascii="Times New Roman" w:hAnsi="Times New Roman" w:cs="Times New Roman"/>
        </w:rPr>
        <w:t xml:space="preserve"> (Ministry of Agriculture, Livestock and Fisheries Development) &amp; Solomon </w:t>
      </w:r>
      <w:proofErr w:type="spellStart"/>
      <w:r w:rsidRPr="000D02BC">
        <w:rPr>
          <w:rFonts w:ascii="Times New Roman" w:hAnsi="Times New Roman" w:cs="Times New Roman"/>
        </w:rPr>
        <w:t>Desta</w:t>
      </w:r>
      <w:proofErr w:type="spellEnd"/>
      <w:r w:rsidRPr="000D02BC">
        <w:rPr>
          <w:rFonts w:ascii="Times New Roman" w:hAnsi="Times New Roman" w:cs="Times New Roman"/>
        </w:rPr>
        <w:t xml:space="preserve"> (ILRI)</w:t>
      </w:r>
    </w:p>
    <w:p w14:paraId="60DD39D7" w14:textId="7599FAFC" w:rsidR="0067231D" w:rsidRDefault="0067231D" w:rsidP="0067231D">
      <w:pPr>
        <w:pStyle w:val="Default"/>
      </w:pPr>
      <w:r>
        <w:rPr>
          <w:rFonts w:eastAsia="Times New Roman"/>
          <w:lang w:eastAsia="en-GB"/>
        </w:rPr>
        <w:t xml:space="preserve">NBS. 2016. </w:t>
      </w:r>
      <w:proofErr w:type="spellStart"/>
      <w:r>
        <w:rPr>
          <w:rFonts w:eastAsia="Times New Roman"/>
          <w:lang w:eastAsia="en-GB"/>
        </w:rPr>
        <w:t>Njombe</w:t>
      </w:r>
      <w:proofErr w:type="spellEnd"/>
      <w:r>
        <w:rPr>
          <w:rFonts w:eastAsia="Times New Roman"/>
          <w:lang w:eastAsia="en-GB"/>
        </w:rPr>
        <w:t xml:space="preserve"> District Council Socio-Economic Profile. 2016.</w:t>
      </w:r>
    </w:p>
    <w:p w14:paraId="617E6740" w14:textId="6E163B5A" w:rsidR="0067231D" w:rsidRDefault="0067231D" w:rsidP="008C3E9F">
      <w:pPr>
        <w:spacing w:after="0" w:line="240" w:lineRule="auto"/>
        <w:rPr>
          <w:rFonts w:ascii="Times New Roman" w:eastAsia="Times New Roman" w:hAnsi="Times New Roman" w:cs="Times New Roman"/>
          <w:sz w:val="24"/>
          <w:szCs w:val="24"/>
          <w:lang w:eastAsia="en-GB"/>
        </w:rPr>
      </w:pPr>
    </w:p>
    <w:p w14:paraId="7FDC7DCA" w14:textId="769704E1" w:rsidR="0067231D" w:rsidRDefault="008F7054" w:rsidP="008C3E9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Default="001B39A4" w:rsidP="008C3E9F">
      <w:pPr>
        <w:spacing w:after="0" w:line="240" w:lineRule="auto"/>
        <w:rPr>
          <w:rFonts w:ascii="Times New Roman" w:eastAsia="Times New Roman" w:hAnsi="Times New Roman" w:cs="Times New Roman"/>
          <w:sz w:val="24"/>
          <w:szCs w:val="24"/>
          <w:lang w:eastAsia="en-GB"/>
        </w:rPr>
      </w:pPr>
    </w:p>
    <w:p w14:paraId="5C599113" w14:textId="7C101C09" w:rsidR="001B39A4" w:rsidRPr="001B39A4" w:rsidRDefault="001B39A4" w:rsidP="001B39A4">
      <w:pPr>
        <w:autoSpaceDE w:val="0"/>
        <w:autoSpaceDN w:val="0"/>
        <w:adjustRightInd w:val="0"/>
        <w:spacing w:after="0" w:line="240" w:lineRule="auto"/>
        <w:rPr>
          <w:rFonts w:ascii="TimesNewRomanPSMT" w:hAnsi="TimesNewRomanPSMT" w:cs="TimesNewRomanPSMT"/>
          <w:sz w:val="24"/>
          <w:szCs w:val="24"/>
        </w:rPr>
      </w:pPr>
      <w:r w:rsidRPr="001B39A4">
        <w:rPr>
          <w:rFonts w:ascii="TimesNewRomanPSMT" w:hAnsi="TimesNewRomanPSMT" w:cs="TimesNewRomanPSMT"/>
          <w:sz w:val="24"/>
          <w:szCs w:val="24"/>
        </w:rPr>
        <w:t>Ministry of Livestock Development. 2006. National livestock poli</w:t>
      </w:r>
      <w:r>
        <w:rPr>
          <w:rFonts w:ascii="TimesNewRomanPSMT" w:hAnsi="TimesNewRomanPSMT" w:cs="TimesNewRomanPSMT"/>
          <w:sz w:val="24"/>
          <w:szCs w:val="24"/>
        </w:rPr>
        <w:t xml:space="preserve">cy. Dar </w:t>
      </w:r>
      <w:proofErr w:type="spellStart"/>
      <w:r>
        <w:rPr>
          <w:rFonts w:ascii="TimesNewRomanPSMT" w:hAnsi="TimesNewRomanPSMT" w:cs="TimesNewRomanPSMT"/>
          <w:sz w:val="24"/>
          <w:szCs w:val="24"/>
        </w:rPr>
        <w:t>es</w:t>
      </w:r>
      <w:proofErr w:type="spellEnd"/>
      <w:r>
        <w:rPr>
          <w:rFonts w:ascii="TimesNewRomanPSMT" w:hAnsi="TimesNewRomanPSMT" w:cs="TimesNewRomanPSMT"/>
          <w:sz w:val="24"/>
          <w:szCs w:val="24"/>
        </w:rPr>
        <w:t xml:space="preserve"> Salaam: United </w:t>
      </w:r>
      <w:r w:rsidRPr="001B39A4">
        <w:rPr>
          <w:rFonts w:ascii="TimesNewRomanPSMT" w:hAnsi="TimesNewRomanPSMT" w:cs="TimesNewRomanPSMT"/>
          <w:sz w:val="24"/>
          <w:szCs w:val="24"/>
        </w:rPr>
        <w:t>Republic of Tanzania.</w:t>
      </w:r>
    </w:p>
    <w:p w14:paraId="5497ACCA" w14:textId="77777777" w:rsidR="0067231D" w:rsidRDefault="0067231D" w:rsidP="008C3E9F">
      <w:pPr>
        <w:spacing w:after="0" w:line="240" w:lineRule="auto"/>
        <w:rPr>
          <w:rFonts w:ascii="Times New Roman" w:eastAsia="Times New Roman" w:hAnsi="Times New Roman" w:cs="Times New Roman"/>
          <w:sz w:val="24"/>
          <w:szCs w:val="24"/>
          <w:lang w:eastAsia="en-GB"/>
        </w:rPr>
      </w:pPr>
    </w:p>
    <w:p w14:paraId="64B0DD85" w14:textId="48D2A884" w:rsidR="008C3E9F" w:rsidRPr="00B827AC" w:rsidRDefault="008C3E9F" w:rsidP="008C3E9F">
      <w:pPr>
        <w:spacing w:after="0" w:line="240" w:lineRule="auto"/>
        <w:rPr>
          <w:rFonts w:ascii="Times New Roman" w:eastAsia="Times New Roman" w:hAnsi="Times New Roman" w:cs="Times New Roman"/>
          <w:sz w:val="24"/>
          <w:szCs w:val="24"/>
          <w:lang w:eastAsia="en-GB"/>
        </w:rPr>
      </w:pPr>
      <w:proofErr w:type="spellStart"/>
      <w:r w:rsidRPr="00B827AC">
        <w:rPr>
          <w:rFonts w:ascii="Times New Roman" w:eastAsia="Times New Roman" w:hAnsi="Times New Roman" w:cs="Times New Roman"/>
          <w:sz w:val="24"/>
          <w:szCs w:val="24"/>
          <w:lang w:eastAsia="en-GB"/>
        </w:rPr>
        <w:t>Omamo</w:t>
      </w:r>
      <w:proofErr w:type="spellEnd"/>
      <w:r w:rsidRPr="00B827AC">
        <w:rPr>
          <w:rFonts w:ascii="Times New Roman" w:eastAsia="Times New Roman" w:hAnsi="Times New Roman" w:cs="Times New Roman"/>
          <w:sz w:val="24"/>
          <w:szCs w:val="24"/>
          <w:lang w:eastAsia="en-GB"/>
        </w:rPr>
        <w:t xml:space="preserve">, S.W., </w:t>
      </w:r>
      <w:proofErr w:type="spellStart"/>
      <w:r w:rsidRPr="00B827AC">
        <w:rPr>
          <w:rFonts w:ascii="Times New Roman" w:eastAsia="Times New Roman" w:hAnsi="Times New Roman" w:cs="Times New Roman"/>
          <w:sz w:val="24"/>
          <w:szCs w:val="24"/>
          <w:lang w:eastAsia="en-GB"/>
        </w:rPr>
        <w:t>Diao</w:t>
      </w:r>
      <w:proofErr w:type="spellEnd"/>
      <w:r w:rsidRPr="00B827AC">
        <w:rPr>
          <w:rFonts w:ascii="Times New Roman" w:eastAsia="Times New Roman" w:hAnsi="Times New Roman" w:cs="Times New Roman"/>
          <w:sz w:val="24"/>
          <w:szCs w:val="24"/>
          <w:lang w:eastAsia="en-GB"/>
        </w:rPr>
        <w:t>, X., Wood, S., Chamberlin, J., You, L., Benin, S., Wood-</w:t>
      </w:r>
      <w:proofErr w:type="spellStart"/>
      <w:r w:rsidRPr="00B827AC">
        <w:rPr>
          <w:rFonts w:ascii="Times New Roman" w:eastAsia="Times New Roman" w:hAnsi="Times New Roman" w:cs="Times New Roman"/>
          <w:sz w:val="24"/>
          <w:szCs w:val="24"/>
          <w:lang w:eastAsia="en-GB"/>
        </w:rPr>
        <w:t>Sichra</w:t>
      </w:r>
      <w:proofErr w:type="spellEnd"/>
      <w:r w:rsidRPr="00B827AC">
        <w:rPr>
          <w:rFonts w:ascii="Times New Roman" w:eastAsia="Times New Roman" w:hAnsi="Times New Roman" w:cs="Times New Roman"/>
          <w:sz w:val="24"/>
          <w:szCs w:val="24"/>
          <w:lang w:eastAsia="en-GB"/>
        </w:rPr>
        <w:t xml:space="preserve">, U. and </w:t>
      </w:r>
    </w:p>
    <w:p w14:paraId="702F2F59" w14:textId="77777777" w:rsidR="008C3E9F" w:rsidRPr="00B827AC" w:rsidRDefault="008C3E9F" w:rsidP="008C3E9F">
      <w:pPr>
        <w:spacing w:after="0" w:line="240" w:lineRule="auto"/>
        <w:rPr>
          <w:rFonts w:ascii="Times New Roman" w:eastAsia="Times New Roman" w:hAnsi="Times New Roman" w:cs="Times New Roman"/>
          <w:sz w:val="24"/>
          <w:szCs w:val="24"/>
          <w:lang w:eastAsia="en-GB"/>
        </w:rPr>
      </w:pPr>
      <w:proofErr w:type="spellStart"/>
      <w:r w:rsidRPr="00B827AC">
        <w:rPr>
          <w:rFonts w:ascii="Times New Roman" w:eastAsia="Times New Roman" w:hAnsi="Times New Roman" w:cs="Times New Roman"/>
          <w:sz w:val="24"/>
          <w:szCs w:val="24"/>
          <w:lang w:eastAsia="en-GB"/>
        </w:rPr>
        <w:t>Tatwangire</w:t>
      </w:r>
      <w:proofErr w:type="spellEnd"/>
      <w:r w:rsidRPr="00B827AC">
        <w:rPr>
          <w:rFonts w:ascii="Times New Roman" w:eastAsia="Times New Roman" w:hAnsi="Times New Roman" w:cs="Times New Roman"/>
          <w:sz w:val="24"/>
          <w:szCs w:val="24"/>
          <w:lang w:eastAsia="en-GB"/>
        </w:rPr>
        <w:t xml:space="preserve">, A. 2006. Strategic priorities for agricultural development in Eastern and Central </w:t>
      </w:r>
    </w:p>
    <w:p w14:paraId="0AF4997C" w14:textId="58243F4B" w:rsidR="008C3E9F" w:rsidRPr="008C3E9F" w:rsidRDefault="008C3E9F" w:rsidP="008C3E9F">
      <w:pPr>
        <w:spacing w:after="0" w:line="240" w:lineRule="auto"/>
        <w:rPr>
          <w:rFonts w:ascii="Times New Roman" w:eastAsia="Times New Roman" w:hAnsi="Times New Roman" w:cs="Times New Roman"/>
          <w:sz w:val="24"/>
          <w:szCs w:val="24"/>
          <w:lang w:eastAsia="en-GB"/>
        </w:rPr>
      </w:pPr>
      <w:r w:rsidRPr="00B827AC">
        <w:rPr>
          <w:rFonts w:ascii="Times New Roman" w:eastAsia="Times New Roman" w:hAnsi="Times New Roman" w:cs="Times New Roman"/>
          <w:sz w:val="24"/>
          <w:szCs w:val="24"/>
          <w:lang w:eastAsia="en-GB"/>
        </w:rPr>
        <w:t>Africa. Washington DC: International Food Policy Research Institute</w:t>
      </w:r>
    </w:p>
    <w:p w14:paraId="21394636" w14:textId="3DB692B1" w:rsidR="008C3E9F" w:rsidRPr="00B827AC" w:rsidRDefault="008C3E9F" w:rsidP="008C3E9F">
      <w:pPr>
        <w:spacing w:line="240" w:lineRule="auto"/>
        <w:rPr>
          <w:rFonts w:ascii="Times New Roman" w:hAnsi="Times New Roman" w:cs="Times New Roman"/>
        </w:rPr>
      </w:pPr>
      <w:proofErr w:type="spellStart"/>
      <w:r w:rsidRPr="008D4BF0">
        <w:rPr>
          <w:rFonts w:ascii="Times New Roman" w:hAnsi="Times New Roman" w:cs="Times New Roman"/>
          <w:lang w:val="it-IT"/>
        </w:rPr>
        <w:t>Osuji</w:t>
      </w:r>
      <w:proofErr w:type="spellEnd"/>
      <w:r w:rsidRPr="008D4BF0">
        <w:rPr>
          <w:rFonts w:ascii="Times New Roman" w:hAnsi="Times New Roman" w:cs="Times New Roman"/>
          <w:lang w:val="it-IT"/>
        </w:rPr>
        <w:t xml:space="preserve"> PO, </w:t>
      </w:r>
      <w:proofErr w:type="spellStart"/>
      <w:r w:rsidRPr="008D4BF0">
        <w:rPr>
          <w:rFonts w:ascii="Times New Roman" w:hAnsi="Times New Roman" w:cs="Times New Roman"/>
          <w:lang w:val="it-IT"/>
        </w:rPr>
        <w:t>Saarisalo</w:t>
      </w:r>
      <w:proofErr w:type="spellEnd"/>
      <w:r w:rsidRPr="008D4BF0">
        <w:rPr>
          <w:rFonts w:ascii="Times New Roman" w:hAnsi="Times New Roman" w:cs="Times New Roman"/>
          <w:lang w:val="it-IT"/>
        </w:rPr>
        <w:t xml:space="preserve"> EM, </w:t>
      </w:r>
      <w:proofErr w:type="spellStart"/>
      <w:r w:rsidRPr="008D4BF0">
        <w:rPr>
          <w:rFonts w:ascii="Times New Roman" w:hAnsi="Times New Roman" w:cs="Times New Roman"/>
          <w:lang w:val="it-IT"/>
        </w:rPr>
        <w:t>Tegegne</w:t>
      </w:r>
      <w:proofErr w:type="spellEnd"/>
      <w:r w:rsidRPr="008D4BF0">
        <w:rPr>
          <w:rFonts w:ascii="Times New Roman" w:hAnsi="Times New Roman" w:cs="Times New Roman"/>
          <w:lang w:val="it-IT"/>
        </w:rPr>
        <w:t xml:space="preserve"> A and </w:t>
      </w:r>
      <w:proofErr w:type="spellStart"/>
      <w:r w:rsidRPr="008D4BF0">
        <w:rPr>
          <w:rFonts w:ascii="Times New Roman" w:hAnsi="Times New Roman" w:cs="Times New Roman"/>
          <w:lang w:val="it-IT"/>
        </w:rPr>
        <w:t>Umunna</w:t>
      </w:r>
      <w:proofErr w:type="spellEnd"/>
      <w:r w:rsidRPr="008D4BF0">
        <w:rPr>
          <w:rFonts w:ascii="Times New Roman" w:hAnsi="Times New Roman" w:cs="Times New Roman"/>
          <w:lang w:val="it-IT"/>
        </w:rPr>
        <w:t xml:space="preserve"> NN 2005. </w:t>
      </w:r>
      <w:r w:rsidRPr="00501922">
        <w:rPr>
          <w:rFonts w:ascii="Times New Roman" w:hAnsi="Times New Roman" w:cs="Times New Roman"/>
        </w:rPr>
        <w:t>Undernutrition</w:t>
      </w:r>
      <w:r>
        <w:rPr>
          <w:rFonts w:ascii="Times New Roman" w:hAnsi="Times New Roman" w:cs="Times New Roman"/>
        </w:rPr>
        <w:t xml:space="preserve"> </w:t>
      </w:r>
      <w:r w:rsidRPr="00501922">
        <w:rPr>
          <w:rFonts w:ascii="Times New Roman" w:hAnsi="Times New Roman" w:cs="Times New Roman"/>
        </w:rPr>
        <w:t>of dairy cattle in smallholder production sy</w:t>
      </w:r>
      <w:r>
        <w:rPr>
          <w:rFonts w:ascii="Times New Roman" w:hAnsi="Times New Roman" w:cs="Times New Roman"/>
        </w:rPr>
        <w:t xml:space="preserve">stems in East Africa. In Coping </w:t>
      </w:r>
      <w:r w:rsidRPr="00501922">
        <w:rPr>
          <w:rFonts w:ascii="Times New Roman" w:hAnsi="Times New Roman" w:cs="Times New Roman"/>
        </w:rPr>
        <w:t xml:space="preserve">with feed scarcity in smallholder livestock </w:t>
      </w:r>
      <w:r>
        <w:rPr>
          <w:rFonts w:ascii="Times New Roman" w:hAnsi="Times New Roman" w:cs="Times New Roman"/>
        </w:rPr>
        <w:t xml:space="preserve">systems in developing countries </w:t>
      </w:r>
      <w:r w:rsidRPr="00501922">
        <w:rPr>
          <w:rFonts w:ascii="Times New Roman" w:hAnsi="Times New Roman" w:cs="Times New Roman"/>
        </w:rPr>
        <w:t xml:space="preserve">(ed. AA </w:t>
      </w:r>
      <w:proofErr w:type="spellStart"/>
      <w:r w:rsidRPr="00501922">
        <w:rPr>
          <w:rFonts w:ascii="Times New Roman" w:hAnsi="Times New Roman" w:cs="Times New Roman"/>
        </w:rPr>
        <w:t>Ayantunde</w:t>
      </w:r>
      <w:proofErr w:type="spellEnd"/>
      <w:r w:rsidRPr="00501922">
        <w:rPr>
          <w:rFonts w:ascii="Times New Roman" w:hAnsi="Times New Roman" w:cs="Times New Roman"/>
        </w:rPr>
        <w:t>, S Fernandez-Rivera and</w:t>
      </w:r>
      <w:r>
        <w:rPr>
          <w:rFonts w:ascii="Times New Roman" w:hAnsi="Times New Roman" w:cs="Times New Roman"/>
        </w:rPr>
        <w:t xml:space="preserve"> G </w:t>
      </w:r>
      <w:proofErr w:type="spellStart"/>
      <w:r>
        <w:rPr>
          <w:rFonts w:ascii="Times New Roman" w:hAnsi="Times New Roman" w:cs="Times New Roman"/>
        </w:rPr>
        <w:t>McCrabb</w:t>
      </w:r>
      <w:proofErr w:type="spellEnd"/>
      <w:r>
        <w:rPr>
          <w:rFonts w:ascii="Times New Roman" w:hAnsi="Times New Roman" w:cs="Times New Roman"/>
        </w:rPr>
        <w:t xml:space="preserve">), pp. 97–120. Animal </w:t>
      </w:r>
      <w:r w:rsidRPr="00501922">
        <w:rPr>
          <w:rFonts w:ascii="Times New Roman" w:hAnsi="Times New Roman" w:cs="Times New Roman"/>
        </w:rPr>
        <w:t xml:space="preserve">Sciences Group, </w:t>
      </w:r>
      <w:proofErr w:type="spellStart"/>
      <w:r w:rsidRPr="00501922">
        <w:rPr>
          <w:rFonts w:ascii="Times New Roman" w:hAnsi="Times New Roman" w:cs="Times New Roman"/>
        </w:rPr>
        <w:t>Wageningen</w:t>
      </w:r>
      <w:proofErr w:type="spellEnd"/>
      <w:r w:rsidRPr="00501922">
        <w:rPr>
          <w:rFonts w:ascii="Times New Roman" w:hAnsi="Times New Roman" w:cs="Times New Roman"/>
        </w:rPr>
        <w:t xml:space="preserve"> UR, </w:t>
      </w:r>
      <w:proofErr w:type="spellStart"/>
      <w:r w:rsidRPr="00501922">
        <w:rPr>
          <w:rFonts w:ascii="Times New Roman" w:hAnsi="Times New Roman" w:cs="Times New Roman"/>
        </w:rPr>
        <w:t>Wagening</w:t>
      </w:r>
      <w:r>
        <w:rPr>
          <w:rFonts w:ascii="Times New Roman" w:hAnsi="Times New Roman" w:cs="Times New Roman"/>
        </w:rPr>
        <w:t>en</w:t>
      </w:r>
      <w:proofErr w:type="spellEnd"/>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Netherlands; University </w:t>
      </w:r>
      <w:r w:rsidRPr="00501922">
        <w:rPr>
          <w:rFonts w:ascii="Times New Roman" w:hAnsi="Times New Roman" w:cs="Times New Roman"/>
        </w:rPr>
        <w:t>of Reading, Reading, UK; ETH (Swiss Federal In</w:t>
      </w:r>
      <w:r>
        <w:rPr>
          <w:rFonts w:ascii="Times New Roman" w:hAnsi="Times New Roman" w:cs="Times New Roman"/>
        </w:rPr>
        <w:t xml:space="preserve">stitute of Technology), Zurich, </w:t>
      </w:r>
      <w:r w:rsidRPr="00501922">
        <w:rPr>
          <w:rFonts w:ascii="Times New Roman" w:hAnsi="Times New Roman" w:cs="Times New Roman"/>
        </w:rPr>
        <w:t>Switzerland; and ILRI (International Livestoc</w:t>
      </w:r>
      <w:r>
        <w:rPr>
          <w:rFonts w:ascii="Times New Roman" w:hAnsi="Times New Roman" w:cs="Times New Roman"/>
        </w:rPr>
        <w:t>k Research Institute), Nairobi, Kenya.</w:t>
      </w:r>
    </w:p>
    <w:p w14:paraId="3D2952DB" w14:textId="77777777" w:rsidR="00E569D0" w:rsidRPr="00B827AC" w:rsidRDefault="001D6AEC" w:rsidP="00E97EA8">
      <w:pPr>
        <w:rPr>
          <w:rFonts w:ascii="Times New Roman" w:hAnsi="Times New Roman" w:cs="Times New Roman"/>
        </w:rPr>
      </w:pPr>
      <w:r w:rsidRPr="00B827AC">
        <w:rPr>
          <w:rFonts w:ascii="Times New Roman" w:hAnsi="Times New Roman" w:cs="Times New Roman"/>
        </w:rPr>
        <w:t xml:space="preserve">Paul, B.K., R. </w:t>
      </w:r>
      <w:proofErr w:type="spellStart"/>
      <w:r w:rsidRPr="00B827AC">
        <w:rPr>
          <w:rFonts w:ascii="Times New Roman" w:hAnsi="Times New Roman" w:cs="Times New Roman"/>
        </w:rPr>
        <w:t>Frelat</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Birnholz</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Ebong</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Gahigi</w:t>
      </w:r>
      <w:proofErr w:type="spellEnd"/>
      <w:r w:rsidRPr="00B827AC">
        <w:rPr>
          <w:rFonts w:ascii="Times New Roman" w:hAnsi="Times New Roman" w:cs="Times New Roman"/>
        </w:rPr>
        <w:t xml:space="preserve">, J.C.J. Groot, M. Herrero, D.M. </w:t>
      </w:r>
      <w:proofErr w:type="spellStart"/>
      <w:r w:rsidRPr="00B827AC">
        <w:rPr>
          <w:rFonts w:ascii="Times New Roman" w:hAnsi="Times New Roman" w:cs="Times New Roman"/>
        </w:rPr>
        <w:t>Kagabo</w:t>
      </w:r>
      <w:proofErr w:type="spellEnd"/>
      <w:r w:rsidRPr="00B827AC">
        <w:rPr>
          <w:rFonts w:ascii="Times New Roman" w:hAnsi="Times New Roman" w:cs="Times New Roman"/>
        </w:rPr>
        <w:t xml:space="preserve">, A. </w:t>
      </w:r>
      <w:proofErr w:type="spellStart"/>
      <w:r w:rsidRPr="00B827AC">
        <w:rPr>
          <w:rFonts w:ascii="Times New Roman" w:hAnsi="Times New Roman" w:cs="Times New Roman"/>
        </w:rPr>
        <w:t>Notenbaert</w:t>
      </w:r>
      <w:proofErr w:type="spellEnd"/>
      <w:r w:rsidRPr="00B827AC">
        <w:rPr>
          <w:rFonts w:ascii="Times New Roman" w:hAnsi="Times New Roman" w:cs="Times New Roman"/>
        </w:rPr>
        <w:t xml:space="preserve">, B. </w:t>
      </w:r>
      <w:proofErr w:type="spellStart"/>
      <w:r w:rsidRPr="00B827AC">
        <w:rPr>
          <w:rFonts w:ascii="Times New Roman" w:hAnsi="Times New Roman" w:cs="Times New Roman"/>
        </w:rPr>
        <w:t>Vanlauwe</w:t>
      </w:r>
      <w:proofErr w:type="spellEnd"/>
      <w:r w:rsidRPr="00B827AC">
        <w:rPr>
          <w:rFonts w:ascii="Times New Roman" w:hAnsi="Times New Roman" w:cs="Times New Roman"/>
        </w:rPr>
        <w:t xml:space="preserve">, M.T. van </w:t>
      </w:r>
      <w:proofErr w:type="spellStart"/>
      <w:r w:rsidRPr="00B827AC">
        <w:rPr>
          <w:rFonts w:ascii="Times New Roman" w:hAnsi="Times New Roman" w:cs="Times New Roman"/>
        </w:rPr>
        <w:t>Wijk</w:t>
      </w:r>
      <w:proofErr w:type="spellEnd"/>
      <w:r w:rsidRPr="00B827AC">
        <w:rPr>
          <w:rFonts w:ascii="Times New Roman" w:hAnsi="Times New Roman" w:cs="Times New Roman"/>
        </w:rPr>
        <w:t xml:space="preserve">. 2017. Agricultural intensification scenarios, household food availability and greenhouse </w:t>
      </w:r>
      <w:proofErr w:type="spellStart"/>
      <w:r w:rsidRPr="00B827AC">
        <w:rPr>
          <w:rFonts w:ascii="Times New Roman" w:hAnsi="Times New Roman" w:cs="Times New Roman"/>
        </w:rPr>
        <w:t>gasemissions</w:t>
      </w:r>
      <w:proofErr w:type="spellEnd"/>
      <w:r w:rsidRPr="00B827AC">
        <w:rPr>
          <w:rFonts w:ascii="Times New Roman" w:hAnsi="Times New Roman" w:cs="Times New Roman"/>
        </w:rPr>
        <w:t xml:space="preserve"> in Rwanda: Ex-ante impacts and trade-offs. Agricultural Systems</w:t>
      </w:r>
    </w:p>
    <w:p w14:paraId="091C147F" w14:textId="75FFCCB8" w:rsidR="00FC489F" w:rsidRPr="00B827AC" w:rsidRDefault="00E569D0" w:rsidP="008C3E9F">
      <w:pPr>
        <w:rPr>
          <w:rFonts w:ascii="Times New Roman" w:hAnsi="Times New Roman" w:cs="Times New Roman"/>
        </w:rPr>
      </w:pPr>
      <w:r w:rsidRPr="00B827AC">
        <w:rPr>
          <w:rFonts w:ascii="Times New Roman" w:hAnsi="Times New Roman" w:cs="Times New Roman"/>
        </w:rPr>
        <w:t xml:space="preserve">Pfeiffer et al (2012). </w:t>
      </w:r>
    </w:p>
    <w:p w14:paraId="154B0037" w14:textId="77777777" w:rsidR="00B9034E" w:rsidRDefault="00B9034E" w:rsidP="00B9034E">
      <w:pPr>
        <w:pStyle w:val="Body"/>
        <w:spacing w:after="0" w:line="240" w:lineRule="auto"/>
        <w:rPr>
          <w:rFonts w:ascii="Times New Roman" w:hAnsi="Times New Roman" w:cs="Times New Roman"/>
        </w:rPr>
      </w:pPr>
      <w:proofErr w:type="spellStart"/>
      <w:r w:rsidRPr="00B827AC">
        <w:rPr>
          <w:rFonts w:ascii="Times New Roman" w:hAnsi="Times New Roman" w:cs="Times New Roman"/>
        </w:rPr>
        <w:lastRenderedPageBreak/>
        <w:t>Shikuku</w:t>
      </w:r>
      <w:proofErr w:type="spellEnd"/>
      <w:r w:rsidRPr="00B827AC">
        <w:rPr>
          <w:rFonts w:ascii="Times New Roman" w:hAnsi="Times New Roman" w:cs="Times New Roman"/>
        </w:rPr>
        <w:t xml:space="preserve">, K.M., </w:t>
      </w:r>
      <w:proofErr w:type="spellStart"/>
      <w:r w:rsidRPr="00B827AC">
        <w:rPr>
          <w:rFonts w:ascii="Times New Roman" w:hAnsi="Times New Roman" w:cs="Times New Roman"/>
        </w:rPr>
        <w:t>Validivia</w:t>
      </w:r>
      <w:proofErr w:type="spellEnd"/>
      <w:r w:rsidRPr="00B827AC">
        <w:rPr>
          <w:rFonts w:ascii="Times New Roman" w:hAnsi="Times New Roman" w:cs="Times New Roman"/>
        </w:rPr>
        <w:t>, R.O., Paul. B.</w:t>
      </w:r>
      <w:proofErr w:type="gramStart"/>
      <w:r w:rsidRPr="00B827AC">
        <w:rPr>
          <w:rFonts w:ascii="Times New Roman" w:hAnsi="Times New Roman" w:cs="Times New Roman"/>
        </w:rPr>
        <w:t>,K</w:t>
      </w:r>
      <w:proofErr w:type="gramEnd"/>
      <w:r w:rsidRPr="00B827AC">
        <w:rPr>
          <w:rFonts w:ascii="Times New Roman" w:hAnsi="Times New Roman" w:cs="Times New Roman"/>
        </w:rPr>
        <w:t xml:space="preserve">., </w:t>
      </w:r>
      <w:proofErr w:type="spellStart"/>
      <w:r w:rsidRPr="00B827AC">
        <w:rPr>
          <w:rFonts w:ascii="Times New Roman" w:hAnsi="Times New Roman" w:cs="Times New Roman"/>
        </w:rPr>
        <w:t>Mwongera</w:t>
      </w:r>
      <w:proofErr w:type="spellEnd"/>
      <w:r w:rsidRPr="00B827AC">
        <w:rPr>
          <w:rFonts w:ascii="Times New Roman" w:hAnsi="Times New Roman" w:cs="Times New Roman"/>
        </w:rPr>
        <w:t xml:space="preserve">, C., </w:t>
      </w:r>
      <w:proofErr w:type="spellStart"/>
      <w:r w:rsidRPr="00B827AC">
        <w:rPr>
          <w:rFonts w:ascii="Times New Roman" w:hAnsi="Times New Roman" w:cs="Times New Roman"/>
        </w:rPr>
        <w:t>Winowiecki</w:t>
      </w:r>
      <w:proofErr w:type="spellEnd"/>
      <w:r w:rsidRPr="00B827AC">
        <w:rPr>
          <w:rFonts w:ascii="Times New Roman" w:hAnsi="Times New Roman" w:cs="Times New Roman"/>
        </w:rPr>
        <w:t xml:space="preserve">, L., </w:t>
      </w:r>
      <w:proofErr w:type="spellStart"/>
      <w:r w:rsidRPr="00B827AC">
        <w:rPr>
          <w:rFonts w:ascii="Times New Roman" w:hAnsi="Times New Roman" w:cs="Times New Roman"/>
        </w:rPr>
        <w:t>Laderach</w:t>
      </w:r>
      <w:proofErr w:type="spellEnd"/>
      <w:r w:rsidRPr="00B827AC">
        <w:rPr>
          <w:rFonts w:ascii="Times New Roman" w:hAnsi="Times New Roman" w:cs="Times New Roman"/>
        </w:rPr>
        <w:t xml:space="preserve">, P., Herrero, M., </w:t>
      </w:r>
      <w:proofErr w:type="spellStart"/>
      <w:r w:rsidRPr="00B827AC">
        <w:rPr>
          <w:rFonts w:ascii="Times New Roman" w:hAnsi="Times New Roman" w:cs="Times New Roman"/>
        </w:rPr>
        <w:t>Silvestri</w:t>
      </w:r>
      <w:proofErr w:type="spellEnd"/>
      <w:r w:rsidRPr="00B827AC">
        <w:rPr>
          <w:rFonts w:ascii="Times New Roman" w:hAnsi="Times New Roman" w:cs="Times New Roman"/>
        </w:rPr>
        <w:t xml:space="preserve">, S.. 2017. Prioritizing climate-smart livestock technologies in rural Tanzania: A minimum data approach. Agricultural Systems 151: 204-216. </w:t>
      </w:r>
    </w:p>
    <w:p w14:paraId="76FBFDD5" w14:textId="77777777" w:rsidR="00771D6B" w:rsidRDefault="00771D6B" w:rsidP="00B9034E">
      <w:pPr>
        <w:pStyle w:val="Body"/>
        <w:spacing w:after="0" w:line="240" w:lineRule="auto"/>
        <w:rPr>
          <w:rFonts w:ascii="Times New Roman" w:hAnsi="Times New Roman" w:cs="Times New Roman"/>
        </w:rPr>
      </w:pPr>
    </w:p>
    <w:p w14:paraId="3DFA22CF" w14:textId="77777777" w:rsidR="008C3E9F" w:rsidRDefault="008C3E9F" w:rsidP="007645EC">
      <w:pPr>
        <w:pStyle w:val="Body"/>
        <w:spacing w:after="0" w:line="240" w:lineRule="auto"/>
        <w:rPr>
          <w:rFonts w:ascii="Times New Roman" w:hAnsi="Times New Roman" w:cs="Times New Roman"/>
        </w:rPr>
      </w:pPr>
    </w:p>
    <w:p w14:paraId="420D06DA" w14:textId="6EDA589C" w:rsidR="008C3E9F" w:rsidRPr="008C3E9F" w:rsidRDefault="008C3E9F" w:rsidP="008C3E9F">
      <w:pPr>
        <w:rPr>
          <w:rFonts w:ascii="Times New Roman" w:eastAsia="Times New Roman" w:hAnsi="Times New Roman" w:cs="Times New Roman"/>
          <w:lang w:eastAsia="en-GB"/>
        </w:rPr>
      </w:pPr>
      <w:r w:rsidRPr="00580589">
        <w:rPr>
          <w:rFonts w:ascii="Times New Roman" w:eastAsia="Times New Roman" w:hAnsi="Times New Roman" w:cs="Times New Roman"/>
          <w:color w:val="000000"/>
          <w:lang w:eastAsia="en-GB"/>
        </w:rPr>
        <w:t xml:space="preserve">Thornton, P., Herrero, M., Freeman, A., </w:t>
      </w:r>
      <w:proofErr w:type="spellStart"/>
      <w:r w:rsidRPr="00580589">
        <w:rPr>
          <w:rFonts w:ascii="Times New Roman" w:eastAsia="Times New Roman" w:hAnsi="Times New Roman" w:cs="Times New Roman"/>
          <w:color w:val="000000"/>
          <w:lang w:eastAsia="en-GB"/>
        </w:rPr>
        <w:t>Mwai</w:t>
      </w:r>
      <w:proofErr w:type="spellEnd"/>
      <w:r w:rsidRPr="00580589">
        <w:rPr>
          <w:rFonts w:ascii="Times New Roman" w:eastAsia="Times New Roman" w:hAnsi="Times New Roman" w:cs="Times New Roman"/>
          <w:color w:val="000000"/>
          <w:lang w:eastAsia="en-GB"/>
        </w:rPr>
        <w:t xml:space="preserve">, O., </w:t>
      </w:r>
      <w:proofErr w:type="spellStart"/>
      <w:r w:rsidRPr="00580589">
        <w:rPr>
          <w:rFonts w:ascii="Times New Roman" w:eastAsia="Times New Roman" w:hAnsi="Times New Roman" w:cs="Times New Roman"/>
          <w:color w:val="000000"/>
          <w:lang w:eastAsia="en-GB"/>
        </w:rPr>
        <w:t>Rege</w:t>
      </w:r>
      <w:proofErr w:type="spellEnd"/>
      <w:r w:rsidRPr="00580589">
        <w:rPr>
          <w:rFonts w:ascii="Times New Roman" w:eastAsia="Times New Roman" w:hAnsi="Times New Roman" w:cs="Times New Roman"/>
          <w:color w:val="000000"/>
          <w:lang w:eastAsia="en-GB"/>
        </w:rPr>
        <w:t>, E., Jones, P., McDermott, J., 2007.</w:t>
      </w:r>
      <w:r w:rsidRPr="00580589">
        <w:rPr>
          <w:rFonts w:ascii="Times New Roman" w:eastAsia="Times New Roman" w:hAnsi="Times New Roman" w:cs="Times New Roman"/>
          <w:lang w:eastAsia="en-GB"/>
        </w:rPr>
        <w:t>Vulnerability, Climate change and Livestock – Research Opportunit</w:t>
      </w:r>
      <w:r>
        <w:rPr>
          <w:rFonts w:ascii="Times New Roman" w:eastAsia="Times New Roman" w:hAnsi="Times New Roman" w:cs="Times New Roman"/>
          <w:lang w:eastAsia="en-GB"/>
        </w:rPr>
        <w:t>ies and Challenges for Poverty.</w:t>
      </w:r>
    </w:p>
    <w:p w14:paraId="401639A3" w14:textId="15D03284" w:rsidR="008C3E9F" w:rsidRPr="008C3E9F" w:rsidRDefault="008C3E9F" w:rsidP="008C3E9F">
      <w:pPr>
        <w:shd w:val="clear" w:color="auto" w:fill="FFFFFF" w:themeFill="background1"/>
        <w:rPr>
          <w:rFonts w:ascii="Times New Roman" w:eastAsia="Times New Roman" w:hAnsi="Times New Roman" w:cs="Times New Roman"/>
          <w:lang w:eastAsia="en-GB"/>
        </w:rPr>
      </w:pPr>
      <w:proofErr w:type="spellStart"/>
      <w:r w:rsidRPr="00580589">
        <w:rPr>
          <w:rFonts w:ascii="Times New Roman" w:eastAsia="Times New Roman" w:hAnsi="Times New Roman" w:cs="Times New Roman"/>
          <w:lang w:eastAsia="en-GB"/>
        </w:rPr>
        <w:t>Tubiello</w:t>
      </w:r>
      <w:proofErr w:type="spellEnd"/>
      <w:r w:rsidRPr="00580589">
        <w:rPr>
          <w:rFonts w:ascii="Times New Roman" w:eastAsia="Times New Roman" w:hAnsi="Times New Roman" w:cs="Times New Roman"/>
          <w:lang w:eastAsia="en-GB"/>
        </w:rPr>
        <w:t xml:space="preserve">, F.N., </w:t>
      </w:r>
      <w:proofErr w:type="spellStart"/>
      <w:r w:rsidRPr="00580589">
        <w:rPr>
          <w:rFonts w:ascii="Times New Roman" w:eastAsia="Times New Roman" w:hAnsi="Times New Roman" w:cs="Times New Roman"/>
          <w:lang w:eastAsia="en-GB"/>
        </w:rPr>
        <w:t>Soussana</w:t>
      </w:r>
      <w:proofErr w:type="spellEnd"/>
      <w:r w:rsidRPr="00580589">
        <w:rPr>
          <w:rFonts w:ascii="Times New Roman" w:eastAsia="Times New Roman" w:hAnsi="Times New Roman" w:cs="Times New Roman"/>
          <w:lang w:eastAsia="en-GB"/>
        </w:rPr>
        <w:t>, J.F., Howden, S.M., 2007. Crop and pasture response to climate</w:t>
      </w:r>
      <w:r>
        <w:rPr>
          <w:rFonts w:ascii="Times New Roman" w:eastAsia="Times New Roman" w:hAnsi="Times New Roman" w:cs="Times New Roman"/>
          <w:lang w:eastAsia="en-GB"/>
        </w:rPr>
        <w:t xml:space="preserve"> </w:t>
      </w:r>
      <w:r w:rsidRPr="00580589">
        <w:rPr>
          <w:rFonts w:ascii="Times New Roman" w:eastAsia="Times New Roman" w:hAnsi="Times New Roman" w:cs="Times New Roman"/>
          <w:lang w:eastAsia="en-GB"/>
        </w:rPr>
        <w:t>change. Proc. Nat</w:t>
      </w:r>
      <w:r>
        <w:rPr>
          <w:rFonts w:ascii="Times New Roman" w:eastAsia="Times New Roman" w:hAnsi="Times New Roman" w:cs="Times New Roman"/>
          <w:lang w:eastAsia="en-GB"/>
        </w:rPr>
        <w:t>l. Acad. Sci. 104, 19686-19690.</w:t>
      </w:r>
    </w:p>
    <w:p w14:paraId="7953FAAB" w14:textId="77777777" w:rsidR="000C1C4F" w:rsidRPr="00B827AC" w:rsidRDefault="000C1C4F" w:rsidP="00B9034E">
      <w:pPr>
        <w:pStyle w:val="Body"/>
        <w:spacing w:after="0" w:line="240" w:lineRule="auto"/>
        <w:rPr>
          <w:rFonts w:ascii="Times New Roman" w:eastAsia="Times New Roman" w:hAnsi="Times New Roman" w:cs="Times New Roman"/>
        </w:rPr>
      </w:pPr>
    </w:p>
    <w:p w14:paraId="7458E003" w14:textId="28FD7265" w:rsidR="00630F21" w:rsidRPr="00F805AA" w:rsidRDefault="005E52D7" w:rsidP="00630F21">
      <w:pPr>
        <w:rPr>
          <w:rFonts w:ascii="Times New Roman" w:hAnsi="Times New Roman" w:cs="Times New Roman"/>
          <w:lang w:val="de-DE"/>
        </w:rPr>
      </w:pPr>
      <w:r w:rsidRPr="00F805AA">
        <w:rPr>
          <w:rFonts w:ascii="Times New Roman" w:hAnsi="Times New Roman" w:cs="Times New Roman"/>
          <w:lang w:val="de-DE"/>
        </w:rPr>
        <w:t>Valdivia et al (2012)</w:t>
      </w:r>
    </w:p>
    <w:p w14:paraId="1096D731" w14:textId="77777777" w:rsidR="002621A4" w:rsidRPr="00B827AC" w:rsidRDefault="002621A4" w:rsidP="00630F21">
      <w:pPr>
        <w:rPr>
          <w:rFonts w:ascii="Times New Roman" w:hAnsi="Times New Roman" w:cs="Times New Roman"/>
        </w:rPr>
      </w:pPr>
      <w:proofErr w:type="spellStart"/>
      <w:r w:rsidRPr="0058797D">
        <w:rPr>
          <w:rFonts w:ascii="Times New Roman" w:eastAsia="Times New Roman" w:hAnsi="Times New Roman" w:cs="Times New Roman"/>
          <w:lang w:val="de-DE"/>
        </w:rPr>
        <w:t>Valin</w:t>
      </w:r>
      <w:proofErr w:type="spellEnd"/>
      <w:r w:rsidRPr="0058797D">
        <w:rPr>
          <w:rFonts w:ascii="Times New Roman" w:eastAsia="Times New Roman" w:hAnsi="Times New Roman" w:cs="Times New Roman"/>
          <w:lang w:val="de-DE"/>
        </w:rPr>
        <w:t>, H.</w:t>
      </w:r>
      <w:proofErr w:type="gramStart"/>
      <w:r w:rsidRPr="0058797D">
        <w:rPr>
          <w:rFonts w:ascii="Times New Roman" w:eastAsia="Times New Roman" w:hAnsi="Times New Roman" w:cs="Times New Roman"/>
          <w:lang w:val="de-DE"/>
        </w:rPr>
        <w:t xml:space="preserve">,  </w:t>
      </w:r>
      <w:proofErr w:type="spellStart"/>
      <w:r w:rsidRPr="0058797D">
        <w:rPr>
          <w:rFonts w:ascii="Times New Roman" w:eastAsia="Times New Roman" w:hAnsi="Times New Roman" w:cs="Times New Roman"/>
          <w:lang w:val="de-DE"/>
        </w:rPr>
        <w:t>Havlik</w:t>
      </w:r>
      <w:proofErr w:type="spellEnd"/>
      <w:proofErr w:type="gramEnd"/>
      <w:r w:rsidRPr="0058797D">
        <w:rPr>
          <w:rFonts w:ascii="Times New Roman" w:eastAsia="Times New Roman" w:hAnsi="Times New Roman" w:cs="Times New Roman"/>
          <w:lang w:val="de-DE"/>
        </w:rPr>
        <w:t>, P., ,</w:t>
      </w:r>
      <w:proofErr w:type="spellStart"/>
      <w:r w:rsidRPr="0058797D">
        <w:rPr>
          <w:rFonts w:ascii="Times New Roman" w:eastAsia="Times New Roman" w:hAnsi="Times New Roman" w:cs="Times New Roman"/>
          <w:lang w:val="de-DE"/>
        </w:rPr>
        <w:t>Mosnier</w:t>
      </w:r>
      <w:proofErr w:type="spellEnd"/>
      <w:r w:rsidRPr="0058797D">
        <w:rPr>
          <w:rFonts w:ascii="Times New Roman" w:eastAsia="Times New Roman" w:hAnsi="Times New Roman" w:cs="Times New Roman"/>
          <w:lang w:val="de-DE"/>
        </w:rPr>
        <w:t xml:space="preserve">, A.,  Herrero, M., Schmid, E., </w:t>
      </w:r>
      <w:proofErr w:type="spellStart"/>
      <w:r w:rsidRPr="0058797D">
        <w:rPr>
          <w:rFonts w:ascii="Times New Roman" w:eastAsia="Times New Roman" w:hAnsi="Times New Roman" w:cs="Times New Roman"/>
          <w:lang w:val="de-DE"/>
        </w:rPr>
        <w:t>and</w:t>
      </w:r>
      <w:proofErr w:type="spellEnd"/>
      <w:r w:rsidRPr="0058797D">
        <w:rPr>
          <w:rFonts w:ascii="Times New Roman" w:eastAsia="Times New Roman" w:hAnsi="Times New Roman" w:cs="Times New Roman"/>
          <w:lang w:val="de-DE"/>
        </w:rPr>
        <w:t xml:space="preserve"> M, Obersteiner. </w:t>
      </w:r>
      <w:r w:rsidRPr="00B827AC">
        <w:rPr>
          <w:rFonts w:ascii="Times New Roman" w:eastAsia="Times New Roman" w:hAnsi="Times New Roman" w:cs="Times New Roman"/>
        </w:rPr>
        <w:t xml:space="preserve">2013. Agricultural productivity and greenhouse gas emissions: trade-offs or synergies between mitigation and food security? Environmental Research Letters 8: 035019 </w:t>
      </w:r>
    </w:p>
    <w:p w14:paraId="388433F2" w14:textId="7D21DBF2" w:rsidR="00F54C61" w:rsidRDefault="00B9034E" w:rsidP="008C3E9F">
      <w:pPr>
        <w:pStyle w:val="Body"/>
        <w:rPr>
          <w:rFonts w:ascii="Times New Roman" w:hAnsi="Times New Roman" w:cs="Times New Roman"/>
        </w:rPr>
      </w:pPr>
      <w:proofErr w:type="spellStart"/>
      <w:r w:rsidRPr="00B827AC">
        <w:rPr>
          <w:rFonts w:ascii="Times New Roman" w:hAnsi="Times New Roman" w:cs="Times New Roman"/>
        </w:rPr>
        <w:t>Weiler</w:t>
      </w:r>
      <w:proofErr w:type="spellEnd"/>
      <w:r w:rsidRPr="00B827AC">
        <w:rPr>
          <w:rFonts w:ascii="Times New Roman" w:hAnsi="Times New Roman" w:cs="Times New Roman"/>
        </w:rPr>
        <w:t>, V.</w:t>
      </w:r>
      <w:proofErr w:type="gramStart"/>
      <w:r w:rsidRPr="00B827AC">
        <w:rPr>
          <w:rFonts w:ascii="Times New Roman" w:hAnsi="Times New Roman" w:cs="Times New Roman"/>
        </w:rPr>
        <w:t xml:space="preserve">,  </w:t>
      </w:r>
      <w:proofErr w:type="spellStart"/>
      <w:r w:rsidRPr="00B827AC">
        <w:rPr>
          <w:rFonts w:ascii="Times New Roman" w:hAnsi="Times New Roman" w:cs="Times New Roman"/>
        </w:rPr>
        <w:t>Henk</w:t>
      </w:r>
      <w:proofErr w:type="spellEnd"/>
      <w:proofErr w:type="gramEnd"/>
      <w:r w:rsidRPr="00B827AC">
        <w:rPr>
          <w:rFonts w:ascii="Times New Roman" w:hAnsi="Times New Roman" w:cs="Times New Roman"/>
        </w:rPr>
        <w:t xml:space="preserve"> MJ Udo, </w:t>
      </w:r>
      <w:proofErr w:type="spellStart"/>
      <w:r w:rsidRPr="00B827AC">
        <w:rPr>
          <w:rFonts w:ascii="Times New Roman" w:hAnsi="Times New Roman" w:cs="Times New Roman"/>
        </w:rPr>
        <w:t>Viets</w:t>
      </w:r>
      <w:proofErr w:type="spellEnd"/>
      <w:r w:rsidRPr="00B827AC">
        <w:rPr>
          <w:rFonts w:ascii="Times New Roman" w:hAnsi="Times New Roman" w:cs="Times New Roman"/>
        </w:rPr>
        <w:t>, T.,  Crane, T.A., De Boer, I.JM.. 2014. Handling multi-functionality of livestock in a life cycle assessment: the case of smallholder dairying in Kenya. Current Opinion in Envir</w:t>
      </w:r>
      <w:r w:rsidR="008C3E9F">
        <w:rPr>
          <w:rFonts w:ascii="Times New Roman" w:hAnsi="Times New Roman" w:cs="Times New Roman"/>
        </w:rPr>
        <w:t>onmental Sustainability 8:29–38</w:t>
      </w:r>
    </w:p>
    <w:p w14:paraId="71DA6438" w14:textId="77777777" w:rsidR="00580589" w:rsidRDefault="00580589" w:rsidP="00E97EA8">
      <w:pPr>
        <w:rPr>
          <w:rFonts w:ascii="Times New Roman" w:hAnsi="Times New Roman" w:cs="Times New Roman"/>
        </w:rPr>
      </w:pPr>
    </w:p>
    <w:p w14:paraId="6243BB77" w14:textId="77777777" w:rsidR="00580589" w:rsidRDefault="00580589" w:rsidP="00E97EA8">
      <w:pPr>
        <w:rPr>
          <w:rFonts w:ascii="Times New Roman" w:hAnsi="Times New Roman" w:cs="Times New Roman"/>
        </w:rPr>
      </w:pPr>
    </w:p>
    <w:p w14:paraId="472EA591" w14:textId="77777777" w:rsidR="000A4E18" w:rsidRDefault="000A4E18" w:rsidP="00E97EA8">
      <w:pPr>
        <w:rPr>
          <w:rFonts w:ascii="Times New Roman" w:hAnsi="Times New Roman" w:cs="Times New Roman"/>
        </w:rPr>
      </w:pPr>
    </w:p>
    <w:p w14:paraId="63927FD2" w14:textId="77777777" w:rsidR="000A4E18" w:rsidRDefault="000A4E18" w:rsidP="00E97EA8">
      <w:pPr>
        <w:rPr>
          <w:rFonts w:ascii="Times New Roman" w:hAnsi="Times New Roman" w:cs="Times New Roman"/>
        </w:rPr>
      </w:pPr>
    </w:p>
    <w:p w14:paraId="063E7475" w14:textId="77777777" w:rsidR="000A4E18" w:rsidRDefault="000A4E18" w:rsidP="00E97EA8">
      <w:pPr>
        <w:rPr>
          <w:rFonts w:ascii="Times New Roman" w:hAnsi="Times New Roman" w:cs="Times New Roman"/>
        </w:rPr>
      </w:pPr>
    </w:p>
    <w:p w14:paraId="250665D3" w14:textId="77777777" w:rsidR="000A4E18" w:rsidRDefault="000A4E18" w:rsidP="00E97EA8">
      <w:pPr>
        <w:rPr>
          <w:rFonts w:ascii="Times New Roman" w:hAnsi="Times New Roman" w:cs="Times New Roman"/>
        </w:rPr>
      </w:pPr>
    </w:p>
    <w:p w14:paraId="017D27C6" w14:textId="77777777" w:rsidR="000A4E18" w:rsidRDefault="000A4E18" w:rsidP="00E97EA8">
      <w:pPr>
        <w:rPr>
          <w:rFonts w:ascii="Times New Roman" w:hAnsi="Times New Roman" w:cs="Times New Roman"/>
        </w:rPr>
      </w:pPr>
    </w:p>
    <w:p w14:paraId="28CEE582" w14:textId="0D130F70"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Summary Statistics of Household </w:t>
      </w:r>
      <w:r w:rsidR="00A624DD" w:rsidRPr="00B827AC">
        <w:rPr>
          <w:rFonts w:ascii="Times New Roman" w:hAnsi="Times New Roman" w:cs="Times New Roman"/>
          <w:b/>
          <w:sz w:val="24"/>
          <w:szCs w:val="24"/>
        </w:rPr>
        <w:t xml:space="preserve">Survey </w:t>
      </w:r>
      <w:r w:rsidRPr="00B827AC">
        <w:rPr>
          <w:rFonts w:ascii="Times New Roman" w:hAnsi="Times New Roman" w:cs="Times New Roman"/>
          <w:b/>
          <w:sz w:val="24"/>
          <w:szCs w:val="24"/>
        </w:rPr>
        <w:t>Data</w:t>
      </w:r>
    </w:p>
    <w:p w14:paraId="244787B7" w14:textId="77777777" w:rsidR="00EF05ED" w:rsidRPr="00B827AC" w:rsidRDefault="00A624DD" w:rsidP="00E97EA8">
      <w:pPr>
        <w:rPr>
          <w:rFonts w:ascii="Times New Roman" w:hAnsi="Times New Roman" w:cs="Times New Roman"/>
          <w:sz w:val="20"/>
          <w:szCs w:val="20"/>
        </w:rPr>
      </w:pPr>
      <w:r w:rsidRPr="00B827AC">
        <w:rPr>
          <w:rFonts w:ascii="Times New Roman" w:hAnsi="Times New Roman" w:cs="Times New Roman"/>
          <w:sz w:val="20"/>
          <w:szCs w:val="20"/>
        </w:rPr>
        <w:t>[</w:t>
      </w:r>
      <w:proofErr w:type="gramStart"/>
      <w:r w:rsidRPr="00B827AC">
        <w:rPr>
          <w:rFonts w:ascii="Times New Roman" w:hAnsi="Times New Roman" w:cs="Times New Roman"/>
          <w:sz w:val="20"/>
          <w:szCs w:val="20"/>
        </w:rPr>
        <w:t>monthly</w:t>
      </w:r>
      <w:proofErr w:type="gramEnd"/>
      <w:r w:rsidRPr="00B827AC">
        <w:rPr>
          <w:rFonts w:ascii="Times New Roman" w:hAnsi="Times New Roman" w:cs="Times New Roman"/>
          <w:sz w:val="20"/>
          <w:szCs w:val="20"/>
        </w:rPr>
        <w:t xml:space="preserve"> labour data</w:t>
      </w:r>
      <w:r w:rsidR="00182ACA" w:rsidRPr="00B827AC">
        <w:rPr>
          <w:rFonts w:ascii="Times New Roman" w:hAnsi="Times New Roman" w:cs="Times New Roman"/>
          <w:sz w:val="20"/>
          <w:szCs w:val="20"/>
        </w:rPr>
        <w:t xml:space="preserve"> and other summary statistics</w:t>
      </w:r>
      <w:r w:rsidRPr="00B827AC">
        <w:rPr>
          <w:rFonts w:ascii="Times New Roman" w:hAnsi="Times New Roman" w:cs="Times New Roman"/>
          <w:sz w:val="20"/>
          <w:szCs w:val="20"/>
        </w:rPr>
        <w:t xml:space="preserve"> goes here]</w:t>
      </w:r>
    </w:p>
    <w:p w14:paraId="672E4900" w14:textId="77777777" w:rsidR="00976300" w:rsidRPr="00B827AC" w:rsidRDefault="00976300" w:rsidP="00E97EA8">
      <w:pPr>
        <w:rPr>
          <w:rFonts w:ascii="Times New Roman" w:hAnsi="Times New Roman" w:cs="Times New Roman"/>
          <w:b/>
          <w:sz w:val="24"/>
          <w:szCs w:val="24"/>
        </w:r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 xml:space="preserve">The household mathematical programming model </w:t>
      </w:r>
      <w:proofErr w:type="gramStart"/>
      <w:r w:rsidRPr="00B827AC">
        <w:rPr>
          <w:rFonts w:ascii="Times New Roman" w:hAnsi="Times New Roman" w:cs="Times New Roman"/>
        </w:rPr>
        <w:t>is summarized</w:t>
      </w:r>
      <w:proofErr w:type="gramEnd"/>
      <w:r w:rsidRPr="00B827AC">
        <w:rPr>
          <w:rFonts w:ascii="Times New Roman" w:hAnsi="Times New Roman" w:cs="Times New Roman"/>
        </w:rPr>
        <w:t xml:space="preserve"> as follows. The model maximizes an objective function subject to a series of constraints and </w:t>
      </w:r>
      <w:proofErr w:type="gramStart"/>
      <w:r w:rsidRPr="00B827AC">
        <w:rPr>
          <w:rFonts w:ascii="Times New Roman" w:hAnsi="Times New Roman" w:cs="Times New Roman"/>
        </w:rPr>
        <w:t>identities which</w:t>
      </w:r>
      <w:proofErr w:type="gramEnd"/>
      <w:r w:rsidRPr="00B827AC">
        <w:rPr>
          <w:rFonts w:ascii="Times New Roman" w:hAnsi="Times New Roman" w:cs="Times New Roman"/>
        </w:rPr>
        <w:t xml:space="preserve">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lastRenderedPageBreak/>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Subject </w:t>
      </w:r>
      <w:proofErr w:type="gramStart"/>
      <w:r w:rsidRPr="00B827AC">
        <w:rPr>
          <w:rFonts w:ascii="Times New Roman" w:hAnsi="Times New Roman" w:cs="Times New Roman"/>
        </w:rPr>
        <w:t>to</w:t>
      </w:r>
      <w:proofErr w:type="gramEnd"/>
      <w:r w:rsidRPr="00B827AC">
        <w:rPr>
          <w:rFonts w:ascii="Times New Roman" w:hAnsi="Times New Roman" w:cs="Times New Roman"/>
        </w:rPr>
        <w:t>:</w:t>
      </w:r>
    </w:p>
    <w:p w14:paraId="3EA68EB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w:t>
      </w:r>
      <w:proofErr w:type="gramStart"/>
      <w:r w:rsidRPr="00B827AC">
        <w:rPr>
          <w:rFonts w:ascii="Times New Roman" w:hAnsi="Times New Roman" w:cs="Times New Roman"/>
        </w:rPr>
        <w:t>is further defined</w:t>
      </w:r>
      <w:proofErr w:type="gramEnd"/>
      <w:r w:rsidRPr="00B827AC">
        <w:rPr>
          <w:rFonts w:ascii="Times New Roman" w:hAnsi="Times New Roman" w:cs="Times New Roman"/>
        </w:rPr>
        <w:t xml:space="preserve">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 xml:space="preserve">Off </w:t>
      </w:r>
      <w:proofErr w:type="gramStart"/>
      <w:r w:rsidR="00D417CD" w:rsidRPr="00B827AC">
        <w:rPr>
          <w:rFonts w:ascii="Times New Roman" w:hAnsi="Times New Roman" w:cs="Times New Roman"/>
        </w:rPr>
        <w:t>farm</w:t>
      </w:r>
      <w:proofErr w:type="gramEnd"/>
      <w:r w:rsidR="00D417CD" w:rsidRPr="00B827AC">
        <w:rPr>
          <w:rFonts w:ascii="Times New Roman" w:hAnsi="Times New Roman" w:cs="Times New Roman"/>
        </w:rPr>
        <w:t xml:space="preserve">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Net present value </w:t>
      </w:r>
      <w:proofErr w:type="gramStart"/>
      <w:r w:rsidRPr="00B827AC">
        <w:rPr>
          <w:rFonts w:ascii="Times New Roman" w:hAnsi="Times New Roman" w:cs="Times New Roman"/>
        </w:rPr>
        <w:t>is further defined</w:t>
      </w:r>
      <w:proofErr w:type="gramEnd"/>
      <w:r w:rsidRPr="00B827AC">
        <w:rPr>
          <w:rFonts w:ascii="Times New Roman" w:hAnsi="Times New Roman" w:cs="Times New Roman"/>
        </w:rPr>
        <w:t xml:space="preserve"> as follows:</w:t>
      </w:r>
    </w:p>
    <w:p w14:paraId="4B51A9E2" w14:textId="77777777" w:rsidR="00D417CD" w:rsidRPr="00B827AC" w:rsidRDefault="00D417CD" w:rsidP="00D417CD">
      <w:pPr>
        <w:jc w:val="center"/>
        <w:rPr>
          <w:rFonts w:ascii="Times New Roman" w:eastAsiaTheme="minorEastAsia" w:hAnsi="Times New Roman" w:cs="Times New Roman"/>
        </w:rPr>
      </w:pPr>
      <w:r w:rsidRPr="00B827AC">
        <w:rPr>
          <w:rFonts w:ascii="Times New Roman" w:hAnsi="Times New Roman" w:cs="Times New Roman"/>
        </w:rPr>
        <w:t xml:space="preserve">NPV = </w:t>
      </w:r>
      <m:oMath>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y</m:t>
                </m:r>
              </m:sub>
              <m:sup>
                <m:r>
                  <w:rPr>
                    <w:rFonts w:ascii="Cambria Math" w:hAnsi="Cambria Math" w:cs="Times New Roman"/>
                    <w:sz w:val="28"/>
                    <w:szCs w:val="28"/>
                  </w:rPr>
                  <m:t>Y</m:t>
                </m:r>
              </m:sup>
              <m:e>
                <m:r>
                  <m:rPr>
                    <m:sty m:val="p"/>
                  </m:rPr>
                  <w:rPr>
                    <w:rFonts w:ascii="Cambria Math" w:hAnsi="Cambria Math" w:cs="Times New Roman"/>
                    <w:sz w:val="28"/>
                    <w:szCs w:val="28"/>
                  </w:rPr>
                  <m:t>Farm Income + Livestock Assets + Value Food Consumption</m:t>
                </m:r>
              </m:e>
            </m:nary>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 xml:space="preserve"> y</m:t>
                </m:r>
              </m:sup>
            </m:sSup>
          </m:den>
        </m:f>
      </m:oMath>
    </w:p>
    <w:p w14:paraId="16EF1274" w14:textId="77777777"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Where FI is farm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the sum of CI, crop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proofErr w:type="gramStart"/>
      <w:r w:rsidRPr="00B827AC">
        <w:rPr>
          <w:rFonts w:ascii="Times New Roman" w:eastAsiaTheme="minorEastAsia" w:hAnsi="Times New Roman" w:cs="Times New Roman"/>
        </w:rPr>
        <w:t>) ,</w:t>
      </w:r>
      <w:proofErr w:type="gramEnd"/>
      <w:r w:rsidRPr="00B827AC">
        <w:rPr>
          <w:rFonts w:ascii="Times New Roman" w:eastAsiaTheme="minorEastAsia" w:hAnsi="Times New Roman" w:cs="Times New Roman"/>
        </w:rPr>
        <w:t xml:space="preserve"> LI,  livestock income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sidRPr="00B827AC">
        <w:rPr>
          <w:rFonts w:ascii="Times New Roman" w:eastAsiaTheme="minorEastAsia" w:hAnsi="Times New Roman" w:cs="Times New Roman"/>
        </w:rPr>
        <w:t xml:space="preserve"> (</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VFC is the value of food consumption (</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 xml:space="preserve">The selling prices of crops and prices of inputs </w:t>
      </w:r>
      <w:proofErr w:type="gramStart"/>
      <w:r w:rsidR="006E0552">
        <w:rPr>
          <w:rFonts w:ascii="Times New Roman" w:eastAsiaTheme="minorEastAsia" w:hAnsi="Times New Roman" w:cs="Times New Roman"/>
        </w:rPr>
        <w:t>are speci</w:t>
      </w:r>
      <w:r w:rsidR="00B511C5">
        <w:rPr>
          <w:rFonts w:ascii="Times New Roman" w:eastAsiaTheme="minorEastAsia" w:hAnsi="Times New Roman" w:cs="Times New Roman"/>
        </w:rPr>
        <w:t>fied</w:t>
      </w:r>
      <w:proofErr w:type="gramEnd"/>
      <w:r w:rsidR="00B511C5">
        <w:rPr>
          <w:rFonts w:ascii="Times New Roman" w:eastAsiaTheme="minorEastAsia" w:hAnsi="Times New Roman" w:cs="Times New Roman"/>
        </w:rPr>
        <w:t xml:space="preserve">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w:t>
      </w:r>
      <w:proofErr w:type="gramStart"/>
      <w:r w:rsidRPr="00B827AC">
        <w:rPr>
          <w:rFonts w:ascii="Times New Roman" w:eastAsiaTheme="minorEastAsia" w:hAnsi="Times New Roman" w:cs="Times New Roman"/>
        </w:rPr>
        <w:t>value,</w:t>
      </w:r>
      <w:proofErr w:type="gramEnd"/>
      <w:r w:rsidRPr="00B827AC">
        <w:rPr>
          <w:rFonts w:ascii="Times New Roman" w:eastAsiaTheme="minorEastAsia" w:hAnsi="Times New Roman" w:cs="Times New Roman"/>
        </w:rPr>
        <w:t xml:space="preserv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B.2 Cash constraint</w:t>
      </w:r>
    </w:p>
    <w:p w14:paraId="65228F1B"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constraint considers the inflows and outflows of cash for the household in each </w:t>
      </w:r>
      <w:proofErr w:type="gramStart"/>
      <w:r w:rsidRPr="00B827AC">
        <w:rPr>
          <w:rFonts w:ascii="Times New Roman" w:hAnsi="Times New Roman" w:cs="Times New Roman"/>
        </w:rPr>
        <w:t>time period</w:t>
      </w:r>
      <w:proofErr w:type="gramEnd"/>
      <w:r w:rsidRPr="00B827AC">
        <w:rPr>
          <w:rFonts w:ascii="Times New Roman" w:hAnsi="Times New Roman" w:cs="Times New Roman"/>
        </w:rPr>
        <w:t xml:space="preserve">. It </w:t>
      </w:r>
      <w:proofErr w:type="gramStart"/>
      <w:r w:rsidRPr="00B827AC">
        <w:rPr>
          <w:rFonts w:ascii="Times New Roman" w:hAnsi="Times New Roman" w:cs="Times New Roman"/>
        </w:rPr>
        <w:t>is defined</w:t>
      </w:r>
      <w:proofErr w:type="gramEnd"/>
      <w:r w:rsidRPr="00B827AC">
        <w:rPr>
          <w:rFonts w:ascii="Times New Roman" w:hAnsi="Times New Roman" w:cs="Times New Roman"/>
        </w:rPr>
        <w:t xml:space="preserve"> as follows:</w:t>
      </w:r>
    </w:p>
    <w:p w14:paraId="79D8E65B" w14:textId="4002A646"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Pr="00B827AC">
        <w:rPr>
          <w:rFonts w:ascii="Times New Roman" w:hAnsi="Times New Roman" w:cs="Times New Roman"/>
          <w:vertAlign w:val="subscript"/>
        </w:rPr>
        <w:t>y</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Pr="00B827AC">
        <w:rPr>
          <w:rFonts w:ascii="Times New Roman" w:hAnsi="Times New Roman" w:cs="Times New Roman"/>
          <w:vertAlign w:val="subscript"/>
        </w:rPr>
        <w:t>y</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Pr="00B827AC">
        <w:rPr>
          <w:rFonts w:ascii="Times New Roman" w:hAnsi="Times New Roman" w:cs="Times New Roman"/>
          <w:vertAlign w:val="subscript"/>
        </w:rPr>
        <w:t>y</w:t>
      </w:r>
      <w:proofErr w:type="spellEnd"/>
    </w:p>
    <w:p w14:paraId="110A3250" w14:textId="0A2CE0AE" w:rsidR="00D417CD" w:rsidRPr="00B827AC" w:rsidRDefault="00D417CD" w:rsidP="00D417CD">
      <w:pPr>
        <w:rPr>
          <w:rFonts w:ascii="Times New Roman" w:hAnsi="Times New Roman" w:cs="Times New Roman"/>
        </w:rPr>
      </w:pPr>
      <w:r w:rsidRPr="00B827AC">
        <w:rPr>
          <w:rFonts w:ascii="Times New Roman" w:hAnsi="Times New Roman" w:cs="Times New Roman"/>
        </w:rPr>
        <w:lastRenderedPageBreak/>
        <w:t xml:space="preserve">Where Off Farm Income </w:t>
      </w:r>
      <w:r w:rsidRPr="00B827AC">
        <w:rPr>
          <w:rFonts w:ascii="Times New Roman" w:eastAsiaTheme="minorEastAsia" w:hAnsi="Times New Roman" w:cs="Times New Roman"/>
        </w:rPr>
        <w:t>(</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proofErr w:type="gramStart"/>
      <w:r w:rsidR="004B6452">
        <w:rPr>
          <w:rFonts w:ascii="Times New Roman" w:hAnsi="Times New Roman" w:cs="Times New Roman"/>
        </w:rPr>
        <w:t>non food</w:t>
      </w:r>
      <w:proofErr w:type="spellEnd"/>
      <w:proofErr w:type="gram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w:t>
      </w:r>
      <w:proofErr w:type="gramStart"/>
      <w:r w:rsidRPr="00B827AC">
        <w:rPr>
          <w:rFonts w:ascii="Times New Roman" w:hAnsi="Times New Roman" w:cs="Times New Roman"/>
        </w:rPr>
        <w:t>are defined</w:t>
      </w:r>
      <w:proofErr w:type="gramEnd"/>
      <w:r w:rsidRPr="00B827AC">
        <w:rPr>
          <w:rFonts w:ascii="Times New Roman" w:hAnsi="Times New Roman" w:cs="Times New Roman"/>
        </w:rPr>
        <w:t xml:space="preserve"> below. </w:t>
      </w:r>
      <w:proofErr w:type="spellStart"/>
      <w:proofErr w:type="gramStart"/>
      <w:r w:rsidRPr="00B827AC">
        <w:rPr>
          <w:rFonts w:ascii="Times New Roman" w:hAnsi="Times New Roman" w:cs="Times New Roman"/>
        </w:rPr>
        <w:t>Non food</w:t>
      </w:r>
      <w:proofErr w:type="spellEnd"/>
      <w:proofErr w:type="gramEnd"/>
      <w:r w:rsidRPr="00B827AC">
        <w:rPr>
          <w:rFonts w:ascii="Times New Roman" w:hAnsi="Times New Roman" w:cs="Times New Roman"/>
        </w:rPr>
        <w:t xml:space="preserve"> expenses are set at __ % of annual household income. Net savings</w:t>
      </w:r>
      <w:r w:rsidR="004B6452">
        <w:rPr>
          <w:rFonts w:ascii="Times New Roman" w:hAnsi="Times New Roman" w:cs="Times New Roman"/>
        </w:rPr>
        <w:t xml:space="preserve"> is equal to savings in year y</w:t>
      </w:r>
      <w:r w:rsidRPr="00B827AC">
        <w:rPr>
          <w:rFonts w:ascii="Times New Roman" w:hAnsi="Times New Roman" w:cs="Times New Roman"/>
        </w:rPr>
        <w:t xml:space="preserve"> </w:t>
      </w:r>
      <w:r w:rsidRPr="00B827AC">
        <w:rPr>
          <w:rFonts w:ascii="Times New Roman" w:eastAsiaTheme="minorEastAsia" w:hAnsi="Times New Roman" w:cs="Times New Roman"/>
        </w:rPr>
        <w:t>(</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4B6452">
        <w:rPr>
          <w:rFonts w:ascii="Times New Roman" w:hAnsi="Times New Roman" w:cs="Times New Roman"/>
        </w:rPr>
        <w:t>year y</w:t>
      </w:r>
      <w:r w:rsidRPr="00B827AC">
        <w:rPr>
          <w:rFonts w:ascii="Times New Roman" w:hAnsi="Times New Roman" w:cs="Times New Roman"/>
        </w:rPr>
        <w:t xml:space="preserve"> </w:t>
      </w:r>
      <w:r w:rsidRPr="00B827AC">
        <w:rPr>
          <w:rFonts w:ascii="Times New Roman" w:eastAsiaTheme="minorEastAsia" w:hAnsi="Times New Roman" w:cs="Times New Roman"/>
        </w:rPr>
        <w:t>(</w:t>
      </w:r>
      <w:proofErr w:type="spellStart"/>
      <w:r w:rsidRPr="00B827AC">
        <w:rPr>
          <w:rFonts w:ascii="Times New Roman" w:eastAsiaTheme="minorEastAsia" w:hAnsi="Times New Roman" w:cs="Times New Roman"/>
        </w:rPr>
        <w:t>TSh</w:t>
      </w:r>
      <w:proofErr w:type="spell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w:t>
      </w:r>
      <w:r w:rsidRPr="00B827AC">
        <w:rPr>
          <w:rFonts w:ascii="Times New Roman" w:hAnsi="Times New Roman" w:cs="Times New Roman"/>
        </w:rPr>
        <w:t>. Annual expenses on credit/loans are equal to the size of the loan multiplied by the interest rate (</w:t>
      </w:r>
      <w:proofErr w:type="spellStart"/>
      <w:proofErr w:type="gramStart"/>
      <w:r w:rsidRPr="00B827AC">
        <w:rPr>
          <w:rFonts w:ascii="Times New Roman" w:eastAsiaTheme="minorEastAsia" w:hAnsi="Times New Roman" w:cs="Times New Roman"/>
        </w:rPr>
        <w:t>TSh</w:t>
      </w:r>
      <w:proofErr w:type="spellEnd"/>
      <w:proofErr w:type="gramEnd"/>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ABB443E" w14:textId="22817ECF" w:rsidR="00DF1A61" w:rsidRPr="00B827AC" w:rsidRDefault="003B0CDC" w:rsidP="00DF1A61">
      <w:pPr>
        <w:spacing w:after="0" w:line="240" w:lineRule="auto"/>
        <w:jc w:val="center"/>
        <w:rPr>
          <w:rFonts w:ascii="Times New Roman" w:eastAsiaTheme="minorEastAsia" w:hAnsi="Times New Roman" w:cs="Times New Roman"/>
          <w:color w:val="000000"/>
          <w:lang w:eastAsia="en-GB"/>
        </w:rPr>
      </w:pPr>
      <w:proofErr w:type="spellStart"/>
      <w:r w:rsidRPr="00B827AC">
        <w:rPr>
          <w:rFonts w:ascii="Times New Roman" w:eastAsia="Times New Roman" w:hAnsi="Times New Roman" w:cs="Times New Roman"/>
          <w:color w:val="000000"/>
          <w:lang w:eastAsia="en-GB"/>
        </w:rPr>
        <w:t>Labour_Requirement</w:t>
      </w:r>
      <w:proofErr w:type="gramStart"/>
      <w:r w:rsidR="00DF1A61" w:rsidRPr="00B827AC">
        <w:rPr>
          <w:rFonts w:ascii="Times New Roman" w:eastAsia="Times New Roman" w:hAnsi="Times New Roman" w:cs="Times New Roman"/>
          <w:color w:val="000000"/>
          <w:vertAlign w:val="subscript"/>
          <w:lang w:eastAsia="en-GB"/>
        </w:rPr>
        <w:t>,m</w:t>
      </w:r>
      <w:proofErr w:type="spellEnd"/>
      <w:proofErr w:type="gramEnd"/>
      <w:r w:rsidR="00DF1A61" w:rsidRPr="00B827AC">
        <w:rPr>
          <w:rFonts w:ascii="Times New Roman" w:eastAsiaTheme="minorEastAsia" w:hAnsi="Times New Roman" w:cs="Times New Roman"/>
          <w:color w:val="000000"/>
          <w:lang w:eastAsia="en-GB"/>
        </w:rPr>
        <w:t xml:space="preserve"> = </w:t>
      </w: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DF1A61" w:rsidRPr="00B827AC">
        <w:rPr>
          <w:rFonts w:ascii="Times New Roman" w:eastAsia="Times New Roman" w:hAnsi="Times New Roman" w:cs="Times New Roman"/>
          <w:color w:val="000000"/>
          <w:lang w:eastAsia="en-GB"/>
        </w:rPr>
        <w:t xml:space="preserve"> + </w:t>
      </w: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qLab_A</m:t>
            </m:r>
          </m:e>
          <m:sub>
            <m:r>
              <m:rPr>
                <m:sty m:val="p"/>
              </m:rPr>
              <w:rPr>
                <w:rFonts w:ascii="Cambria Math" w:eastAsia="Times New Roman" w:hAnsi="Cambria Math" w:cs="Times New Roman"/>
                <w:color w:val="000000"/>
                <w:lang w:eastAsia="en-GB"/>
              </w:rPr>
              <m:t>a,m</m:t>
            </m:r>
          </m:sub>
        </m:sSub>
      </m:oMath>
    </w:p>
    <w:p w14:paraId="1D35CC9A" w14:textId="77777777" w:rsidR="00D417CD" w:rsidRPr="00B827AC" w:rsidRDefault="00D417CD" w:rsidP="00D417CD">
      <w:pPr>
        <w:rPr>
          <w:rFonts w:ascii="Times New Roman" w:hAnsi="Times New Roman" w:cs="Times New Roman"/>
        </w:rPr>
      </w:pP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8D7D5A"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area dedicated to crop c (ha)</w:t>
      </w:r>
    </w:p>
    <w:p w14:paraId="04D348B2" w14:textId="77777777" w:rsidR="00F51643" w:rsidRPr="00B827AC" w:rsidRDefault="008D7D5A"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proofErr w:type="gramStart"/>
      <w:r w:rsidR="00F51643" w:rsidRPr="00B827AC">
        <w:rPr>
          <w:rFonts w:ascii="Times New Roman" w:eastAsiaTheme="minorEastAsia" w:hAnsi="Times New Roman" w:cs="Times New Roman"/>
          <w:color w:val="000000"/>
          <w:vertAlign w:val="subscript"/>
          <w:lang w:eastAsia="en-GB"/>
        </w:rPr>
        <w:t>a</w:t>
      </w:r>
      <w:proofErr w:type="gramEnd"/>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8D7D5A"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lastRenderedPageBreak/>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 xml:space="preserve">(owned </w:t>
      </w:r>
      <w:proofErr w:type="gramStart"/>
      <w:r w:rsidRPr="00B827AC">
        <w:rPr>
          <w:rFonts w:ascii="Times New Roman" w:eastAsiaTheme="minorEastAsia" w:hAnsi="Times New Roman" w:cs="Times New Roman"/>
          <w:color w:val="000000"/>
          <w:lang w:eastAsia="en-GB"/>
        </w:rPr>
        <w:t>plus</w:t>
      </w:r>
      <w:proofErr w:type="gramEnd"/>
      <w:r w:rsidRPr="00B827AC">
        <w:rPr>
          <w:rFonts w:ascii="Times New Roman" w:eastAsiaTheme="minorEastAsia" w:hAnsi="Times New Roman" w:cs="Times New Roman"/>
          <w:color w:val="000000"/>
          <w:lang w:eastAsia="en-GB"/>
        </w:rPr>
        <w:t xml:space="preserve">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5485912E" w:rsidR="00616CC9" w:rsidRDefault="00616CC9" w:rsidP="00616CC9">
      <w:pPr>
        <w:rPr>
          <w:rFonts w:ascii="Times New Roman" w:hAnsi="Times New Roman" w:cs="Times New Roman"/>
          <w:b/>
          <w:sz w:val="24"/>
          <w:szCs w:val="24"/>
        </w:rPr>
      </w:pPr>
      <w:r>
        <w:rPr>
          <w:rFonts w:ascii="Times New Roman" w:hAnsi="Times New Roman" w:cs="Times New Roman"/>
          <w:b/>
          <w:sz w:val="24"/>
          <w:szCs w:val="24"/>
        </w:rPr>
        <w:t>B.5 Land constraint</w:t>
      </w:r>
    </w:p>
    <w:p w14:paraId="2FA127EE" w14:textId="695A9597" w:rsidR="00616CC9" w:rsidRDefault="008D7D5A"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B827AC">
        <w:rPr>
          <w:rFonts w:ascii="Times New Roman" w:eastAsiaTheme="minorEastAsia" w:hAnsi="Times New Roman" w:cs="Times New Roman"/>
          <w:color w:val="000000"/>
          <w:lang w:eastAsia="en-GB"/>
        </w:rPr>
        <w:t xml:space="preserve"> </w:t>
      </w:r>
      <w:r w:rsidR="00616CC9">
        <w:rPr>
          <w:rFonts w:ascii="Times New Roman" w:eastAsiaTheme="minorEastAsia" w:hAnsi="Times New Roman" w:cs="Times New Roman"/>
          <w:color w:val="000000"/>
          <w:lang w:eastAsia="en-GB"/>
        </w:rPr>
        <w:t>Total land holdings</w:t>
      </w:r>
    </w:p>
    <w:p w14:paraId="1AFB9BDE" w14:textId="77777777" w:rsidR="00616CC9" w:rsidRPr="00B827AC" w:rsidRDefault="00616CC9" w:rsidP="00616CC9">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3C537920" w14:textId="00DE3229" w:rsidR="00616CC9" w:rsidRDefault="00616CC9" w:rsidP="00616CC9">
      <w:pPr>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Pasture_Land</w:t>
      </w:r>
      <w:proofErr w:type="spellEnd"/>
      <w:r>
        <w:rPr>
          <w:rFonts w:ascii="Times New Roman" w:hAnsi="Times New Roman" w:cs="Times New Roman"/>
          <w:sz w:val="24"/>
          <w:szCs w:val="24"/>
        </w:rPr>
        <w:t xml:space="preserve"> is total land dedicated to pasture production (ha)</w:t>
      </w:r>
    </w:p>
    <w:p w14:paraId="311EACF6" w14:textId="420AE40E" w:rsidR="00616CC9" w:rsidRPr="00616CC9" w:rsidRDefault="00616CC9" w:rsidP="00616CC9">
      <w:pPr>
        <w:rPr>
          <w:rFonts w:ascii="Times New Roman" w:hAnsi="Times New Roman" w:cs="Times New Roman"/>
          <w:sz w:val="24"/>
          <w:szCs w:val="24"/>
        </w:rPr>
      </w:pPr>
      <w:r>
        <w:rPr>
          <w:rFonts w:ascii="Times New Roman" w:hAnsi="Times New Roman" w:cs="Times New Roman"/>
          <w:sz w:val="24"/>
          <w:szCs w:val="24"/>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proofErr w:type="gram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proofErr w:type="gram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8D7D5A"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q</w:t>
      </w:r>
      <w:r w:rsidR="00B16FE9" w:rsidRPr="00B827AC">
        <w:rPr>
          <w:rFonts w:ascii="Times New Roman" w:hAnsi="Times New Roman" w:cs="Times New Roman"/>
          <w:vertAlign w:val="subscript"/>
        </w:rPr>
        <w:t>i</w:t>
      </w:r>
      <w:proofErr w:type="gramEnd"/>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where</w:t>
      </w:r>
      <w:proofErr w:type="gramEnd"/>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 xml:space="preserve">-farm activities. </w:t>
      </w:r>
      <w:proofErr w:type="gramStart"/>
      <w:r w:rsidRPr="00B827AC">
        <w:rPr>
          <w:rFonts w:ascii="Times New Roman" w:hAnsi="Times New Roman" w:cs="Times New Roman"/>
        </w:rPr>
        <w:t>β</w:t>
      </w:r>
      <w:proofErr w:type="spellStart"/>
      <w:r w:rsidRPr="00B827AC">
        <w:rPr>
          <w:rFonts w:ascii="Times New Roman" w:hAnsi="Times New Roman" w:cs="Times New Roman"/>
        </w:rPr>
        <w:t>i</w:t>
      </w:r>
      <w:proofErr w:type="spellEnd"/>
      <w:proofErr w:type="gram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 (2014) and the Frisch parameter for Africa south of the Sahara from </w:t>
      </w:r>
      <w:proofErr w:type="spellStart"/>
      <w:r w:rsidRPr="00B827AC">
        <w:rPr>
          <w:rFonts w:ascii="Times New Roman" w:hAnsi="Times New Roman" w:cs="Times New Roman"/>
        </w:rPr>
        <w:t>Aguiar</w:t>
      </w:r>
      <w:proofErr w:type="spellEnd"/>
      <w:r w:rsidRPr="00B827AC">
        <w:rPr>
          <w:rFonts w:ascii="Times New Roman" w:hAnsi="Times New Roman" w:cs="Times New Roman"/>
        </w:rPr>
        <w:t xml:space="preserve"> et al. (2016). </w:t>
      </w:r>
    </w:p>
    <w:p w14:paraId="4120F394" w14:textId="77777777" w:rsidR="006F1568" w:rsidRDefault="006F1568" w:rsidP="00E97EA8">
      <w:pPr>
        <w:rPr>
          <w:rFonts w:ascii="Times New Roman" w:hAnsi="Times New Roman" w:cs="Times New Roman"/>
          <w:b/>
          <w:sz w:val="24"/>
          <w:szCs w:val="24"/>
        </w:rPr>
      </w:pPr>
    </w:p>
    <w:p w14:paraId="4093BB39" w14:textId="77777777" w:rsidR="000A4E18" w:rsidRDefault="000A4E18" w:rsidP="00E97EA8">
      <w:pPr>
        <w:rPr>
          <w:rFonts w:ascii="Times New Roman" w:hAnsi="Times New Roman" w:cs="Times New Roman"/>
          <w:b/>
          <w:sz w:val="24"/>
          <w:szCs w:val="24"/>
        </w:rPr>
      </w:pPr>
    </w:p>
    <w:p w14:paraId="7E826201" w14:textId="77777777" w:rsidR="000A4E18" w:rsidRDefault="000A4E18" w:rsidP="00E97EA8">
      <w:pPr>
        <w:rPr>
          <w:rFonts w:ascii="Times New Roman" w:hAnsi="Times New Roman" w:cs="Times New Roman"/>
          <w:b/>
          <w:sz w:val="24"/>
          <w:szCs w:val="24"/>
        </w:rPr>
      </w:pPr>
    </w:p>
    <w:p w14:paraId="6AF6BA92" w14:textId="77777777" w:rsidR="000A4E18" w:rsidRDefault="000A4E18" w:rsidP="00E97EA8">
      <w:pPr>
        <w:rPr>
          <w:rFonts w:ascii="Times New Roman" w:hAnsi="Times New Roman" w:cs="Times New Roman"/>
          <w:b/>
          <w:sz w:val="24"/>
          <w:szCs w:val="24"/>
        </w:rPr>
      </w:pPr>
    </w:p>
    <w:p w14:paraId="166056C6" w14:textId="77777777" w:rsidR="000A4E18" w:rsidRDefault="000A4E18" w:rsidP="00E97EA8">
      <w:pPr>
        <w:rPr>
          <w:rFonts w:ascii="Times New Roman" w:hAnsi="Times New Roman" w:cs="Times New Roman"/>
          <w:b/>
          <w:sz w:val="24"/>
          <w:szCs w:val="24"/>
        </w:rPr>
      </w:pPr>
    </w:p>
    <w:p w14:paraId="08ED946B" w14:textId="77777777" w:rsidR="000A4E18" w:rsidRDefault="000A4E18" w:rsidP="00E97EA8">
      <w:pPr>
        <w:rPr>
          <w:rFonts w:ascii="Times New Roman" w:hAnsi="Times New Roman" w:cs="Times New Roman"/>
          <w:b/>
          <w:sz w:val="24"/>
          <w:szCs w:val="24"/>
        </w:rPr>
      </w:pPr>
    </w:p>
    <w:p w14:paraId="1D637FFA" w14:textId="77777777" w:rsidR="000A4E18" w:rsidRPr="00B827AC" w:rsidRDefault="000A4E1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w:t>
      </w:r>
      <w:proofErr w:type="gramStart"/>
      <w:r w:rsidR="003B0CDC" w:rsidRPr="00B827AC">
        <w:rPr>
          <w:rFonts w:ascii="Times New Roman" w:hAnsi="Times New Roman" w:cs="Times New Roman"/>
        </w:rPr>
        <w:t>time period</w:t>
      </w:r>
      <w:proofErr w:type="gramEnd"/>
      <w:r w:rsidR="003B0CDC" w:rsidRPr="00B827AC">
        <w:rPr>
          <w:rFonts w:ascii="Times New Roman" w:hAnsi="Times New Roman" w:cs="Times New Roman"/>
        </w:rPr>
        <w:t xml:space="preserve"> </w:t>
      </w:r>
      <w:r w:rsidRPr="00B827AC">
        <w:rPr>
          <w:rFonts w:ascii="Times New Roman" w:hAnsi="Times New Roman" w:cs="Times New Roman"/>
        </w:rPr>
        <w:t>are defined in the following equation:</w:t>
      </w:r>
    </w:p>
    <w:p w14:paraId="7210C0DF" w14:textId="7FF1BC77"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proofErr w:type="gramStart"/>
      <w:r w:rsidRPr="00B827AC">
        <w:rPr>
          <w:rFonts w:ascii="Times New Roman" w:hAnsi="Times New Roman" w:cs="Times New Roman"/>
        </w:rPr>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w:t>
      </w:r>
      <w:proofErr w:type="gramEnd"/>
      <w:r w:rsidRPr="00B827AC">
        <w:rPr>
          <w:rStyle w:val="mathspan"/>
          <w:rFonts w:ascii="Times New Roman" w:hAnsi="Times New Roman" w:cs="Times New Roman"/>
        </w:rPr>
        <w:t xml:space="preserve"> The cohorts include male and female calves, heifers, steers, adult females, and bulls. The breeds include local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w:t>
      </w:r>
      <w:proofErr w:type="spellStart"/>
      <w:r w:rsidRPr="00B827AC">
        <w:rPr>
          <w:rStyle w:val="mathspan"/>
          <w:rFonts w:ascii="Times New Roman" w:hAnsi="Times New Roman" w:cs="Times New Roman"/>
        </w:rPr>
        <w:t>Indicus</w:t>
      </w:r>
      <w:proofErr w:type="spellEnd"/>
      <w:r w:rsidRPr="00B827AC">
        <w:rPr>
          <w:rStyle w:val="mathspan"/>
          <w:rFonts w:ascii="Times New Roman" w:hAnsi="Times New Roman" w:cs="Times New Roman"/>
        </w:rPr>
        <w:t>) and improved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Taurus, potentially mixed with </w:t>
      </w:r>
      <w:proofErr w:type="spellStart"/>
      <w:r w:rsidRPr="00B827AC">
        <w:rPr>
          <w:rStyle w:val="mathspan"/>
          <w:rFonts w:ascii="Times New Roman" w:hAnsi="Times New Roman" w:cs="Times New Roman"/>
        </w:rPr>
        <w:t>Bos</w:t>
      </w:r>
      <w:proofErr w:type="spellEnd"/>
      <w:r w:rsidRPr="00B827AC">
        <w:rPr>
          <w:rStyle w:val="mathspan"/>
          <w:rFonts w:ascii="Times New Roman" w:hAnsi="Times New Roman" w:cs="Times New Roman"/>
        </w:rPr>
        <w:t xml:space="preserve"> </w:t>
      </w:r>
      <w:proofErr w:type="spellStart"/>
      <w:r w:rsidRPr="00B827AC">
        <w:rPr>
          <w:rStyle w:val="mathspan"/>
          <w:rFonts w:ascii="Times New Roman" w:hAnsi="Times New Roman" w:cs="Times New Roman"/>
        </w:rPr>
        <w:t>Indicus</w:t>
      </w:r>
      <w:proofErr w:type="spellEnd"/>
      <w:r w:rsidRPr="00B827AC">
        <w:rPr>
          <w:rStyle w:val="mathspan"/>
          <w:rFonts w:ascii="Times New Roman" w:hAnsi="Times New Roman" w:cs="Times New Roman"/>
        </w:rPr>
        <w:t xml:space="preserve">).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w:t>
      </w:r>
      <w:proofErr w:type="gramStart"/>
      <w:r w:rsidRPr="00B827AC">
        <w:rPr>
          <w:rStyle w:val="mathspan"/>
          <w:rFonts w:ascii="Times New Roman" w:hAnsi="Times New Roman" w:cs="Times New Roman"/>
        </w:rPr>
        <w:t>stage structured</w:t>
      </w:r>
      <w:proofErr w:type="gramEnd"/>
      <w:r w:rsidRPr="00B827AC">
        <w:rPr>
          <w:rStyle w:val="mathspan"/>
          <w:rFonts w:ascii="Times New Roman" w:hAnsi="Times New Roman" w:cs="Times New Roman"/>
        </w:rPr>
        <w:t xml:space="preserve"> demographics are based jointly on model parameters, and endogenous variables dependent on household decision making. The transits </w:t>
      </w:r>
      <w:proofErr w:type="gramStart"/>
      <w:r w:rsidRPr="00B827AC">
        <w:rPr>
          <w:rStyle w:val="mathspan"/>
          <w:rFonts w:ascii="Times New Roman" w:hAnsi="Times New Roman" w:cs="Times New Roman"/>
        </w:rPr>
        <w:t>are calculated</w:t>
      </w:r>
      <w:proofErr w:type="gramEnd"/>
      <w:r w:rsidRPr="00B827AC">
        <w:rPr>
          <w:rStyle w:val="mathspan"/>
          <w:rFonts w:ascii="Times New Roman" w:hAnsi="Times New Roman" w:cs="Times New Roman"/>
        </w:rPr>
        <w:t xml:space="preserve"> based on the growth rate and the amount of time from which calves transfer to heifers/steers, and heifers/steers transfer to adults. The offtake regime is also dependent on household management. For households relying on sexed semen, males </w:t>
      </w:r>
      <w:proofErr w:type="gramStart"/>
      <w:r w:rsidRPr="00B827AC">
        <w:rPr>
          <w:rStyle w:val="mathspan"/>
          <w:rFonts w:ascii="Times New Roman" w:hAnsi="Times New Roman" w:cs="Times New Roman"/>
        </w:rPr>
        <w:t>are kept</w:t>
      </w:r>
      <w:proofErr w:type="gramEnd"/>
      <w:r w:rsidRPr="00B827AC">
        <w:rPr>
          <w:rStyle w:val="mathspan"/>
          <w:rFonts w:ascii="Times New Roman" w:hAnsi="Times New Roman" w:cs="Times New Roman"/>
        </w:rPr>
        <w:t xml:space="preserve"> within the herd in a ratio sufficient to reproduce. The ratio of adult males to females for </w:t>
      </w:r>
      <w:proofErr w:type="spellStart"/>
      <w:proofErr w:type="gramStart"/>
      <w:r w:rsidRPr="00B827AC">
        <w:rPr>
          <w:rStyle w:val="mathspan"/>
          <w:rFonts w:ascii="Times New Roman" w:hAnsi="Times New Roman" w:cs="Times New Roman"/>
        </w:rPr>
        <w:t>self reproducing</w:t>
      </w:r>
      <w:proofErr w:type="spellEnd"/>
      <w:proofErr w:type="gramEnd"/>
      <w:r w:rsidRPr="00B827AC">
        <w:rPr>
          <w:rStyle w:val="mathspan"/>
          <w:rFonts w:ascii="Times New Roman" w:hAnsi="Times New Roman" w:cs="Times New Roman"/>
        </w:rPr>
        <w:t xml:space="preserve"> households is based on sex ratios obtained from GLBS (2018). For households relying on AI, males </w:t>
      </w:r>
      <w:proofErr w:type="gramStart"/>
      <w:r w:rsidRPr="00B827AC">
        <w:rPr>
          <w:rStyle w:val="mathspan"/>
          <w:rFonts w:ascii="Times New Roman" w:hAnsi="Times New Roman" w:cs="Times New Roman"/>
        </w:rPr>
        <w:t>are sold</w:t>
      </w:r>
      <w:proofErr w:type="gramEnd"/>
      <w:r w:rsidRPr="00B827AC">
        <w:rPr>
          <w:rStyle w:val="mathspan"/>
          <w:rFonts w:ascii="Times New Roman" w:hAnsi="Times New Roman" w:cs="Times New Roman"/>
        </w:rPr>
        <w:t xml:space="preserve"> after reaching maturity. Adult females </w:t>
      </w:r>
      <w:proofErr w:type="gramStart"/>
      <w:r w:rsidRPr="00B827AC">
        <w:rPr>
          <w:rStyle w:val="mathspan"/>
          <w:rFonts w:ascii="Times New Roman" w:hAnsi="Times New Roman" w:cs="Times New Roman"/>
        </w:rPr>
        <w:t>are maintained until the end of life and sold for meat</w:t>
      </w:r>
      <w:proofErr w:type="gramEnd"/>
      <w:r w:rsidRPr="00B827AC">
        <w:rPr>
          <w:rStyle w:val="mathspan"/>
          <w:rFonts w:ascii="Times New Roman" w:hAnsi="Times New Roman" w:cs="Times New Roman"/>
        </w:rPr>
        <w: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C7440C2" w14:textId="10F8CAC2" w:rsidR="00175354" w:rsidRPr="00B827AC"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proofErr w:type="gramStart"/>
      <w:r w:rsidR="00900355" w:rsidRPr="00B827AC">
        <w:rPr>
          <w:rFonts w:ascii="Times New Roman" w:hAnsi="Times New Roman" w:cs="Times New Roman"/>
        </w:rPr>
        <w:t>self sustaining</w:t>
      </w:r>
      <w:proofErr w:type="spellEnd"/>
      <w:proofErr w:type="gram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35A14950" w14:textId="25A942C7" w:rsidR="003B0CDC" w:rsidRPr="00B827AC" w:rsidRDefault="00F31420" w:rsidP="00E97EA8">
      <w:pPr>
        <w:rPr>
          <w:rFonts w:ascii="Times New Roman" w:hAnsi="Times New Roman" w:cs="Times New Roman"/>
          <w:b/>
          <w:sz w:val="24"/>
          <w:szCs w:val="24"/>
        </w:rPr>
      </w:pPr>
      <w:r w:rsidRPr="00B827AC">
        <w:rPr>
          <w:rFonts w:ascii="Times New Roman" w:hAnsi="Times New Roman" w:cs="Times New Roman"/>
          <w:b/>
          <w:sz w:val="24"/>
          <w:szCs w:val="24"/>
        </w:rPr>
        <w:t>C.2 Productivity at individual animal level</w:t>
      </w:r>
    </w:p>
    <w:p w14:paraId="078642F4" w14:textId="7139A603" w:rsidR="003B0CDC" w:rsidRDefault="003B0CDC" w:rsidP="00E97EA8">
      <w:pPr>
        <w:rPr>
          <w:rFonts w:ascii="Times New Roman" w:hAnsi="Times New Roman" w:cs="Times New Roman"/>
          <w:sz w:val="24"/>
          <w:szCs w:val="24"/>
        </w:rPr>
      </w:pPr>
      <w:commentRangeStart w:id="94"/>
      <w:r w:rsidRPr="00B827AC">
        <w:rPr>
          <w:rFonts w:ascii="Times New Roman" w:hAnsi="Times New Roman" w:cs="Times New Roman"/>
          <w:sz w:val="24"/>
          <w:szCs w:val="24"/>
        </w:rPr>
        <w:t>Table C.2: Feed dependent animal productivity</w:t>
      </w:r>
      <w:commentRangeEnd w:id="94"/>
      <w:r w:rsidR="009A1914">
        <w:rPr>
          <w:rStyle w:val="CommentReference"/>
        </w:rPr>
        <w:commentReference w:id="94"/>
      </w:r>
    </w:p>
    <w:p w14:paraId="0D3148A7" w14:textId="15AFB184" w:rsidR="000A4E18" w:rsidRPr="00B827AC" w:rsidRDefault="000A4E18" w:rsidP="00E97EA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productivity parameters for different diet regimes gets described here]</w:t>
      </w:r>
    </w:p>
    <w:tbl>
      <w:tblPr>
        <w:tblStyle w:val="TableGrid"/>
        <w:tblW w:w="0" w:type="auto"/>
        <w:tblLook w:val="04A0" w:firstRow="1" w:lastRow="0" w:firstColumn="1" w:lastColumn="0" w:noHBand="0" w:noVBand="1"/>
      </w:tblPr>
      <w:tblGrid>
        <w:gridCol w:w="1737"/>
        <w:gridCol w:w="2281"/>
        <w:gridCol w:w="1720"/>
        <w:gridCol w:w="1732"/>
        <w:gridCol w:w="1546"/>
      </w:tblGrid>
      <w:tr w:rsidR="003B0CDC" w:rsidRPr="00B827AC" w14:paraId="26184064" w14:textId="454A5DF8" w:rsidTr="00CD4B41">
        <w:tc>
          <w:tcPr>
            <w:tcW w:w="1760" w:type="dxa"/>
          </w:tcPr>
          <w:p w14:paraId="1FC37D5D" w14:textId="0B8663C3" w:rsidR="003B0CDC" w:rsidRPr="00B827AC" w:rsidRDefault="003B0CDC" w:rsidP="003B0CDC">
            <w:pPr>
              <w:jc w:val="center"/>
              <w:rPr>
                <w:rFonts w:ascii="Times New Roman" w:hAnsi="Times New Roman" w:cs="Times New Roman"/>
                <w:sz w:val="24"/>
                <w:szCs w:val="24"/>
              </w:rPr>
            </w:pPr>
          </w:p>
        </w:tc>
        <w:tc>
          <w:tcPr>
            <w:tcW w:w="4108" w:type="dxa"/>
            <w:gridSpan w:val="2"/>
          </w:tcPr>
          <w:p w14:paraId="6F90EE70" w14:textId="050919FA" w:rsidR="003B0CDC" w:rsidRPr="00B827AC" w:rsidRDefault="003B0CDC" w:rsidP="003B0CDC">
            <w:pPr>
              <w:jc w:val="center"/>
              <w:rPr>
                <w:rFonts w:ascii="Times New Roman" w:hAnsi="Times New Roman" w:cs="Times New Roman"/>
                <w:sz w:val="24"/>
                <w:szCs w:val="24"/>
              </w:rPr>
            </w:pPr>
            <w:proofErr w:type="spellStart"/>
            <w:r w:rsidRPr="00B827AC">
              <w:rPr>
                <w:rFonts w:ascii="Times New Roman" w:hAnsi="Times New Roman" w:cs="Times New Roman"/>
                <w:sz w:val="24"/>
                <w:szCs w:val="24"/>
              </w:rPr>
              <w:t>Bos</w:t>
            </w:r>
            <w:proofErr w:type="spellEnd"/>
            <w:r w:rsidRPr="00B827AC">
              <w:rPr>
                <w:rFonts w:ascii="Times New Roman" w:hAnsi="Times New Roman" w:cs="Times New Roman"/>
                <w:sz w:val="24"/>
                <w:szCs w:val="24"/>
              </w:rPr>
              <w:t xml:space="preserve"> </w:t>
            </w:r>
            <w:proofErr w:type="spellStart"/>
            <w:r w:rsidRPr="00B827AC">
              <w:rPr>
                <w:rFonts w:ascii="Times New Roman" w:hAnsi="Times New Roman" w:cs="Times New Roman"/>
                <w:sz w:val="24"/>
                <w:szCs w:val="24"/>
              </w:rPr>
              <w:t>Indicus</w:t>
            </w:r>
            <w:proofErr w:type="spellEnd"/>
          </w:p>
        </w:tc>
        <w:tc>
          <w:tcPr>
            <w:tcW w:w="3374" w:type="dxa"/>
            <w:gridSpan w:val="2"/>
          </w:tcPr>
          <w:p w14:paraId="196C836A" w14:textId="37D5435F" w:rsidR="003B0CDC" w:rsidRPr="00B827AC" w:rsidRDefault="003B0CDC" w:rsidP="003B0CDC">
            <w:pPr>
              <w:jc w:val="center"/>
              <w:rPr>
                <w:rFonts w:ascii="Times New Roman" w:hAnsi="Times New Roman" w:cs="Times New Roman"/>
                <w:sz w:val="24"/>
                <w:szCs w:val="24"/>
              </w:rPr>
            </w:pPr>
            <w:proofErr w:type="spellStart"/>
            <w:r w:rsidRPr="00B827AC">
              <w:rPr>
                <w:rFonts w:ascii="Times New Roman" w:hAnsi="Times New Roman" w:cs="Times New Roman"/>
                <w:sz w:val="24"/>
                <w:szCs w:val="24"/>
              </w:rPr>
              <w:t>Bos</w:t>
            </w:r>
            <w:proofErr w:type="spellEnd"/>
            <w:r w:rsidRPr="00B827AC">
              <w:rPr>
                <w:rFonts w:ascii="Times New Roman" w:hAnsi="Times New Roman" w:cs="Times New Roman"/>
                <w:sz w:val="24"/>
                <w:szCs w:val="24"/>
              </w:rPr>
              <w:t xml:space="preserve"> Taurus</w:t>
            </w:r>
          </w:p>
        </w:tc>
      </w:tr>
      <w:tr w:rsidR="004332E3" w:rsidRPr="00B827AC" w14:paraId="2FD2F55A" w14:textId="77777777" w:rsidTr="00005EDA">
        <w:tc>
          <w:tcPr>
            <w:tcW w:w="1760" w:type="dxa"/>
          </w:tcPr>
          <w:p w14:paraId="41A8025A" w14:textId="77777777" w:rsidR="004332E3" w:rsidRPr="00B827AC" w:rsidRDefault="004332E3" w:rsidP="003B0CDC">
            <w:pPr>
              <w:jc w:val="center"/>
              <w:rPr>
                <w:rFonts w:ascii="Times New Roman" w:hAnsi="Times New Roman" w:cs="Times New Roman"/>
                <w:sz w:val="24"/>
                <w:szCs w:val="24"/>
              </w:rPr>
            </w:pPr>
          </w:p>
        </w:tc>
        <w:tc>
          <w:tcPr>
            <w:tcW w:w="7482" w:type="dxa"/>
            <w:gridSpan w:val="4"/>
          </w:tcPr>
          <w:p w14:paraId="5612F1CC" w14:textId="2E8EC70A" w:rsidR="004332E3" w:rsidRPr="00B827AC" w:rsidRDefault="004332E3" w:rsidP="004332E3">
            <w:pPr>
              <w:jc w:val="center"/>
              <w:rPr>
                <w:rFonts w:ascii="Times New Roman" w:hAnsi="Times New Roman" w:cs="Times New Roman"/>
                <w:sz w:val="24"/>
                <w:szCs w:val="24"/>
              </w:rPr>
            </w:pPr>
            <w:r w:rsidRPr="00B827AC">
              <w:rPr>
                <w:rFonts w:ascii="Times New Roman" w:hAnsi="Times New Roman" w:cs="Times New Roman"/>
                <w:sz w:val="24"/>
                <w:szCs w:val="24"/>
              </w:rPr>
              <w:t>Calves</w:t>
            </w:r>
          </w:p>
        </w:tc>
      </w:tr>
      <w:tr w:rsidR="003B0CDC" w:rsidRPr="00B827AC" w14:paraId="05FA1DD1" w14:textId="77777777" w:rsidTr="00CD4B41">
        <w:tc>
          <w:tcPr>
            <w:tcW w:w="1760" w:type="dxa"/>
          </w:tcPr>
          <w:p w14:paraId="45984D46" w14:textId="77777777" w:rsidR="003B0CDC" w:rsidRPr="00B827AC" w:rsidRDefault="003B0CDC" w:rsidP="003B0CDC">
            <w:pPr>
              <w:jc w:val="center"/>
              <w:rPr>
                <w:rFonts w:ascii="Times New Roman" w:hAnsi="Times New Roman" w:cs="Times New Roman"/>
                <w:sz w:val="24"/>
                <w:szCs w:val="24"/>
              </w:rPr>
            </w:pPr>
          </w:p>
        </w:tc>
        <w:tc>
          <w:tcPr>
            <w:tcW w:w="2328" w:type="dxa"/>
          </w:tcPr>
          <w:p w14:paraId="7ED96159" w14:textId="16E71BF2"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Growth rate (kg/</w:t>
            </w:r>
            <w:proofErr w:type="spellStart"/>
            <w:r w:rsidRPr="00B827AC">
              <w:rPr>
                <w:rFonts w:ascii="Times New Roman" w:hAnsi="Times New Roman" w:cs="Times New Roman"/>
                <w:sz w:val="24"/>
                <w:szCs w:val="24"/>
              </w:rPr>
              <w:t>hd</w:t>
            </w:r>
            <w:proofErr w:type="spellEnd"/>
            <w:r w:rsidRPr="00B827AC">
              <w:rPr>
                <w:rFonts w:ascii="Times New Roman" w:hAnsi="Times New Roman" w:cs="Times New Roman"/>
                <w:sz w:val="24"/>
                <w:szCs w:val="24"/>
              </w:rPr>
              <w:t>/d)</w:t>
            </w:r>
          </w:p>
        </w:tc>
        <w:tc>
          <w:tcPr>
            <w:tcW w:w="1780" w:type="dxa"/>
          </w:tcPr>
          <w:p w14:paraId="74789B40" w14:textId="77777777" w:rsidR="003B0CDC" w:rsidRPr="00B827AC" w:rsidRDefault="003B0CDC" w:rsidP="00E97EA8">
            <w:pPr>
              <w:rPr>
                <w:rFonts w:ascii="Times New Roman" w:hAnsi="Times New Roman" w:cs="Times New Roman"/>
                <w:sz w:val="24"/>
                <w:szCs w:val="24"/>
              </w:rPr>
            </w:pPr>
          </w:p>
        </w:tc>
        <w:tc>
          <w:tcPr>
            <w:tcW w:w="1781" w:type="dxa"/>
          </w:tcPr>
          <w:p w14:paraId="51E8D345" w14:textId="77777777" w:rsidR="003B0CDC" w:rsidRPr="00B827AC" w:rsidRDefault="003B0CDC" w:rsidP="00E97EA8">
            <w:pPr>
              <w:rPr>
                <w:rFonts w:ascii="Times New Roman" w:hAnsi="Times New Roman" w:cs="Times New Roman"/>
                <w:sz w:val="24"/>
                <w:szCs w:val="24"/>
              </w:rPr>
            </w:pPr>
          </w:p>
        </w:tc>
        <w:tc>
          <w:tcPr>
            <w:tcW w:w="1593" w:type="dxa"/>
          </w:tcPr>
          <w:p w14:paraId="6BFDE2FE" w14:textId="77777777" w:rsidR="003B0CDC" w:rsidRPr="00B827AC" w:rsidRDefault="003B0CDC" w:rsidP="00E97EA8">
            <w:pPr>
              <w:rPr>
                <w:rFonts w:ascii="Times New Roman" w:hAnsi="Times New Roman" w:cs="Times New Roman"/>
                <w:sz w:val="24"/>
                <w:szCs w:val="24"/>
              </w:rPr>
            </w:pPr>
          </w:p>
        </w:tc>
      </w:tr>
      <w:tr w:rsidR="003B0CDC" w:rsidRPr="00B827AC" w14:paraId="03F052B3" w14:textId="72FA2FAE" w:rsidTr="00CD4B41">
        <w:tc>
          <w:tcPr>
            <w:tcW w:w="1760" w:type="dxa"/>
          </w:tcPr>
          <w:p w14:paraId="4193AF95" w14:textId="0C0CBCF2"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Extensive</w:t>
            </w:r>
          </w:p>
        </w:tc>
        <w:tc>
          <w:tcPr>
            <w:tcW w:w="2328" w:type="dxa"/>
          </w:tcPr>
          <w:p w14:paraId="59C3B281" w14:textId="77777777" w:rsidR="003B0CDC" w:rsidRPr="00B827AC" w:rsidRDefault="003B0CDC" w:rsidP="00E97EA8">
            <w:pPr>
              <w:rPr>
                <w:rFonts w:ascii="Times New Roman" w:hAnsi="Times New Roman" w:cs="Times New Roman"/>
                <w:sz w:val="24"/>
                <w:szCs w:val="24"/>
              </w:rPr>
            </w:pPr>
          </w:p>
        </w:tc>
        <w:tc>
          <w:tcPr>
            <w:tcW w:w="1780" w:type="dxa"/>
          </w:tcPr>
          <w:p w14:paraId="43A3F4BA" w14:textId="77777777" w:rsidR="003B0CDC" w:rsidRPr="00B827AC" w:rsidRDefault="003B0CDC" w:rsidP="00E97EA8">
            <w:pPr>
              <w:rPr>
                <w:rFonts w:ascii="Times New Roman" w:hAnsi="Times New Roman" w:cs="Times New Roman"/>
                <w:sz w:val="24"/>
                <w:szCs w:val="24"/>
              </w:rPr>
            </w:pPr>
          </w:p>
        </w:tc>
        <w:tc>
          <w:tcPr>
            <w:tcW w:w="1781" w:type="dxa"/>
          </w:tcPr>
          <w:p w14:paraId="03040C91" w14:textId="77777777" w:rsidR="003B0CDC" w:rsidRPr="00B827AC" w:rsidRDefault="003B0CDC" w:rsidP="00E97EA8">
            <w:pPr>
              <w:rPr>
                <w:rFonts w:ascii="Times New Roman" w:hAnsi="Times New Roman" w:cs="Times New Roman"/>
                <w:sz w:val="24"/>
                <w:szCs w:val="24"/>
              </w:rPr>
            </w:pPr>
          </w:p>
        </w:tc>
        <w:tc>
          <w:tcPr>
            <w:tcW w:w="1593" w:type="dxa"/>
          </w:tcPr>
          <w:p w14:paraId="4D62CEF2" w14:textId="77777777" w:rsidR="003B0CDC" w:rsidRPr="00B827AC" w:rsidRDefault="003B0CDC" w:rsidP="00E97EA8">
            <w:pPr>
              <w:rPr>
                <w:rFonts w:ascii="Times New Roman" w:hAnsi="Times New Roman" w:cs="Times New Roman"/>
                <w:sz w:val="24"/>
                <w:szCs w:val="24"/>
              </w:rPr>
            </w:pPr>
          </w:p>
        </w:tc>
      </w:tr>
      <w:tr w:rsidR="003B0CDC" w:rsidRPr="00B827AC" w14:paraId="3B92928C" w14:textId="62AA0390" w:rsidTr="00CD4B41">
        <w:tc>
          <w:tcPr>
            <w:tcW w:w="1760" w:type="dxa"/>
          </w:tcPr>
          <w:p w14:paraId="4B8E6228" w14:textId="5FB93F1E"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Medium</w:t>
            </w:r>
          </w:p>
        </w:tc>
        <w:tc>
          <w:tcPr>
            <w:tcW w:w="2328" w:type="dxa"/>
          </w:tcPr>
          <w:p w14:paraId="30587A8A" w14:textId="77777777" w:rsidR="003B0CDC" w:rsidRPr="00B827AC" w:rsidRDefault="003B0CDC" w:rsidP="00E97EA8">
            <w:pPr>
              <w:rPr>
                <w:rFonts w:ascii="Times New Roman" w:hAnsi="Times New Roman" w:cs="Times New Roman"/>
                <w:sz w:val="24"/>
                <w:szCs w:val="24"/>
              </w:rPr>
            </w:pPr>
          </w:p>
        </w:tc>
        <w:tc>
          <w:tcPr>
            <w:tcW w:w="1780" w:type="dxa"/>
          </w:tcPr>
          <w:p w14:paraId="4D61CA16" w14:textId="77777777" w:rsidR="003B0CDC" w:rsidRPr="00B827AC" w:rsidRDefault="003B0CDC" w:rsidP="00E97EA8">
            <w:pPr>
              <w:rPr>
                <w:rFonts w:ascii="Times New Roman" w:hAnsi="Times New Roman" w:cs="Times New Roman"/>
                <w:sz w:val="24"/>
                <w:szCs w:val="24"/>
              </w:rPr>
            </w:pPr>
          </w:p>
        </w:tc>
        <w:tc>
          <w:tcPr>
            <w:tcW w:w="1781" w:type="dxa"/>
          </w:tcPr>
          <w:p w14:paraId="2F57A080" w14:textId="77777777" w:rsidR="003B0CDC" w:rsidRPr="00B827AC" w:rsidRDefault="003B0CDC" w:rsidP="00E97EA8">
            <w:pPr>
              <w:rPr>
                <w:rFonts w:ascii="Times New Roman" w:hAnsi="Times New Roman" w:cs="Times New Roman"/>
                <w:sz w:val="24"/>
                <w:szCs w:val="24"/>
              </w:rPr>
            </w:pPr>
          </w:p>
        </w:tc>
        <w:tc>
          <w:tcPr>
            <w:tcW w:w="1593" w:type="dxa"/>
          </w:tcPr>
          <w:p w14:paraId="4FB52BA3" w14:textId="77777777" w:rsidR="003B0CDC" w:rsidRPr="00B827AC" w:rsidRDefault="003B0CDC" w:rsidP="00E97EA8">
            <w:pPr>
              <w:rPr>
                <w:rFonts w:ascii="Times New Roman" w:hAnsi="Times New Roman" w:cs="Times New Roman"/>
                <w:sz w:val="24"/>
                <w:szCs w:val="24"/>
              </w:rPr>
            </w:pPr>
          </w:p>
        </w:tc>
      </w:tr>
      <w:tr w:rsidR="003B0CDC" w:rsidRPr="00B827AC" w14:paraId="48943FD3" w14:textId="7457DD96" w:rsidTr="00CD4B41">
        <w:tc>
          <w:tcPr>
            <w:tcW w:w="1760" w:type="dxa"/>
          </w:tcPr>
          <w:p w14:paraId="010CD590" w14:textId="60B74C5F"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Intensive</w:t>
            </w:r>
          </w:p>
        </w:tc>
        <w:tc>
          <w:tcPr>
            <w:tcW w:w="2328" w:type="dxa"/>
          </w:tcPr>
          <w:p w14:paraId="64699A7A" w14:textId="77777777" w:rsidR="003B0CDC" w:rsidRPr="00B827AC" w:rsidRDefault="003B0CDC" w:rsidP="00E97EA8">
            <w:pPr>
              <w:rPr>
                <w:rFonts w:ascii="Times New Roman" w:hAnsi="Times New Roman" w:cs="Times New Roman"/>
                <w:sz w:val="24"/>
                <w:szCs w:val="24"/>
              </w:rPr>
            </w:pPr>
          </w:p>
        </w:tc>
        <w:tc>
          <w:tcPr>
            <w:tcW w:w="1780" w:type="dxa"/>
          </w:tcPr>
          <w:p w14:paraId="425817C2" w14:textId="77777777" w:rsidR="003B0CDC" w:rsidRPr="00B827AC" w:rsidRDefault="003B0CDC" w:rsidP="00E97EA8">
            <w:pPr>
              <w:rPr>
                <w:rFonts w:ascii="Times New Roman" w:hAnsi="Times New Roman" w:cs="Times New Roman"/>
                <w:sz w:val="24"/>
                <w:szCs w:val="24"/>
              </w:rPr>
            </w:pPr>
          </w:p>
        </w:tc>
        <w:tc>
          <w:tcPr>
            <w:tcW w:w="1781" w:type="dxa"/>
          </w:tcPr>
          <w:p w14:paraId="69DCA75F" w14:textId="77777777" w:rsidR="003B0CDC" w:rsidRPr="00B827AC" w:rsidRDefault="003B0CDC" w:rsidP="00E97EA8">
            <w:pPr>
              <w:rPr>
                <w:rFonts w:ascii="Times New Roman" w:hAnsi="Times New Roman" w:cs="Times New Roman"/>
                <w:sz w:val="24"/>
                <w:szCs w:val="24"/>
              </w:rPr>
            </w:pPr>
          </w:p>
        </w:tc>
        <w:tc>
          <w:tcPr>
            <w:tcW w:w="1593" w:type="dxa"/>
          </w:tcPr>
          <w:p w14:paraId="510DC64C" w14:textId="77777777" w:rsidR="003B0CDC" w:rsidRPr="00B827AC" w:rsidRDefault="003B0CDC" w:rsidP="00E97EA8">
            <w:pPr>
              <w:rPr>
                <w:rFonts w:ascii="Times New Roman" w:hAnsi="Times New Roman" w:cs="Times New Roman"/>
                <w:sz w:val="24"/>
                <w:szCs w:val="24"/>
              </w:rPr>
            </w:pPr>
          </w:p>
        </w:tc>
      </w:tr>
      <w:tr w:rsidR="003B0CDC" w:rsidRPr="00B827AC" w14:paraId="7778A52B" w14:textId="77777777" w:rsidTr="00005EDA">
        <w:tc>
          <w:tcPr>
            <w:tcW w:w="1760" w:type="dxa"/>
          </w:tcPr>
          <w:p w14:paraId="1E3C0DD5" w14:textId="77777777" w:rsidR="003B0CDC" w:rsidRPr="00B827AC" w:rsidRDefault="003B0CDC" w:rsidP="003B0CDC">
            <w:pPr>
              <w:jc w:val="center"/>
              <w:rPr>
                <w:rFonts w:ascii="Times New Roman" w:hAnsi="Times New Roman" w:cs="Times New Roman"/>
                <w:sz w:val="24"/>
                <w:szCs w:val="24"/>
              </w:rPr>
            </w:pPr>
          </w:p>
        </w:tc>
        <w:tc>
          <w:tcPr>
            <w:tcW w:w="7482" w:type="dxa"/>
            <w:gridSpan w:val="4"/>
          </w:tcPr>
          <w:p w14:paraId="1C2FF938" w14:textId="514C59AB"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Heifers</w:t>
            </w:r>
          </w:p>
        </w:tc>
      </w:tr>
      <w:tr w:rsidR="003B0CDC" w:rsidRPr="00B827AC" w14:paraId="12191232" w14:textId="77777777" w:rsidTr="00CD4B41">
        <w:tc>
          <w:tcPr>
            <w:tcW w:w="1760" w:type="dxa"/>
          </w:tcPr>
          <w:p w14:paraId="6A655BEE" w14:textId="7C37C24D" w:rsidR="003B0CDC" w:rsidRPr="00B827AC" w:rsidRDefault="003B0CDC" w:rsidP="003B0CDC">
            <w:pPr>
              <w:jc w:val="center"/>
              <w:rPr>
                <w:rFonts w:ascii="Times New Roman" w:hAnsi="Times New Roman" w:cs="Times New Roman"/>
                <w:sz w:val="24"/>
                <w:szCs w:val="24"/>
              </w:rPr>
            </w:pPr>
          </w:p>
        </w:tc>
        <w:tc>
          <w:tcPr>
            <w:tcW w:w="2328" w:type="dxa"/>
          </w:tcPr>
          <w:p w14:paraId="4D84964C" w14:textId="77777777" w:rsidR="003B0CDC" w:rsidRPr="00B827AC" w:rsidRDefault="003B0CDC" w:rsidP="00E97EA8">
            <w:pPr>
              <w:rPr>
                <w:rFonts w:ascii="Times New Roman" w:hAnsi="Times New Roman" w:cs="Times New Roman"/>
                <w:sz w:val="24"/>
                <w:szCs w:val="24"/>
              </w:rPr>
            </w:pPr>
          </w:p>
        </w:tc>
        <w:tc>
          <w:tcPr>
            <w:tcW w:w="1780" w:type="dxa"/>
          </w:tcPr>
          <w:p w14:paraId="7286BD78" w14:textId="77777777" w:rsidR="003B0CDC" w:rsidRPr="00B827AC" w:rsidRDefault="003B0CDC" w:rsidP="00E97EA8">
            <w:pPr>
              <w:rPr>
                <w:rFonts w:ascii="Times New Roman" w:hAnsi="Times New Roman" w:cs="Times New Roman"/>
                <w:sz w:val="24"/>
                <w:szCs w:val="24"/>
              </w:rPr>
            </w:pPr>
          </w:p>
        </w:tc>
        <w:tc>
          <w:tcPr>
            <w:tcW w:w="1781" w:type="dxa"/>
          </w:tcPr>
          <w:p w14:paraId="361F98F5" w14:textId="77777777" w:rsidR="003B0CDC" w:rsidRPr="00B827AC" w:rsidRDefault="003B0CDC" w:rsidP="00E97EA8">
            <w:pPr>
              <w:rPr>
                <w:rFonts w:ascii="Times New Roman" w:hAnsi="Times New Roman" w:cs="Times New Roman"/>
                <w:sz w:val="24"/>
                <w:szCs w:val="24"/>
              </w:rPr>
            </w:pPr>
          </w:p>
        </w:tc>
        <w:tc>
          <w:tcPr>
            <w:tcW w:w="1593" w:type="dxa"/>
          </w:tcPr>
          <w:p w14:paraId="753BCC49" w14:textId="77777777" w:rsidR="003B0CDC" w:rsidRPr="00B827AC" w:rsidRDefault="003B0CDC" w:rsidP="00E97EA8">
            <w:pPr>
              <w:rPr>
                <w:rFonts w:ascii="Times New Roman" w:hAnsi="Times New Roman" w:cs="Times New Roman"/>
                <w:sz w:val="24"/>
                <w:szCs w:val="24"/>
              </w:rPr>
            </w:pPr>
          </w:p>
        </w:tc>
      </w:tr>
      <w:tr w:rsidR="003B0CDC" w:rsidRPr="00B827AC" w14:paraId="6BA36196" w14:textId="77777777" w:rsidTr="00CD4B41">
        <w:tc>
          <w:tcPr>
            <w:tcW w:w="1760" w:type="dxa"/>
          </w:tcPr>
          <w:p w14:paraId="66DBBD70" w14:textId="335B35A0"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Extensive</w:t>
            </w:r>
          </w:p>
        </w:tc>
        <w:tc>
          <w:tcPr>
            <w:tcW w:w="2328" w:type="dxa"/>
          </w:tcPr>
          <w:p w14:paraId="16FF5126" w14:textId="77777777" w:rsidR="003B0CDC" w:rsidRPr="00B827AC" w:rsidRDefault="003B0CDC" w:rsidP="00E97EA8">
            <w:pPr>
              <w:rPr>
                <w:rFonts w:ascii="Times New Roman" w:hAnsi="Times New Roman" w:cs="Times New Roman"/>
                <w:sz w:val="24"/>
                <w:szCs w:val="24"/>
              </w:rPr>
            </w:pPr>
          </w:p>
        </w:tc>
        <w:tc>
          <w:tcPr>
            <w:tcW w:w="1780" w:type="dxa"/>
          </w:tcPr>
          <w:p w14:paraId="5BD8E204" w14:textId="77777777" w:rsidR="003B0CDC" w:rsidRPr="00B827AC" w:rsidRDefault="003B0CDC" w:rsidP="00E97EA8">
            <w:pPr>
              <w:rPr>
                <w:rFonts w:ascii="Times New Roman" w:hAnsi="Times New Roman" w:cs="Times New Roman"/>
                <w:sz w:val="24"/>
                <w:szCs w:val="24"/>
              </w:rPr>
            </w:pPr>
          </w:p>
        </w:tc>
        <w:tc>
          <w:tcPr>
            <w:tcW w:w="1781" w:type="dxa"/>
          </w:tcPr>
          <w:p w14:paraId="2A638AAC" w14:textId="77777777" w:rsidR="003B0CDC" w:rsidRPr="00B827AC" w:rsidRDefault="003B0CDC" w:rsidP="00E97EA8">
            <w:pPr>
              <w:rPr>
                <w:rFonts w:ascii="Times New Roman" w:hAnsi="Times New Roman" w:cs="Times New Roman"/>
                <w:sz w:val="24"/>
                <w:szCs w:val="24"/>
              </w:rPr>
            </w:pPr>
          </w:p>
        </w:tc>
        <w:tc>
          <w:tcPr>
            <w:tcW w:w="1593" w:type="dxa"/>
          </w:tcPr>
          <w:p w14:paraId="47CBAC72" w14:textId="77777777" w:rsidR="003B0CDC" w:rsidRPr="00B827AC" w:rsidRDefault="003B0CDC" w:rsidP="00E97EA8">
            <w:pPr>
              <w:rPr>
                <w:rFonts w:ascii="Times New Roman" w:hAnsi="Times New Roman" w:cs="Times New Roman"/>
                <w:sz w:val="24"/>
                <w:szCs w:val="24"/>
              </w:rPr>
            </w:pPr>
          </w:p>
        </w:tc>
      </w:tr>
      <w:tr w:rsidR="003B0CDC" w:rsidRPr="00B827AC" w14:paraId="7F2AA550" w14:textId="77777777" w:rsidTr="00CD4B41">
        <w:tc>
          <w:tcPr>
            <w:tcW w:w="1760" w:type="dxa"/>
          </w:tcPr>
          <w:p w14:paraId="75E39EF7" w14:textId="4D250647"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lastRenderedPageBreak/>
              <w:t>Medium</w:t>
            </w:r>
          </w:p>
        </w:tc>
        <w:tc>
          <w:tcPr>
            <w:tcW w:w="2328" w:type="dxa"/>
          </w:tcPr>
          <w:p w14:paraId="38566417" w14:textId="77777777" w:rsidR="003B0CDC" w:rsidRPr="00B827AC" w:rsidRDefault="003B0CDC" w:rsidP="00E97EA8">
            <w:pPr>
              <w:rPr>
                <w:rFonts w:ascii="Times New Roman" w:hAnsi="Times New Roman" w:cs="Times New Roman"/>
                <w:sz w:val="24"/>
                <w:szCs w:val="24"/>
              </w:rPr>
            </w:pPr>
          </w:p>
        </w:tc>
        <w:tc>
          <w:tcPr>
            <w:tcW w:w="1780" w:type="dxa"/>
          </w:tcPr>
          <w:p w14:paraId="654A91A8" w14:textId="77777777" w:rsidR="003B0CDC" w:rsidRPr="00B827AC" w:rsidRDefault="003B0CDC" w:rsidP="00E97EA8">
            <w:pPr>
              <w:rPr>
                <w:rFonts w:ascii="Times New Roman" w:hAnsi="Times New Roman" w:cs="Times New Roman"/>
                <w:sz w:val="24"/>
                <w:szCs w:val="24"/>
              </w:rPr>
            </w:pPr>
          </w:p>
        </w:tc>
        <w:tc>
          <w:tcPr>
            <w:tcW w:w="1781" w:type="dxa"/>
          </w:tcPr>
          <w:p w14:paraId="78C2C8EC" w14:textId="77777777" w:rsidR="003B0CDC" w:rsidRPr="00B827AC" w:rsidRDefault="003B0CDC" w:rsidP="00E97EA8">
            <w:pPr>
              <w:rPr>
                <w:rFonts w:ascii="Times New Roman" w:hAnsi="Times New Roman" w:cs="Times New Roman"/>
                <w:sz w:val="24"/>
                <w:szCs w:val="24"/>
              </w:rPr>
            </w:pPr>
          </w:p>
        </w:tc>
        <w:tc>
          <w:tcPr>
            <w:tcW w:w="1593" w:type="dxa"/>
          </w:tcPr>
          <w:p w14:paraId="63A2FF57" w14:textId="77777777" w:rsidR="003B0CDC" w:rsidRPr="00B827AC" w:rsidRDefault="003B0CDC" w:rsidP="00E97EA8">
            <w:pPr>
              <w:rPr>
                <w:rFonts w:ascii="Times New Roman" w:hAnsi="Times New Roman" w:cs="Times New Roman"/>
                <w:sz w:val="24"/>
                <w:szCs w:val="24"/>
              </w:rPr>
            </w:pPr>
          </w:p>
        </w:tc>
      </w:tr>
      <w:tr w:rsidR="003B0CDC" w:rsidRPr="00B827AC" w14:paraId="7B614064" w14:textId="77777777" w:rsidTr="00CD4B41">
        <w:tc>
          <w:tcPr>
            <w:tcW w:w="1760" w:type="dxa"/>
          </w:tcPr>
          <w:p w14:paraId="28B10D4C" w14:textId="206EB2C1" w:rsidR="003B0CDC" w:rsidRPr="00B827AC" w:rsidRDefault="003B0CDC" w:rsidP="003B0CDC">
            <w:pPr>
              <w:jc w:val="center"/>
              <w:rPr>
                <w:rFonts w:ascii="Times New Roman" w:hAnsi="Times New Roman" w:cs="Times New Roman"/>
                <w:sz w:val="24"/>
                <w:szCs w:val="24"/>
              </w:rPr>
            </w:pPr>
            <w:r w:rsidRPr="00B827AC">
              <w:rPr>
                <w:rFonts w:ascii="Times New Roman" w:hAnsi="Times New Roman" w:cs="Times New Roman"/>
                <w:sz w:val="24"/>
                <w:szCs w:val="24"/>
              </w:rPr>
              <w:t>Intensive</w:t>
            </w:r>
          </w:p>
        </w:tc>
        <w:tc>
          <w:tcPr>
            <w:tcW w:w="2328" w:type="dxa"/>
          </w:tcPr>
          <w:p w14:paraId="2B57DE9F" w14:textId="77777777" w:rsidR="003B0CDC" w:rsidRPr="00B827AC" w:rsidRDefault="003B0CDC" w:rsidP="00E97EA8">
            <w:pPr>
              <w:rPr>
                <w:rFonts w:ascii="Times New Roman" w:hAnsi="Times New Roman" w:cs="Times New Roman"/>
                <w:sz w:val="24"/>
                <w:szCs w:val="24"/>
              </w:rPr>
            </w:pPr>
          </w:p>
        </w:tc>
        <w:tc>
          <w:tcPr>
            <w:tcW w:w="1780" w:type="dxa"/>
          </w:tcPr>
          <w:p w14:paraId="65045493" w14:textId="77777777" w:rsidR="003B0CDC" w:rsidRPr="00B827AC" w:rsidRDefault="003B0CDC" w:rsidP="00E97EA8">
            <w:pPr>
              <w:rPr>
                <w:rFonts w:ascii="Times New Roman" w:hAnsi="Times New Roman" w:cs="Times New Roman"/>
                <w:sz w:val="24"/>
                <w:szCs w:val="24"/>
              </w:rPr>
            </w:pPr>
          </w:p>
        </w:tc>
        <w:tc>
          <w:tcPr>
            <w:tcW w:w="1781" w:type="dxa"/>
          </w:tcPr>
          <w:p w14:paraId="722D6AEF" w14:textId="77777777" w:rsidR="003B0CDC" w:rsidRPr="00B827AC" w:rsidRDefault="003B0CDC" w:rsidP="00E97EA8">
            <w:pPr>
              <w:rPr>
                <w:rFonts w:ascii="Times New Roman" w:hAnsi="Times New Roman" w:cs="Times New Roman"/>
                <w:sz w:val="24"/>
                <w:szCs w:val="24"/>
              </w:rPr>
            </w:pPr>
          </w:p>
        </w:tc>
        <w:tc>
          <w:tcPr>
            <w:tcW w:w="1593" w:type="dxa"/>
          </w:tcPr>
          <w:p w14:paraId="536C435E" w14:textId="77777777" w:rsidR="003B0CDC" w:rsidRPr="00B827AC" w:rsidRDefault="003B0CDC" w:rsidP="00E97EA8">
            <w:pPr>
              <w:rPr>
                <w:rFonts w:ascii="Times New Roman" w:hAnsi="Times New Roman" w:cs="Times New Roman"/>
                <w:sz w:val="24"/>
                <w:szCs w:val="24"/>
              </w:rPr>
            </w:pPr>
          </w:p>
        </w:tc>
      </w:tr>
      <w:tr w:rsidR="004332E3" w:rsidRPr="00B827AC" w14:paraId="6846B384" w14:textId="77777777" w:rsidTr="00005EDA">
        <w:tc>
          <w:tcPr>
            <w:tcW w:w="1760" w:type="dxa"/>
          </w:tcPr>
          <w:p w14:paraId="3E7A0452" w14:textId="77777777" w:rsidR="004332E3" w:rsidRPr="00B827AC" w:rsidRDefault="004332E3" w:rsidP="003B0CDC">
            <w:pPr>
              <w:jc w:val="center"/>
              <w:rPr>
                <w:rFonts w:ascii="Times New Roman" w:hAnsi="Times New Roman" w:cs="Times New Roman"/>
                <w:sz w:val="24"/>
                <w:szCs w:val="24"/>
              </w:rPr>
            </w:pPr>
          </w:p>
        </w:tc>
        <w:tc>
          <w:tcPr>
            <w:tcW w:w="7482" w:type="dxa"/>
            <w:gridSpan w:val="4"/>
          </w:tcPr>
          <w:p w14:paraId="46633DCD" w14:textId="64F98C10" w:rsidR="004332E3" w:rsidRPr="00B827AC" w:rsidRDefault="004332E3" w:rsidP="004332E3">
            <w:pPr>
              <w:jc w:val="center"/>
              <w:rPr>
                <w:rFonts w:ascii="Times New Roman" w:hAnsi="Times New Roman" w:cs="Times New Roman"/>
                <w:sz w:val="24"/>
                <w:szCs w:val="24"/>
              </w:rPr>
            </w:pPr>
            <w:r w:rsidRPr="00B827AC">
              <w:rPr>
                <w:rFonts w:ascii="Times New Roman" w:hAnsi="Times New Roman" w:cs="Times New Roman"/>
                <w:sz w:val="24"/>
                <w:szCs w:val="24"/>
              </w:rPr>
              <w:t>Cows</w:t>
            </w:r>
          </w:p>
        </w:tc>
      </w:tr>
      <w:tr w:rsidR="004332E3" w:rsidRPr="00B827AC" w14:paraId="00F6A859" w14:textId="77777777" w:rsidTr="00CD4B41">
        <w:tc>
          <w:tcPr>
            <w:tcW w:w="1760" w:type="dxa"/>
          </w:tcPr>
          <w:p w14:paraId="1D1A76C5" w14:textId="77777777" w:rsidR="004332E3" w:rsidRPr="00B827AC" w:rsidRDefault="004332E3" w:rsidP="003B0CDC">
            <w:pPr>
              <w:jc w:val="center"/>
              <w:rPr>
                <w:rFonts w:ascii="Times New Roman" w:hAnsi="Times New Roman" w:cs="Times New Roman"/>
                <w:sz w:val="24"/>
                <w:szCs w:val="24"/>
              </w:rPr>
            </w:pPr>
          </w:p>
        </w:tc>
        <w:tc>
          <w:tcPr>
            <w:tcW w:w="2328" w:type="dxa"/>
          </w:tcPr>
          <w:p w14:paraId="1B4B1B3E" w14:textId="022240FA" w:rsidR="004332E3" w:rsidRPr="00B827AC" w:rsidRDefault="004332E3" w:rsidP="00E97EA8">
            <w:pPr>
              <w:rPr>
                <w:rFonts w:ascii="Times New Roman" w:hAnsi="Times New Roman" w:cs="Times New Roman"/>
                <w:sz w:val="24"/>
                <w:szCs w:val="24"/>
              </w:rPr>
            </w:pPr>
            <w:r w:rsidRPr="00B827AC">
              <w:rPr>
                <w:rFonts w:ascii="Times New Roman" w:hAnsi="Times New Roman" w:cs="Times New Roman"/>
                <w:sz w:val="24"/>
                <w:szCs w:val="24"/>
              </w:rPr>
              <w:t>Milk Yield (kg/</w:t>
            </w:r>
            <w:proofErr w:type="spellStart"/>
            <w:r w:rsidRPr="00B827AC">
              <w:rPr>
                <w:rFonts w:ascii="Times New Roman" w:hAnsi="Times New Roman" w:cs="Times New Roman"/>
                <w:sz w:val="24"/>
                <w:szCs w:val="24"/>
              </w:rPr>
              <w:t>hd</w:t>
            </w:r>
            <w:proofErr w:type="spellEnd"/>
            <w:r w:rsidRPr="00B827AC">
              <w:rPr>
                <w:rFonts w:ascii="Times New Roman" w:hAnsi="Times New Roman" w:cs="Times New Roman"/>
                <w:sz w:val="24"/>
                <w:szCs w:val="24"/>
              </w:rPr>
              <w:t>/d)</w:t>
            </w:r>
          </w:p>
        </w:tc>
        <w:tc>
          <w:tcPr>
            <w:tcW w:w="1780" w:type="dxa"/>
          </w:tcPr>
          <w:p w14:paraId="2B60CB6D" w14:textId="77777777" w:rsidR="004332E3" w:rsidRPr="00B827AC" w:rsidRDefault="004332E3" w:rsidP="00E97EA8">
            <w:pPr>
              <w:rPr>
                <w:rFonts w:ascii="Times New Roman" w:hAnsi="Times New Roman" w:cs="Times New Roman"/>
                <w:sz w:val="24"/>
                <w:szCs w:val="24"/>
              </w:rPr>
            </w:pPr>
          </w:p>
        </w:tc>
        <w:tc>
          <w:tcPr>
            <w:tcW w:w="1781" w:type="dxa"/>
          </w:tcPr>
          <w:p w14:paraId="3B68ED63" w14:textId="77777777" w:rsidR="004332E3" w:rsidRPr="00B827AC" w:rsidRDefault="004332E3" w:rsidP="00E97EA8">
            <w:pPr>
              <w:rPr>
                <w:rFonts w:ascii="Times New Roman" w:hAnsi="Times New Roman" w:cs="Times New Roman"/>
                <w:sz w:val="24"/>
                <w:szCs w:val="24"/>
              </w:rPr>
            </w:pPr>
          </w:p>
        </w:tc>
        <w:tc>
          <w:tcPr>
            <w:tcW w:w="1593" w:type="dxa"/>
          </w:tcPr>
          <w:p w14:paraId="4367D22C" w14:textId="77777777" w:rsidR="004332E3" w:rsidRPr="00B827AC" w:rsidRDefault="004332E3" w:rsidP="00E97EA8">
            <w:pPr>
              <w:rPr>
                <w:rFonts w:ascii="Times New Roman" w:hAnsi="Times New Roman" w:cs="Times New Roman"/>
                <w:sz w:val="24"/>
                <w:szCs w:val="24"/>
              </w:rPr>
            </w:pPr>
          </w:p>
        </w:tc>
      </w:tr>
      <w:tr w:rsidR="004332E3" w:rsidRPr="00B827AC" w14:paraId="54A3DCF5" w14:textId="77777777" w:rsidTr="00CD4B41">
        <w:tc>
          <w:tcPr>
            <w:tcW w:w="1760" w:type="dxa"/>
          </w:tcPr>
          <w:p w14:paraId="7B61CB2E" w14:textId="0E59088C"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Extensive</w:t>
            </w:r>
          </w:p>
        </w:tc>
        <w:tc>
          <w:tcPr>
            <w:tcW w:w="2328" w:type="dxa"/>
          </w:tcPr>
          <w:p w14:paraId="71BCAA0E" w14:textId="77777777" w:rsidR="004332E3" w:rsidRPr="00B827AC" w:rsidRDefault="004332E3" w:rsidP="00E97EA8">
            <w:pPr>
              <w:rPr>
                <w:rFonts w:ascii="Times New Roman" w:hAnsi="Times New Roman" w:cs="Times New Roman"/>
                <w:sz w:val="24"/>
                <w:szCs w:val="24"/>
              </w:rPr>
            </w:pPr>
          </w:p>
        </w:tc>
        <w:tc>
          <w:tcPr>
            <w:tcW w:w="1780" w:type="dxa"/>
          </w:tcPr>
          <w:p w14:paraId="6DD4CF26" w14:textId="77777777" w:rsidR="004332E3" w:rsidRPr="00B827AC" w:rsidRDefault="004332E3" w:rsidP="00E97EA8">
            <w:pPr>
              <w:rPr>
                <w:rFonts w:ascii="Times New Roman" w:hAnsi="Times New Roman" w:cs="Times New Roman"/>
                <w:sz w:val="24"/>
                <w:szCs w:val="24"/>
              </w:rPr>
            </w:pPr>
          </w:p>
        </w:tc>
        <w:tc>
          <w:tcPr>
            <w:tcW w:w="1781" w:type="dxa"/>
          </w:tcPr>
          <w:p w14:paraId="181BCC95" w14:textId="77777777" w:rsidR="004332E3" w:rsidRPr="00B827AC" w:rsidRDefault="004332E3" w:rsidP="00E97EA8">
            <w:pPr>
              <w:rPr>
                <w:rFonts w:ascii="Times New Roman" w:hAnsi="Times New Roman" w:cs="Times New Roman"/>
                <w:sz w:val="24"/>
                <w:szCs w:val="24"/>
              </w:rPr>
            </w:pPr>
          </w:p>
        </w:tc>
        <w:tc>
          <w:tcPr>
            <w:tcW w:w="1593" w:type="dxa"/>
          </w:tcPr>
          <w:p w14:paraId="7D8439A1" w14:textId="77777777" w:rsidR="004332E3" w:rsidRPr="00B827AC" w:rsidRDefault="004332E3" w:rsidP="00E97EA8">
            <w:pPr>
              <w:rPr>
                <w:rFonts w:ascii="Times New Roman" w:hAnsi="Times New Roman" w:cs="Times New Roman"/>
                <w:sz w:val="24"/>
                <w:szCs w:val="24"/>
              </w:rPr>
            </w:pPr>
          </w:p>
        </w:tc>
      </w:tr>
      <w:tr w:rsidR="004332E3" w:rsidRPr="00B827AC" w14:paraId="2F8AEF68" w14:textId="77777777" w:rsidTr="00CD4B41">
        <w:tc>
          <w:tcPr>
            <w:tcW w:w="1760" w:type="dxa"/>
          </w:tcPr>
          <w:p w14:paraId="2D608C6E" w14:textId="08A9A34D"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Medium</w:t>
            </w:r>
          </w:p>
        </w:tc>
        <w:tc>
          <w:tcPr>
            <w:tcW w:w="2328" w:type="dxa"/>
          </w:tcPr>
          <w:p w14:paraId="6BF8213D" w14:textId="77777777" w:rsidR="004332E3" w:rsidRPr="00B827AC" w:rsidRDefault="004332E3" w:rsidP="00E97EA8">
            <w:pPr>
              <w:rPr>
                <w:rFonts w:ascii="Times New Roman" w:hAnsi="Times New Roman" w:cs="Times New Roman"/>
                <w:sz w:val="24"/>
                <w:szCs w:val="24"/>
              </w:rPr>
            </w:pPr>
          </w:p>
        </w:tc>
        <w:tc>
          <w:tcPr>
            <w:tcW w:w="1780" w:type="dxa"/>
          </w:tcPr>
          <w:p w14:paraId="292013BA" w14:textId="77777777" w:rsidR="004332E3" w:rsidRPr="00B827AC" w:rsidRDefault="004332E3" w:rsidP="00E97EA8">
            <w:pPr>
              <w:rPr>
                <w:rFonts w:ascii="Times New Roman" w:hAnsi="Times New Roman" w:cs="Times New Roman"/>
                <w:sz w:val="24"/>
                <w:szCs w:val="24"/>
              </w:rPr>
            </w:pPr>
          </w:p>
        </w:tc>
        <w:tc>
          <w:tcPr>
            <w:tcW w:w="1781" w:type="dxa"/>
          </w:tcPr>
          <w:p w14:paraId="4EA19612" w14:textId="77777777" w:rsidR="004332E3" w:rsidRPr="00B827AC" w:rsidRDefault="004332E3" w:rsidP="00E97EA8">
            <w:pPr>
              <w:rPr>
                <w:rFonts w:ascii="Times New Roman" w:hAnsi="Times New Roman" w:cs="Times New Roman"/>
                <w:sz w:val="24"/>
                <w:szCs w:val="24"/>
              </w:rPr>
            </w:pPr>
          </w:p>
        </w:tc>
        <w:tc>
          <w:tcPr>
            <w:tcW w:w="1593" w:type="dxa"/>
          </w:tcPr>
          <w:p w14:paraId="2806FFAA" w14:textId="77777777" w:rsidR="004332E3" w:rsidRPr="00B827AC" w:rsidRDefault="004332E3" w:rsidP="00E97EA8">
            <w:pPr>
              <w:rPr>
                <w:rFonts w:ascii="Times New Roman" w:hAnsi="Times New Roman" w:cs="Times New Roman"/>
                <w:sz w:val="24"/>
                <w:szCs w:val="24"/>
              </w:rPr>
            </w:pPr>
          </w:p>
        </w:tc>
      </w:tr>
      <w:tr w:rsidR="004332E3" w:rsidRPr="00B827AC" w14:paraId="0085A677" w14:textId="77777777" w:rsidTr="00CD4B41">
        <w:tc>
          <w:tcPr>
            <w:tcW w:w="1760" w:type="dxa"/>
          </w:tcPr>
          <w:p w14:paraId="000F29AC" w14:textId="6EEA7C8A" w:rsidR="004332E3" w:rsidRPr="00B827AC" w:rsidRDefault="004332E3" w:rsidP="003B0CDC">
            <w:pPr>
              <w:jc w:val="center"/>
              <w:rPr>
                <w:rFonts w:ascii="Times New Roman" w:hAnsi="Times New Roman" w:cs="Times New Roman"/>
                <w:sz w:val="24"/>
                <w:szCs w:val="24"/>
              </w:rPr>
            </w:pPr>
            <w:r w:rsidRPr="00B827AC">
              <w:rPr>
                <w:rFonts w:ascii="Times New Roman" w:hAnsi="Times New Roman" w:cs="Times New Roman"/>
                <w:sz w:val="24"/>
                <w:szCs w:val="24"/>
              </w:rPr>
              <w:t>Intensive</w:t>
            </w:r>
          </w:p>
        </w:tc>
        <w:tc>
          <w:tcPr>
            <w:tcW w:w="2328" w:type="dxa"/>
          </w:tcPr>
          <w:p w14:paraId="60BE6A7F" w14:textId="77777777" w:rsidR="004332E3" w:rsidRPr="00B827AC" w:rsidRDefault="004332E3" w:rsidP="00E97EA8">
            <w:pPr>
              <w:rPr>
                <w:rFonts w:ascii="Times New Roman" w:hAnsi="Times New Roman" w:cs="Times New Roman"/>
                <w:sz w:val="24"/>
                <w:szCs w:val="24"/>
              </w:rPr>
            </w:pPr>
          </w:p>
        </w:tc>
        <w:tc>
          <w:tcPr>
            <w:tcW w:w="1780" w:type="dxa"/>
          </w:tcPr>
          <w:p w14:paraId="04088121" w14:textId="77777777" w:rsidR="004332E3" w:rsidRPr="00B827AC" w:rsidRDefault="004332E3" w:rsidP="00E97EA8">
            <w:pPr>
              <w:rPr>
                <w:rFonts w:ascii="Times New Roman" w:hAnsi="Times New Roman" w:cs="Times New Roman"/>
                <w:sz w:val="24"/>
                <w:szCs w:val="24"/>
              </w:rPr>
            </w:pPr>
          </w:p>
        </w:tc>
        <w:tc>
          <w:tcPr>
            <w:tcW w:w="1781" w:type="dxa"/>
          </w:tcPr>
          <w:p w14:paraId="554E7AD2" w14:textId="77777777" w:rsidR="004332E3" w:rsidRPr="00B827AC" w:rsidRDefault="004332E3" w:rsidP="00E97EA8">
            <w:pPr>
              <w:rPr>
                <w:rFonts w:ascii="Times New Roman" w:hAnsi="Times New Roman" w:cs="Times New Roman"/>
                <w:sz w:val="24"/>
                <w:szCs w:val="24"/>
              </w:rPr>
            </w:pPr>
          </w:p>
        </w:tc>
        <w:tc>
          <w:tcPr>
            <w:tcW w:w="1593" w:type="dxa"/>
          </w:tcPr>
          <w:p w14:paraId="3ECAAE18" w14:textId="77777777" w:rsidR="004332E3" w:rsidRPr="00B827AC" w:rsidRDefault="004332E3" w:rsidP="00E97EA8">
            <w:pPr>
              <w:rPr>
                <w:rFonts w:ascii="Times New Roman" w:hAnsi="Times New Roman" w:cs="Times New Roman"/>
                <w:sz w:val="24"/>
                <w:szCs w:val="24"/>
              </w:rPr>
            </w:pPr>
          </w:p>
        </w:tc>
      </w:tr>
    </w:tbl>
    <w:p w14:paraId="667453B9" w14:textId="77777777" w:rsidR="0011263C" w:rsidRPr="00B827AC" w:rsidRDefault="0011263C" w:rsidP="00E97EA8">
      <w:pPr>
        <w:rPr>
          <w:rFonts w:ascii="Times New Roman" w:hAnsi="Times New Roman" w:cs="Times New Roman"/>
          <w:sz w:val="24"/>
          <w:szCs w:val="24"/>
        </w:rPr>
      </w:pPr>
    </w:p>
    <w:p w14:paraId="01FCE048" w14:textId="77777777" w:rsidR="0011263C" w:rsidRPr="00B827AC" w:rsidRDefault="0011263C" w:rsidP="00E97EA8">
      <w:pPr>
        <w:rPr>
          <w:rFonts w:ascii="Times New Roman" w:hAnsi="Times New Roman" w:cs="Times New Roman"/>
          <w:b/>
          <w:sz w:val="24"/>
          <w:szCs w:val="24"/>
        </w:rPr>
      </w:pPr>
    </w:p>
    <w:p w14:paraId="1A109D55" w14:textId="5A0C8BEF" w:rsidR="00F137D5" w:rsidRPr="00B827AC" w:rsidRDefault="00B968B1" w:rsidP="00E97EA8">
      <w:pPr>
        <w:rPr>
          <w:rFonts w:ascii="Times New Roman" w:hAnsi="Times New Roman" w:cs="Times New Roman"/>
          <w:b/>
          <w:sz w:val="24"/>
          <w:szCs w:val="24"/>
        </w:rPr>
      </w:pPr>
      <w:r w:rsidRPr="00B827AC">
        <w:rPr>
          <w:rFonts w:ascii="Times New Roman" w:hAnsi="Times New Roman" w:cs="Times New Roman"/>
          <w:b/>
          <w:sz w:val="24"/>
          <w:szCs w:val="24"/>
        </w:rPr>
        <w:t>A</w:t>
      </w:r>
      <w:r w:rsidR="00F137D5" w:rsidRPr="00B827AC">
        <w:rPr>
          <w:rFonts w:ascii="Times New Roman" w:hAnsi="Times New Roman" w:cs="Times New Roman"/>
          <w:b/>
          <w:sz w:val="24"/>
          <w:szCs w:val="24"/>
        </w:rPr>
        <w:t>ppendix</w:t>
      </w:r>
      <w:r w:rsidR="00092F00" w:rsidRPr="00B827AC">
        <w:rPr>
          <w:rFonts w:ascii="Times New Roman" w:hAnsi="Times New Roman" w:cs="Times New Roman"/>
          <w:b/>
          <w:sz w:val="24"/>
          <w:szCs w:val="24"/>
        </w:rPr>
        <w:t xml:space="preserve"> D</w:t>
      </w:r>
      <w:r w:rsidR="00F137D5" w:rsidRPr="00B827AC">
        <w:rPr>
          <w:rFonts w:ascii="Times New Roman" w:hAnsi="Times New Roman" w:cs="Times New Roman"/>
          <w:b/>
          <w:sz w:val="24"/>
          <w:szCs w:val="24"/>
        </w:rPr>
        <w:t xml:space="preserve"> – </w:t>
      </w:r>
      <w:r w:rsidR="00F31420" w:rsidRPr="00B827AC">
        <w:rPr>
          <w:rFonts w:ascii="Times New Roman" w:hAnsi="Times New Roman" w:cs="Times New Roman"/>
          <w:b/>
          <w:sz w:val="24"/>
          <w:szCs w:val="24"/>
        </w:rPr>
        <w:t xml:space="preserve">Cropping and grazing </w:t>
      </w:r>
    </w:p>
    <w:p w14:paraId="26E4FB23" w14:textId="4D29DD5F" w:rsidR="00F31420" w:rsidRPr="00E739D8" w:rsidRDefault="00E739D8" w:rsidP="00E97EA8">
      <w:pPr>
        <w:rPr>
          <w:rFonts w:ascii="Times New Roman" w:hAnsi="Times New Roman" w:cs="Times New Roman"/>
          <w:b/>
        </w:rPr>
      </w:pPr>
      <w:r>
        <w:rPr>
          <w:rFonts w:ascii="Times New Roman" w:hAnsi="Times New Roman" w:cs="Times New Roman"/>
          <w:b/>
        </w:rPr>
        <w:t>D.1 Arable land constraint</w:t>
      </w:r>
    </w:p>
    <w:p w14:paraId="4AD71705" w14:textId="45580FF5" w:rsidR="00C118A3" w:rsidRPr="00501922" w:rsidRDefault="008D7D5A" w:rsidP="00C118A3">
      <w:pPr>
        <w:jc w:val="center"/>
        <w:rPr>
          <w:rFonts w:ascii="Times New Roman" w:eastAsiaTheme="minorEastAsia"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c</m:t>
            </m:r>
          </m:sub>
          <m:sup/>
          <m:e>
            <m:sSub>
              <m:sSubPr>
                <m:ctrlPr>
                  <w:rPr>
                    <w:rFonts w:ascii="Cambria Math" w:hAnsi="Cambria Math" w:cs="Times New Roman"/>
                  </w:rPr>
                </m:ctrlPr>
              </m:sSubPr>
              <m:e>
                <m:r>
                  <m:rPr>
                    <m:sty m:val="p"/>
                  </m:rPr>
                  <w:rPr>
                    <w:rFonts w:ascii="Cambria Math" w:hAnsi="Cambria Math" w:cs="Times New Roman"/>
                  </w:rPr>
                  <m:t>crop_area</m:t>
                </m:r>
              </m:e>
              <m:sub>
                <m:r>
                  <m:rPr>
                    <m:sty m:val="p"/>
                  </m:rPr>
                  <w:rPr>
                    <w:rFonts w:ascii="Cambria Math" w:hAnsi="Cambria Math" w:cs="Times New Roman"/>
                  </w:rPr>
                  <m:t>c,y</m:t>
                </m:r>
              </m:sub>
            </m:sSub>
          </m:e>
        </m:nary>
      </m:oMath>
      <w:r w:rsidR="00501922" w:rsidRPr="00501922">
        <w:rPr>
          <w:rFonts w:ascii="Times New Roman" w:eastAsiaTheme="minorEastAsia" w:hAnsi="Times New Roman" w:cs="Times New Roman"/>
        </w:rPr>
        <w:t xml:space="preserve"> ≤ </w:t>
      </w:r>
      <w:r w:rsidR="00645454">
        <w:rPr>
          <w:rFonts w:ascii="Times New Roman" w:eastAsiaTheme="minorEastAsia" w:hAnsi="Times New Roman" w:cs="Times New Roman"/>
          <w:color w:val="000000"/>
          <w:lang w:eastAsia="en-GB"/>
        </w:rPr>
        <w:t>Arable land area</w:t>
      </w:r>
    </w:p>
    <w:p w14:paraId="6E4AA606" w14:textId="5A0D1E02" w:rsidR="00501922" w:rsidRDefault="00501922" w:rsidP="00501922">
      <w:pPr>
        <w:rPr>
          <w:rFonts w:ascii="Times New Roman" w:eastAsiaTheme="minorEastAsia" w:hAnsi="Times New Roman" w:cs="Times New Roman"/>
        </w:rPr>
      </w:pPr>
      <w:r>
        <w:rPr>
          <w:rFonts w:ascii="Times New Roman" w:eastAsiaTheme="minorEastAsia" w:hAnsi="Times New Roman" w:cs="Times New Roman"/>
        </w:rPr>
        <w:t>Where</w:t>
      </w:r>
    </w:p>
    <w:p w14:paraId="0ABEF015" w14:textId="6D6A5C86" w:rsidR="00501922" w:rsidRDefault="00501922" w:rsidP="00501922">
      <w:pPr>
        <w:rPr>
          <w:rFonts w:ascii="Times New Roman" w:eastAsiaTheme="minorEastAsia" w:hAnsi="Times New Roman" w:cs="Times New Roman"/>
        </w:rPr>
      </w:pPr>
      <w:r>
        <w:rPr>
          <w:rFonts w:ascii="Times New Roman" w:eastAsiaTheme="minorEastAsia" w:hAnsi="Times New Roman" w:cs="Times New Roman"/>
        </w:rPr>
        <w:tab/>
      </w:r>
      <w:proofErr w:type="spellStart"/>
      <w:r>
        <w:rPr>
          <w:rFonts w:ascii="Times New Roman" w:eastAsiaTheme="minorEastAsia" w:hAnsi="Times New Roman" w:cs="Times New Roman"/>
        </w:rPr>
        <w:t>crop_area</w:t>
      </w:r>
      <w:r>
        <w:rPr>
          <w:rFonts w:ascii="Times New Roman" w:eastAsiaTheme="minorEastAsia" w:hAnsi="Times New Roman" w:cs="Times New Roman"/>
          <w:vertAlign w:val="subscript"/>
        </w:rPr>
        <w:t>c</w:t>
      </w:r>
      <w:proofErr w:type="gramStart"/>
      <w:r>
        <w:rPr>
          <w:rFonts w:ascii="Times New Roman" w:eastAsiaTheme="minorEastAsia" w:hAnsi="Times New Roman" w:cs="Times New Roman"/>
          <w:vertAlign w:val="subscript"/>
        </w:rPr>
        <w:t>,y</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area dedicated to crop c in year y (ha)</w:t>
      </w:r>
    </w:p>
    <w:p w14:paraId="30F6215B" w14:textId="6C998EEA" w:rsidR="00501922" w:rsidRPr="00501922" w:rsidRDefault="00501922" w:rsidP="00501922">
      <w:pPr>
        <w:rPr>
          <w:rFonts w:ascii="Times New Roman" w:hAnsi="Times New Roman" w:cs="Times New Roman"/>
        </w:rPr>
      </w:pPr>
      <w:r>
        <w:rPr>
          <w:rFonts w:ascii="Times New Roman" w:eastAsiaTheme="minorEastAsia" w:hAnsi="Times New Roman" w:cs="Times New Roman"/>
        </w:rPr>
        <w:tab/>
      </w:r>
      <w:proofErr w:type="spellStart"/>
      <w:proofErr w:type="gramStart"/>
      <w:r>
        <w:rPr>
          <w:rFonts w:ascii="Times New Roman" w:eastAsiaTheme="minorEastAsia" w:hAnsi="Times New Roman" w:cs="Times New Roman"/>
        </w:rPr>
        <w:t>land_holdings</w:t>
      </w:r>
      <w:proofErr w:type="spellEnd"/>
      <w:proofErr w:type="gramEnd"/>
      <w:r>
        <w:rPr>
          <w:rFonts w:ascii="Times New Roman" w:eastAsiaTheme="minorEastAsia" w:hAnsi="Times New Roman" w:cs="Times New Roman"/>
        </w:rPr>
        <w:t xml:space="preserve"> are total land holdings of the household (sum of owned and rented land) (ha)</w:t>
      </w:r>
    </w:p>
    <w:p w14:paraId="389AED50" w14:textId="77777777" w:rsidR="00C118A3" w:rsidRPr="00B827AC" w:rsidRDefault="00C118A3" w:rsidP="00E97EA8">
      <w:pPr>
        <w:rPr>
          <w:rFonts w:ascii="Times New Roman" w:hAnsi="Times New Roman" w:cs="Times New Roman"/>
        </w:rPr>
      </w:pPr>
    </w:p>
    <w:p w14:paraId="377B4A3A" w14:textId="3653F2C7" w:rsidR="00F31420" w:rsidRPr="00616CC9" w:rsidRDefault="00616CC9" w:rsidP="00616CC9">
      <w:pPr>
        <w:rPr>
          <w:rFonts w:ascii="Times New Roman" w:hAnsi="Times New Roman" w:cs="Times New Roman"/>
          <w:b/>
        </w:rPr>
      </w:pPr>
      <w:r w:rsidRPr="00616CC9">
        <w:rPr>
          <w:rFonts w:ascii="Times New Roman" w:hAnsi="Times New Roman" w:cs="Times New Roman"/>
          <w:b/>
        </w:rPr>
        <w:t xml:space="preserve">D.2 </w:t>
      </w:r>
      <w:r w:rsidR="00F31420" w:rsidRPr="00616CC9">
        <w:rPr>
          <w:rFonts w:ascii="Times New Roman" w:hAnsi="Times New Roman" w:cs="Times New Roman"/>
          <w:b/>
        </w:rPr>
        <w:t>[rotation constraints]</w:t>
      </w:r>
    </w:p>
    <w:p w14:paraId="6E198466" w14:textId="3F817729" w:rsidR="00F31420" w:rsidRPr="00616CC9" w:rsidRDefault="00616CC9" w:rsidP="00E97EA8">
      <w:pPr>
        <w:rPr>
          <w:rFonts w:ascii="Times New Roman" w:hAnsi="Times New Roman" w:cs="Times New Roman"/>
          <w:b/>
        </w:rPr>
      </w:pPr>
      <w:r w:rsidRPr="00616CC9">
        <w:rPr>
          <w:rFonts w:ascii="Times New Roman" w:hAnsi="Times New Roman" w:cs="Times New Roman"/>
          <w:b/>
        </w:rPr>
        <w:t xml:space="preserve">D.3 </w:t>
      </w:r>
    </w:p>
    <w:p w14:paraId="63F920EF" w14:textId="77777777" w:rsidR="00F31420" w:rsidRPr="00B827AC" w:rsidRDefault="00F31420" w:rsidP="00E97EA8">
      <w:pPr>
        <w:rPr>
          <w:rFonts w:ascii="Times New Roman" w:hAnsi="Times New Roman" w:cs="Times New Roman"/>
          <w:b/>
          <w:sz w:val="24"/>
          <w:szCs w:val="24"/>
        </w:rPr>
      </w:pPr>
    </w:p>
    <w:p w14:paraId="7D706ACE" w14:textId="46D7F413" w:rsidR="00F31420" w:rsidRPr="00B827AC" w:rsidRDefault="00F31420" w:rsidP="00F31420">
      <w:pPr>
        <w:rPr>
          <w:rStyle w:val="mathspan"/>
          <w:rFonts w:ascii="Times New Roman" w:hAnsi="Times New Roman" w:cs="Times New Roman"/>
          <w:b/>
          <w:sz w:val="24"/>
          <w:szCs w:val="24"/>
        </w:rPr>
      </w:pPr>
      <w:r w:rsidRPr="00B827AC">
        <w:rPr>
          <w:rStyle w:val="mathspan"/>
          <w:rFonts w:ascii="Times New Roman" w:hAnsi="Times New Roman" w:cs="Times New Roman"/>
          <w:b/>
          <w:sz w:val="24"/>
          <w:szCs w:val="24"/>
        </w:rPr>
        <w:t>D.4 Grazing land requirements</w:t>
      </w:r>
    </w:p>
    <w:p w14:paraId="5CBE647C" w14:textId="77777777" w:rsidR="00F31420" w:rsidRPr="00B827AC" w:rsidRDefault="00F31420" w:rsidP="00F31420">
      <w:pPr>
        <w:rPr>
          <w:rStyle w:val="mathspan"/>
          <w:rFonts w:ascii="Times New Roman" w:hAnsi="Times New Roman" w:cs="Times New Roman"/>
        </w:rPr>
      </w:pPr>
      <w:r w:rsidRPr="00B827AC">
        <w:rPr>
          <w:rStyle w:val="mathspan"/>
          <w:rFonts w:ascii="Times New Roman" w:hAnsi="Times New Roman" w:cs="Times New Roman"/>
        </w:rPr>
        <w:t xml:space="preserve">Land required for cattle grazing per household </w:t>
      </w:r>
      <w:proofErr w:type="gramStart"/>
      <w:r w:rsidRPr="00B827AC">
        <w:rPr>
          <w:rStyle w:val="mathspan"/>
          <w:rFonts w:ascii="Times New Roman" w:hAnsi="Times New Roman" w:cs="Times New Roman"/>
        </w:rPr>
        <w:t>is estimated</w:t>
      </w:r>
      <w:proofErr w:type="gramEnd"/>
      <w:r w:rsidRPr="00B827AC">
        <w:rPr>
          <w:rStyle w:val="mathspan"/>
          <w:rFonts w:ascii="Times New Roman" w:hAnsi="Times New Roman" w:cs="Times New Roman"/>
        </w:rPr>
        <w:t xml:space="preserve"> based on the quantity of cattle owned by the household, the quantity of pasture consumed </w:t>
      </w:r>
      <w:r w:rsidRPr="00B827AC">
        <w:rPr>
          <w:rStyle w:val="mathspan"/>
          <w:rFonts w:ascii="Times New Roman" w:hAnsi="Times New Roman" w:cs="Times New Roman"/>
          <w:i/>
        </w:rPr>
        <w:t>ad libitum</w:t>
      </w:r>
      <w:r w:rsidRPr="00B827AC">
        <w:rPr>
          <w:rStyle w:val="mathspan"/>
          <w:rFonts w:ascii="Times New Roman" w:hAnsi="Times New Roman" w:cs="Times New Roman"/>
        </w:rPr>
        <w:t>, and the average pasture yield of grazing land:</w:t>
      </w:r>
    </w:p>
    <w:p w14:paraId="0F21C86F" w14:textId="77777777" w:rsidR="00F31420" w:rsidRPr="00B827AC" w:rsidRDefault="00F31420" w:rsidP="00F31420">
      <w:pPr>
        <w:jc w:val="center"/>
        <w:rPr>
          <w:rStyle w:val="mathspan"/>
          <w:rFonts w:ascii="Times New Roman" w:eastAsiaTheme="minorEastAsia" w:hAnsi="Times New Roman" w:cs="Times New Roman"/>
          <w:sz w:val="28"/>
          <w:szCs w:val="28"/>
        </w:rPr>
      </w:pPr>
      <w:r w:rsidRPr="00B827AC">
        <w:rPr>
          <w:rStyle w:val="mathspan"/>
          <w:rFonts w:ascii="Times New Roman" w:hAnsi="Times New Roman" w:cs="Times New Roman"/>
        </w:rPr>
        <w:t xml:space="preserve">Grazing Land </w:t>
      </w:r>
      <w:proofErr w:type="gramStart"/>
      <w:r w:rsidRPr="00B827AC">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proofErr w:type="gramEnd"/>
      <w:r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1E130692" w14:textId="77777777" w:rsidR="00F31420" w:rsidRPr="00B827AC" w:rsidRDefault="00F31420" w:rsidP="00F31420">
      <w:pPr>
        <w:rPr>
          <w:rStyle w:val="mathspan"/>
          <w:rFonts w:ascii="Times New Roman" w:eastAsiaTheme="minorEastAsia" w:hAnsi="Times New Roman" w:cs="Times New Roman"/>
        </w:rPr>
      </w:pPr>
      <w:r w:rsidRPr="00B827AC">
        <w:rPr>
          <w:rStyle w:val="mathspan"/>
          <w:rFonts w:ascii="Times New Roman" w:eastAsiaTheme="minorEastAsia" w:hAnsi="Times New Roman" w:cs="Times New Roman"/>
        </w:rPr>
        <w:t>Where</w:t>
      </w:r>
    </w:p>
    <w:p w14:paraId="5AEFC403" w14:textId="77777777" w:rsidR="00F31420" w:rsidRPr="00B827AC" w:rsidRDefault="00F31420" w:rsidP="00F31420">
      <w:pPr>
        <w:ind w:left="720"/>
        <w:rPr>
          <w:rStyle w:val="mathspan"/>
          <w:rFonts w:ascii="Times New Roman" w:eastAsiaTheme="minorEastAsia" w:hAnsi="Times New Roman" w:cs="Times New Roman"/>
        </w:rPr>
      </w:pPr>
      <w:r w:rsidRPr="00B827AC">
        <w:rPr>
          <w:rStyle w:val="mathspan"/>
          <w:rFonts w:ascii="Times New Roman" w:eastAsiaTheme="minorEastAsia" w:hAnsi="Times New Roman" w:cs="Times New Roman"/>
        </w:rPr>
        <w:t>Grazing Land is the quantity of grazing land in year y required to provide forage intake for the herd (ha)</w:t>
      </w:r>
    </w:p>
    <w:p w14:paraId="3B3F910A" w14:textId="77777777" w:rsidR="00F31420" w:rsidRPr="00B827AC" w:rsidRDefault="00F31420" w:rsidP="00F31420">
      <w:pPr>
        <w:ind w:left="720"/>
        <w:rPr>
          <w:rStyle w:val="mathspan"/>
          <w:rFonts w:ascii="Times New Roman" w:hAnsi="Times New Roman" w:cs="Times New Roman"/>
        </w:rPr>
      </w:pPr>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3"/>
      </w:r>
    </w:p>
    <w:p w14:paraId="10AC0055" w14:textId="77777777" w:rsidR="00F31420" w:rsidRPr="00B827AC" w:rsidRDefault="00F31420" w:rsidP="00F31420">
      <w:pPr>
        <w:ind w:left="720"/>
        <w:rPr>
          <w:rStyle w:val="mathspan"/>
          <w:rFonts w:ascii="Times New Roman" w:hAnsi="Times New Roman" w:cs="Times New Roman"/>
        </w:rPr>
      </w:pPr>
      <w:r w:rsidRPr="00B827AC">
        <w:rPr>
          <w:rStyle w:val="mathspan"/>
          <w:rFonts w:ascii="Times New Roman" w:hAnsi="Times New Roman" w:cs="Times New Roman"/>
        </w:rPr>
        <w:t xml:space="preserve">Pasture yield is the average dry matter yield of </w:t>
      </w:r>
      <w:proofErr w:type="gramStart"/>
      <w:r w:rsidRPr="00B827AC">
        <w:rPr>
          <w:rStyle w:val="mathspan"/>
          <w:rFonts w:ascii="Times New Roman" w:hAnsi="Times New Roman" w:cs="Times New Roman"/>
        </w:rPr>
        <w:t>pasture land</w:t>
      </w:r>
      <w:proofErr w:type="gramEnd"/>
      <w:r w:rsidRPr="00B827AC">
        <w:rPr>
          <w:rStyle w:val="mathspan"/>
          <w:rFonts w:ascii="Times New Roman" w:hAnsi="Times New Roman" w:cs="Times New Roman"/>
        </w:rPr>
        <w:t xml:space="preserve"> (Mg 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p>
    <w:p w14:paraId="77D53911" w14:textId="77777777" w:rsidR="00F31420" w:rsidRPr="00B827AC" w:rsidRDefault="00F31420" w:rsidP="00E97EA8">
      <w:pPr>
        <w:rPr>
          <w:rFonts w:ascii="Times New Roman" w:hAnsi="Times New Roman" w:cs="Times New Roman"/>
          <w:b/>
          <w:sz w:val="24"/>
          <w:szCs w:val="24"/>
        </w:rPr>
      </w:pPr>
    </w:p>
    <w:p w14:paraId="448CB4A4" w14:textId="7BE472B1" w:rsidR="00F31420" w:rsidRPr="00B827AC" w:rsidRDefault="00F31420"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Appendix E – Estimation of farm level greenhouse gas balance</w:t>
      </w:r>
    </w:p>
    <w:p w14:paraId="57DAB1D1" w14:textId="55EE2D61" w:rsidR="00F31420" w:rsidRDefault="00BE545B" w:rsidP="00E97EA8">
      <w:pPr>
        <w:rPr>
          <w:rFonts w:ascii="Times New Roman" w:hAnsi="Times New Roman" w:cs="Times New Roman"/>
          <w:b/>
          <w:sz w:val="24"/>
          <w:szCs w:val="24"/>
        </w:rPr>
      </w:pPr>
      <w:r>
        <w:rPr>
          <w:rFonts w:ascii="Times New Roman" w:hAnsi="Times New Roman" w:cs="Times New Roman"/>
          <w:b/>
          <w:sz w:val="24"/>
          <w:szCs w:val="24"/>
        </w:rPr>
        <w:t>E.1 Enteric fermentation</w:t>
      </w:r>
    </w:p>
    <w:p w14:paraId="2D7AAA90" w14:textId="23900CDD" w:rsidR="00BE545B" w:rsidRDefault="00BE545B" w:rsidP="00E97EA8">
      <w:pPr>
        <w:rPr>
          <w:rFonts w:ascii="Times New Roman" w:hAnsi="Times New Roman" w:cs="Times New Roman"/>
          <w:b/>
          <w:sz w:val="24"/>
          <w:szCs w:val="24"/>
        </w:rPr>
      </w:pPr>
      <w:r>
        <w:rPr>
          <w:rFonts w:ascii="Times New Roman" w:hAnsi="Times New Roman" w:cs="Times New Roman"/>
          <w:b/>
          <w:sz w:val="24"/>
          <w:szCs w:val="24"/>
        </w:rPr>
        <w:t>E.2 Manure methane and nitrous oxide</w:t>
      </w:r>
    </w:p>
    <w:p w14:paraId="6750D88A" w14:textId="60922B73" w:rsidR="00BE545B" w:rsidRDefault="00BE545B" w:rsidP="00E97EA8">
      <w:pPr>
        <w:rPr>
          <w:rFonts w:ascii="Times New Roman" w:hAnsi="Times New Roman" w:cs="Times New Roman"/>
          <w:b/>
          <w:sz w:val="24"/>
          <w:szCs w:val="24"/>
        </w:rPr>
      </w:pPr>
      <w:r>
        <w:rPr>
          <w:rFonts w:ascii="Times New Roman" w:hAnsi="Times New Roman" w:cs="Times New Roman"/>
          <w:b/>
          <w:sz w:val="24"/>
          <w:szCs w:val="24"/>
        </w:rPr>
        <w:t>E.3 Nitrous oxide from managed soils</w:t>
      </w:r>
    </w:p>
    <w:p w14:paraId="6578A656" w14:textId="04AB427D" w:rsidR="00BE545B" w:rsidRDefault="00BE545B" w:rsidP="00E97EA8">
      <w:pPr>
        <w:rPr>
          <w:rFonts w:ascii="Times New Roman" w:hAnsi="Times New Roman" w:cs="Times New Roman"/>
          <w:b/>
          <w:sz w:val="24"/>
          <w:szCs w:val="24"/>
        </w:rPr>
      </w:pPr>
      <w:r>
        <w:rPr>
          <w:rFonts w:ascii="Times New Roman" w:hAnsi="Times New Roman" w:cs="Times New Roman"/>
          <w:b/>
          <w:sz w:val="24"/>
          <w:szCs w:val="24"/>
        </w:rPr>
        <w:t xml:space="preserve">E.4 Land use change </w:t>
      </w:r>
    </w:p>
    <w:p w14:paraId="39226CB5" w14:textId="50528441" w:rsidR="00BE545B" w:rsidRDefault="00BE545B" w:rsidP="00E97EA8">
      <w:pPr>
        <w:rPr>
          <w:rFonts w:ascii="Times New Roman" w:hAnsi="Times New Roman" w:cs="Times New Roman"/>
          <w:b/>
          <w:sz w:val="24"/>
          <w:szCs w:val="24"/>
        </w:rPr>
      </w:pPr>
      <w:r>
        <w:rPr>
          <w:rFonts w:ascii="Times New Roman" w:hAnsi="Times New Roman" w:cs="Times New Roman"/>
          <w:b/>
          <w:sz w:val="24"/>
          <w:szCs w:val="24"/>
        </w:rPr>
        <w:t>E.4.1 Conversion of grassland</w:t>
      </w:r>
    </w:p>
    <w:p w14:paraId="458A2CD7" w14:textId="5DCB7F80" w:rsidR="00BE545B" w:rsidRPr="00B827AC" w:rsidRDefault="00BE545B" w:rsidP="00E97EA8">
      <w:pPr>
        <w:rPr>
          <w:rFonts w:ascii="Times New Roman" w:hAnsi="Times New Roman" w:cs="Times New Roman"/>
          <w:b/>
          <w:sz w:val="24"/>
          <w:szCs w:val="24"/>
        </w:rPr>
      </w:pPr>
      <w:r>
        <w:rPr>
          <w:rFonts w:ascii="Times New Roman" w:hAnsi="Times New Roman" w:cs="Times New Roman"/>
          <w:b/>
          <w:sz w:val="24"/>
          <w:szCs w:val="24"/>
        </w:rPr>
        <w:t>E.4.2 Conversion of forest</w:t>
      </w:r>
    </w:p>
    <w:p w14:paraId="0A709395" w14:textId="77777777" w:rsidR="00240A6C" w:rsidRPr="00B827AC" w:rsidRDefault="00240A6C" w:rsidP="00E97EA8">
      <w:pPr>
        <w:rPr>
          <w:rFonts w:ascii="Times New Roman" w:hAnsi="Times New Roman" w:cs="Times New Roman"/>
          <w:b/>
          <w:sz w:val="24"/>
          <w:szCs w:val="24"/>
        </w:rPr>
      </w:pPr>
    </w:p>
    <w:p w14:paraId="1BDA7C78" w14:textId="77777777" w:rsidR="00240A6C" w:rsidRPr="00B827AC" w:rsidRDefault="00240A6C"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Rufino, Mariana" w:date="2017-11-22T11:34:00Z" w:initials="RM">
    <w:p w14:paraId="4125E724" w14:textId="2674F11C" w:rsidR="00083182" w:rsidRDefault="00083182">
      <w:pPr>
        <w:pStyle w:val="CommentText"/>
      </w:pPr>
      <w:r>
        <w:rPr>
          <w:rStyle w:val="CommentReference"/>
        </w:rPr>
        <w:annotationRef/>
      </w:r>
      <w:r>
        <w:t xml:space="preserve">Get relevant references here, people who have studied this contribution. Steve </w:t>
      </w:r>
      <w:proofErr w:type="spellStart"/>
      <w:r>
        <w:t>Staal</w:t>
      </w:r>
      <w:proofErr w:type="spellEnd"/>
      <w:r>
        <w:t xml:space="preserve">? Isabelle </w:t>
      </w:r>
      <w:proofErr w:type="spellStart"/>
      <w:r>
        <w:t>Baltenbeck</w:t>
      </w:r>
      <w:proofErr w:type="spellEnd"/>
      <w:r>
        <w:t>?</w:t>
      </w:r>
    </w:p>
    <w:p w14:paraId="2EF62DF0" w14:textId="77777777" w:rsidR="00083182" w:rsidRDefault="00083182">
      <w:pPr>
        <w:pStyle w:val="CommentText"/>
      </w:pPr>
    </w:p>
    <w:p w14:paraId="57BD29EC" w14:textId="5C89D67C" w:rsidR="00083182" w:rsidRDefault="00083182">
      <w:pPr>
        <w:pStyle w:val="CommentText"/>
      </w:pPr>
      <w:r>
        <w:t xml:space="preserve">Maybe Thornton did, I doubt </w:t>
      </w:r>
      <w:proofErr w:type="spellStart"/>
      <w:r>
        <w:t>Tubiello</w:t>
      </w:r>
      <w:proofErr w:type="spellEnd"/>
      <w:r>
        <w:t xml:space="preserve"> from FAO did.</w:t>
      </w:r>
    </w:p>
  </w:comment>
  <w:comment w:id="52" w:author="Rufino, Mariana" w:date="2017-11-22T11:36:00Z" w:initials="RM">
    <w:p w14:paraId="1B9D1557" w14:textId="7E159480" w:rsidR="00083182" w:rsidRDefault="00083182">
      <w:pPr>
        <w:pStyle w:val="CommentText"/>
      </w:pPr>
      <w:r>
        <w:rPr>
          <w:rStyle w:val="CommentReference"/>
        </w:rPr>
        <w:annotationRef/>
      </w:r>
      <w:r>
        <w:t>Get the newest reference to this. Preferably 2017</w:t>
      </w:r>
    </w:p>
  </w:comment>
  <w:comment w:id="59" w:author="Rufino, Mariana" w:date="2017-11-22T11:40:00Z" w:initials="RM">
    <w:p w14:paraId="7012118A" w14:textId="78C84A1D" w:rsidR="00083182" w:rsidRDefault="00083182">
      <w:pPr>
        <w:pStyle w:val="CommentText"/>
      </w:pPr>
      <w:r>
        <w:rPr>
          <w:rStyle w:val="CommentReference"/>
        </w:rPr>
        <w:annotationRef/>
      </w:r>
      <w:r>
        <w:t>I wonder whether there are specific references for Tanzania?</w:t>
      </w:r>
    </w:p>
  </w:comment>
  <w:comment w:id="64" w:author="Rufino, Mariana" w:date="2017-11-22T11:40:00Z" w:initials="RM">
    <w:p w14:paraId="05FA00FB" w14:textId="6AF1F6D7" w:rsidR="00083182" w:rsidRDefault="00083182">
      <w:pPr>
        <w:pStyle w:val="CommentText"/>
      </w:pPr>
      <w:r>
        <w:rPr>
          <w:rStyle w:val="CommentReference"/>
        </w:rPr>
        <w:annotationRef/>
      </w:r>
      <w:r>
        <w:t>Would you replace this by productivity?</w:t>
      </w:r>
    </w:p>
  </w:comment>
  <w:comment w:id="68" w:author="Rufino, Mariana" w:date="2017-11-22T11:41:00Z" w:initials="RM">
    <w:p w14:paraId="12771806" w14:textId="7D1CC6BE" w:rsidR="00083182" w:rsidRDefault="00083182">
      <w:pPr>
        <w:pStyle w:val="CommentText"/>
      </w:pPr>
      <w:r>
        <w:rPr>
          <w:rStyle w:val="CommentReference"/>
        </w:rPr>
        <w:annotationRef/>
      </w:r>
      <w:r>
        <w:t xml:space="preserve">This sentence is so generic and accepted in Animal Sciences that doesn’t need references </w:t>
      </w:r>
    </w:p>
  </w:comment>
  <w:comment w:id="70" w:author="Rufino, Mariana" w:date="2017-11-22T11:43:00Z" w:initials="RM">
    <w:p w14:paraId="13B96B96" w14:textId="2C0C6C3C" w:rsidR="00083182" w:rsidRDefault="00083182">
      <w:pPr>
        <w:pStyle w:val="CommentText"/>
      </w:pPr>
      <w:r>
        <w:rPr>
          <w:rStyle w:val="CommentReference"/>
        </w:rPr>
        <w:annotationRef/>
      </w:r>
      <w:r>
        <w:t>In Tanzania?</w:t>
      </w:r>
    </w:p>
  </w:comment>
  <w:comment w:id="72" w:author="Rufino, Mariana" w:date="2017-11-22T11:43:00Z" w:initials="RM">
    <w:p w14:paraId="4DA49718" w14:textId="6624335D" w:rsidR="00083182" w:rsidRDefault="00083182">
      <w:pPr>
        <w:pStyle w:val="CommentText"/>
      </w:pPr>
      <w:r>
        <w:rPr>
          <w:rStyle w:val="CommentReference"/>
        </w:rPr>
        <w:annotationRef/>
      </w:r>
      <w:r>
        <w:t>Is there evidence?</w:t>
      </w:r>
    </w:p>
    <w:p w14:paraId="15D36B14" w14:textId="77777777" w:rsidR="00083182" w:rsidRDefault="00083182">
      <w:pPr>
        <w:pStyle w:val="CommentText"/>
      </w:pPr>
    </w:p>
    <w:p w14:paraId="4F525F44" w14:textId="5D51E31D" w:rsidR="00083182" w:rsidRDefault="00083182">
      <w:pPr>
        <w:pStyle w:val="CommentText"/>
      </w:pPr>
      <w:r>
        <w:t>Please read these papers:</w:t>
      </w:r>
    </w:p>
    <w:p w14:paraId="2982C746" w14:textId="77777777" w:rsidR="00083182" w:rsidRDefault="00083182">
      <w:pPr>
        <w:pStyle w:val="CommentText"/>
      </w:pPr>
    </w:p>
    <w:p w14:paraId="3E573D39" w14:textId="3AB35946" w:rsidR="00083182" w:rsidRDefault="00083182">
      <w:pPr>
        <w:pStyle w:val="CommentText"/>
        <w:rPr>
          <w:rStyle w:val="article-headermeta-info-data"/>
          <w:rFonts w:ascii="Arial" w:hAnsi="Arial" w:cs="Arial"/>
          <w:color w:val="333333"/>
          <w:sz w:val="34"/>
          <w:szCs w:val="34"/>
          <w:bdr w:val="none" w:sz="0" w:space="0" w:color="auto" w:frame="1"/>
          <w:shd w:val="clear" w:color="auto" w:fill="FFFFFF"/>
        </w:rPr>
      </w:pPr>
      <w:proofErr w:type="spellStart"/>
      <w:r>
        <w:t>Omondi</w:t>
      </w:r>
      <w:proofErr w:type="spellEnd"/>
      <w:r>
        <w:t xml:space="preserve"> et al 2017 </w:t>
      </w:r>
      <w:r>
        <w:rPr>
          <w:rStyle w:val="article-headermeta-info-label"/>
          <w:rFonts w:ascii="Arial" w:hAnsi="Arial" w:cs="Arial"/>
          <w:b/>
          <w:bCs/>
          <w:color w:val="333333"/>
          <w:sz w:val="34"/>
          <w:szCs w:val="34"/>
          <w:bdr w:val="none" w:sz="0" w:space="0" w:color="auto" w:frame="1"/>
          <w:shd w:val="clear" w:color="auto" w:fill="FFFFFF"/>
        </w:rPr>
        <w:t>DOI: </w:t>
      </w:r>
      <w:r>
        <w:rPr>
          <w:rStyle w:val="article-headermeta-info-data"/>
          <w:rFonts w:ascii="Arial" w:hAnsi="Arial" w:cs="Arial"/>
          <w:color w:val="333333"/>
          <w:sz w:val="34"/>
          <w:szCs w:val="34"/>
          <w:bdr w:val="none" w:sz="0" w:space="0" w:color="auto" w:frame="1"/>
          <w:shd w:val="clear" w:color="auto" w:fill="FFFFFF"/>
        </w:rPr>
        <w:t xml:space="preserve">10.1002/agr.21492 </w:t>
      </w:r>
    </w:p>
    <w:p w14:paraId="0D74B3C4" w14:textId="14D2B36A" w:rsidR="00083182" w:rsidRDefault="00083182">
      <w:pPr>
        <w:pStyle w:val="CommentText"/>
        <w:rPr>
          <w:rStyle w:val="article-headermeta-info-data"/>
          <w:rFonts w:ascii="Arial" w:hAnsi="Arial" w:cs="Arial"/>
          <w:color w:val="333333"/>
          <w:sz w:val="34"/>
          <w:szCs w:val="34"/>
          <w:bdr w:val="none" w:sz="0" w:space="0" w:color="auto" w:frame="1"/>
          <w:shd w:val="clear" w:color="auto" w:fill="FFFFFF"/>
        </w:rPr>
      </w:pPr>
    </w:p>
    <w:p w14:paraId="7239969D" w14:textId="1DA2F27B" w:rsidR="00083182" w:rsidRPr="003A630D" w:rsidRDefault="00083182">
      <w:pPr>
        <w:pStyle w:val="CommentText"/>
        <w:rPr>
          <w:rStyle w:val="article-headermeta-info-data"/>
          <w:rFonts w:ascii="Arial" w:hAnsi="Arial" w:cs="Arial"/>
          <w:color w:val="333333"/>
          <w:sz w:val="34"/>
          <w:szCs w:val="34"/>
          <w:bdr w:val="none" w:sz="0" w:space="0" w:color="auto" w:frame="1"/>
          <w:shd w:val="clear" w:color="auto" w:fill="FFFFFF"/>
          <w:lang w:val="fr-FR"/>
        </w:rPr>
      </w:pPr>
      <w:proofErr w:type="spellStart"/>
      <w:r w:rsidRPr="003A630D">
        <w:rPr>
          <w:rStyle w:val="article-headermeta-info-data"/>
          <w:rFonts w:ascii="Arial" w:hAnsi="Arial" w:cs="Arial"/>
          <w:color w:val="333333"/>
          <w:sz w:val="34"/>
          <w:szCs w:val="34"/>
          <w:bdr w:val="none" w:sz="0" w:space="0" w:color="auto" w:frame="1"/>
          <w:shd w:val="clear" w:color="auto" w:fill="FFFFFF"/>
          <w:lang w:val="fr-FR"/>
        </w:rPr>
        <w:t>Kilelu</w:t>
      </w:r>
      <w:proofErr w:type="spellEnd"/>
      <w:r w:rsidRPr="003A630D">
        <w:rPr>
          <w:rStyle w:val="article-headermeta-info-data"/>
          <w:rFonts w:ascii="Arial" w:hAnsi="Arial" w:cs="Arial"/>
          <w:color w:val="333333"/>
          <w:sz w:val="34"/>
          <w:szCs w:val="34"/>
          <w:bdr w:val="none" w:sz="0" w:space="0" w:color="auto" w:frame="1"/>
          <w:shd w:val="clear" w:color="auto" w:fill="FFFFFF"/>
          <w:lang w:val="fr-FR"/>
        </w:rPr>
        <w:t xml:space="preserve"> et al 2017 </w:t>
      </w:r>
      <w:hyperlink r:id="rId1" w:history="1">
        <w:r w:rsidRPr="00936670">
          <w:rPr>
            <w:rStyle w:val="Hyperlink"/>
            <w:rFonts w:ascii="Arial" w:hAnsi="Arial" w:cs="Arial"/>
            <w:sz w:val="34"/>
            <w:szCs w:val="34"/>
            <w:bdr w:val="none" w:sz="0" w:space="0" w:color="auto" w:frame="1"/>
            <w:shd w:val="clear" w:color="auto" w:fill="FFFFFF"/>
            <w:lang w:val="fr-FR"/>
          </w:rPr>
          <w:t>https://link.springer.com/article/10.1057%2Fs41287-016-0074-z</w:t>
        </w:r>
      </w:hyperlink>
      <w:r>
        <w:rPr>
          <w:rStyle w:val="article-headermeta-info-data"/>
          <w:rFonts w:ascii="Arial" w:hAnsi="Arial" w:cs="Arial"/>
          <w:color w:val="333333"/>
          <w:sz w:val="34"/>
          <w:szCs w:val="34"/>
          <w:bdr w:val="none" w:sz="0" w:space="0" w:color="auto" w:frame="1"/>
          <w:shd w:val="clear" w:color="auto" w:fill="FFFFFF"/>
          <w:lang w:val="fr-FR"/>
        </w:rPr>
        <w:t xml:space="preserve"> </w:t>
      </w:r>
    </w:p>
    <w:p w14:paraId="7A0624DE" w14:textId="77777777" w:rsidR="00083182" w:rsidRPr="003A630D" w:rsidRDefault="00083182">
      <w:pPr>
        <w:pStyle w:val="CommentText"/>
        <w:rPr>
          <w:lang w:val="fr-FR"/>
        </w:rPr>
      </w:pPr>
    </w:p>
    <w:p w14:paraId="2CA8C52E" w14:textId="77777777" w:rsidR="00083182" w:rsidRPr="003A630D" w:rsidRDefault="00083182">
      <w:pPr>
        <w:pStyle w:val="CommentText"/>
        <w:rPr>
          <w:lang w:val="fr-FR"/>
        </w:rPr>
      </w:pPr>
    </w:p>
  </w:comment>
  <w:comment w:id="73" w:author="Rufino, Mariana" w:date="2017-11-22T12:10:00Z" w:initials="RM">
    <w:p w14:paraId="146D8458" w14:textId="7475F9E8" w:rsidR="00083182" w:rsidRDefault="00083182">
      <w:pPr>
        <w:pStyle w:val="CommentText"/>
      </w:pPr>
      <w:r>
        <w:rPr>
          <w:rStyle w:val="CommentReference"/>
        </w:rPr>
        <w:annotationRef/>
      </w:r>
      <w:r>
        <w:t>Maybe here say which interventions specifically?</w:t>
      </w:r>
    </w:p>
    <w:p w14:paraId="6D012ED7" w14:textId="6AF08685" w:rsidR="00083182" w:rsidRDefault="00083182">
      <w:pPr>
        <w:pStyle w:val="CommentText"/>
      </w:pPr>
    </w:p>
    <w:p w14:paraId="28658225" w14:textId="5FC9E7CF" w:rsidR="00083182" w:rsidRDefault="00083182">
      <w:pPr>
        <w:pStyle w:val="CommentText"/>
      </w:pPr>
      <w:r>
        <w:t xml:space="preserve">The papers you cite are modelling studies, not real ex post impact assessments  </w:t>
      </w:r>
    </w:p>
  </w:comment>
  <w:comment w:id="74" w:author="Rufino, Mariana" w:date="2017-11-22T12:12:00Z" w:initials="RM">
    <w:p w14:paraId="389944B9" w14:textId="70806410" w:rsidR="00083182" w:rsidRDefault="00083182">
      <w:pPr>
        <w:pStyle w:val="CommentText"/>
      </w:pPr>
      <w:r>
        <w:rPr>
          <w:rStyle w:val="CommentReference"/>
        </w:rPr>
        <w:annotationRef/>
      </w:r>
      <w:r>
        <w:t>I guess here you would like to argue that although these polices may reduce emissions intensity, they most likely won’t hep reducing absolute emissions.</w:t>
      </w:r>
    </w:p>
  </w:comment>
  <w:comment w:id="76" w:author="Rufino, Mariana" w:date="2017-11-22T12:14:00Z" w:initials="RM">
    <w:p w14:paraId="5F7EED2E" w14:textId="7AC1CB52" w:rsidR="00083182" w:rsidRDefault="00083182">
      <w:pPr>
        <w:pStyle w:val="CommentText"/>
      </w:pPr>
      <w:r>
        <w:rPr>
          <w:rStyle w:val="CommentReference"/>
        </w:rPr>
        <w:annotationRef/>
      </w:r>
      <w:r>
        <w:t>I don’t think this is true</w:t>
      </w:r>
    </w:p>
    <w:p w14:paraId="6E055518" w14:textId="70BA2E1C" w:rsidR="00083182" w:rsidRDefault="00083182">
      <w:pPr>
        <w:pStyle w:val="CommentText"/>
      </w:pPr>
    </w:p>
    <w:p w14:paraId="64F45A19" w14:textId="099DF951" w:rsidR="00083182" w:rsidRDefault="00083182">
      <w:pPr>
        <w:pStyle w:val="CommentText"/>
      </w:pPr>
      <w:r>
        <w:t xml:space="preserve">Productive animals require more nutrients to be supplied for growth, maintenance and milk production. </w:t>
      </w:r>
    </w:p>
    <w:p w14:paraId="0C725B6A" w14:textId="531D22F4" w:rsidR="00083182" w:rsidRDefault="00083182">
      <w:pPr>
        <w:pStyle w:val="CommentText"/>
      </w:pPr>
    </w:p>
    <w:p w14:paraId="1FD2C156" w14:textId="1F79EAAD" w:rsidR="00083182" w:rsidRDefault="00083182">
      <w:pPr>
        <w:pStyle w:val="CommentText"/>
      </w:pPr>
      <w:r>
        <w:t>What may go up is the feed conversion efficiency if the feed are of better quality</w:t>
      </w:r>
    </w:p>
  </w:comment>
  <w:comment w:id="77" w:author="Rufino, Mariana" w:date="2017-11-22T12:16:00Z" w:initials="RM">
    <w:p w14:paraId="0AF6529B" w14:textId="623452A0" w:rsidR="00083182" w:rsidRDefault="00083182">
      <w:pPr>
        <w:pStyle w:val="CommentText"/>
      </w:pPr>
      <w:r>
        <w:rPr>
          <w:rStyle w:val="CommentReference"/>
        </w:rPr>
        <w:annotationRef/>
      </w:r>
      <w:r>
        <w:t xml:space="preserve">It is quite likely that the less productive animals produce less manure than the productive animals – </w:t>
      </w:r>
      <w:proofErr w:type="spellStart"/>
      <w:r>
        <w:t>pls</w:t>
      </w:r>
      <w:proofErr w:type="spellEnd"/>
      <w:r>
        <w:t xml:space="preserve"> ask me to explain that. It is related to the total volume of feed intake and feed digestibility</w:t>
      </w:r>
    </w:p>
  </w:comment>
  <w:comment w:id="78" w:author="Rufino, Mariana" w:date="2017-11-22T12:20:00Z" w:initials="RM">
    <w:p w14:paraId="31E99D7F" w14:textId="42A6E239" w:rsidR="00083182" w:rsidRDefault="00083182">
      <w:pPr>
        <w:pStyle w:val="CommentText"/>
      </w:pPr>
      <w:r>
        <w:rPr>
          <w:rStyle w:val="CommentReference"/>
        </w:rPr>
        <w:annotationRef/>
      </w:r>
      <w:proofErr w:type="spellStart"/>
      <w:r>
        <w:t>Lets</w:t>
      </w:r>
      <w:proofErr w:type="spellEnd"/>
      <w:r>
        <w:t xml:space="preserve"> discuss this, I don’t understand what you mean</w:t>
      </w:r>
    </w:p>
  </w:comment>
  <w:comment w:id="87" w:author="Rufino, Mariana" w:date="2017-11-22T12:57:00Z" w:initials="RM">
    <w:p w14:paraId="260030F6" w14:textId="790B3FF1" w:rsidR="003C1294" w:rsidRDefault="003C1294">
      <w:pPr>
        <w:pStyle w:val="CommentText"/>
      </w:pPr>
      <w:r>
        <w:rPr>
          <w:rStyle w:val="CommentReference"/>
        </w:rPr>
        <w:annotationRef/>
      </w:r>
      <w:proofErr w:type="spellStart"/>
      <w:r>
        <w:t>Lets</w:t>
      </w:r>
      <w:proofErr w:type="spellEnd"/>
      <w:r>
        <w:t xml:space="preserve"> leave that for later</w:t>
      </w:r>
    </w:p>
  </w:comment>
  <w:comment w:id="89" w:author="James Hawkins" w:date="2017-11-07T09:19:00Z" w:initials="JH">
    <w:p w14:paraId="6550C6A0" w14:textId="24EFE305" w:rsidR="00083182" w:rsidRDefault="00083182">
      <w:pPr>
        <w:pStyle w:val="CommentText"/>
      </w:pPr>
      <w:r>
        <w:rPr>
          <w:rStyle w:val="CommentReference"/>
        </w:rPr>
        <w:annotationRef/>
      </w:r>
      <w:r>
        <w:t>Specify the costs of crop inputs as determined by the survey (fertilizer, seeds, etc.)</w:t>
      </w:r>
    </w:p>
  </w:comment>
  <w:comment w:id="90" w:author="James Hawkins" w:date="2017-11-07T09:23:00Z" w:initials="JH">
    <w:p w14:paraId="2AB08170" w14:textId="0EEA488F" w:rsidR="00083182" w:rsidRDefault="00083182">
      <w:pPr>
        <w:pStyle w:val="CommentText"/>
      </w:pPr>
      <w:r>
        <w:rPr>
          <w:rStyle w:val="CommentReference"/>
        </w:rPr>
        <w:annotationRef/>
      </w:r>
      <w:r>
        <w:t>Also discuss the risk and inter temporal component</w:t>
      </w:r>
    </w:p>
  </w:comment>
  <w:comment w:id="91" w:author="James Hawkins" w:date="2017-11-06T17:08:00Z" w:initials="JH">
    <w:p w14:paraId="4A39E8BB" w14:textId="1EE6405D" w:rsidR="00083182" w:rsidRDefault="00083182">
      <w:pPr>
        <w:pStyle w:val="CommentText"/>
      </w:pPr>
      <w:r>
        <w:rPr>
          <w:rStyle w:val="CommentReference"/>
        </w:rPr>
        <w:annotationRef/>
      </w:r>
      <w:r>
        <w:t xml:space="preserve">You could also consider estimating adoption based on variability in input parameters within the population. </w:t>
      </w:r>
    </w:p>
  </w:comment>
  <w:comment w:id="92" w:author="James Hawkins" w:date="2017-11-03T06:35:00Z" w:initials="JH">
    <w:p w14:paraId="2D048A5A" w14:textId="4E6CECFF" w:rsidR="00083182" w:rsidRDefault="00083182">
      <w:pPr>
        <w:pStyle w:val="CommentText"/>
      </w:pPr>
      <w:r>
        <w:rPr>
          <w:rStyle w:val="CommentReference"/>
        </w:rPr>
        <w:annotationRef/>
      </w:r>
      <w:r>
        <w:t xml:space="preserve">Sensitivity analysis takes into </w:t>
      </w:r>
      <w:proofErr w:type="gramStart"/>
      <w:r>
        <w:t>consideration  biomass</w:t>
      </w:r>
      <w:proofErr w:type="gramEnd"/>
      <w:r>
        <w:t xml:space="preserve"> yields and labour demands. </w:t>
      </w:r>
    </w:p>
  </w:comment>
  <w:comment w:id="93" w:author="James Hawkins" w:date="2017-11-12T09:05:00Z" w:initials="JH">
    <w:p w14:paraId="2A063F4A" w14:textId="1682A50F" w:rsidR="00083182" w:rsidRDefault="00083182">
      <w:pPr>
        <w:pStyle w:val="CommentText"/>
      </w:pPr>
      <w:r>
        <w:rPr>
          <w:rStyle w:val="CommentReference"/>
        </w:rPr>
        <w:annotationRef/>
      </w:r>
      <w:r>
        <w:t>Consider doing a scenario where yields of all crops increase by ¬30% (assume from higher N fertilizer), and soil N2O emissions change accordingly. How does this impact the overall farm budget and land occupation?</w:t>
      </w:r>
    </w:p>
  </w:comment>
  <w:comment w:id="94" w:author="James Hawkins" w:date="2017-11-09T18:14:00Z" w:initials="JH">
    <w:p w14:paraId="697392A6" w14:textId="76A0F952" w:rsidR="00083182" w:rsidRDefault="00083182">
      <w:pPr>
        <w:pStyle w:val="CommentText"/>
      </w:pPr>
      <w:r>
        <w:rPr>
          <w:rStyle w:val="CommentReference"/>
        </w:rPr>
        <w:annotationRef/>
      </w:r>
      <w:r>
        <w:t>Will continue filling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D29EC" w15:done="0"/>
  <w15:commentEx w15:paraId="1B9D1557" w15:done="0"/>
  <w15:commentEx w15:paraId="7012118A" w15:done="0"/>
  <w15:commentEx w15:paraId="05FA00FB" w15:done="0"/>
  <w15:commentEx w15:paraId="12771806" w15:done="0"/>
  <w15:commentEx w15:paraId="13B96B96" w15:done="0"/>
  <w15:commentEx w15:paraId="2CA8C52E" w15:done="0"/>
  <w15:commentEx w15:paraId="28658225" w15:done="0"/>
  <w15:commentEx w15:paraId="389944B9" w15:done="0"/>
  <w15:commentEx w15:paraId="1FD2C156" w15:done="0"/>
  <w15:commentEx w15:paraId="0AF6529B" w15:done="0"/>
  <w15:commentEx w15:paraId="31E99D7F" w15:done="0"/>
  <w15:commentEx w15:paraId="260030F6" w15:done="0"/>
  <w15:commentEx w15:paraId="6550C6A0" w15:done="0"/>
  <w15:commentEx w15:paraId="2AB08170" w15:done="0"/>
  <w15:commentEx w15:paraId="4A39E8BB" w15:done="0"/>
  <w15:commentEx w15:paraId="2D048A5A" w15:done="0"/>
  <w15:commentEx w15:paraId="2A063F4A" w15:done="0"/>
  <w15:commentEx w15:paraId="697392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23B2A" w14:textId="77777777" w:rsidR="008D7D5A" w:rsidRDefault="008D7D5A" w:rsidP="009B24CA">
      <w:pPr>
        <w:spacing w:after="0" w:line="240" w:lineRule="auto"/>
      </w:pPr>
      <w:r>
        <w:separator/>
      </w:r>
    </w:p>
  </w:endnote>
  <w:endnote w:type="continuationSeparator" w:id="0">
    <w:p w14:paraId="4301ED2E" w14:textId="77777777" w:rsidR="008D7D5A" w:rsidRDefault="008D7D5A"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charset w:val="00"/>
    <w:family w:val="roman"/>
    <w:pitch w:val="variable"/>
    <w:sig w:usb0="00000001" w:usb1="C8077841" w:usb2="00000019" w:usb3="00000000" w:csb0="0002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99824" w14:textId="77777777" w:rsidR="008D7D5A" w:rsidRDefault="008D7D5A" w:rsidP="009B24CA">
      <w:pPr>
        <w:spacing w:after="0" w:line="240" w:lineRule="auto"/>
      </w:pPr>
      <w:r>
        <w:separator/>
      </w:r>
    </w:p>
  </w:footnote>
  <w:footnote w:type="continuationSeparator" w:id="0">
    <w:p w14:paraId="3FCD56E5" w14:textId="77777777" w:rsidR="008D7D5A" w:rsidRDefault="008D7D5A" w:rsidP="009B24CA">
      <w:pPr>
        <w:spacing w:after="0" w:line="240" w:lineRule="auto"/>
      </w:pPr>
      <w:r>
        <w:continuationSeparator/>
      </w:r>
    </w:p>
  </w:footnote>
  <w:footnote w:id="1">
    <w:p w14:paraId="30AF9931" w14:textId="77777777" w:rsidR="00083182" w:rsidRPr="00E739D8" w:rsidRDefault="00083182" w:rsidP="00BD4D73">
      <w:pPr>
        <w:pStyle w:val="FootnoteText"/>
        <w:rPr>
          <w:rFonts w:ascii="Times New Roman" w:hAnsi="Times New Roman" w:cs="Times New Roman"/>
        </w:rPr>
      </w:pPr>
      <w:r w:rsidRPr="00E739D8">
        <w:rPr>
          <w:rStyle w:val="FootnoteReference"/>
          <w:rFonts w:ascii="Times New Roman" w:hAnsi="Times New Roman" w:cs="Times New Roman"/>
        </w:rPr>
        <w:footnoteRef/>
      </w:r>
      <w:r w:rsidRPr="00E739D8">
        <w:rPr>
          <w:rFonts w:ascii="Times New Roman" w:hAnsi="Times New Roman" w:cs="Times New Roman"/>
        </w:rPr>
        <w:t xml:space="preserve"> Positive, as opposed to normative analysis, is a concept in the social sciences used to distinguish between the description and explanation of economic phenomena, including behaviour, as opposed to the expression of value or normative judgements. </w:t>
      </w:r>
    </w:p>
  </w:footnote>
  <w:footnote w:id="2">
    <w:p w14:paraId="59B79C4F" w14:textId="77777777" w:rsidR="00083182" w:rsidRDefault="00083182" w:rsidP="00B37627">
      <w:pPr>
        <w:pStyle w:val="FootnoteText"/>
      </w:pPr>
      <w:r w:rsidRPr="00C85D22">
        <w:rPr>
          <w:rStyle w:val="FootnoteReference"/>
          <w:rFonts w:asciiTheme="majorHAnsi" w:hAnsiTheme="majorHAnsi"/>
        </w:rPr>
        <w:footnoteRef/>
      </w:r>
      <w:r w:rsidRPr="00C85D22">
        <w:rPr>
          <w:rFonts w:asciiTheme="majorHAnsi" w:hAnsiTheme="majorHAnsi"/>
        </w:rPr>
        <w:t xml:space="preserve"> </w:t>
      </w:r>
      <w:r w:rsidRPr="00C85D22">
        <w:rPr>
          <w:rFonts w:asciiTheme="majorHAnsi" w:hAnsiTheme="majorHAnsi" w:cs="Times New Roman"/>
        </w:rPr>
        <w:t xml:space="preserve">This approach </w:t>
      </w:r>
      <w:proofErr w:type="gramStart"/>
      <w:r w:rsidRPr="00C85D22">
        <w:rPr>
          <w:rFonts w:asciiTheme="majorHAnsi" w:hAnsiTheme="majorHAnsi" w:cs="Times New Roman"/>
        </w:rPr>
        <w:t>has previously been described</w:t>
      </w:r>
      <w:proofErr w:type="gramEnd"/>
      <w:r w:rsidRPr="00C85D22">
        <w:rPr>
          <w:rFonts w:asciiTheme="majorHAnsi" w:hAnsiTheme="majorHAnsi" w:cs="Times New Roman"/>
        </w:rPr>
        <w:t xml:space="preserve"> in </w:t>
      </w:r>
      <w:proofErr w:type="spellStart"/>
      <w:r w:rsidRPr="00C85D22">
        <w:rPr>
          <w:rFonts w:asciiTheme="majorHAnsi" w:hAnsiTheme="majorHAnsi" w:cs="Times New Roman"/>
        </w:rPr>
        <w:t>Hary</w:t>
      </w:r>
      <w:proofErr w:type="spellEnd"/>
      <w:r w:rsidRPr="00C85D22">
        <w:rPr>
          <w:rFonts w:asciiTheme="majorHAnsi" w:hAnsiTheme="majorHAnsi" w:cs="Times New Roman"/>
        </w:rPr>
        <w:t xml:space="preserve"> (2004).</w:t>
      </w:r>
    </w:p>
  </w:footnote>
  <w:footnote w:id="3">
    <w:p w14:paraId="31956C3C" w14:textId="77777777" w:rsidR="00083182" w:rsidRDefault="00083182" w:rsidP="00F31420">
      <w:pPr>
        <w:pStyle w:val="FootnoteText"/>
      </w:pPr>
      <w:r>
        <w:rPr>
          <w:rStyle w:val="FootnoteReference"/>
        </w:rPr>
        <w:footnoteRef/>
      </w:r>
      <w:r>
        <w:t xml:space="preserve"> Note this value is calculated as the required feed intake in addition to the feed provided during </w:t>
      </w:r>
      <w:proofErr w:type="gramStart"/>
      <w:r>
        <w:t>stall feeding</w:t>
      </w:r>
      <w:proofErr w:type="gram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45944"/>
    <w:multiLevelType w:val="hybridMultilevel"/>
    <w:tmpl w:val="A6D0F34E"/>
    <w:lvl w:ilvl="0" w:tplc="5C9A0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3"/>
  </w:num>
  <w:num w:numId="6">
    <w:abstractNumId w:val="10"/>
  </w:num>
  <w:num w:numId="7">
    <w:abstractNumId w:val="12"/>
  </w:num>
  <w:num w:numId="8">
    <w:abstractNumId w:val="8"/>
  </w:num>
  <w:num w:numId="9">
    <w:abstractNumId w:val="9"/>
  </w:num>
  <w:num w:numId="10">
    <w:abstractNumId w:val="6"/>
  </w:num>
  <w:num w:numId="11">
    <w:abstractNumId w:val="5"/>
  </w:num>
  <w:num w:numId="12">
    <w:abstractNumId w:val="16"/>
  </w:num>
  <w:num w:numId="13">
    <w:abstractNumId w:val="7"/>
  </w:num>
  <w:num w:numId="14">
    <w:abstractNumId w:val="3"/>
  </w:num>
  <w:num w:numId="15">
    <w:abstractNumId w:val="11"/>
  </w:num>
  <w:num w:numId="16">
    <w:abstractNumId w:val="18"/>
  </w:num>
  <w:num w:numId="17">
    <w:abstractNumId w:val="17"/>
  </w:num>
  <w:num w:numId="18">
    <w:abstractNumId w:val="14"/>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fino, Mariana">
    <w15:presenceInfo w15:providerId="AD" w15:userId="S-1-5-21-725345543-1229272821-1177238915-311359"/>
  </w15:person>
  <w15:person w15:author="James Hawkins">
    <w15:presenceInfo w15:providerId="Windows Live" w15:userId="bb158497c03b6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A8"/>
    <w:rsid w:val="00005EDA"/>
    <w:rsid w:val="0000698E"/>
    <w:rsid w:val="00017B14"/>
    <w:rsid w:val="00021CB5"/>
    <w:rsid w:val="00034478"/>
    <w:rsid w:val="00045BA3"/>
    <w:rsid w:val="000463B1"/>
    <w:rsid w:val="00047D99"/>
    <w:rsid w:val="00052B55"/>
    <w:rsid w:val="000534FB"/>
    <w:rsid w:val="00062147"/>
    <w:rsid w:val="000626AB"/>
    <w:rsid w:val="00063C33"/>
    <w:rsid w:val="0006535D"/>
    <w:rsid w:val="00070703"/>
    <w:rsid w:val="000733AF"/>
    <w:rsid w:val="000779F1"/>
    <w:rsid w:val="00083182"/>
    <w:rsid w:val="00086F00"/>
    <w:rsid w:val="0009012E"/>
    <w:rsid w:val="00091978"/>
    <w:rsid w:val="000922A8"/>
    <w:rsid w:val="00092F00"/>
    <w:rsid w:val="00096725"/>
    <w:rsid w:val="00096983"/>
    <w:rsid w:val="000A2513"/>
    <w:rsid w:val="000A353C"/>
    <w:rsid w:val="000A4E18"/>
    <w:rsid w:val="000A74AC"/>
    <w:rsid w:val="000B48FE"/>
    <w:rsid w:val="000C1C4F"/>
    <w:rsid w:val="000C4475"/>
    <w:rsid w:val="000D02BC"/>
    <w:rsid w:val="000D5A75"/>
    <w:rsid w:val="000E2A68"/>
    <w:rsid w:val="000E3565"/>
    <w:rsid w:val="000E3A6A"/>
    <w:rsid w:val="000F2A2B"/>
    <w:rsid w:val="0011263C"/>
    <w:rsid w:val="00112FE4"/>
    <w:rsid w:val="0011368F"/>
    <w:rsid w:val="0012527C"/>
    <w:rsid w:val="001348E3"/>
    <w:rsid w:val="00151BCB"/>
    <w:rsid w:val="001572BB"/>
    <w:rsid w:val="00161F6E"/>
    <w:rsid w:val="00163068"/>
    <w:rsid w:val="001735DA"/>
    <w:rsid w:val="00175354"/>
    <w:rsid w:val="00182ACA"/>
    <w:rsid w:val="001831BB"/>
    <w:rsid w:val="001855E2"/>
    <w:rsid w:val="00194312"/>
    <w:rsid w:val="00195152"/>
    <w:rsid w:val="001A5B19"/>
    <w:rsid w:val="001B39A4"/>
    <w:rsid w:val="001C3E6C"/>
    <w:rsid w:val="001C6EB5"/>
    <w:rsid w:val="001D229D"/>
    <w:rsid w:val="001D6805"/>
    <w:rsid w:val="001D6AEC"/>
    <w:rsid w:val="001E0778"/>
    <w:rsid w:val="001E6D95"/>
    <w:rsid w:val="001F231A"/>
    <w:rsid w:val="001F2456"/>
    <w:rsid w:val="001F3FCB"/>
    <w:rsid w:val="001F715C"/>
    <w:rsid w:val="002028DC"/>
    <w:rsid w:val="002109F3"/>
    <w:rsid w:val="002122CC"/>
    <w:rsid w:val="00212E9D"/>
    <w:rsid w:val="00213613"/>
    <w:rsid w:val="00213BD2"/>
    <w:rsid w:val="00213D81"/>
    <w:rsid w:val="002145B2"/>
    <w:rsid w:val="0022257A"/>
    <w:rsid w:val="00231EF6"/>
    <w:rsid w:val="00240A6C"/>
    <w:rsid w:val="00243FE3"/>
    <w:rsid w:val="00244062"/>
    <w:rsid w:val="00247AC0"/>
    <w:rsid w:val="0025542D"/>
    <w:rsid w:val="00261620"/>
    <w:rsid w:val="002621A4"/>
    <w:rsid w:val="00277ABF"/>
    <w:rsid w:val="00277CC1"/>
    <w:rsid w:val="0028528E"/>
    <w:rsid w:val="00290944"/>
    <w:rsid w:val="002936C3"/>
    <w:rsid w:val="002A213C"/>
    <w:rsid w:val="002A2621"/>
    <w:rsid w:val="002A7AFA"/>
    <w:rsid w:val="002B4E06"/>
    <w:rsid w:val="002B613C"/>
    <w:rsid w:val="002B7A84"/>
    <w:rsid w:val="002D65F0"/>
    <w:rsid w:val="002E2941"/>
    <w:rsid w:val="002E2960"/>
    <w:rsid w:val="002E48C4"/>
    <w:rsid w:val="002E6755"/>
    <w:rsid w:val="002E7A8F"/>
    <w:rsid w:val="0031542C"/>
    <w:rsid w:val="0031781B"/>
    <w:rsid w:val="003242DA"/>
    <w:rsid w:val="003412D8"/>
    <w:rsid w:val="0034205A"/>
    <w:rsid w:val="003439FA"/>
    <w:rsid w:val="0035182F"/>
    <w:rsid w:val="00352862"/>
    <w:rsid w:val="00355F8C"/>
    <w:rsid w:val="00364188"/>
    <w:rsid w:val="00371770"/>
    <w:rsid w:val="00371850"/>
    <w:rsid w:val="00373DBC"/>
    <w:rsid w:val="003807C1"/>
    <w:rsid w:val="00391BCF"/>
    <w:rsid w:val="003930DE"/>
    <w:rsid w:val="003938B1"/>
    <w:rsid w:val="003A5C8A"/>
    <w:rsid w:val="003A630D"/>
    <w:rsid w:val="003B0A04"/>
    <w:rsid w:val="003B0CDC"/>
    <w:rsid w:val="003B1ADB"/>
    <w:rsid w:val="003C1294"/>
    <w:rsid w:val="003C384A"/>
    <w:rsid w:val="003D6431"/>
    <w:rsid w:val="003E23DC"/>
    <w:rsid w:val="003E3B0F"/>
    <w:rsid w:val="003E51BF"/>
    <w:rsid w:val="003F2E7A"/>
    <w:rsid w:val="003F43F1"/>
    <w:rsid w:val="00401979"/>
    <w:rsid w:val="0041035B"/>
    <w:rsid w:val="00413A3B"/>
    <w:rsid w:val="0041592A"/>
    <w:rsid w:val="00422FA0"/>
    <w:rsid w:val="00430BF5"/>
    <w:rsid w:val="004332E3"/>
    <w:rsid w:val="00436AA8"/>
    <w:rsid w:val="0044407D"/>
    <w:rsid w:val="004527E5"/>
    <w:rsid w:val="00461164"/>
    <w:rsid w:val="004613D9"/>
    <w:rsid w:val="00474288"/>
    <w:rsid w:val="00484F32"/>
    <w:rsid w:val="004856F0"/>
    <w:rsid w:val="004949E2"/>
    <w:rsid w:val="004973B2"/>
    <w:rsid w:val="00497869"/>
    <w:rsid w:val="004A1A99"/>
    <w:rsid w:val="004A2B93"/>
    <w:rsid w:val="004A5A8B"/>
    <w:rsid w:val="004A5EE1"/>
    <w:rsid w:val="004B15B2"/>
    <w:rsid w:val="004B6452"/>
    <w:rsid w:val="004C103E"/>
    <w:rsid w:val="004C2B38"/>
    <w:rsid w:val="004C58DE"/>
    <w:rsid w:val="004D75B4"/>
    <w:rsid w:val="004E36EE"/>
    <w:rsid w:val="004E4C16"/>
    <w:rsid w:val="004F3A78"/>
    <w:rsid w:val="004F5174"/>
    <w:rsid w:val="00501922"/>
    <w:rsid w:val="00502222"/>
    <w:rsid w:val="00510A08"/>
    <w:rsid w:val="00517204"/>
    <w:rsid w:val="005236F8"/>
    <w:rsid w:val="00525E6F"/>
    <w:rsid w:val="00526246"/>
    <w:rsid w:val="00530226"/>
    <w:rsid w:val="005305DD"/>
    <w:rsid w:val="005400DE"/>
    <w:rsid w:val="005433DD"/>
    <w:rsid w:val="00544970"/>
    <w:rsid w:val="0056170B"/>
    <w:rsid w:val="005703B8"/>
    <w:rsid w:val="00576A2E"/>
    <w:rsid w:val="00580589"/>
    <w:rsid w:val="005816DF"/>
    <w:rsid w:val="0058797D"/>
    <w:rsid w:val="00591160"/>
    <w:rsid w:val="00595321"/>
    <w:rsid w:val="005A7899"/>
    <w:rsid w:val="005B3A23"/>
    <w:rsid w:val="005B50EC"/>
    <w:rsid w:val="005B56C7"/>
    <w:rsid w:val="005B6DB8"/>
    <w:rsid w:val="005C2ACF"/>
    <w:rsid w:val="005D2B51"/>
    <w:rsid w:val="005D5559"/>
    <w:rsid w:val="005D5D75"/>
    <w:rsid w:val="005E2D03"/>
    <w:rsid w:val="005E52D7"/>
    <w:rsid w:val="005E61EB"/>
    <w:rsid w:val="005F1F37"/>
    <w:rsid w:val="005F3BDF"/>
    <w:rsid w:val="0061285D"/>
    <w:rsid w:val="00613FC5"/>
    <w:rsid w:val="0061443D"/>
    <w:rsid w:val="006151D0"/>
    <w:rsid w:val="00616CC9"/>
    <w:rsid w:val="0061774B"/>
    <w:rsid w:val="0062067E"/>
    <w:rsid w:val="00622560"/>
    <w:rsid w:val="00623849"/>
    <w:rsid w:val="00625E9D"/>
    <w:rsid w:val="00630F21"/>
    <w:rsid w:val="00637408"/>
    <w:rsid w:val="0064524E"/>
    <w:rsid w:val="00645454"/>
    <w:rsid w:val="0064685A"/>
    <w:rsid w:val="0065120C"/>
    <w:rsid w:val="00652EC1"/>
    <w:rsid w:val="0067231D"/>
    <w:rsid w:val="006B70E9"/>
    <w:rsid w:val="006B7452"/>
    <w:rsid w:val="006C0FE5"/>
    <w:rsid w:val="006C66EF"/>
    <w:rsid w:val="006D1E46"/>
    <w:rsid w:val="006D2B7A"/>
    <w:rsid w:val="006E0552"/>
    <w:rsid w:val="006E5E2A"/>
    <w:rsid w:val="006F1568"/>
    <w:rsid w:val="006F2518"/>
    <w:rsid w:val="007024C1"/>
    <w:rsid w:val="00704C09"/>
    <w:rsid w:val="00716754"/>
    <w:rsid w:val="00716772"/>
    <w:rsid w:val="0071750F"/>
    <w:rsid w:val="0072055E"/>
    <w:rsid w:val="00721C43"/>
    <w:rsid w:val="00723309"/>
    <w:rsid w:val="00726D72"/>
    <w:rsid w:val="00731E0A"/>
    <w:rsid w:val="00733392"/>
    <w:rsid w:val="0073400B"/>
    <w:rsid w:val="00736C87"/>
    <w:rsid w:val="00737B5D"/>
    <w:rsid w:val="0074124F"/>
    <w:rsid w:val="00744DBB"/>
    <w:rsid w:val="0074568F"/>
    <w:rsid w:val="0075053A"/>
    <w:rsid w:val="00751747"/>
    <w:rsid w:val="007533DC"/>
    <w:rsid w:val="007564CE"/>
    <w:rsid w:val="007645EC"/>
    <w:rsid w:val="00770E2A"/>
    <w:rsid w:val="00771D6B"/>
    <w:rsid w:val="00782FE4"/>
    <w:rsid w:val="007846B0"/>
    <w:rsid w:val="007A567B"/>
    <w:rsid w:val="007A7A3A"/>
    <w:rsid w:val="007B186F"/>
    <w:rsid w:val="007B26FC"/>
    <w:rsid w:val="007B50F3"/>
    <w:rsid w:val="007B5A9F"/>
    <w:rsid w:val="007B601D"/>
    <w:rsid w:val="007B6639"/>
    <w:rsid w:val="007C00FA"/>
    <w:rsid w:val="007C6D72"/>
    <w:rsid w:val="007D21FE"/>
    <w:rsid w:val="007E31EA"/>
    <w:rsid w:val="007E3D0F"/>
    <w:rsid w:val="007E5D66"/>
    <w:rsid w:val="007E7E25"/>
    <w:rsid w:val="007F23C4"/>
    <w:rsid w:val="007F3157"/>
    <w:rsid w:val="007F69F0"/>
    <w:rsid w:val="0080004C"/>
    <w:rsid w:val="008049CD"/>
    <w:rsid w:val="00805429"/>
    <w:rsid w:val="0080651E"/>
    <w:rsid w:val="00823AC6"/>
    <w:rsid w:val="00831EA0"/>
    <w:rsid w:val="00833FAE"/>
    <w:rsid w:val="0083636B"/>
    <w:rsid w:val="008400AB"/>
    <w:rsid w:val="00840BB0"/>
    <w:rsid w:val="00843ACD"/>
    <w:rsid w:val="00850063"/>
    <w:rsid w:val="0085255C"/>
    <w:rsid w:val="008563CD"/>
    <w:rsid w:val="00863F52"/>
    <w:rsid w:val="008672A2"/>
    <w:rsid w:val="00872398"/>
    <w:rsid w:val="00877035"/>
    <w:rsid w:val="0088436E"/>
    <w:rsid w:val="00891A08"/>
    <w:rsid w:val="008C2C12"/>
    <w:rsid w:val="008C3E9F"/>
    <w:rsid w:val="008C5D22"/>
    <w:rsid w:val="008C6B9B"/>
    <w:rsid w:val="008D46EC"/>
    <w:rsid w:val="008D4BF0"/>
    <w:rsid w:val="008D7D5A"/>
    <w:rsid w:val="008E006C"/>
    <w:rsid w:val="008E3119"/>
    <w:rsid w:val="008E3BB9"/>
    <w:rsid w:val="008E65E2"/>
    <w:rsid w:val="008E70BA"/>
    <w:rsid w:val="008F1948"/>
    <w:rsid w:val="008F7054"/>
    <w:rsid w:val="00900355"/>
    <w:rsid w:val="00905B47"/>
    <w:rsid w:val="00906CEC"/>
    <w:rsid w:val="0091311E"/>
    <w:rsid w:val="00913D80"/>
    <w:rsid w:val="0092136E"/>
    <w:rsid w:val="0092250E"/>
    <w:rsid w:val="00924369"/>
    <w:rsid w:val="00924A16"/>
    <w:rsid w:val="00925B51"/>
    <w:rsid w:val="00934E16"/>
    <w:rsid w:val="00937CAD"/>
    <w:rsid w:val="00943620"/>
    <w:rsid w:val="0094509F"/>
    <w:rsid w:val="009450EC"/>
    <w:rsid w:val="009451B2"/>
    <w:rsid w:val="00946D0B"/>
    <w:rsid w:val="00960AB8"/>
    <w:rsid w:val="00966EA7"/>
    <w:rsid w:val="0097413E"/>
    <w:rsid w:val="00976300"/>
    <w:rsid w:val="009857E9"/>
    <w:rsid w:val="00992A28"/>
    <w:rsid w:val="00994D1B"/>
    <w:rsid w:val="009A1298"/>
    <w:rsid w:val="009A1914"/>
    <w:rsid w:val="009A3754"/>
    <w:rsid w:val="009B0BDC"/>
    <w:rsid w:val="009B171F"/>
    <w:rsid w:val="009B24CA"/>
    <w:rsid w:val="009B2604"/>
    <w:rsid w:val="009B6071"/>
    <w:rsid w:val="009C1D4A"/>
    <w:rsid w:val="009C58EF"/>
    <w:rsid w:val="009C6C54"/>
    <w:rsid w:val="009D6A66"/>
    <w:rsid w:val="009D7398"/>
    <w:rsid w:val="009D7B49"/>
    <w:rsid w:val="009E4400"/>
    <w:rsid w:val="009E6E18"/>
    <w:rsid w:val="009F2B3F"/>
    <w:rsid w:val="009F3EDB"/>
    <w:rsid w:val="00A0022E"/>
    <w:rsid w:val="00A172A9"/>
    <w:rsid w:val="00A173E5"/>
    <w:rsid w:val="00A22374"/>
    <w:rsid w:val="00A22431"/>
    <w:rsid w:val="00A2451D"/>
    <w:rsid w:val="00A265F8"/>
    <w:rsid w:val="00A2663B"/>
    <w:rsid w:val="00A54E92"/>
    <w:rsid w:val="00A624DD"/>
    <w:rsid w:val="00A650E9"/>
    <w:rsid w:val="00A7151D"/>
    <w:rsid w:val="00A725CB"/>
    <w:rsid w:val="00A72DF3"/>
    <w:rsid w:val="00A73C6B"/>
    <w:rsid w:val="00A7515B"/>
    <w:rsid w:val="00A8289E"/>
    <w:rsid w:val="00A84EC8"/>
    <w:rsid w:val="00A85CC3"/>
    <w:rsid w:val="00AA0711"/>
    <w:rsid w:val="00AA3A7C"/>
    <w:rsid w:val="00AA3BA1"/>
    <w:rsid w:val="00AA5B3A"/>
    <w:rsid w:val="00AB3D7B"/>
    <w:rsid w:val="00AC3C6B"/>
    <w:rsid w:val="00AE4A0A"/>
    <w:rsid w:val="00AE5CCF"/>
    <w:rsid w:val="00AE70C1"/>
    <w:rsid w:val="00B04C07"/>
    <w:rsid w:val="00B10972"/>
    <w:rsid w:val="00B16FE9"/>
    <w:rsid w:val="00B21DC4"/>
    <w:rsid w:val="00B230D9"/>
    <w:rsid w:val="00B24261"/>
    <w:rsid w:val="00B31D1E"/>
    <w:rsid w:val="00B33A71"/>
    <w:rsid w:val="00B33E0F"/>
    <w:rsid w:val="00B37627"/>
    <w:rsid w:val="00B3790B"/>
    <w:rsid w:val="00B42C74"/>
    <w:rsid w:val="00B50348"/>
    <w:rsid w:val="00B511C5"/>
    <w:rsid w:val="00B51924"/>
    <w:rsid w:val="00B51EF2"/>
    <w:rsid w:val="00B67930"/>
    <w:rsid w:val="00B71FE3"/>
    <w:rsid w:val="00B73202"/>
    <w:rsid w:val="00B81830"/>
    <w:rsid w:val="00B827AC"/>
    <w:rsid w:val="00B8730D"/>
    <w:rsid w:val="00B9034E"/>
    <w:rsid w:val="00B93F45"/>
    <w:rsid w:val="00B96519"/>
    <w:rsid w:val="00B968B1"/>
    <w:rsid w:val="00BA3B1B"/>
    <w:rsid w:val="00BA4EA3"/>
    <w:rsid w:val="00BB391B"/>
    <w:rsid w:val="00BB763A"/>
    <w:rsid w:val="00BC070C"/>
    <w:rsid w:val="00BC2190"/>
    <w:rsid w:val="00BC3324"/>
    <w:rsid w:val="00BC41BD"/>
    <w:rsid w:val="00BD4D73"/>
    <w:rsid w:val="00BE545B"/>
    <w:rsid w:val="00BE60AF"/>
    <w:rsid w:val="00BF0A51"/>
    <w:rsid w:val="00BF2B89"/>
    <w:rsid w:val="00C02D58"/>
    <w:rsid w:val="00C118A3"/>
    <w:rsid w:val="00C1217E"/>
    <w:rsid w:val="00C137DA"/>
    <w:rsid w:val="00C14830"/>
    <w:rsid w:val="00C224B4"/>
    <w:rsid w:val="00C27CCC"/>
    <w:rsid w:val="00C47B9F"/>
    <w:rsid w:val="00C543F5"/>
    <w:rsid w:val="00C62417"/>
    <w:rsid w:val="00C62FFF"/>
    <w:rsid w:val="00C65CF8"/>
    <w:rsid w:val="00C706FC"/>
    <w:rsid w:val="00C73BB8"/>
    <w:rsid w:val="00C7658E"/>
    <w:rsid w:val="00C77F2E"/>
    <w:rsid w:val="00C84A75"/>
    <w:rsid w:val="00C84D5B"/>
    <w:rsid w:val="00C85D22"/>
    <w:rsid w:val="00C95636"/>
    <w:rsid w:val="00CA1C44"/>
    <w:rsid w:val="00CB00F7"/>
    <w:rsid w:val="00CB1885"/>
    <w:rsid w:val="00CB7834"/>
    <w:rsid w:val="00CC076E"/>
    <w:rsid w:val="00CC6E29"/>
    <w:rsid w:val="00CD2562"/>
    <w:rsid w:val="00CD459B"/>
    <w:rsid w:val="00CD4B41"/>
    <w:rsid w:val="00CD68B7"/>
    <w:rsid w:val="00CD7EAB"/>
    <w:rsid w:val="00CE2841"/>
    <w:rsid w:val="00CE672B"/>
    <w:rsid w:val="00CF4FE0"/>
    <w:rsid w:val="00D011CE"/>
    <w:rsid w:val="00D02084"/>
    <w:rsid w:val="00D02408"/>
    <w:rsid w:val="00D072A6"/>
    <w:rsid w:val="00D07FBC"/>
    <w:rsid w:val="00D200F3"/>
    <w:rsid w:val="00D234C1"/>
    <w:rsid w:val="00D3001C"/>
    <w:rsid w:val="00D35D1C"/>
    <w:rsid w:val="00D366C0"/>
    <w:rsid w:val="00D417CD"/>
    <w:rsid w:val="00D43599"/>
    <w:rsid w:val="00D43FD6"/>
    <w:rsid w:val="00D61268"/>
    <w:rsid w:val="00D72363"/>
    <w:rsid w:val="00D73AAC"/>
    <w:rsid w:val="00D73D7F"/>
    <w:rsid w:val="00D7473C"/>
    <w:rsid w:val="00D834B5"/>
    <w:rsid w:val="00DA03E3"/>
    <w:rsid w:val="00DA1A2E"/>
    <w:rsid w:val="00DA73C2"/>
    <w:rsid w:val="00DB0E67"/>
    <w:rsid w:val="00DC7454"/>
    <w:rsid w:val="00DD0670"/>
    <w:rsid w:val="00DD261B"/>
    <w:rsid w:val="00DD29BD"/>
    <w:rsid w:val="00DD432D"/>
    <w:rsid w:val="00DE28C3"/>
    <w:rsid w:val="00DF1A61"/>
    <w:rsid w:val="00DF42CB"/>
    <w:rsid w:val="00DF5103"/>
    <w:rsid w:val="00E0315F"/>
    <w:rsid w:val="00E1509A"/>
    <w:rsid w:val="00E1574C"/>
    <w:rsid w:val="00E20342"/>
    <w:rsid w:val="00E20A31"/>
    <w:rsid w:val="00E30CA5"/>
    <w:rsid w:val="00E32C78"/>
    <w:rsid w:val="00E34B21"/>
    <w:rsid w:val="00E36306"/>
    <w:rsid w:val="00E52C68"/>
    <w:rsid w:val="00E53228"/>
    <w:rsid w:val="00E53780"/>
    <w:rsid w:val="00E54AC8"/>
    <w:rsid w:val="00E56123"/>
    <w:rsid w:val="00E569D0"/>
    <w:rsid w:val="00E57E22"/>
    <w:rsid w:val="00E61BB5"/>
    <w:rsid w:val="00E65708"/>
    <w:rsid w:val="00E669BA"/>
    <w:rsid w:val="00E72AFF"/>
    <w:rsid w:val="00E739D8"/>
    <w:rsid w:val="00E73D42"/>
    <w:rsid w:val="00E81ECD"/>
    <w:rsid w:val="00E8778D"/>
    <w:rsid w:val="00E97EA8"/>
    <w:rsid w:val="00EA0FC9"/>
    <w:rsid w:val="00EA697D"/>
    <w:rsid w:val="00EA7316"/>
    <w:rsid w:val="00EB3879"/>
    <w:rsid w:val="00EC0ED5"/>
    <w:rsid w:val="00EC311F"/>
    <w:rsid w:val="00EC4756"/>
    <w:rsid w:val="00EC6138"/>
    <w:rsid w:val="00ED344A"/>
    <w:rsid w:val="00EE3262"/>
    <w:rsid w:val="00EF05ED"/>
    <w:rsid w:val="00EF307B"/>
    <w:rsid w:val="00F00742"/>
    <w:rsid w:val="00F00BE4"/>
    <w:rsid w:val="00F11DA2"/>
    <w:rsid w:val="00F12A2D"/>
    <w:rsid w:val="00F137D5"/>
    <w:rsid w:val="00F31420"/>
    <w:rsid w:val="00F51643"/>
    <w:rsid w:val="00F53ACC"/>
    <w:rsid w:val="00F54C61"/>
    <w:rsid w:val="00F7390C"/>
    <w:rsid w:val="00F805AA"/>
    <w:rsid w:val="00F849D0"/>
    <w:rsid w:val="00F84FFC"/>
    <w:rsid w:val="00F85464"/>
    <w:rsid w:val="00FA5D94"/>
    <w:rsid w:val="00FB0ACB"/>
    <w:rsid w:val="00FB5C65"/>
    <w:rsid w:val="00FB6D08"/>
    <w:rsid w:val="00FC2AEB"/>
    <w:rsid w:val="00FC489F"/>
    <w:rsid w:val="00FC652C"/>
    <w:rsid w:val="00FC7B6A"/>
    <w:rsid w:val="00FD251D"/>
    <w:rsid w:val="00FD2BCF"/>
    <w:rsid w:val="00FD7C5C"/>
    <w:rsid w:val="00FE04D3"/>
    <w:rsid w:val="00FE2383"/>
    <w:rsid w:val="00FE5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12FEB4CA-2712-4ECB-BBA9-26F7003A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headermeta-info-label">
    <w:name w:val="article-header__meta-info-label"/>
    <w:basedOn w:val="DefaultParagraphFont"/>
    <w:rsid w:val="003A630D"/>
  </w:style>
  <w:style w:type="character" w:customStyle="1" w:styleId="article-headermeta-info-data">
    <w:name w:val="article-header__meta-info-data"/>
    <w:basedOn w:val="DefaultParagraphFont"/>
    <w:rsid w:val="003A6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1057%2Fs41287-016-0074-z"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2CE2E-DF03-48C3-B465-9EC159A2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6478</Words>
  <Characters>36927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Hawkins</cp:lastModifiedBy>
  <cp:revision>2</cp:revision>
  <dcterms:created xsi:type="dcterms:W3CDTF">2017-11-22T14:18:00Z</dcterms:created>
  <dcterms:modified xsi:type="dcterms:W3CDTF">2017-11-22T14:18:00Z</dcterms:modified>
</cp:coreProperties>
</file>