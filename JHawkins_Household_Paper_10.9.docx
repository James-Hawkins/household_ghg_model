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DBF46" w14:textId="0A461FD7" w:rsidR="003C2C03" w:rsidRDefault="0035703B" w:rsidP="003C2C03">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title: </w:t>
      </w:r>
      <w:r w:rsidR="003C2C03">
        <w:rPr>
          <w:rFonts w:ascii="Times New Roman" w:hAnsi="Times New Roman" w:cs="Times New Roman"/>
          <w:sz w:val="26"/>
          <w:szCs w:val="26"/>
        </w:rPr>
        <w:t>A comparative assessment of alternative climate change mitigation interventions on smallholder dairy producers in Tanzania: a systems dynamics approach</w:t>
      </w:r>
    </w:p>
    <w:p w14:paraId="6BB00946" w14:textId="77777777" w:rsidR="003C2C03" w:rsidRDefault="003C2C03" w:rsidP="002061EC">
      <w:pPr>
        <w:spacing w:after="0" w:line="240" w:lineRule="auto"/>
        <w:rPr>
          <w:rFonts w:ascii="Times New Roman" w:hAnsi="Times New Roman" w:cs="Times New Roman"/>
          <w:sz w:val="26"/>
          <w:szCs w:val="26"/>
        </w:rPr>
      </w:pPr>
    </w:p>
    <w:p w14:paraId="24B9EFE4" w14:textId="30E46428" w:rsidR="003C2C03" w:rsidRDefault="003C2C03" w:rsidP="002061EC">
      <w:pPr>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or</w:t>
      </w:r>
      <w:proofErr w:type="gramEnd"/>
    </w:p>
    <w:p w14:paraId="45830908" w14:textId="77777777" w:rsidR="003C2C03" w:rsidRDefault="003C2C03" w:rsidP="002061EC">
      <w:pPr>
        <w:spacing w:after="0" w:line="240" w:lineRule="auto"/>
        <w:rPr>
          <w:rFonts w:ascii="Times New Roman" w:hAnsi="Times New Roman" w:cs="Times New Roman"/>
          <w:sz w:val="26"/>
          <w:szCs w:val="26"/>
        </w:rPr>
      </w:pPr>
    </w:p>
    <w:p w14:paraId="4E894984" w14:textId="5B60A9E8" w:rsidR="00BE7408" w:rsidRDefault="00D06897" w:rsidP="002061EC">
      <w:pPr>
        <w:spacing w:after="0" w:line="240" w:lineRule="auto"/>
        <w:rPr>
          <w:rFonts w:ascii="Times New Roman" w:hAnsi="Times New Roman" w:cs="Times New Roman"/>
          <w:sz w:val="26"/>
          <w:szCs w:val="26"/>
        </w:rPr>
      </w:pPr>
      <w:r>
        <w:rPr>
          <w:rFonts w:ascii="Times New Roman" w:hAnsi="Times New Roman" w:cs="Times New Roman"/>
          <w:sz w:val="26"/>
          <w:szCs w:val="26"/>
        </w:rPr>
        <w:t>M</w:t>
      </w:r>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r>
        <w:rPr>
          <w:rFonts w:ascii="Times New Roman" w:hAnsi="Times New Roman" w:cs="Times New Roman"/>
          <w:sz w:val="26"/>
          <w:szCs w:val="26"/>
        </w:rPr>
        <w:t xml:space="preserve">and </w:t>
      </w:r>
      <w:r w:rsidR="00C66770">
        <w:rPr>
          <w:rFonts w:ascii="Times New Roman" w:hAnsi="Times New Roman" w:cs="Times New Roman"/>
          <w:sz w:val="26"/>
          <w:szCs w:val="26"/>
        </w:rPr>
        <w:t>practice</w:t>
      </w:r>
      <w:r>
        <w:rPr>
          <w:rFonts w:ascii="Times New Roman" w:hAnsi="Times New Roman" w:cs="Times New Roman"/>
          <w:sz w:val="26"/>
          <w:szCs w:val="26"/>
        </w:rPr>
        <w:t>s</w:t>
      </w:r>
      <w:r w:rsidR="00C66770">
        <w:rPr>
          <w:rFonts w:ascii="Times New Roman" w:hAnsi="Times New Roman" w:cs="Times New Roman"/>
          <w:sz w:val="26"/>
          <w:szCs w:val="26"/>
        </w:rPr>
        <w:t xml:space="preserve"> </w:t>
      </w:r>
      <w:r>
        <w:rPr>
          <w:rFonts w:ascii="Times New Roman" w:hAnsi="Times New Roman" w:cs="Times New Roman"/>
          <w:sz w:val="26"/>
          <w:szCs w:val="26"/>
        </w:rPr>
        <w:t>that</w:t>
      </w:r>
      <w:r w:rsidR="00C66770">
        <w:rPr>
          <w:rFonts w:ascii="Times New Roman" w:hAnsi="Times New Roman" w:cs="Times New Roman"/>
          <w:sz w:val="26"/>
          <w:szCs w:val="26"/>
        </w:rPr>
        <w:t xml:space="preserve"> reduce the carbon footprint of </w:t>
      </w:r>
      <w:r>
        <w:rPr>
          <w:rFonts w:ascii="Times New Roman" w:hAnsi="Times New Roman" w:cs="Times New Roman"/>
          <w:sz w:val="26"/>
          <w:szCs w:val="26"/>
        </w:rPr>
        <w:t xml:space="preserve">smallholder </w:t>
      </w:r>
      <w:r w:rsidR="00C66770">
        <w:rPr>
          <w:rFonts w:ascii="Times New Roman" w:hAnsi="Times New Roman" w:cs="Times New Roman"/>
          <w:sz w:val="26"/>
          <w:szCs w:val="26"/>
        </w:rPr>
        <w:t xml:space="preserve">dairy </w:t>
      </w:r>
      <w:r>
        <w:rPr>
          <w:rFonts w:ascii="Times New Roman" w:hAnsi="Times New Roman" w:cs="Times New Roman"/>
          <w:sz w:val="26"/>
          <w:szCs w:val="26"/>
        </w:rPr>
        <w:t>in</w:t>
      </w:r>
      <w:r w:rsidR="00C66770">
        <w:rPr>
          <w:rFonts w:ascii="Times New Roman" w:hAnsi="Times New Roman" w:cs="Times New Roman"/>
          <w:sz w:val="26"/>
          <w:szCs w:val="26"/>
        </w:rPr>
        <w:t xml:space="preserve"> Tanzania</w:t>
      </w:r>
    </w:p>
    <w:p w14:paraId="35659407" w14:textId="77777777" w:rsidR="00BE7408" w:rsidRDefault="00BE7408" w:rsidP="002061EC">
      <w:pPr>
        <w:spacing w:after="0" w:line="240" w:lineRule="auto"/>
        <w:rPr>
          <w:rFonts w:ascii="Times New Roman" w:hAnsi="Times New Roman" w:cs="Times New Roman"/>
          <w:sz w:val="26"/>
          <w:szCs w:val="26"/>
        </w:rPr>
      </w:pPr>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81AE1A0" w14:textId="42A59D5C" w:rsidR="006F0A14" w:rsidRDefault="008B2447" w:rsidP="00B603B3">
      <w:pPr>
        <w:spacing w:after="0"/>
        <w:rPr>
          <w:rFonts w:ascii="Times New Roman" w:hAnsi="Times New Roman" w:cs="Times New Roman"/>
          <w:sz w:val="20"/>
          <w:szCs w:val="20"/>
        </w:rPr>
      </w:pPr>
      <w:proofErr w:type="gramStart"/>
      <w:r>
        <w:rPr>
          <w:rFonts w:ascii="Times New Roman" w:hAnsi="Times New Roman" w:cs="Times New Roman"/>
          <w:sz w:val="20"/>
          <w:szCs w:val="20"/>
        </w:rPr>
        <w:t>Frontiers in Sustainability?</w:t>
      </w:r>
      <w:proofErr w:type="gramEnd"/>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 xml:space="preserve">Hawkins, James </w:t>
      </w:r>
      <w:proofErr w:type="spellStart"/>
      <w:r w:rsidRPr="005A6100">
        <w:rPr>
          <w:rFonts w:ascii="Times New Roman" w:hAnsi="Times New Roman" w:cs="Times New Roman"/>
          <w:sz w:val="20"/>
          <w:szCs w:val="20"/>
        </w:rPr>
        <w:t>W.G.</w:t>
      </w:r>
      <w:r w:rsidRPr="005A6100">
        <w:rPr>
          <w:rFonts w:ascii="Times New Roman" w:hAnsi="Times New Roman" w:cs="Times New Roman"/>
          <w:sz w:val="20"/>
          <w:szCs w:val="20"/>
          <w:vertAlign w:val="superscript"/>
        </w:rPr>
        <w:t>a</w:t>
      </w:r>
      <w:proofErr w:type="spellEnd"/>
    </w:p>
    <w:p w14:paraId="2CB9B178" w14:textId="77777777" w:rsidR="00B603B3" w:rsidRPr="005A6100" w:rsidRDefault="00B603B3" w:rsidP="00B603B3">
      <w:pPr>
        <w:spacing w:after="0"/>
        <w:rPr>
          <w:rFonts w:ascii="Times New Roman" w:hAnsi="Times New Roman" w:cs="Times New Roman"/>
          <w:sz w:val="20"/>
          <w:szCs w:val="20"/>
          <w:vertAlign w:val="superscript"/>
        </w:rPr>
      </w:pPr>
      <w:proofErr w:type="spellStart"/>
      <w:r w:rsidRPr="005A6100">
        <w:rPr>
          <w:rFonts w:ascii="Times New Roman" w:hAnsi="Times New Roman" w:cs="Times New Roman"/>
          <w:sz w:val="20"/>
          <w:szCs w:val="20"/>
        </w:rPr>
        <w:t>Schoneveld</w:t>
      </w:r>
      <w:proofErr w:type="spellEnd"/>
      <w:r w:rsidRPr="005A6100">
        <w:rPr>
          <w:rFonts w:ascii="Times New Roman" w:hAnsi="Times New Roman" w:cs="Times New Roman"/>
          <w:sz w:val="20"/>
          <w:szCs w:val="20"/>
        </w:rPr>
        <w:t xml:space="preserve">, George </w:t>
      </w:r>
      <w:proofErr w:type="spellStart"/>
      <w:r w:rsidRPr="005A6100">
        <w:rPr>
          <w:rFonts w:ascii="Times New Roman" w:hAnsi="Times New Roman" w:cs="Times New Roman"/>
          <w:sz w:val="20"/>
          <w:szCs w:val="20"/>
        </w:rPr>
        <w:t>C.</w:t>
      </w:r>
      <w:r w:rsidRPr="005A6100">
        <w:rPr>
          <w:rFonts w:ascii="Times New Roman" w:hAnsi="Times New Roman" w:cs="Times New Roman"/>
          <w:sz w:val="20"/>
          <w:szCs w:val="20"/>
          <w:vertAlign w:val="superscript"/>
        </w:rPr>
        <w:t>b</w:t>
      </w:r>
      <w:proofErr w:type="spellEnd"/>
    </w:p>
    <w:p w14:paraId="499679F7" w14:textId="77777777" w:rsidR="00B603B3" w:rsidRPr="00530053" w:rsidRDefault="00B603B3" w:rsidP="00B603B3">
      <w:pPr>
        <w:spacing w:after="0"/>
        <w:rPr>
          <w:rFonts w:ascii="Times New Roman" w:hAnsi="Times New Roman" w:cs="Times New Roman"/>
          <w:sz w:val="20"/>
          <w:szCs w:val="20"/>
          <w:vertAlign w:val="superscript"/>
          <w:lang w:val="it-IT"/>
        </w:rPr>
      </w:pPr>
      <w:r w:rsidRPr="00530053">
        <w:rPr>
          <w:rFonts w:ascii="Times New Roman" w:hAnsi="Times New Roman" w:cs="Times New Roman"/>
          <w:sz w:val="20"/>
          <w:szCs w:val="20"/>
          <w:lang w:val="it-IT"/>
        </w:rPr>
        <w:t>Rufino, Mariana C.</w:t>
      </w:r>
      <w:r w:rsidRPr="00530053">
        <w:rPr>
          <w:rFonts w:ascii="Times New Roman" w:hAnsi="Times New Roman" w:cs="Times New Roman"/>
          <w:sz w:val="20"/>
          <w:szCs w:val="20"/>
          <w:vertAlign w:val="superscript"/>
          <w:lang w:val="it-IT"/>
        </w:rPr>
        <w:t>a</w:t>
      </w:r>
    </w:p>
    <w:p w14:paraId="2CD1E65A" w14:textId="77777777" w:rsidR="00B603B3" w:rsidRPr="00530053" w:rsidRDefault="00B603B3" w:rsidP="00B603B3">
      <w:pPr>
        <w:spacing w:after="0"/>
        <w:rPr>
          <w:rFonts w:ascii="Times New Roman" w:hAnsi="Times New Roman" w:cs="Times New Roman"/>
          <w:sz w:val="20"/>
          <w:szCs w:val="20"/>
          <w:lang w:val="it-IT"/>
        </w:rPr>
      </w:pPr>
    </w:p>
    <w:p w14:paraId="0B7EDA93" w14:textId="37996795" w:rsidR="00B603B3" w:rsidRPr="00530053" w:rsidRDefault="00BE7408" w:rsidP="00B603B3">
      <w:pPr>
        <w:spacing w:after="0"/>
        <w:rPr>
          <w:rFonts w:ascii="Times New Roman" w:hAnsi="Times New Roman" w:cs="Times New Roman"/>
          <w:sz w:val="20"/>
          <w:szCs w:val="20"/>
          <w:lang w:val="it-IT"/>
        </w:rPr>
      </w:pPr>
      <w:r w:rsidRPr="00530053">
        <w:rPr>
          <w:rFonts w:ascii="Times New Roman" w:hAnsi="Times New Roman" w:cs="Times New Roman"/>
          <w:sz w:val="20"/>
          <w:szCs w:val="20"/>
          <w:lang w:val="it-IT"/>
        </w:rPr>
        <w:t>October 2018</w:t>
      </w:r>
    </w:p>
    <w:p w14:paraId="1C93DEA5" w14:textId="77777777" w:rsidR="00B603B3" w:rsidRPr="00530053" w:rsidRDefault="00B603B3" w:rsidP="00B603B3">
      <w:pPr>
        <w:pStyle w:val="Body"/>
        <w:spacing w:after="0" w:line="240" w:lineRule="auto"/>
        <w:rPr>
          <w:rFonts w:ascii="Times New Roman" w:eastAsia="Times New Roman" w:hAnsi="Times New Roman" w:cs="Times New Roman"/>
          <w:sz w:val="20"/>
          <w:szCs w:val="20"/>
          <w:lang w:val="it-IT"/>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proofErr w:type="gramStart"/>
      <w:r w:rsidRPr="005A6100">
        <w:rPr>
          <w:rFonts w:ascii="Times New Roman" w:hAnsi="Times New Roman" w:cs="Times New Roman"/>
          <w:sz w:val="20"/>
          <w:szCs w:val="20"/>
          <w:vertAlign w:val="superscript"/>
        </w:rPr>
        <w:t>a</w:t>
      </w:r>
      <w:proofErr w:type="gramEnd"/>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proofErr w:type="gramStart"/>
      <w:r w:rsidRPr="005A6100">
        <w:rPr>
          <w:rFonts w:ascii="Times New Roman" w:hAnsi="Times New Roman" w:cs="Times New Roman"/>
          <w:sz w:val="20"/>
          <w:szCs w:val="20"/>
          <w:vertAlign w:val="superscript"/>
        </w:rPr>
        <w:t>b</w:t>
      </w:r>
      <w:proofErr w:type="gramEnd"/>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proofErr w:type="spellStart"/>
      <w:r w:rsidRPr="00AC68A0">
        <w:rPr>
          <w:rFonts w:ascii="Times New Roman" w:hAnsi="Times New Roman" w:cs="Times New Roman"/>
          <w:sz w:val="20"/>
          <w:szCs w:val="20"/>
        </w:rPr>
        <w:t>Dr.</w:t>
      </w:r>
      <w:proofErr w:type="spellEnd"/>
      <w:r w:rsidRPr="00AC68A0">
        <w:rPr>
          <w:rFonts w:ascii="Times New Roman" w:hAnsi="Times New Roman" w:cs="Times New Roman"/>
          <w:sz w:val="20"/>
          <w:szCs w:val="20"/>
        </w:rPr>
        <w:t xml:space="preserve">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2FCA365E"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r w:rsidR="008E5E43">
        <w:rPr>
          <w:rFonts w:ascii="Times New Roman" w:hAnsi="Times New Roman" w:cs="Times New Roman"/>
          <w:sz w:val="20"/>
          <w:szCs w:val="20"/>
          <w:lang w:val="de-DE"/>
        </w:rPr>
        <w:t>OECD</w:t>
      </w:r>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3C2C03" w:rsidRDefault="008E5E43" w:rsidP="00984FFA">
      <w:pPr>
        <w:spacing w:after="0" w:line="240" w:lineRule="auto"/>
        <w:rPr>
          <w:rFonts w:ascii="Times New Roman" w:hAnsi="Times New Roman" w:cs="Times New Roman"/>
          <w:sz w:val="20"/>
          <w:szCs w:val="20"/>
        </w:rPr>
      </w:pPr>
      <w:r w:rsidRPr="003C2C03">
        <w:rPr>
          <w:rFonts w:ascii="Times New Roman" w:hAnsi="Times New Roman" w:cs="Times New Roman"/>
          <w:sz w:val="20"/>
          <w:szCs w:val="20"/>
        </w:rPr>
        <w:t>Pierre Gerber (World Bank)</w:t>
      </w:r>
    </w:p>
    <w:p w14:paraId="20490815" w14:textId="77777777" w:rsidR="00984FFA" w:rsidRPr="003C2C03" w:rsidRDefault="00984FFA" w:rsidP="00984FFA">
      <w:pPr>
        <w:spacing w:after="0" w:line="240" w:lineRule="auto"/>
        <w:rPr>
          <w:rFonts w:ascii="Times New Roman" w:hAnsi="Times New Roman" w:cs="Times New Roman"/>
        </w:rPr>
      </w:pPr>
    </w:p>
    <w:p w14:paraId="356E6DC7" w14:textId="463722E5" w:rsidR="002B75DA" w:rsidRPr="00530053"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r w:rsidR="008E5E43">
        <w:rPr>
          <w:rFonts w:ascii="Times New Roman" w:hAnsi="Times New Roman" w:cs="Times New Roman"/>
          <w:sz w:val="20"/>
          <w:szCs w:val="20"/>
        </w:rPr>
        <w:t>y</w:t>
      </w:r>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992C56" w:rsidRPr="00170F4E">
        <w:rPr>
          <w:rFonts w:ascii="Times New Roman" w:hAnsi="Times New Roman" w:cs="Times New Roman"/>
          <w:sz w:val="20"/>
          <w:szCs w:val="20"/>
        </w:rPr>
        <w:t xml:space="preserve"> (TLMI, 2015)</w:t>
      </w:r>
      <w:r w:rsidR="000051A8" w:rsidRPr="00170F4E">
        <w:rPr>
          <w:rFonts w:ascii="Times New Roman" w:hAnsi="Times New Roman" w:cs="Times New Roman"/>
          <w:sz w:val="20"/>
          <w:szCs w:val="20"/>
        </w:rPr>
        <w:t>, however they are largely degraded</w:t>
      </w:r>
      <w:r w:rsidR="00D750A2">
        <w:rPr>
          <w:rFonts w:ascii="Times New Roman" w:hAnsi="Times New Roman" w:cs="Times New Roman"/>
          <w:sz w:val="20"/>
          <w:szCs w:val="20"/>
        </w:rPr>
        <w:t>. C</w:t>
      </w:r>
      <w:r w:rsidR="000051A8" w:rsidRPr="00170F4E">
        <w:rPr>
          <w:rFonts w:ascii="Times New Roman" w:hAnsi="Times New Roman" w:cs="Times New Roman"/>
          <w:sz w:val="20"/>
          <w:szCs w:val="20"/>
        </w:rPr>
        <w:t>ontinuing encroachment represents a major risk to Tanzania’s tropical forests and therefore national climate targets.</w:t>
      </w:r>
      <w:r w:rsidR="00AC350E">
        <w:rPr>
          <w:rFonts w:ascii="Times New Roman" w:hAnsi="Times New Roman" w:cs="Times New Roman"/>
          <w:sz w:val="20"/>
          <w:szCs w:val="20"/>
        </w:rPr>
        <w:t xml:space="preserve"> </w:t>
      </w:r>
      <w:r w:rsidR="000051A8" w:rsidRPr="00170F4E">
        <w:rPr>
          <w:rFonts w:ascii="Times New Roman" w:hAnsi="Times New Roman" w:cs="Times New Roman"/>
          <w:sz w:val="20"/>
          <w:szCs w:val="20"/>
        </w:rPr>
        <w:t>This study uses a</w:t>
      </w:r>
      <w:r w:rsidR="00C6438C">
        <w:rPr>
          <w:rFonts w:ascii="Times New Roman" w:hAnsi="Times New Roman" w:cs="Times New Roman"/>
          <w:sz w:val="20"/>
          <w:szCs w:val="20"/>
        </w:rPr>
        <w:t>n</w:t>
      </w:r>
      <w:r w:rsidR="000051A8" w:rsidRPr="00170F4E">
        <w:rPr>
          <w:rFonts w:ascii="Times New Roman" w:hAnsi="Times New Roman" w:cs="Times New Roman"/>
          <w:sz w:val="20"/>
          <w:szCs w:val="20"/>
        </w:rPr>
        <w:t xml:space="preserve"> </w:t>
      </w:r>
      <w:r w:rsidR="00C6438C">
        <w:rPr>
          <w:rFonts w:ascii="Times New Roman" w:hAnsi="Times New Roman" w:cs="Times New Roman"/>
          <w:sz w:val="20"/>
          <w:szCs w:val="20"/>
        </w:rPr>
        <w:t>analytical approach and empirical data from</w:t>
      </w:r>
      <w:r w:rsidR="000051A8" w:rsidRPr="00170F4E">
        <w:rPr>
          <w:rFonts w:ascii="Times New Roman" w:hAnsi="Times New Roman" w:cs="Times New Roman"/>
          <w:sz w:val="20"/>
          <w:szCs w:val="20"/>
        </w:rPr>
        <w:t xml:space="preserve"> dairy households in the southern highlands region to assess a range of policy interventions </w:t>
      </w:r>
      <w:r w:rsidR="005E2BCA">
        <w:rPr>
          <w:rFonts w:ascii="Times New Roman" w:hAnsi="Times New Roman" w:cs="Times New Roman"/>
          <w:sz w:val="20"/>
          <w:szCs w:val="20"/>
        </w:rPr>
        <w:t>and their impacts 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xml:space="preserve">, income, and nutrition security. The impacts of the interventions on the household’s feeding </w:t>
      </w:r>
      <w:r w:rsidR="00FC4692">
        <w:rPr>
          <w:rFonts w:ascii="Times New Roman" w:hAnsi="Times New Roman" w:cs="Times New Roman"/>
          <w:sz w:val="20"/>
          <w:szCs w:val="20"/>
        </w:rPr>
        <w:t xml:space="preserve">and breed </w:t>
      </w:r>
      <w:proofErr w:type="gramStart"/>
      <w:r w:rsidR="00FC4692">
        <w:rPr>
          <w:rFonts w:ascii="Times New Roman" w:hAnsi="Times New Roman" w:cs="Times New Roman"/>
          <w:sz w:val="20"/>
          <w:szCs w:val="20"/>
        </w:rPr>
        <w:t xml:space="preserve">choice </w:t>
      </w:r>
      <w:r w:rsidR="000051A8" w:rsidRPr="00170F4E">
        <w:rPr>
          <w:rFonts w:ascii="Times New Roman" w:hAnsi="Times New Roman" w:cs="Times New Roman"/>
          <w:sz w:val="20"/>
          <w:szCs w:val="20"/>
        </w:rPr>
        <w:t xml:space="preserve"> are</w:t>
      </w:r>
      <w:proofErr w:type="gramEnd"/>
      <w:r w:rsidR="000051A8" w:rsidRPr="00170F4E">
        <w:rPr>
          <w:rFonts w:ascii="Times New Roman" w:hAnsi="Times New Roman" w:cs="Times New Roman"/>
          <w:sz w:val="20"/>
          <w:szCs w:val="20"/>
        </w:rPr>
        <w:t xml:space="preserve"> </w:t>
      </w:r>
      <w:r w:rsidR="00FC4692">
        <w:rPr>
          <w:rFonts w:ascii="Times New Roman" w:hAnsi="Times New Roman" w:cs="Times New Roman"/>
          <w:sz w:val="20"/>
          <w:szCs w:val="20"/>
        </w:rPr>
        <w:t>explored in detail</w:t>
      </w:r>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0"/>
      <w:r w:rsidR="00415009" w:rsidRPr="00170F4E">
        <w:rPr>
          <w:rFonts w:ascii="Times New Roman" w:hAnsi="Times New Roman" w:cs="Times New Roman"/>
          <w:sz w:val="20"/>
          <w:szCs w:val="20"/>
        </w:rPr>
        <w:t>and development and regulation of dairy supply chains</w:t>
      </w:r>
      <w:commentRangeEnd w:id="0"/>
      <w:r w:rsidR="00AC350E">
        <w:rPr>
          <w:rStyle w:val="CommentReference"/>
        </w:rPr>
        <w:commentReference w:id="0"/>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 xml:space="preserve">are potential avenues by which policy can incentive households to adopt better feeding practices and improved animal genetics. Based on the model simulations, these interventions can lead to reductions in net GHG emissions intensities of ___, concurrent with up to __ % </w:t>
      </w:r>
      <w:proofErr w:type="gramStart"/>
      <w:r w:rsidR="00992C56" w:rsidRPr="00170F4E">
        <w:rPr>
          <w:rFonts w:ascii="Times New Roman" w:hAnsi="Times New Roman" w:cs="Times New Roman"/>
          <w:sz w:val="20"/>
          <w:szCs w:val="20"/>
        </w:rPr>
        <w:t>growth</w:t>
      </w:r>
      <w:proofErr w:type="gramEnd"/>
      <w:r w:rsidR="00992C56" w:rsidRPr="00170F4E">
        <w:rPr>
          <w:rFonts w:ascii="Times New Roman" w:hAnsi="Times New Roman" w:cs="Times New Roman"/>
          <w:sz w:val="20"/>
          <w:szCs w:val="20"/>
        </w:rPr>
        <w:t xml:space="preserve">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w:t>
      </w:r>
      <w:proofErr w:type="spellStart"/>
      <w:r w:rsidR="00FD7A75" w:rsidRPr="00170F4E">
        <w:rPr>
          <w:rFonts w:ascii="Times New Roman" w:hAnsi="Times New Roman" w:cs="Times New Roman"/>
          <w:sz w:val="20"/>
          <w:szCs w:val="20"/>
        </w:rPr>
        <w:t>to</w:t>
      </w:r>
      <w:proofErr w:type="spellEnd"/>
      <w:r w:rsidR="00FD7A75" w:rsidRPr="00170F4E">
        <w:rPr>
          <w:rFonts w:ascii="Times New Roman" w:hAnsi="Times New Roman" w:cs="Times New Roman"/>
          <w:sz w:val="20"/>
          <w:szCs w:val="20"/>
        </w:rPr>
        <w:t xml:space="preserve">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 </w:t>
      </w:r>
      <w:r w:rsidR="00E97EA8" w:rsidRPr="00B827AC">
        <w:rPr>
          <w:rFonts w:ascii="Times New Roman" w:hAnsi="Times New Roman" w:cs="Times New Roman"/>
          <w:b/>
          <w:sz w:val="24"/>
          <w:szCs w:val="24"/>
        </w:rPr>
        <w:t>Introduction</w:t>
      </w:r>
    </w:p>
    <w:p w14:paraId="21469FBE" w14:textId="6DEEDA6E" w:rsidR="005947E7" w:rsidRDefault="0050629A" w:rsidP="00DA1068">
      <w:pPr>
        <w:spacing w:line="480" w:lineRule="auto"/>
        <w:rPr>
          <w:rFonts w:ascii="Times New Roman" w:hAnsi="Times New Roman" w:cs="Times New Roman"/>
        </w:rPr>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r w:rsidR="00061BBE">
        <w:rPr>
          <w:rFonts w:ascii="Times New Roman" w:hAnsi="Times New Roman" w:cs="Times New Roman"/>
        </w:rPr>
        <w:t xml:space="preserve">cash </w:t>
      </w:r>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r w:rsidR="00DA759F">
        <w:rPr>
          <w:rFonts w:ascii="Times New Roman" w:hAnsi="Times New Roman" w:cs="Times New Roman"/>
        </w:rPr>
        <w:t xml:space="preserve"> carbon</w:t>
      </w:r>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r w:rsidR="00782604">
        <w:rPr>
          <w:rFonts w:ascii="Times New Roman" w:hAnsi="Times New Roman" w:cs="Times New Roman"/>
        </w:rPr>
        <w:t>aligning</w:t>
      </w:r>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 xml:space="preserve">climate financing under various forms of bi-lateral or multi-lateral </w:t>
      </w:r>
      <w:commentRangeStart w:id="1"/>
      <w:r w:rsidR="00157BE0">
        <w:rPr>
          <w:rFonts w:ascii="Times New Roman" w:hAnsi="Times New Roman" w:cs="Times New Roman"/>
        </w:rPr>
        <w:t>climate agreements</w:t>
      </w:r>
      <w:commentRangeEnd w:id="1"/>
      <w:r w:rsidR="00056104">
        <w:rPr>
          <w:rStyle w:val="CommentReference"/>
        </w:rPr>
        <w:commentReference w:id="1"/>
      </w:r>
      <w:r w:rsidR="00157BE0">
        <w:rPr>
          <w:rFonts w:ascii="Times New Roman" w:hAnsi="Times New Roman" w:cs="Times New Roman"/>
        </w:rPr>
        <w:t xml:space="preserve"> (e.g. </w:t>
      </w:r>
      <w:r w:rsidR="00782604">
        <w:rPr>
          <w:rFonts w:ascii="Times New Roman" w:hAnsi="Times New Roman" w:cs="Times New Roman"/>
        </w:rPr>
        <w:t xml:space="preserve">Green Climate Fund, </w:t>
      </w:r>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03EA5BB1" w:rsidR="002D0D23" w:rsidRDefault="007A0FD1" w:rsidP="00DA1068">
      <w:pPr>
        <w:spacing w:line="480" w:lineRule="auto"/>
        <w:rPr>
          <w:rFonts w:ascii="Times New Roman" w:hAnsi="Times New Roman" w:cs="Times New Roman"/>
        </w:rPr>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r w:rsidR="00A77063">
        <w:rPr>
          <w:rFonts w:ascii="Times New Roman" w:hAnsi="Times New Roman" w:cs="Times New Roman"/>
        </w:rPr>
        <w:t>few</w:t>
      </w:r>
      <w:r w:rsidR="00AE1C92">
        <w:rPr>
          <w:rFonts w:ascii="Times New Roman" w:hAnsi="Times New Roman" w:cs="Times New Roman"/>
        </w:rPr>
        <w:t xml:space="preserve"> external inputs, and </w:t>
      </w:r>
      <w:r w:rsidR="00A77063">
        <w:rPr>
          <w:rFonts w:ascii="Times New Roman" w:hAnsi="Times New Roman" w:cs="Times New Roman"/>
        </w:rPr>
        <w:t>allocate few</w:t>
      </w:r>
      <w:r w:rsidR="00AE1C92">
        <w:rPr>
          <w:rFonts w:ascii="Times New Roman" w:hAnsi="Times New Roman" w:cs="Times New Roman"/>
        </w:rPr>
        <w:t xml:space="preserve"> household resources (e.g. labour, land) to improve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r w:rsidR="00AD4AA7">
        <w:rPr>
          <w:rFonts w:ascii="Times New Roman" w:hAnsi="Times New Roman" w:cs="Times New Roman"/>
        </w:rPr>
        <w:t xml:space="preserve">nutritious </w:t>
      </w:r>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r w:rsidR="00AD4AA7">
        <w:rPr>
          <w:rFonts w:ascii="Times New Roman" w:hAnsi="Times New Roman" w:cs="Times New Roman"/>
        </w:rPr>
        <w:t>-</w:t>
      </w:r>
      <w:r w:rsidR="005947E7">
        <w:rPr>
          <w:rFonts w:ascii="Times New Roman" w:hAnsi="Times New Roman" w:cs="Times New Roman"/>
        </w:rPr>
        <w:t xml:space="preserve">related services). Various </w:t>
      </w:r>
      <w:r w:rsidR="00AD4AA7">
        <w:rPr>
          <w:rFonts w:ascii="Times New Roman" w:hAnsi="Times New Roman" w:cs="Times New Roman"/>
        </w:rPr>
        <w:t>empirical</w:t>
      </w:r>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they produce for sale as opposed to home consumption (Hammond et al. 2017). </w:t>
      </w:r>
      <w:r w:rsidR="00AD4AA7">
        <w:rPr>
          <w:rFonts w:ascii="Times New Roman" w:hAnsi="Times New Roman" w:cs="Times New Roman"/>
        </w:rPr>
        <w:t xml:space="preserve">Often </w:t>
      </w:r>
      <w:r w:rsidR="008160DB">
        <w:rPr>
          <w:rFonts w:ascii="Times New Roman" w:hAnsi="Times New Roman" w:cs="Times New Roman"/>
        </w:rPr>
        <w:t xml:space="preserve">production </w:t>
      </w:r>
      <w:r w:rsidR="00AE1C92">
        <w:rPr>
          <w:rFonts w:ascii="Times New Roman" w:hAnsi="Times New Roman" w:cs="Times New Roman"/>
        </w:rPr>
        <w:lastRenderedPageBreak/>
        <w:t xml:space="preserve">practices </w:t>
      </w:r>
      <w:r w:rsidR="00AD4AA7" w:rsidRPr="00AD4AA7">
        <w:rPr>
          <w:rFonts w:ascii="Times New Roman" w:hAnsi="Times New Roman" w:cs="Times New Roman"/>
        </w:rPr>
        <w:t></w:t>
      </w:r>
      <w:r w:rsidR="00AD4AA7">
        <w:rPr>
          <w:rFonts w:ascii="Times New Roman" w:hAnsi="Times New Roman" w:cs="Times New Roman"/>
        </w:rPr>
        <w:t xml:space="preserve">hat increase resource use efficiency </w:t>
      </w:r>
      <w:r w:rsidR="008160DB">
        <w:rPr>
          <w:rFonts w:ascii="Times New Roman" w:hAnsi="Times New Roman" w:cs="Times New Roman"/>
        </w:rPr>
        <w:t xml:space="preserve">are associated with lower GHG emissions intensities, </w:t>
      </w:r>
      <w:r w:rsidR="00AD4AA7">
        <w:rPr>
          <w:rFonts w:ascii="Times New Roman" w:hAnsi="Times New Roman" w:cs="Times New Roman"/>
        </w:rPr>
        <w:t xml:space="preserve">and therefore </w:t>
      </w:r>
      <w:r w:rsidR="008160DB">
        <w:rPr>
          <w:rFonts w:ascii="Times New Roman" w:hAnsi="Times New Roman" w:cs="Times New Roman"/>
        </w:rPr>
        <w:t xml:space="preserve">promoting their adoption </w:t>
      </w:r>
      <w:r w:rsidR="00AD4AA7">
        <w:rPr>
          <w:rFonts w:ascii="Times New Roman" w:hAnsi="Times New Roman" w:cs="Times New Roman"/>
        </w:rPr>
        <w:t xml:space="preserve">can be </w:t>
      </w:r>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r w:rsidR="00AD4AA7">
        <w:rPr>
          <w:rFonts w:ascii="Times New Roman" w:hAnsi="Times New Roman" w:cs="Times New Roman"/>
        </w:rPr>
        <w:t xml:space="preserve"> (Brandt et al. 2018)</w:t>
      </w:r>
      <w:r w:rsidR="005947E7">
        <w:rPr>
          <w:rFonts w:ascii="Times New Roman" w:hAnsi="Times New Roman" w:cs="Times New Roman"/>
        </w:rPr>
        <w:t xml:space="preserve">. </w:t>
      </w:r>
      <w:r w:rsidR="002C3001">
        <w:rPr>
          <w:rFonts w:ascii="Times New Roman" w:hAnsi="Times New Roman" w:cs="Times New Roman"/>
        </w:rPr>
        <w:t>T</w:t>
      </w:r>
      <w:r w:rsidR="001460AF">
        <w:rPr>
          <w:rFonts w:ascii="Times New Roman" w:hAnsi="Times New Roman" w:cs="Times New Roman"/>
        </w:rPr>
        <w:t xml:space="preserve">he Tanzanian dairy sector is </w:t>
      </w:r>
      <w:r w:rsidR="002C3001">
        <w:rPr>
          <w:rFonts w:ascii="Times New Roman" w:hAnsi="Times New Roman" w:cs="Times New Roman"/>
        </w:rPr>
        <w:t xml:space="preserve">however </w:t>
      </w:r>
      <w:r w:rsidR="001460AF">
        <w:rPr>
          <w:rFonts w:ascii="Times New Roman" w:hAnsi="Times New Roman" w:cs="Times New Roman"/>
        </w:rPr>
        <w:t xml:space="preserve">still largely characterized by producers </w:t>
      </w:r>
      <w:r w:rsidR="002C3001">
        <w:rPr>
          <w:rFonts w:ascii="Times New Roman" w:hAnsi="Times New Roman" w:cs="Times New Roman"/>
        </w:rPr>
        <w:t xml:space="preserve">who </w:t>
      </w:r>
      <w:r w:rsidR="001460AF">
        <w:rPr>
          <w:rFonts w:ascii="Times New Roman" w:hAnsi="Times New Roman" w:cs="Times New Roman"/>
        </w:rPr>
        <w:t xml:space="preserve">rely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2"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458EE967" w:rsidR="005B35A0" w:rsidRDefault="00FB308E" w:rsidP="00DA1068">
      <w:pPr>
        <w:spacing w:line="480" w:lineRule="auto"/>
        <w:rPr>
          <w:rFonts w:ascii="Times New Roman" w:hAnsi="Times New Roman" w:cs="Times New Roman"/>
        </w:rPr>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r w:rsidR="00B6216F">
        <w:rPr>
          <w:rFonts w:ascii="Times New Roman" w:hAnsi="Times New Roman" w:cs="Times New Roman"/>
        </w:rPr>
        <w:t>climate change mitigation</w:t>
      </w:r>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r w:rsidR="00B6216F">
        <w:rPr>
          <w:rFonts w:ascii="Times New Roman" w:hAnsi="Times New Roman" w:cs="Times New Roman"/>
        </w:rPr>
        <w:t>attle</w:t>
      </w:r>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 xml:space="preserve">households in Rwanda. </w:t>
      </w:r>
      <w:proofErr w:type="spellStart"/>
      <w:r w:rsidR="009C4F0F">
        <w:rPr>
          <w:rFonts w:ascii="Times New Roman" w:hAnsi="Times New Roman" w:cs="Times New Roman"/>
        </w:rPr>
        <w:t>Shikuku</w:t>
      </w:r>
      <w:proofErr w:type="spellEnd"/>
      <w:r w:rsidR="009C4F0F">
        <w:rPr>
          <w:rFonts w:ascii="Times New Roman" w:hAnsi="Times New Roman" w:cs="Times New Roman"/>
        </w:rPr>
        <w:t xml:space="preserve"> et al. (2017) assess</w:t>
      </w:r>
      <w:r w:rsidR="00B6216F">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w:t>
      </w:r>
      <w:proofErr w:type="gramStart"/>
      <w:r w:rsidR="00AB66CD">
        <w:rPr>
          <w:rFonts w:ascii="Times New Roman" w:hAnsi="Times New Roman" w:cs="Times New Roman"/>
        </w:rPr>
        <w:t>adoption,</w:t>
      </w:r>
      <w:proofErr w:type="gramEnd"/>
      <w:r w:rsidR="00AB66CD">
        <w:rPr>
          <w:rFonts w:ascii="Times New Roman" w:hAnsi="Times New Roman" w:cs="Times New Roman"/>
        </w:rPr>
        <w:t xml:space="preserve">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w:t>
      </w:r>
      <w:proofErr w:type="spellStart"/>
      <w:r w:rsidR="009C4F0F">
        <w:rPr>
          <w:rFonts w:ascii="Times New Roman" w:hAnsi="Times New Roman" w:cs="Times New Roman"/>
        </w:rPr>
        <w:t>Lushoto</w:t>
      </w:r>
      <w:proofErr w:type="spellEnd"/>
      <w:r w:rsidR="009C4F0F">
        <w:rPr>
          <w:rFonts w:ascii="Times New Roman" w:hAnsi="Times New Roman" w:cs="Times New Roman"/>
        </w:rPr>
        <w:t xml:space="preserve">,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r w:rsidR="00B6216F">
        <w:rPr>
          <w:rFonts w:ascii="Times New Roman" w:hAnsi="Times New Roman" w:cs="Times New Roman"/>
        </w:rPr>
        <w:t xml:space="preserve">may </w:t>
      </w:r>
      <w:r w:rsidR="00D02985">
        <w:rPr>
          <w:rFonts w:ascii="Times New Roman" w:hAnsi="Times New Roman" w:cs="Times New Roman"/>
        </w:rPr>
        <w:t xml:space="preserve">provide the </w:t>
      </w:r>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3"/>
      <w:r w:rsidR="000D6705">
        <w:rPr>
          <w:rFonts w:ascii="Times New Roman" w:hAnsi="Times New Roman" w:cs="Times New Roman"/>
        </w:rPr>
        <w:t xml:space="preserve">e.g. </w:t>
      </w:r>
      <w:proofErr w:type="spellStart"/>
      <w:r w:rsidR="007D122A">
        <w:rPr>
          <w:rFonts w:ascii="Times New Roman" w:hAnsi="Times New Roman" w:cs="Times New Roman"/>
        </w:rPr>
        <w:t>Hounkonoou</w:t>
      </w:r>
      <w:proofErr w:type="spellEnd"/>
      <w:r w:rsidR="007D122A">
        <w:rPr>
          <w:rFonts w:ascii="Times New Roman" w:hAnsi="Times New Roman" w:cs="Times New Roman"/>
        </w:rPr>
        <w:t xml:space="preserve"> et al. 2012</w:t>
      </w:r>
      <w:commentRangeEnd w:id="3"/>
      <w:r w:rsidR="00B6216F">
        <w:rPr>
          <w:rStyle w:val="CommentReference"/>
        </w:rPr>
        <w:commentReference w:id="3"/>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on an irregular basis, and subject to significant price volatility</w:t>
      </w:r>
      <w:r w:rsidR="00E407CF">
        <w:rPr>
          <w:rFonts w:ascii="Times New Roman" w:hAnsi="Times New Roman" w:cs="Times New Roman"/>
        </w:rPr>
        <w:t xml:space="preserve"> (</w:t>
      </w:r>
      <w:proofErr w:type="spellStart"/>
      <w:r w:rsidR="00E407CF">
        <w:rPr>
          <w:rFonts w:ascii="Times New Roman" w:hAnsi="Times New Roman" w:cs="Times New Roman"/>
        </w:rPr>
        <w:t>Omore</w:t>
      </w:r>
      <w:proofErr w:type="spellEnd"/>
      <w:r w:rsidR="00E407CF">
        <w:rPr>
          <w:rFonts w:ascii="Times New Roman" w:hAnsi="Times New Roman" w:cs="Times New Roman"/>
        </w:rPr>
        <w:t xml:space="preserv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w:t>
      </w:r>
      <w:proofErr w:type="spellStart"/>
      <w:r w:rsidR="003D339F">
        <w:rPr>
          <w:rFonts w:ascii="Times New Roman" w:hAnsi="Times New Roman" w:cs="Times New Roman"/>
        </w:rPr>
        <w:t>Bingi</w:t>
      </w:r>
      <w:proofErr w:type="spellEnd"/>
      <w:r w:rsidR="003D339F">
        <w:rPr>
          <w:rFonts w:ascii="Times New Roman" w:hAnsi="Times New Roman" w:cs="Times New Roman"/>
        </w:rPr>
        <w:t xml:space="preserve"> and </w:t>
      </w:r>
      <w:proofErr w:type="spellStart"/>
      <w:r w:rsidR="003D339F">
        <w:rPr>
          <w:rFonts w:ascii="Times New Roman" w:hAnsi="Times New Roman" w:cs="Times New Roman"/>
        </w:rPr>
        <w:t>Todel</w:t>
      </w:r>
      <w:proofErr w:type="spellEnd"/>
      <w:r w:rsidR="003D339F">
        <w:rPr>
          <w:rFonts w:ascii="Times New Roman" w:hAnsi="Times New Roman" w:cs="Times New Roman"/>
        </w:rPr>
        <w:t>,</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w:t>
      </w:r>
      <w:proofErr w:type="spellStart"/>
      <w:r w:rsidR="00FD5164">
        <w:rPr>
          <w:rFonts w:ascii="Times New Roman" w:hAnsi="Times New Roman" w:cs="Times New Roman"/>
        </w:rPr>
        <w:t>Kilelu</w:t>
      </w:r>
      <w:proofErr w:type="spellEnd"/>
      <w:r w:rsidR="00FD5164">
        <w:rPr>
          <w:rFonts w:ascii="Times New Roman" w:hAnsi="Times New Roman" w:cs="Times New Roman"/>
        </w:rPr>
        <w:t xml:space="preserve">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w:t>
      </w:r>
      <w:proofErr w:type="spellStart"/>
      <w:r w:rsidR="009C4F0F">
        <w:rPr>
          <w:rFonts w:ascii="Times New Roman" w:hAnsi="Times New Roman" w:cs="Times New Roman"/>
        </w:rPr>
        <w:t>Omore</w:t>
      </w:r>
      <w:proofErr w:type="spellEnd"/>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A730B7">
        <w:rPr>
          <w:rFonts w:ascii="Times New Roman" w:hAnsi="Times New Roman" w:cs="Times New Roman"/>
        </w:rPr>
        <w:t xml:space="preserve">These types of </w:t>
      </w:r>
      <w:r w:rsidR="00AB66CD">
        <w:rPr>
          <w:rFonts w:ascii="Times New Roman" w:hAnsi="Times New Roman" w:cs="Times New Roman"/>
        </w:rPr>
        <w:t xml:space="preserve">processor </w:t>
      </w:r>
      <w:r w:rsidR="00A730B7">
        <w:rPr>
          <w:rFonts w:ascii="Times New Roman" w:hAnsi="Times New Roman" w:cs="Times New Roman"/>
        </w:rPr>
        <w:t>linkages are independent of the household’s access to inputs, suggesting that it is</w:t>
      </w:r>
      <w:r w:rsidR="003D339F">
        <w:rPr>
          <w:rFonts w:ascii="Times New Roman" w:hAnsi="Times New Roman" w:cs="Times New Roman"/>
        </w:rPr>
        <w:t xml:space="preserve"> not access to inputs </w:t>
      </w:r>
      <w:r w:rsidR="003D339F" w:rsidRPr="003D339F">
        <w:rPr>
          <w:rFonts w:ascii="Times New Roman" w:hAnsi="Times New Roman" w:cs="Times New Roman"/>
          <w:i/>
        </w:rPr>
        <w:t>per se</w:t>
      </w:r>
      <w:r w:rsidR="003D339F">
        <w:rPr>
          <w:rFonts w:ascii="Times New Roman" w:hAnsi="Times New Roman" w:cs="Times New Roman"/>
        </w:rPr>
        <w:t xml:space="preserve">, but </w:t>
      </w:r>
      <w:r w:rsidR="003D339F">
        <w:rPr>
          <w:rFonts w:ascii="Times New Roman" w:hAnsi="Times New Roman" w:cs="Times New Roman"/>
        </w:rPr>
        <w:lastRenderedPageBreak/>
        <w:t>the terms of participation in the dairy value chain</w:t>
      </w:r>
      <w:r w:rsidR="001E0103">
        <w:rPr>
          <w:rFonts w:ascii="Times New Roman" w:hAnsi="Times New Roman" w:cs="Times New Roman"/>
        </w:rPr>
        <w:t>,</w:t>
      </w:r>
      <w:r w:rsidR="003D339F">
        <w:rPr>
          <w:rFonts w:ascii="Times New Roman" w:hAnsi="Times New Roman" w:cs="Times New Roman"/>
        </w:rPr>
        <w:t xml:space="preserve"> that drive pr</w:t>
      </w:r>
      <w:r w:rsidR="00B6216F">
        <w:rPr>
          <w:rFonts w:ascii="Times New Roman" w:hAnsi="Times New Roman" w:cs="Times New Roman"/>
        </w:rPr>
        <w:t>actice</w:t>
      </w:r>
      <w:r w:rsidR="003D339F">
        <w:rPr>
          <w:rFonts w:ascii="Times New Roman" w:hAnsi="Times New Roman" w:cs="Times New Roman"/>
        </w:rPr>
        <w:t xml:space="preserve"> upgrading.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management practices, and therefore </w:t>
      </w:r>
      <w:r w:rsidR="007F56C9">
        <w:rPr>
          <w:rStyle w:val="CommentReference"/>
        </w:rPr>
        <w:commentReference w:id="4"/>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588E1629" w:rsidR="004B60CD" w:rsidRDefault="00AD30F6" w:rsidP="00DA1068">
      <w:pPr>
        <w:spacing w:line="480" w:lineRule="auto"/>
        <w:rPr>
          <w:rFonts w:ascii="Times New Roman" w:hAnsi="Times New Roman" w:cs="Times New Roman"/>
        </w:rPr>
      </w:pPr>
      <w:r>
        <w:rPr>
          <w:rFonts w:ascii="Times New Roman" w:hAnsi="Times New Roman" w:cs="Times New Roman"/>
        </w:rPr>
        <w:t xml:space="preserve">This study uses a mathematical programming (MP) model </w:t>
      </w:r>
      <w:r w:rsidR="007F56C9">
        <w:rPr>
          <w:rFonts w:ascii="Times New Roman" w:hAnsi="Times New Roman" w:cs="Times New Roman"/>
        </w:rPr>
        <w:t xml:space="preserve">and empirical data </w:t>
      </w:r>
      <w:r>
        <w:rPr>
          <w:rFonts w:ascii="Times New Roman" w:hAnsi="Times New Roman" w:cs="Times New Roman"/>
        </w:rPr>
        <w:t xml:space="preserve">to conduct </w:t>
      </w:r>
      <w:r w:rsidRPr="00AD30F6">
        <w:rPr>
          <w:rFonts w:ascii="Times New Roman" w:hAnsi="Times New Roman" w:cs="Times New Roman"/>
          <w:i/>
        </w:rPr>
        <w:t>ex ante</w:t>
      </w:r>
      <w:r w:rsidR="007161B7">
        <w:rPr>
          <w:rFonts w:ascii="Times New Roman" w:hAnsi="Times New Roman" w:cs="Times New Roman"/>
        </w:rPr>
        <w:t xml:space="preserve"> anal</w:t>
      </w:r>
      <w:r w:rsidR="00AB66CD">
        <w:rPr>
          <w:rFonts w:ascii="Times New Roman" w:hAnsi="Times New Roman" w:cs="Times New Roman"/>
        </w:rPr>
        <w:t>ysi</w:t>
      </w:r>
      <w:r w:rsidR="003D4671">
        <w:rPr>
          <w:rFonts w:ascii="Times New Roman" w:hAnsi="Times New Roman" w:cs="Times New Roman"/>
        </w:rPr>
        <w:t>s</w:t>
      </w:r>
      <w:r>
        <w:rPr>
          <w:rFonts w:ascii="Times New Roman" w:hAnsi="Times New Roman" w:cs="Times New Roman"/>
        </w:rPr>
        <w:t xml:space="preserve"> on the effects of </w:t>
      </w:r>
      <w:r w:rsidR="002B75DA">
        <w:rPr>
          <w:rFonts w:ascii="Times New Roman" w:hAnsi="Times New Roman" w:cs="Times New Roman"/>
        </w:rPr>
        <w:t xml:space="preserve">the </w:t>
      </w:r>
      <w:commentRangeStart w:id="5"/>
      <w:r w:rsidR="002B75DA">
        <w:rPr>
          <w:rFonts w:ascii="Times New Roman" w:hAnsi="Times New Roman" w:cs="Times New Roman"/>
        </w:rPr>
        <w:t xml:space="preserve">terms of market participation </w:t>
      </w:r>
      <w:commentRangeEnd w:id="5"/>
      <w:r w:rsidR="007F56C9">
        <w:rPr>
          <w:rStyle w:val="CommentReference"/>
        </w:rPr>
        <w:commentReference w:id="5"/>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w:t>
      </w:r>
      <w:proofErr w:type="spellStart"/>
      <w:r w:rsidR="008B516F">
        <w:rPr>
          <w:rFonts w:ascii="Times New Roman" w:hAnsi="Times New Roman" w:cs="Times New Roman"/>
        </w:rPr>
        <w:t>Komarek</w:t>
      </w:r>
      <w:proofErr w:type="spellEnd"/>
      <w:r w:rsidR="008B516F">
        <w:rPr>
          <w:rFonts w:ascii="Times New Roman" w:hAnsi="Times New Roman" w:cs="Times New Roman"/>
        </w:rPr>
        <w:t xml:space="preserve"> et al. 2017, </w:t>
      </w:r>
      <w:proofErr w:type="spellStart"/>
      <w:r w:rsidR="008B516F">
        <w:rPr>
          <w:rFonts w:ascii="Times New Roman" w:hAnsi="Times New Roman" w:cs="Times New Roman"/>
        </w:rPr>
        <w:t>Louhichi</w:t>
      </w:r>
      <w:proofErr w:type="spellEnd"/>
      <w:r w:rsidR="008B516F">
        <w:rPr>
          <w:rFonts w:ascii="Times New Roman" w:hAnsi="Times New Roman" w:cs="Times New Roman"/>
        </w:rPr>
        <w:t xml:space="preserve">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t>
      </w:r>
      <w:proofErr w:type="spellStart"/>
      <w:r w:rsidR="008B516F">
        <w:rPr>
          <w:rFonts w:ascii="Times New Roman" w:hAnsi="Times New Roman" w:cs="Times New Roman"/>
        </w:rPr>
        <w:t>Wijk</w:t>
      </w:r>
      <w:proofErr w:type="spellEnd"/>
      <w:r w:rsidR="008B516F">
        <w:rPr>
          <w:rFonts w:ascii="Times New Roman" w:hAnsi="Times New Roman" w:cs="Times New Roman"/>
        </w:rPr>
        <w:t xml:space="preserve">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r w:rsidR="007F56C9">
        <w:rPr>
          <w:rFonts w:ascii="Times New Roman" w:hAnsi="Times New Roman" w:cs="Times New Roman"/>
        </w:rPr>
        <w:t xml:space="preserve">improved </w:t>
      </w:r>
      <w:r w:rsidR="001E0103">
        <w:rPr>
          <w:rFonts w:ascii="Times New Roman" w:hAnsi="Times New Roman" w:cs="Times New Roman"/>
        </w:rPr>
        <w:t xml:space="preserve">animal genetics </w:t>
      </w:r>
      <w:r w:rsidR="002B75DA">
        <w:rPr>
          <w:rFonts w:ascii="Times New Roman" w:hAnsi="Times New Roman" w:cs="Times New Roman"/>
        </w:rPr>
        <w:t>offer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r w:rsidR="007F56C9">
        <w:rPr>
          <w:rFonts w:ascii="Times New Roman" w:hAnsi="Times New Roman" w:cs="Times New Roman"/>
        </w:rPr>
        <w:t xml:space="preserve">higher </w:t>
      </w:r>
      <w:r w:rsidR="002B75DA">
        <w:rPr>
          <w:rFonts w:ascii="Times New Roman" w:hAnsi="Times New Roman" w:cs="Times New Roman"/>
        </w:rPr>
        <w:t>feed conversion efficiency (Herrero et al. 2013)</w:t>
      </w:r>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r w:rsidR="00C81F4C">
        <w:rPr>
          <w:rFonts w:ascii="Times New Roman" w:hAnsi="Times New Roman" w:cs="Times New Roman"/>
        </w:rPr>
        <w:t>aims to address this gap by</w:t>
      </w:r>
      <w:r w:rsidR="004B60CD">
        <w:rPr>
          <w:rFonts w:ascii="Times New Roman" w:hAnsi="Times New Roman" w:cs="Times New Roman"/>
        </w:rPr>
        <w:t xml:space="preserve"> includ</w:t>
      </w:r>
      <w:r w:rsidR="00C81F4C">
        <w:rPr>
          <w:rFonts w:ascii="Times New Roman" w:hAnsi="Times New Roman" w:cs="Times New Roman"/>
        </w:rPr>
        <w:t>ing</w:t>
      </w:r>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78B9FAB9" w:rsidR="003E51BF" w:rsidRDefault="003E51BF" w:rsidP="00DA1068">
      <w:pPr>
        <w:spacing w:line="480" w:lineRule="auto"/>
        <w:rPr>
          <w:rFonts w:ascii="Times New Roman" w:hAnsi="Times New Roman" w:cs="Times New Roman"/>
        </w:rPr>
      </w:pPr>
      <w:r>
        <w:rPr>
          <w:rFonts w:ascii="Times New Roman" w:hAnsi="Times New Roman" w:cs="Times New Roman"/>
        </w:rPr>
        <w:t xml:space="preserve">The objectives </w:t>
      </w:r>
      <w:r w:rsidR="000310E4">
        <w:rPr>
          <w:rFonts w:ascii="Times New Roman" w:hAnsi="Times New Roman" w:cs="Times New Roman"/>
        </w:rPr>
        <w:t>of this study were</w:t>
      </w:r>
      <w:r w:rsidR="005F56BB">
        <w:rPr>
          <w:rFonts w:ascii="Times New Roman" w:hAnsi="Times New Roman" w:cs="Times New Roman"/>
        </w:rPr>
        <w:t>:</w:t>
      </w:r>
    </w:p>
    <w:p w14:paraId="787338D6" w14:textId="1ACD3473" w:rsidR="008160DB" w:rsidRDefault="003E51BF" w:rsidP="00DA1068">
      <w:pPr>
        <w:pStyle w:val="CommentText"/>
        <w:numPr>
          <w:ilvl w:val="0"/>
          <w:numId w:val="19"/>
        </w:numPr>
        <w:spacing w:line="480" w:lineRule="auto"/>
        <w:rPr>
          <w:rFonts w:ascii="Times New Roman" w:hAnsi="Times New Roman" w:cs="Times New Roman"/>
          <w:sz w:val="22"/>
          <w:szCs w:val="22"/>
        </w:rPr>
      </w:pPr>
      <w:r>
        <w:rPr>
          <w:rFonts w:ascii="Times New Roman" w:hAnsi="Times New Roman" w:cs="Times New Roman"/>
          <w:sz w:val="22"/>
          <w:szCs w:val="22"/>
        </w:rPr>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6"/>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6"/>
      <w:r w:rsidR="004D6D25">
        <w:rPr>
          <w:rStyle w:val="CommentReference"/>
        </w:rPr>
        <w:commentReference w:id="6"/>
      </w:r>
      <w:r w:rsidR="004B60CD">
        <w:rPr>
          <w:rFonts w:ascii="Times New Roman" w:hAnsi="Times New Roman" w:cs="Times New Roman"/>
          <w:sz w:val="22"/>
          <w:szCs w:val="22"/>
        </w:rPr>
        <w:t xml:space="preserve"> on household decision making with respect to breed adoption and feeding</w:t>
      </w:r>
      <w:r w:rsidR="004D6D25">
        <w:rPr>
          <w:rFonts w:ascii="Times New Roman" w:hAnsi="Times New Roman" w:cs="Times New Roman"/>
          <w:sz w:val="22"/>
          <w:szCs w:val="22"/>
        </w:rPr>
        <w:t xml:space="preserve"> practices</w:t>
      </w:r>
    </w:p>
    <w:p w14:paraId="5BA3218A" w14:textId="77777777" w:rsidR="00A520B0" w:rsidRDefault="003154A0" w:rsidP="00DA1068">
      <w:pPr>
        <w:pStyle w:val="CommentText"/>
        <w:numPr>
          <w:ilvl w:val="0"/>
          <w:numId w:val="19"/>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To assess the impact of </w:t>
      </w:r>
      <w:commentRangeStart w:id="7"/>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7"/>
      <w:r w:rsidR="005E7EFF">
        <w:rPr>
          <w:rStyle w:val="CommentReference"/>
        </w:rPr>
        <w:commentReference w:id="7"/>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rsidP="00DA1068">
      <w:pPr>
        <w:pStyle w:val="CommentText"/>
        <w:numPr>
          <w:ilvl w:val="0"/>
          <w:numId w:val="19"/>
        </w:numPr>
        <w:spacing w:line="480" w:lineRule="auto"/>
        <w:rPr>
          <w:rFonts w:ascii="Times New Roman" w:hAnsi="Times New Roman" w:cs="Times New Roman"/>
          <w:sz w:val="22"/>
          <w:szCs w:val="22"/>
        </w:rPr>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rsidP="00DA1068">
      <w:pPr>
        <w:spacing w:line="480" w:lineRule="auto"/>
        <w:rPr>
          <w:rFonts w:ascii="Times New Roman" w:hAnsi="Times New Roman" w:cs="Times New Roman"/>
        </w:rPr>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rsidP="00DA1068">
      <w:pPr>
        <w:spacing w:line="480" w:lineRule="auto"/>
        <w:rPr>
          <w:rFonts w:ascii="Times New Roman" w:hAnsi="Times New Roman" w:cs="Times New Roman"/>
        </w:rPr>
      </w:pPr>
    </w:p>
    <w:p w14:paraId="59437DC7" w14:textId="4CFA8F79" w:rsidR="0064524E"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435EE14F" w14:textId="77777777" w:rsidR="00530053" w:rsidRPr="00530053" w:rsidRDefault="00530053" w:rsidP="00530053">
      <w:pPr>
        <w:ind w:left="360"/>
        <w:rPr>
          <w:rFonts w:ascii="Times New Roman" w:hAnsi="Times New Roman" w:cs="Times New Roman"/>
          <w:b/>
          <w:sz w:val="24"/>
          <w:szCs w:val="24"/>
        </w:rPr>
      </w:pP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5F116829" w14:textId="14194529" w:rsidR="00FC38F5" w:rsidRDefault="00A37088" w:rsidP="00FC38F5">
      <w:pPr>
        <w:spacing w:line="480" w:lineRule="auto"/>
        <w:rPr>
          <w:rFonts w:ascii="Times New Roman" w:hAnsi="Times New Roman" w:cs="Times New Roman"/>
        </w:rPr>
      </w:pPr>
      <w:commentRangeStart w:id="9"/>
      <w:r>
        <w:rPr>
          <w:rFonts w:ascii="Times New Roman" w:hAnsi="Times New Roman" w:cs="Times New Roman"/>
        </w:rPr>
        <w:t>The approach used for conceptualizing and modelling the farm-house</w:t>
      </w:r>
      <w:r w:rsidR="004B1752">
        <w:rPr>
          <w:rFonts w:ascii="Times New Roman" w:hAnsi="Times New Roman" w:cs="Times New Roman"/>
        </w:rPr>
        <w:t>hold is best described as a syst</w:t>
      </w:r>
      <w:r w:rsidR="00B43495">
        <w:rPr>
          <w:rFonts w:ascii="Times New Roman" w:hAnsi="Times New Roman" w:cs="Times New Roman"/>
        </w:rPr>
        <w:t xml:space="preserve">ems dynamics model. </w:t>
      </w:r>
      <w:r w:rsidR="004B1752">
        <w:rPr>
          <w:rFonts w:ascii="Times New Roman" w:hAnsi="Times New Roman" w:cs="Times New Roman"/>
        </w:rPr>
        <w:t>Systems dynamics is a methodology and mathematical modelling technique to frame and understand the dynamic behaviour of complex dynamic systems</w:t>
      </w:r>
      <w:r w:rsidR="00B43495">
        <w:rPr>
          <w:rFonts w:ascii="Times New Roman" w:hAnsi="Times New Roman" w:cs="Times New Roman"/>
        </w:rPr>
        <w:t xml:space="preserve"> (Forrester, 1985)</w:t>
      </w:r>
      <w:r w:rsidR="004B1752">
        <w:rPr>
          <w:rFonts w:ascii="Times New Roman" w:hAnsi="Times New Roman" w:cs="Times New Roman"/>
        </w:rPr>
        <w:t xml:space="preserve">. </w:t>
      </w:r>
      <w:r w:rsidR="00B43495">
        <w:rPr>
          <w:rFonts w:ascii="Times New Roman" w:hAnsi="Times New Roman" w:cs="Times New Roman"/>
        </w:rPr>
        <w:t>In the context of a smallholder farm household, these processes involve feedbacks between various stocks, flows, and sinks that influence the household’s management practices and determine the efficiency of the farm enterprise</w:t>
      </w:r>
      <w:r w:rsidR="00122493">
        <w:rPr>
          <w:rFonts w:ascii="Times New Roman" w:hAnsi="Times New Roman" w:cs="Times New Roman"/>
        </w:rPr>
        <w:t xml:space="preserve"> (Figure 1)</w:t>
      </w:r>
      <w:commentRangeEnd w:id="9"/>
      <w:r w:rsidR="00744088">
        <w:rPr>
          <w:rStyle w:val="CommentReference"/>
        </w:rPr>
        <w:commentReference w:id="9"/>
      </w:r>
      <w:r w:rsidR="00B43495">
        <w:rPr>
          <w:rFonts w:ascii="Times New Roman" w:hAnsi="Times New Roman" w:cs="Times New Roman"/>
        </w:rPr>
        <w:t xml:space="preserve">. </w:t>
      </w:r>
    </w:p>
    <w:p w14:paraId="5B2F5C8C" w14:textId="0A1191C2" w:rsidR="002B7BB3" w:rsidRDefault="00AB66CD" w:rsidP="00FC38F5">
      <w:pPr>
        <w:spacing w:line="480" w:lineRule="auto"/>
        <w:rPr>
          <w:rFonts w:ascii="Times New Roman" w:hAnsi="Times New Roman" w:cs="Times New Roman"/>
        </w:rPr>
      </w:pPr>
      <w:r>
        <w:rPr>
          <w:rFonts w:ascii="Times New Roman" w:hAnsi="Times New Roman" w:cs="Times New Roman"/>
        </w:rPr>
        <w:t>Because</w:t>
      </w:r>
      <w:r w:rsidR="007161B7">
        <w:rPr>
          <w:rFonts w:ascii="Times New Roman" w:hAnsi="Times New Roman" w:cs="Times New Roman"/>
        </w:rPr>
        <w:t xml:space="preserve"> </w:t>
      </w:r>
      <w:commentRangeStart w:id="10"/>
      <w:r w:rsidR="007161B7">
        <w:rPr>
          <w:rFonts w:ascii="Times New Roman" w:hAnsi="Times New Roman" w:cs="Times New Roman"/>
        </w:rPr>
        <w:t xml:space="preserve">practice upgrading </w:t>
      </w:r>
      <w:commentRangeEnd w:id="10"/>
      <w:r w:rsidR="00744088">
        <w:rPr>
          <w:rStyle w:val="CommentReference"/>
        </w:rPr>
        <w:commentReference w:id="10"/>
      </w:r>
      <w:r w:rsidR="007161B7">
        <w:rPr>
          <w:rFonts w:ascii="Times New Roman" w:hAnsi="Times New Roman" w:cs="Times New Roman"/>
        </w:rPr>
        <w:t xml:space="preserve">involves outlays of </w:t>
      </w:r>
      <w:proofErr w:type="gramStart"/>
      <w:r w:rsidR="007161B7">
        <w:rPr>
          <w:rFonts w:ascii="Times New Roman" w:hAnsi="Times New Roman" w:cs="Times New Roman"/>
        </w:rPr>
        <w:t>either</w:t>
      </w:r>
      <w:r>
        <w:rPr>
          <w:rFonts w:ascii="Times New Roman" w:hAnsi="Times New Roman" w:cs="Times New Roman"/>
        </w:rPr>
        <w:t xml:space="preserve"> cash</w:t>
      </w:r>
      <w:proofErr w:type="gramEnd"/>
      <w:r>
        <w:rPr>
          <w:rFonts w:ascii="Times New Roman" w:hAnsi="Times New Roman" w:cs="Times New Roman"/>
        </w:rPr>
        <w:t xml:space="preserve">, labour, and/or land, </w:t>
      </w:r>
      <w:r w:rsidR="007161B7">
        <w:rPr>
          <w:rFonts w:ascii="Times New Roman" w:hAnsi="Times New Roman" w:cs="Times New Roman"/>
        </w:rPr>
        <w:t xml:space="preserve">these </w:t>
      </w:r>
      <w:r w:rsidR="003D4671">
        <w:rPr>
          <w:rFonts w:ascii="Times New Roman" w:hAnsi="Times New Roman" w:cs="Times New Roman"/>
        </w:rPr>
        <w:t>three factor endowments</w:t>
      </w:r>
      <w:r w:rsidR="00222081">
        <w:rPr>
          <w:rFonts w:ascii="Times New Roman" w:hAnsi="Times New Roman" w:cs="Times New Roman"/>
        </w:rPr>
        <w:t xml:space="preserve"> are</w:t>
      </w:r>
      <w:r>
        <w:rPr>
          <w:rFonts w:ascii="Times New Roman" w:hAnsi="Times New Roman" w:cs="Times New Roman"/>
        </w:rPr>
        <w:t xml:space="preserve"> explicitly accounted for</w:t>
      </w:r>
      <w:r w:rsidR="001309E8">
        <w:rPr>
          <w:rFonts w:ascii="Times New Roman" w:hAnsi="Times New Roman" w:cs="Times New Roman"/>
        </w:rPr>
        <w:t xml:space="preserve"> based on </w:t>
      </w:r>
      <w:r w:rsidR="003D4671">
        <w:rPr>
          <w:rFonts w:ascii="Times New Roman" w:hAnsi="Times New Roman" w:cs="Times New Roman"/>
        </w:rPr>
        <w:t>farmer reports</w:t>
      </w:r>
      <w:r w:rsidR="001309E8">
        <w:rPr>
          <w:rFonts w:ascii="Times New Roman" w:hAnsi="Times New Roman" w:cs="Times New Roman"/>
        </w:rPr>
        <w:t xml:space="preserve"> (Table 1). </w:t>
      </w:r>
      <w:r w:rsidR="00B43495">
        <w:rPr>
          <w:rFonts w:ascii="Times New Roman" w:hAnsi="Times New Roman" w:cs="Times New Roman"/>
        </w:rPr>
        <w:t>[</w:t>
      </w:r>
      <w:proofErr w:type="gramStart"/>
      <w:r w:rsidR="00B43495">
        <w:rPr>
          <w:rFonts w:ascii="Times New Roman" w:hAnsi="Times New Roman" w:cs="Times New Roman"/>
        </w:rPr>
        <w:t>few</w:t>
      </w:r>
      <w:proofErr w:type="gramEnd"/>
      <w:r w:rsidR="00B43495">
        <w:rPr>
          <w:rFonts w:ascii="Times New Roman" w:hAnsi="Times New Roman" w:cs="Times New Roman"/>
        </w:rPr>
        <w:t xml:space="preserve"> more sentences on very general aspects of model]. </w:t>
      </w:r>
      <w:r>
        <w:rPr>
          <w:rFonts w:ascii="Times New Roman" w:hAnsi="Times New Roman" w:cs="Times New Roman"/>
        </w:rPr>
        <w:t xml:space="preserve">The </w:t>
      </w:r>
      <w:r w:rsidR="00396D9E" w:rsidRPr="00B827AC">
        <w:rPr>
          <w:rFonts w:ascii="Times New Roman" w:hAnsi="Times New Roman" w:cs="Times New Roman"/>
        </w:rPr>
        <w:t>model</w:t>
      </w:r>
      <w:r w:rsidR="008F0D5B">
        <w:rPr>
          <w:rFonts w:ascii="Times New Roman" w:hAnsi="Times New Roman" w:cs="Times New Roman"/>
        </w:rPr>
        <w:t xml:space="preserve"> </w:t>
      </w:r>
      <w:r>
        <w:rPr>
          <w:rFonts w:ascii="Times New Roman" w:hAnsi="Times New Roman" w:cs="Times New Roman"/>
        </w:rPr>
        <w:t xml:space="preserve">is written in </w:t>
      </w:r>
      <w:r w:rsidR="001309E8">
        <w:rPr>
          <w:rFonts w:ascii="Times New Roman" w:hAnsi="Times New Roman" w:cs="Times New Roman"/>
        </w:rPr>
        <w:t xml:space="preserve">the </w:t>
      </w:r>
      <w:r>
        <w:rPr>
          <w:rFonts w:ascii="Times New Roman" w:hAnsi="Times New Roman" w:cs="Times New Roman"/>
        </w:rPr>
        <w:t>GAMS</w:t>
      </w:r>
      <w:r w:rsidR="001309E8">
        <w:rPr>
          <w:rFonts w:ascii="Times New Roman" w:hAnsi="Times New Roman" w:cs="Times New Roman"/>
        </w:rPr>
        <w:t xml:space="preserve"> (General Algebraic Modelling System)</w:t>
      </w:r>
      <w:r w:rsidR="001309E8" w:rsidRPr="00B827AC">
        <w:rPr>
          <w:rFonts w:ascii="Times New Roman" w:hAnsi="Times New Roman" w:cs="Times New Roman"/>
        </w:rPr>
        <w:t xml:space="preserve"> </w:t>
      </w:r>
      <w:r w:rsidR="001309E8">
        <w:rPr>
          <w:rFonts w:ascii="Times New Roman" w:hAnsi="Times New Roman" w:cs="Times New Roman"/>
        </w:rPr>
        <w:t>Integrated Development Environment</w:t>
      </w:r>
      <w:r w:rsidR="00A02C13">
        <w:rPr>
          <w:rFonts w:ascii="Times New Roman" w:hAnsi="Times New Roman" w:cs="Times New Roman"/>
        </w:rPr>
        <w:t xml:space="preserve"> </w:t>
      </w:r>
      <w:r w:rsidR="00A02C13" w:rsidRPr="00B827AC">
        <w:rPr>
          <w:rFonts w:ascii="Times New Roman" w:hAnsi="Times New Roman" w:cs="Times New Roman"/>
        </w:rPr>
        <w:t>(Brooke et al</w:t>
      </w:r>
      <w:r w:rsidR="00277ED8">
        <w:rPr>
          <w:rFonts w:ascii="Times New Roman" w:hAnsi="Times New Roman" w:cs="Times New Roman"/>
        </w:rPr>
        <w:t>.</w:t>
      </w:r>
      <w:r w:rsidR="00A02C13" w:rsidRPr="00B827AC">
        <w:rPr>
          <w:rFonts w:ascii="Times New Roman" w:hAnsi="Times New Roman" w:cs="Times New Roman"/>
        </w:rPr>
        <w:t xml:space="preserve"> 2008)</w:t>
      </w:r>
      <w:r>
        <w:rPr>
          <w:rFonts w:ascii="Times New Roman" w:hAnsi="Times New Roman" w:cs="Times New Roman"/>
        </w:rPr>
        <w:t xml:space="preserve"> and is solved </w:t>
      </w:r>
      <w:r w:rsidR="00601420">
        <w:rPr>
          <w:rFonts w:ascii="Times New Roman" w:hAnsi="Times New Roman" w:cs="Times New Roman"/>
        </w:rPr>
        <w:t>using CONOPT: a solver for large scale non-linear o</w:t>
      </w:r>
      <w:r w:rsidR="002B19F7">
        <w:rPr>
          <w:rFonts w:ascii="Times New Roman" w:hAnsi="Times New Roman" w:cs="Times New Roman"/>
        </w:rPr>
        <w:t>ptimization models (DRUD, 1985)</w:t>
      </w:r>
      <w:r w:rsidR="00A02C13">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7C883737" w:rsidR="00637120" w:rsidRDefault="00AC453F">
      <w:pPr>
        <w:spacing w:line="480" w:lineRule="auto"/>
        <w:rPr>
          <w:rFonts w:ascii="Times New Roman" w:hAnsi="Times New Roman" w:cs="Times New Roman"/>
        </w:rPr>
        <w:pPrChange w:id="11" w:author="Hawkins, James" w:date="2018-10-03T11:16:00Z">
          <w:pPr/>
        </w:pPrChange>
      </w:pPr>
      <w:r>
        <w:rPr>
          <w:rFonts w:ascii="Times New Roman" w:hAnsi="Times New Roman" w:cs="Times New Roman"/>
        </w:rPr>
        <w:t xml:space="preserve">The </w:t>
      </w:r>
      <w:r w:rsidR="00600427">
        <w:rPr>
          <w:rFonts w:ascii="Times New Roman" w:hAnsi="Times New Roman" w:cs="Times New Roman"/>
        </w:rPr>
        <w:t xml:space="preserve">empirical basis of the model is </w:t>
      </w:r>
      <w:r w:rsidR="00984232">
        <w:rPr>
          <w:rFonts w:ascii="Times New Roman" w:hAnsi="Times New Roman" w:cs="Times New Roman"/>
        </w:rPr>
        <w:t>derived from</w:t>
      </w:r>
      <w:r w:rsidR="00600427">
        <w:rPr>
          <w:rFonts w:ascii="Times New Roman" w:hAnsi="Times New Roman" w:cs="Times New Roman"/>
        </w:rPr>
        <w:t xml:space="preserve"> </w:t>
      </w:r>
      <w:r>
        <w:rPr>
          <w:rFonts w:ascii="Times New Roman" w:hAnsi="Times New Roman" w:cs="Times New Roman"/>
        </w:rPr>
        <w:t xml:space="preserve">parameters </w:t>
      </w:r>
      <w:r w:rsidR="00600427">
        <w:rPr>
          <w:rFonts w:ascii="Times New Roman" w:hAnsi="Times New Roman" w:cs="Times New Roman"/>
        </w:rPr>
        <w:t xml:space="preserve">obtained from 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 xml:space="preserve">S, 2018).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12" w:author="Rufino, Mariana" w:date="2018-07-15T21:36:00Z">
        <w:r w:rsidR="008136B8" w:rsidDel="00432EBD">
          <w:rPr>
            <w:rFonts w:ascii="Times New Roman" w:hAnsi="Times New Roman" w:cs="Times New Roman"/>
          </w:rPr>
          <w:delText>g</w:delText>
        </w:r>
      </w:del>
      <w:ins w:id="13"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14" w:author="Rufino, Mariana" w:date="2018-07-15T21:36:00Z">
        <w:r w:rsidR="008136B8" w:rsidDel="00432EBD">
          <w:rPr>
            <w:rFonts w:ascii="Times New Roman" w:hAnsi="Times New Roman" w:cs="Times New Roman"/>
          </w:rPr>
          <w:delText>l</w:delText>
        </w:r>
      </w:del>
      <w:ins w:id="15"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6"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for the implementation, monitoring, reporting, and verification of low emissions </w:t>
      </w:r>
      <w:r w:rsidR="008136B8">
        <w:rPr>
          <w:rFonts w:ascii="Times New Roman" w:hAnsi="Times New Roman" w:cs="Times New Roman"/>
        </w:rPr>
        <w:lastRenderedPageBreak/>
        <w:t xml:space="preserve">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GHG emissions from livestock production</w:t>
      </w:r>
      <w:r w:rsidR="008136B8">
        <w:rPr>
          <w:rFonts w:ascii="Times New Roman" w:hAnsi="Times New Roman" w:cs="Times New Roman"/>
        </w:rPr>
        <w:t xml:space="preserve">, including cattle ownership, feeding practices, reproductive and health practices, </w:t>
      </w:r>
      <w:proofErr w:type="gramStart"/>
      <w:r w:rsidR="008136B8">
        <w:rPr>
          <w:rFonts w:ascii="Times New Roman" w:hAnsi="Times New Roman" w:cs="Times New Roman"/>
        </w:rPr>
        <w:t>grazing</w:t>
      </w:r>
      <w:proofErr w:type="gramEnd"/>
      <w:r w:rsidR="008136B8">
        <w:rPr>
          <w:rFonts w:ascii="Times New Roman" w:hAnsi="Times New Roman" w:cs="Times New Roman"/>
        </w:rPr>
        <w:t xml:space="preserve"> and feed production practices. </w:t>
      </w:r>
      <w:del w:id="17"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8"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9"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20"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21"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22"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23" w:author="Rufino, Mariana" w:date="2018-07-26T06:47:00Z">
        <w:r w:rsidR="008136B8" w:rsidDel="00BC04F3">
          <w:rPr>
            <w:rFonts w:ascii="Times New Roman" w:hAnsi="Times New Roman" w:cs="Times New Roman"/>
          </w:rPr>
          <w:delText>as well as</w:delText>
        </w:r>
      </w:del>
      <w:ins w:id="24" w:author="Rufino, Mariana" w:date="2018-07-26T06:47:00Z">
        <w:r w:rsidR="00BC04F3">
          <w:rPr>
            <w:rFonts w:ascii="Times New Roman" w:hAnsi="Times New Roman" w:cs="Times New Roman"/>
          </w:rPr>
          <w:t>and</w:t>
        </w:r>
      </w:ins>
      <w:r w:rsidR="008136B8">
        <w:rPr>
          <w:rFonts w:ascii="Times New Roman" w:hAnsi="Times New Roman" w:cs="Times New Roman"/>
        </w:rPr>
        <w:t xml:space="preserve"> </w:t>
      </w:r>
      <w:proofErr w:type="spellStart"/>
      <w:r w:rsidR="008136B8">
        <w:rPr>
          <w:rFonts w:ascii="Times New Roman" w:hAnsi="Times New Roman" w:cs="Times New Roman"/>
        </w:rPr>
        <w:t>off</w:t>
      </w:r>
      <w:del w:id="25"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proofErr w:type="spellEnd"/>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proofErr w:type="spellStart"/>
      <w:r w:rsidR="00F3465E">
        <w:rPr>
          <w:rFonts w:ascii="Times New Roman" w:hAnsi="Times New Roman" w:cs="Times New Roman"/>
        </w:rPr>
        <w:t>Morogor</w:t>
      </w:r>
      <w:r w:rsidR="00593A72">
        <w:rPr>
          <w:rFonts w:ascii="Times New Roman" w:hAnsi="Times New Roman" w:cs="Times New Roman"/>
        </w:rPr>
        <w:t>o</w:t>
      </w:r>
      <w:proofErr w:type="spellEnd"/>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proofErr w:type="spellStart"/>
      <w:r w:rsidR="006C7B92">
        <w:rPr>
          <w:rFonts w:ascii="Times New Roman" w:hAnsi="Times New Roman" w:cs="Times New Roman"/>
        </w:rPr>
        <w:t>Njombe</w:t>
      </w:r>
      <w:proofErr w:type="spellEnd"/>
      <w:r w:rsidR="006C7B92">
        <w:rPr>
          <w:rFonts w:ascii="Times New Roman" w:hAnsi="Times New Roman" w:cs="Times New Roman"/>
        </w:rPr>
        <w:t xml:space="preserve"> and </w:t>
      </w:r>
      <w:proofErr w:type="spellStart"/>
      <w:r w:rsidR="006C7B92">
        <w:rPr>
          <w:rFonts w:ascii="Times New Roman" w:hAnsi="Times New Roman" w:cs="Times New Roman"/>
        </w:rPr>
        <w:t>Rukwa</w:t>
      </w:r>
      <w:proofErr w:type="spellEnd"/>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26" w:author="Rufino, Mariana" w:date="2018-07-15T21:38:00Z">
        <w:r w:rsidR="00306475" w:rsidDel="00432EBD">
          <w:rPr>
            <w:rFonts w:ascii="Times New Roman" w:hAnsi="Times New Roman" w:cs="Times New Roman"/>
            <w:i/>
          </w:rPr>
          <w:delText>Indicus</w:delText>
        </w:r>
      </w:del>
      <w:ins w:id="27"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r w:rsidR="007B0EFE">
        <w:rPr>
          <w:rFonts w:ascii="Times New Roman" w:hAnsi="Times New Roman" w:cs="Times New Roman"/>
          <w:i/>
        </w:rPr>
        <w:t xml:space="preserve">Bos </w:t>
      </w:r>
      <w:del w:id="28" w:author="Rufino, Mariana" w:date="2018-07-15T21:38:00Z">
        <w:r w:rsidR="007B0EFE" w:rsidDel="00432EBD">
          <w:rPr>
            <w:rFonts w:ascii="Times New Roman" w:hAnsi="Times New Roman" w:cs="Times New Roman"/>
            <w:i/>
          </w:rPr>
          <w:delText>I</w:delText>
        </w:r>
      </w:del>
      <w:proofErr w:type="spellStart"/>
      <w:ins w:id="29" w:author="Rufino, Mariana" w:date="2018-07-15T21:38:00Z">
        <w:r w:rsidR="00432EBD">
          <w:rPr>
            <w:rFonts w:ascii="Times New Roman" w:hAnsi="Times New Roman" w:cs="Times New Roman"/>
            <w:i/>
          </w:rPr>
          <w:t>i</w:t>
        </w:r>
      </w:ins>
      <w:r w:rsidR="007B0EFE">
        <w:rPr>
          <w:rFonts w:ascii="Times New Roman" w:hAnsi="Times New Roman" w:cs="Times New Roman"/>
          <w:i/>
        </w:rPr>
        <w:t>ndicus</w:t>
      </w:r>
      <w:proofErr w:type="spellEnd"/>
      <w:r w:rsidR="007B0EFE">
        <w:rPr>
          <w:rFonts w:ascii="Times New Roman" w:hAnsi="Times New Roman" w:cs="Times New Roman"/>
          <w:i/>
        </w:rPr>
        <w:t xml:space="preserve"> </w:t>
      </w:r>
      <w:r w:rsidR="00306475">
        <w:rPr>
          <w:rFonts w:ascii="Times New Roman" w:hAnsi="Times New Roman" w:cs="Times New Roman"/>
          <w:i/>
        </w:rPr>
        <w:t xml:space="preserve">x </w:t>
      </w:r>
      <w:proofErr w:type="spellStart"/>
      <w:r w:rsidR="00306475">
        <w:rPr>
          <w:rFonts w:ascii="Times New Roman" w:hAnsi="Times New Roman" w:cs="Times New Roman"/>
          <w:i/>
        </w:rPr>
        <w:t>Bos</w:t>
      </w:r>
      <w:proofErr w:type="spellEnd"/>
      <w:r w:rsidR="00306475">
        <w:rPr>
          <w:rFonts w:ascii="Times New Roman" w:hAnsi="Times New Roman" w:cs="Times New Roman"/>
          <w:i/>
        </w:rPr>
        <w:t xml:space="preserve"> </w:t>
      </w:r>
      <w:del w:id="30" w:author="Rufino, Mariana" w:date="2018-07-15T21:38:00Z">
        <w:r w:rsidR="00306475" w:rsidDel="00432EBD">
          <w:rPr>
            <w:rFonts w:ascii="Times New Roman" w:hAnsi="Times New Roman" w:cs="Times New Roman"/>
            <w:i/>
          </w:rPr>
          <w:delText>Taurus</w:delText>
        </w:r>
      </w:del>
      <w:proofErr w:type="spellStart"/>
      <w:proofErr w:type="gramStart"/>
      <w:ins w:id="31" w:author="Rufino, Mariana" w:date="2018-07-15T21:38:00Z">
        <w:r w:rsidR="00432EBD">
          <w:rPr>
            <w:rFonts w:ascii="Times New Roman" w:hAnsi="Times New Roman" w:cs="Times New Roman"/>
            <w:i/>
          </w:rPr>
          <w:t>taurus</w:t>
        </w:r>
      </w:ins>
      <w:proofErr w:type="spellEnd"/>
      <w:proofErr w:type="gramEnd"/>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commentRangeStart w:id="32"/>
      <w:r w:rsidR="00005355">
        <w:rPr>
          <w:rFonts w:ascii="Times New Roman" w:hAnsi="Times New Roman" w:cs="Times New Roman"/>
        </w:rPr>
        <w:t xml:space="preserve">A typology is developed </w:t>
      </w:r>
      <w:r w:rsidR="00637120">
        <w:rPr>
          <w:rFonts w:ascii="Times New Roman" w:hAnsi="Times New Roman" w:cs="Times New Roman"/>
        </w:rPr>
        <w:t xml:space="preserve">whereby households are stratified by both </w:t>
      </w:r>
      <w:r w:rsidR="00005355">
        <w:rPr>
          <w:rFonts w:ascii="Times New Roman" w:hAnsi="Times New Roman" w:cs="Times New Roman"/>
        </w:rPr>
        <w:t>livestock production system</w:t>
      </w:r>
      <w:r w:rsidR="00637120">
        <w:rPr>
          <w:rFonts w:ascii="Times New Roman" w:hAnsi="Times New Roman" w:cs="Times New Roman"/>
        </w:rPr>
        <w:t xml:space="preserve"> and cattle ownership.</w:t>
      </w:r>
      <w:commentRangeEnd w:id="32"/>
      <w:r w:rsidR="00432EBD">
        <w:rPr>
          <w:rStyle w:val="CommentReference"/>
        </w:rPr>
        <w:commentReference w:id="32"/>
      </w:r>
      <w:r w:rsidR="00637120">
        <w:rPr>
          <w:rFonts w:ascii="Times New Roman" w:hAnsi="Times New Roman" w:cs="Times New Roman"/>
        </w:rPr>
        <w:t xml:space="preserve"> Households are identified as falling into one of two livestock production systems based on Robinson et al. (2011): mixed, crop-livestock or grassland based livestock systems. </w:t>
      </w:r>
      <w:commentRangeStart w:id="33"/>
      <w:r w:rsidR="00005355">
        <w:rPr>
          <w:rFonts w:ascii="Times New Roman" w:hAnsi="Times New Roman" w:cs="Times New Roman"/>
        </w:rPr>
        <w:t>Household</w:t>
      </w:r>
      <w:r w:rsidR="00D82A9C">
        <w:rPr>
          <w:rFonts w:ascii="Times New Roman" w:hAnsi="Times New Roman" w:cs="Times New Roman"/>
        </w:rPr>
        <w:t>s for which greater than 50% of cattle owned are</w:t>
      </w:r>
      <w:r w:rsidR="00005355">
        <w:rPr>
          <w:rFonts w:ascii="Times New Roman" w:hAnsi="Times New Roman" w:cs="Times New Roman"/>
        </w:rPr>
        <w:t xml:space="preserve"> improved (those having at least some genetics from </w:t>
      </w:r>
      <w:proofErr w:type="spellStart"/>
      <w:r w:rsidR="00005355" w:rsidRPr="00005355">
        <w:rPr>
          <w:rFonts w:ascii="Times New Roman" w:hAnsi="Times New Roman" w:cs="Times New Roman"/>
          <w:i/>
        </w:rPr>
        <w:t>Bos</w:t>
      </w:r>
      <w:proofErr w:type="spellEnd"/>
      <w:r w:rsidR="00005355" w:rsidRPr="00005355">
        <w:rPr>
          <w:rFonts w:ascii="Times New Roman" w:hAnsi="Times New Roman" w:cs="Times New Roman"/>
          <w:i/>
        </w:rPr>
        <w:t xml:space="preserve"> </w:t>
      </w:r>
      <w:del w:id="34" w:author="Rufino, Mariana" w:date="2018-07-15T21:39:00Z">
        <w:r w:rsidR="00005355" w:rsidRPr="00005355" w:rsidDel="00E15C11">
          <w:rPr>
            <w:rFonts w:ascii="Times New Roman" w:hAnsi="Times New Roman" w:cs="Times New Roman"/>
            <w:i/>
          </w:rPr>
          <w:delText>Taurus</w:delText>
        </w:r>
      </w:del>
      <w:proofErr w:type="spellStart"/>
      <w:proofErr w:type="gramStart"/>
      <w:ins w:id="35" w:author="Rufino, Mariana" w:date="2018-07-15T21:39:00Z">
        <w:r w:rsidR="00E15C11">
          <w:rPr>
            <w:rFonts w:ascii="Times New Roman" w:hAnsi="Times New Roman" w:cs="Times New Roman"/>
            <w:i/>
          </w:rPr>
          <w:t>t</w:t>
        </w:r>
        <w:r w:rsidR="00E15C11" w:rsidRPr="00005355">
          <w:rPr>
            <w:rFonts w:ascii="Times New Roman" w:hAnsi="Times New Roman" w:cs="Times New Roman"/>
            <w:i/>
          </w:rPr>
          <w:t>aurus</w:t>
        </w:r>
      </w:ins>
      <w:proofErr w:type="spellEnd"/>
      <w:proofErr w:type="gramEnd"/>
      <w:r w:rsidR="00005355">
        <w:rPr>
          <w:rFonts w:ascii="Times New Roman" w:hAnsi="Times New Roman" w:cs="Times New Roman"/>
        </w:rPr>
        <w:t>) are categorized as intensive households, whereas those owning 50% or greater of cattle as local (</w:t>
      </w:r>
      <w:r w:rsidR="00005355" w:rsidRPr="00005355">
        <w:rPr>
          <w:rFonts w:ascii="Times New Roman" w:hAnsi="Times New Roman" w:cs="Times New Roman"/>
          <w:i/>
        </w:rPr>
        <w:t xml:space="preserve">Bos </w:t>
      </w:r>
      <w:del w:id="36" w:author="Rufino, Mariana" w:date="2018-07-15T21:39:00Z">
        <w:r w:rsidR="00005355" w:rsidRPr="00005355" w:rsidDel="00E15C11">
          <w:rPr>
            <w:rFonts w:ascii="Times New Roman" w:hAnsi="Times New Roman" w:cs="Times New Roman"/>
            <w:i/>
          </w:rPr>
          <w:delText>Indicus</w:delText>
        </w:r>
      </w:del>
      <w:ins w:id="37" w:author="Rufino, Mariana" w:date="2018-07-15T21:39:00Z">
        <w:r w:rsidR="00E15C11">
          <w:rPr>
            <w:rFonts w:ascii="Times New Roman" w:hAnsi="Times New Roman" w:cs="Times New Roman"/>
            <w:i/>
          </w:rPr>
          <w:t>i</w:t>
        </w:r>
        <w:r w:rsidR="00E15C11" w:rsidRPr="00005355">
          <w:rPr>
            <w:rFonts w:ascii="Times New Roman" w:hAnsi="Times New Roman" w:cs="Times New Roman"/>
            <w:i/>
          </w:rPr>
          <w:t>ndicus</w:t>
        </w:r>
      </w:ins>
      <w:r w:rsidR="00005355">
        <w:rPr>
          <w:rFonts w:ascii="Times New Roman" w:hAnsi="Times New Roman" w:cs="Times New Roman"/>
        </w:rPr>
        <w:t>) are c</w:t>
      </w:r>
      <w:r w:rsidR="003F5C2E">
        <w:rPr>
          <w:rFonts w:ascii="Times New Roman" w:hAnsi="Times New Roman" w:cs="Times New Roman"/>
        </w:rPr>
        <w:t xml:space="preserve">ategorized as traditional. The resulting four </w:t>
      </w:r>
      <w:r w:rsidR="00005355">
        <w:rPr>
          <w:rFonts w:ascii="Times New Roman" w:hAnsi="Times New Roman" w:cs="Times New Roman"/>
        </w:rPr>
        <w:t>household types</w:t>
      </w:r>
      <w:r w:rsidR="003F5C2E">
        <w:rPr>
          <w:rFonts w:ascii="Times New Roman" w:hAnsi="Times New Roman" w:cs="Times New Roman"/>
        </w:rPr>
        <w:t xml:space="preserve"> are shown in </w:t>
      </w:r>
      <w:r w:rsidR="00005355">
        <w:rPr>
          <w:rFonts w:ascii="Times New Roman" w:hAnsi="Times New Roman" w:cs="Times New Roman"/>
        </w:rPr>
        <w:t>T</w:t>
      </w:r>
      <w:r w:rsidR="007161B7">
        <w:rPr>
          <w:rFonts w:ascii="Times New Roman" w:hAnsi="Times New Roman" w:cs="Times New Roman"/>
        </w:rPr>
        <w:t>able 1</w:t>
      </w:r>
      <w:r w:rsidR="00005355">
        <w:rPr>
          <w:rFonts w:ascii="Times New Roman" w:hAnsi="Times New Roman" w:cs="Times New Roman"/>
        </w:rPr>
        <w:t xml:space="preserve">. </w:t>
      </w:r>
      <w:commentRangeEnd w:id="33"/>
      <w:r w:rsidR="00E15C11">
        <w:rPr>
          <w:rStyle w:val="CommentReference"/>
        </w:rPr>
        <w:commentReference w:id="33"/>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val="en-US"/>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38"/>
      <w:r>
        <w:rPr>
          <w:rFonts w:ascii="Times New Roman" w:hAnsi="Times New Roman" w:cs="Times New Roman"/>
        </w:rPr>
        <w:t>Figure 1</w:t>
      </w:r>
      <w:r w:rsidRPr="00B827AC">
        <w:rPr>
          <w:rFonts w:ascii="Times New Roman" w:hAnsi="Times New Roman" w:cs="Times New Roman"/>
        </w:rPr>
        <w:t>:</w:t>
      </w:r>
      <w:commentRangeEnd w:id="38"/>
      <w:r w:rsidR="00F13D75">
        <w:rPr>
          <w:rStyle w:val="CommentReference"/>
        </w:rPr>
        <w:commentReference w:id="38"/>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39"/>
      <w:r w:rsidR="003154A0">
        <w:rPr>
          <w:rFonts w:ascii="Times New Roman" w:hAnsi="Times New Roman" w:cs="Times New Roman"/>
        </w:rPr>
        <w:t>farm-household typology</w:t>
      </w:r>
      <w:commentRangeEnd w:id="39"/>
      <w:r w:rsidR="00F13D75">
        <w:rPr>
          <w:rStyle w:val="CommentReference"/>
        </w:rPr>
        <w:commentReference w:id="39"/>
      </w:r>
    </w:p>
    <w:tbl>
      <w:tblPr>
        <w:tblStyle w:val="TableGrid"/>
        <w:tblW w:w="0" w:type="auto"/>
        <w:tblLook w:val="04A0" w:firstRow="1" w:lastRow="0" w:firstColumn="1" w:lastColumn="0" w:noHBand="0" w:noVBand="1"/>
      </w:tblPr>
      <w:tblGrid>
        <w:gridCol w:w="1848"/>
        <w:gridCol w:w="1770"/>
        <w:gridCol w:w="1926"/>
        <w:gridCol w:w="1849"/>
        <w:gridCol w:w="1849"/>
      </w:tblGrid>
      <w:tr w:rsidR="00757BB1" w:rsidRPr="00B827AC" w14:paraId="2C268EE6" w14:textId="77777777" w:rsidTr="00D903E4">
        <w:trPr>
          <w:trHeight w:val="360"/>
        </w:trPr>
        <w:tc>
          <w:tcPr>
            <w:tcW w:w="1848" w:type="dxa"/>
          </w:tcPr>
          <w:p w14:paraId="215038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Variable</w:t>
            </w:r>
          </w:p>
        </w:tc>
        <w:tc>
          <w:tcPr>
            <w:tcW w:w="1770" w:type="dxa"/>
          </w:tcPr>
          <w:p w14:paraId="495D0A9A" w14:textId="77777777" w:rsidR="00A447B3" w:rsidRDefault="00757BB1" w:rsidP="00D903E4">
            <w:pPr>
              <w:jc w:val="center"/>
              <w:rPr>
                <w:ins w:id="40" w:author="Hawkins, James" w:date="2018-10-03T15:55:00Z"/>
                <w:rFonts w:ascii="Times New Roman" w:hAnsi="Times New Roman" w:cs="Times New Roman"/>
              </w:rPr>
            </w:pPr>
            <w:r>
              <w:rPr>
                <w:rFonts w:ascii="Times New Roman" w:hAnsi="Times New Roman" w:cs="Times New Roman"/>
              </w:rPr>
              <w:t>Traditional-</w:t>
            </w:r>
          </w:p>
          <w:p w14:paraId="1D88AB36" w14:textId="3238D556" w:rsidR="00757BB1" w:rsidRPr="00B827AC" w:rsidRDefault="00757BB1" w:rsidP="00D903E4">
            <w:pPr>
              <w:jc w:val="center"/>
              <w:rPr>
                <w:rFonts w:ascii="Times New Roman" w:hAnsi="Times New Roman" w:cs="Times New Roman"/>
              </w:rPr>
            </w:pPr>
            <w:del w:id="41" w:author="Hawkins, James" w:date="2018-10-03T11:41:00Z">
              <w:r w:rsidDel="00B60345">
                <w:rPr>
                  <w:rFonts w:ascii="Times New Roman" w:hAnsi="Times New Roman" w:cs="Times New Roman"/>
                </w:rPr>
                <w:delText>Grassland based</w:delText>
              </w:r>
            </w:del>
            <w:ins w:id="42" w:author="Hawkins, James" w:date="2018-10-03T11:41:00Z">
              <w:r w:rsidR="00B60345">
                <w:rPr>
                  <w:rFonts w:ascii="Times New Roman" w:hAnsi="Times New Roman" w:cs="Times New Roman"/>
                </w:rPr>
                <w:t>Low resource endowment</w:t>
              </w:r>
            </w:ins>
          </w:p>
        </w:tc>
        <w:tc>
          <w:tcPr>
            <w:tcW w:w="1926" w:type="dxa"/>
          </w:tcPr>
          <w:p w14:paraId="683C5466" w14:textId="77777777" w:rsidR="00A447B3" w:rsidRDefault="00757BB1" w:rsidP="00D903E4">
            <w:pPr>
              <w:jc w:val="center"/>
              <w:rPr>
                <w:ins w:id="43" w:author="Hawkins, James" w:date="2018-10-03T15:55:00Z"/>
                <w:rFonts w:ascii="Times New Roman" w:hAnsi="Times New Roman" w:cs="Times New Roman"/>
              </w:rPr>
            </w:pPr>
            <w:r>
              <w:rPr>
                <w:rFonts w:ascii="Times New Roman" w:hAnsi="Times New Roman" w:cs="Times New Roman"/>
              </w:rPr>
              <w:t>Intensive-</w:t>
            </w:r>
          </w:p>
          <w:p w14:paraId="1F1CF050" w14:textId="34B6EA03" w:rsidR="00757BB1" w:rsidRPr="00B827AC" w:rsidRDefault="00757BB1" w:rsidP="00D903E4">
            <w:pPr>
              <w:jc w:val="center"/>
              <w:rPr>
                <w:rFonts w:ascii="Times New Roman" w:hAnsi="Times New Roman" w:cs="Times New Roman"/>
              </w:rPr>
            </w:pPr>
            <w:del w:id="44" w:author="Hawkins, James" w:date="2018-10-03T11:41:00Z">
              <w:r w:rsidDel="00B60345">
                <w:rPr>
                  <w:rFonts w:ascii="Times New Roman" w:hAnsi="Times New Roman" w:cs="Times New Roman"/>
                </w:rPr>
                <w:delText>Grassland based</w:delText>
              </w:r>
            </w:del>
            <w:ins w:id="45" w:author="Hawkins, James" w:date="2018-10-03T11:41:00Z">
              <w:r w:rsidR="00B60345">
                <w:rPr>
                  <w:rFonts w:ascii="Times New Roman" w:hAnsi="Times New Roman" w:cs="Times New Roman"/>
                </w:rPr>
                <w:t>Low resource endowment</w:t>
              </w:r>
            </w:ins>
          </w:p>
        </w:tc>
        <w:tc>
          <w:tcPr>
            <w:tcW w:w="1849" w:type="dxa"/>
          </w:tcPr>
          <w:p w14:paraId="343C01A8" w14:textId="268D2F58" w:rsidR="00757BB1" w:rsidRPr="00B827AC" w:rsidRDefault="00757BB1" w:rsidP="00D903E4">
            <w:pPr>
              <w:jc w:val="center"/>
              <w:rPr>
                <w:rFonts w:ascii="Times New Roman" w:hAnsi="Times New Roman" w:cs="Times New Roman"/>
              </w:rPr>
            </w:pPr>
            <w:r>
              <w:rPr>
                <w:rFonts w:ascii="Times New Roman" w:hAnsi="Times New Roman" w:cs="Times New Roman"/>
              </w:rPr>
              <w:t>Traditional-</w:t>
            </w:r>
            <w:del w:id="46" w:author="Hawkins, James" w:date="2018-10-03T11:41:00Z">
              <w:r w:rsidDel="00B60345">
                <w:rPr>
                  <w:rFonts w:ascii="Times New Roman" w:hAnsi="Times New Roman" w:cs="Times New Roman"/>
                </w:rPr>
                <w:delText>Mixed</w:delText>
              </w:r>
            </w:del>
            <w:ins w:id="47" w:author="Hawkins, James" w:date="2018-10-03T11:41:00Z">
              <w:r w:rsidR="00B60345">
                <w:rPr>
                  <w:rFonts w:ascii="Times New Roman" w:hAnsi="Times New Roman" w:cs="Times New Roman"/>
                </w:rPr>
                <w:t>High resource endowment</w:t>
              </w:r>
            </w:ins>
          </w:p>
        </w:tc>
        <w:tc>
          <w:tcPr>
            <w:tcW w:w="1849" w:type="dxa"/>
          </w:tcPr>
          <w:p w14:paraId="7D1866A4" w14:textId="7B3B6444" w:rsidR="00757BB1" w:rsidRPr="00B827AC" w:rsidRDefault="00757BB1" w:rsidP="00D903E4">
            <w:pPr>
              <w:jc w:val="center"/>
              <w:rPr>
                <w:rFonts w:ascii="Times New Roman" w:hAnsi="Times New Roman" w:cs="Times New Roman"/>
              </w:rPr>
            </w:pPr>
            <w:r>
              <w:rPr>
                <w:rFonts w:ascii="Times New Roman" w:hAnsi="Times New Roman" w:cs="Times New Roman"/>
              </w:rPr>
              <w:t>Intensive-</w:t>
            </w:r>
            <w:del w:id="48" w:author="Hawkins, James" w:date="2018-10-03T11:42:00Z">
              <w:r w:rsidDel="00B60345">
                <w:rPr>
                  <w:rFonts w:ascii="Times New Roman" w:hAnsi="Times New Roman" w:cs="Times New Roman"/>
                </w:rPr>
                <w:delText>Mixed</w:delText>
              </w:r>
            </w:del>
            <w:ins w:id="49" w:author="Hawkins, James" w:date="2018-10-03T11:42:00Z">
              <w:r w:rsidR="00B60345">
                <w:rPr>
                  <w:rFonts w:ascii="Times New Roman" w:hAnsi="Times New Roman" w:cs="Times New Roman"/>
                </w:rPr>
                <w:t>High resource endowment</w:t>
              </w:r>
            </w:ins>
          </w:p>
        </w:tc>
      </w:tr>
      <w:tr w:rsidR="00757BB1" w:rsidRPr="00B827AC" w14:paraId="6BEC70C2" w14:textId="77777777" w:rsidTr="00D903E4">
        <w:tc>
          <w:tcPr>
            <w:tcW w:w="1848" w:type="dxa"/>
          </w:tcPr>
          <w:p w14:paraId="5E44E7FE" w14:textId="77777777" w:rsidR="00757BB1" w:rsidRDefault="00757BB1" w:rsidP="00D903E4">
            <w:pPr>
              <w:rPr>
                <w:rFonts w:ascii="Times New Roman" w:hAnsi="Times New Roman" w:cs="Times New Roman"/>
              </w:rPr>
            </w:pPr>
            <w:r>
              <w:rPr>
                <w:rFonts w:ascii="Times New Roman" w:hAnsi="Times New Roman" w:cs="Times New Roman"/>
              </w:rPr>
              <w:t xml:space="preserve">Number of households </w:t>
            </w:r>
          </w:p>
        </w:tc>
        <w:tc>
          <w:tcPr>
            <w:tcW w:w="1770" w:type="dxa"/>
          </w:tcPr>
          <w:p w14:paraId="1484DE55" w14:textId="77777777" w:rsidR="00757BB1" w:rsidRDefault="00757BB1" w:rsidP="00D903E4">
            <w:pPr>
              <w:jc w:val="center"/>
              <w:rPr>
                <w:rFonts w:ascii="Times New Roman" w:hAnsi="Times New Roman" w:cs="Times New Roman"/>
              </w:rPr>
            </w:pPr>
          </w:p>
        </w:tc>
        <w:tc>
          <w:tcPr>
            <w:tcW w:w="1926" w:type="dxa"/>
          </w:tcPr>
          <w:p w14:paraId="48521B4D" w14:textId="77777777" w:rsidR="00757BB1" w:rsidRDefault="00757BB1" w:rsidP="00D903E4">
            <w:pPr>
              <w:jc w:val="center"/>
              <w:rPr>
                <w:rFonts w:ascii="Times New Roman" w:hAnsi="Times New Roman" w:cs="Times New Roman"/>
              </w:rPr>
            </w:pPr>
          </w:p>
        </w:tc>
        <w:tc>
          <w:tcPr>
            <w:tcW w:w="1849" w:type="dxa"/>
          </w:tcPr>
          <w:p w14:paraId="10EE2A33" w14:textId="77777777" w:rsidR="00757BB1" w:rsidRDefault="00757BB1" w:rsidP="00D903E4">
            <w:pPr>
              <w:jc w:val="center"/>
              <w:rPr>
                <w:rFonts w:ascii="Times New Roman" w:hAnsi="Times New Roman" w:cs="Times New Roman"/>
              </w:rPr>
            </w:pPr>
          </w:p>
        </w:tc>
        <w:tc>
          <w:tcPr>
            <w:tcW w:w="1849" w:type="dxa"/>
          </w:tcPr>
          <w:p w14:paraId="1BD5961C" w14:textId="77777777" w:rsidR="00757BB1" w:rsidRDefault="00757BB1" w:rsidP="00D903E4">
            <w:pPr>
              <w:jc w:val="center"/>
              <w:rPr>
                <w:rFonts w:ascii="Times New Roman" w:hAnsi="Times New Roman" w:cs="Times New Roman"/>
              </w:rPr>
            </w:pPr>
          </w:p>
        </w:tc>
      </w:tr>
      <w:tr w:rsidR="00757BB1" w:rsidRPr="00B827AC" w14:paraId="7DEDD5DA" w14:textId="77777777" w:rsidTr="00D903E4">
        <w:tc>
          <w:tcPr>
            <w:tcW w:w="1848" w:type="dxa"/>
          </w:tcPr>
          <w:p w14:paraId="68AEB258" w14:textId="77777777" w:rsidR="00757BB1" w:rsidRPr="00B827AC" w:rsidRDefault="00757BB1"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1770" w:type="dxa"/>
          </w:tcPr>
          <w:p w14:paraId="10FCBB2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926" w:type="dxa"/>
          </w:tcPr>
          <w:p w14:paraId="4AA4913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266316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26A2A84"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r>
      <w:tr w:rsidR="00757BB1" w:rsidRPr="00B827AC" w14:paraId="70869A57" w14:textId="77777777" w:rsidTr="00D903E4">
        <w:tc>
          <w:tcPr>
            <w:tcW w:w="1848" w:type="dxa"/>
          </w:tcPr>
          <w:p w14:paraId="28320C79" w14:textId="77777777" w:rsidR="00757BB1" w:rsidRDefault="00757BB1" w:rsidP="00D903E4">
            <w:pPr>
              <w:rPr>
                <w:rFonts w:ascii="Times New Roman" w:hAnsi="Times New Roman" w:cs="Times New Roman"/>
              </w:rPr>
            </w:pPr>
            <w:r>
              <w:rPr>
                <w:rFonts w:ascii="Times New Roman" w:hAnsi="Times New Roman" w:cs="Times New Roman"/>
              </w:rPr>
              <w:t>Grazing land (ha)</w:t>
            </w:r>
          </w:p>
        </w:tc>
        <w:tc>
          <w:tcPr>
            <w:tcW w:w="1770" w:type="dxa"/>
          </w:tcPr>
          <w:p w14:paraId="2315569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w:t>
            </w:r>
          </w:p>
        </w:tc>
        <w:tc>
          <w:tcPr>
            <w:tcW w:w="1926" w:type="dxa"/>
          </w:tcPr>
          <w:p w14:paraId="04A800DB"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1</w:t>
            </w:r>
          </w:p>
        </w:tc>
        <w:tc>
          <w:tcPr>
            <w:tcW w:w="1849" w:type="dxa"/>
          </w:tcPr>
          <w:p w14:paraId="3C3579CC"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c>
          <w:tcPr>
            <w:tcW w:w="1849" w:type="dxa"/>
          </w:tcPr>
          <w:p w14:paraId="6A8E4F57"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2</w:t>
            </w:r>
          </w:p>
        </w:tc>
      </w:tr>
      <w:tr w:rsidR="00757BB1" w:rsidRPr="00B827AC" w14:paraId="72508024" w14:textId="77777777" w:rsidTr="00D903E4">
        <w:tc>
          <w:tcPr>
            <w:tcW w:w="1848" w:type="dxa"/>
          </w:tcPr>
          <w:p w14:paraId="76DBDE5C" w14:textId="77777777" w:rsidR="00757BB1" w:rsidRDefault="00757BB1" w:rsidP="00D903E4">
            <w:pPr>
              <w:rPr>
                <w:rFonts w:ascii="Times New Roman" w:hAnsi="Times New Roman" w:cs="Times New Roman"/>
              </w:rPr>
            </w:pPr>
            <w:r>
              <w:rPr>
                <w:rFonts w:ascii="Times New Roman" w:hAnsi="Times New Roman" w:cs="Times New Roman"/>
              </w:rPr>
              <w:t>Cows owned</w:t>
            </w:r>
          </w:p>
          <w:p w14:paraId="6BEE58D8"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1770" w:type="dxa"/>
          </w:tcPr>
          <w:p w14:paraId="31D3463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local</w:t>
            </w:r>
          </w:p>
        </w:tc>
        <w:tc>
          <w:tcPr>
            <w:tcW w:w="1926" w:type="dxa"/>
          </w:tcPr>
          <w:p w14:paraId="113872B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3 improved</w:t>
            </w:r>
          </w:p>
        </w:tc>
        <w:tc>
          <w:tcPr>
            <w:tcW w:w="1849" w:type="dxa"/>
          </w:tcPr>
          <w:p w14:paraId="3D9475D9"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8 local</w:t>
            </w:r>
          </w:p>
        </w:tc>
        <w:tc>
          <w:tcPr>
            <w:tcW w:w="1849" w:type="dxa"/>
          </w:tcPr>
          <w:p w14:paraId="0379CA3F"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 improved</w:t>
            </w:r>
          </w:p>
        </w:tc>
      </w:tr>
      <w:tr w:rsidR="00757BB1" w:rsidRPr="00B827AC" w14:paraId="19D31854" w14:textId="77777777" w:rsidTr="00D903E4">
        <w:tc>
          <w:tcPr>
            <w:tcW w:w="1848" w:type="dxa"/>
          </w:tcPr>
          <w:p w14:paraId="1550DA32" w14:textId="77777777" w:rsidR="00757BB1" w:rsidRPr="002330CD" w:rsidRDefault="00757BB1" w:rsidP="00D903E4">
            <w:pPr>
              <w:rPr>
                <w:rFonts w:ascii="Times New Roman" w:hAnsi="Times New Roman" w:cs="Times New Roman"/>
                <w:vertAlign w:val="superscript"/>
              </w:rPr>
            </w:pPr>
            <w:proofErr w:type="spellStart"/>
            <w:r>
              <w:rPr>
                <w:rFonts w:ascii="Times New Roman" w:hAnsi="Times New Roman" w:cs="Times New Roman"/>
              </w:rPr>
              <w:t>Dependents</w:t>
            </w:r>
            <w:r>
              <w:rPr>
                <w:rFonts w:ascii="Times New Roman" w:hAnsi="Times New Roman" w:cs="Times New Roman"/>
                <w:vertAlign w:val="superscript"/>
              </w:rPr>
              <w:t>a</w:t>
            </w:r>
            <w:proofErr w:type="spellEnd"/>
          </w:p>
          <w:p w14:paraId="59CF600B" w14:textId="77777777" w:rsidR="00757BB1" w:rsidRPr="00B827AC" w:rsidRDefault="00757BB1"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1770" w:type="dxa"/>
          </w:tcPr>
          <w:p w14:paraId="03A46276"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926" w:type="dxa"/>
          </w:tcPr>
          <w:p w14:paraId="546201E3"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4</w:t>
            </w:r>
          </w:p>
        </w:tc>
        <w:tc>
          <w:tcPr>
            <w:tcW w:w="1849" w:type="dxa"/>
          </w:tcPr>
          <w:p w14:paraId="4EEF4412"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c>
          <w:tcPr>
            <w:tcW w:w="1849" w:type="dxa"/>
          </w:tcPr>
          <w:p w14:paraId="4C1341E0" w14:textId="77777777" w:rsidR="00757BB1" w:rsidRPr="00B827AC" w:rsidRDefault="00757BB1" w:rsidP="00D903E4">
            <w:pPr>
              <w:jc w:val="center"/>
              <w:rPr>
                <w:rFonts w:ascii="Times New Roman" w:hAnsi="Times New Roman" w:cs="Times New Roman"/>
              </w:rPr>
            </w:pPr>
            <w:r>
              <w:rPr>
                <w:rFonts w:ascii="Times New Roman" w:hAnsi="Times New Roman" w:cs="Times New Roman"/>
              </w:rPr>
              <w:t>5</w:t>
            </w:r>
          </w:p>
        </w:tc>
      </w:tr>
      <w:tr w:rsidR="00757BB1" w:rsidRPr="00B827AC" w14:paraId="0C75ED42" w14:textId="77777777" w:rsidTr="00D903E4">
        <w:tc>
          <w:tcPr>
            <w:tcW w:w="1848" w:type="dxa"/>
          </w:tcPr>
          <w:p w14:paraId="5258FBD9" w14:textId="77777777" w:rsidR="00757BB1" w:rsidRDefault="00757BB1" w:rsidP="00D903E4">
            <w:pPr>
              <w:rPr>
                <w:rFonts w:ascii="Times New Roman" w:hAnsi="Times New Roman" w:cs="Times New Roman"/>
              </w:rPr>
            </w:pPr>
            <w:r>
              <w:rPr>
                <w:rFonts w:ascii="Times New Roman" w:hAnsi="Times New Roman" w:cs="Times New Roman"/>
              </w:rPr>
              <w:t>Home labour</w:t>
            </w:r>
          </w:p>
          <w:p w14:paraId="3AC2898D" w14:textId="77777777" w:rsidR="00757BB1" w:rsidRPr="000D6D84" w:rsidRDefault="00757BB1"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1770" w:type="dxa"/>
          </w:tcPr>
          <w:p w14:paraId="5423B845" w14:textId="77777777" w:rsidR="00757BB1" w:rsidRDefault="00757BB1" w:rsidP="00D903E4">
            <w:pPr>
              <w:jc w:val="center"/>
              <w:rPr>
                <w:rFonts w:ascii="Times New Roman" w:hAnsi="Times New Roman" w:cs="Times New Roman"/>
              </w:rPr>
            </w:pPr>
          </w:p>
        </w:tc>
        <w:tc>
          <w:tcPr>
            <w:tcW w:w="1926" w:type="dxa"/>
          </w:tcPr>
          <w:p w14:paraId="796104EE" w14:textId="77777777" w:rsidR="00757BB1" w:rsidRDefault="00757BB1" w:rsidP="00D903E4">
            <w:pPr>
              <w:jc w:val="center"/>
              <w:rPr>
                <w:rFonts w:ascii="Times New Roman" w:hAnsi="Times New Roman" w:cs="Times New Roman"/>
              </w:rPr>
            </w:pPr>
          </w:p>
        </w:tc>
        <w:tc>
          <w:tcPr>
            <w:tcW w:w="1849" w:type="dxa"/>
          </w:tcPr>
          <w:p w14:paraId="1A0724CF" w14:textId="77777777" w:rsidR="00757BB1" w:rsidRDefault="00757BB1" w:rsidP="00D903E4">
            <w:pPr>
              <w:jc w:val="center"/>
              <w:rPr>
                <w:rFonts w:ascii="Times New Roman" w:hAnsi="Times New Roman" w:cs="Times New Roman"/>
              </w:rPr>
            </w:pPr>
          </w:p>
        </w:tc>
        <w:tc>
          <w:tcPr>
            <w:tcW w:w="1849" w:type="dxa"/>
          </w:tcPr>
          <w:p w14:paraId="1F1BE6E7" w14:textId="77777777" w:rsidR="00757BB1" w:rsidRDefault="00757BB1" w:rsidP="00D903E4">
            <w:pPr>
              <w:jc w:val="center"/>
              <w:rPr>
                <w:rFonts w:ascii="Times New Roman" w:hAnsi="Times New Roman" w:cs="Times New Roman"/>
              </w:rPr>
            </w:pPr>
          </w:p>
        </w:tc>
      </w:tr>
      <w:tr w:rsidR="00757BB1" w:rsidRPr="00B827AC" w14:paraId="60ABF2AB" w14:textId="77777777" w:rsidTr="00D903E4">
        <w:tc>
          <w:tcPr>
            <w:tcW w:w="1848" w:type="dxa"/>
          </w:tcPr>
          <w:p w14:paraId="231BBF71" w14:textId="77777777" w:rsidR="00757BB1" w:rsidRPr="00B827AC" w:rsidRDefault="00757BB1" w:rsidP="00D903E4">
            <w:pPr>
              <w:rPr>
                <w:rFonts w:ascii="Times New Roman" w:hAnsi="Times New Roman" w:cs="Times New Roman"/>
              </w:rPr>
            </w:pPr>
            <w:r>
              <w:rPr>
                <w:rFonts w:ascii="Times New Roman" w:hAnsi="Times New Roman" w:cs="Times New Roman"/>
              </w:rPr>
              <w:t>Marketed milk</w:t>
            </w:r>
          </w:p>
          <w:p w14:paraId="7A8C09F2" w14:textId="77777777" w:rsidR="00757BB1" w:rsidRPr="00B827AC" w:rsidRDefault="00757BB1"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69667615" w14:textId="77777777" w:rsidR="00757BB1" w:rsidRPr="00B827AC" w:rsidRDefault="00757BB1" w:rsidP="00D903E4">
            <w:pPr>
              <w:jc w:val="center"/>
              <w:rPr>
                <w:rFonts w:ascii="Times New Roman" w:hAnsi="Times New Roman" w:cs="Times New Roman"/>
              </w:rPr>
            </w:pPr>
          </w:p>
        </w:tc>
        <w:tc>
          <w:tcPr>
            <w:tcW w:w="1926" w:type="dxa"/>
          </w:tcPr>
          <w:p w14:paraId="1ACCF67F" w14:textId="77777777" w:rsidR="00757BB1" w:rsidRPr="00B827AC" w:rsidRDefault="00757BB1" w:rsidP="00D903E4">
            <w:pPr>
              <w:jc w:val="center"/>
              <w:rPr>
                <w:rFonts w:ascii="Times New Roman" w:hAnsi="Times New Roman" w:cs="Times New Roman"/>
              </w:rPr>
            </w:pPr>
          </w:p>
        </w:tc>
        <w:tc>
          <w:tcPr>
            <w:tcW w:w="1849" w:type="dxa"/>
          </w:tcPr>
          <w:p w14:paraId="44192B12" w14:textId="77777777" w:rsidR="00757BB1" w:rsidRPr="00B827AC" w:rsidRDefault="00757BB1" w:rsidP="00D903E4">
            <w:pPr>
              <w:jc w:val="center"/>
              <w:rPr>
                <w:rFonts w:ascii="Times New Roman" w:hAnsi="Times New Roman" w:cs="Times New Roman"/>
              </w:rPr>
            </w:pPr>
          </w:p>
        </w:tc>
        <w:tc>
          <w:tcPr>
            <w:tcW w:w="1849" w:type="dxa"/>
          </w:tcPr>
          <w:p w14:paraId="14962F94" w14:textId="77777777" w:rsidR="00757BB1" w:rsidRPr="00B827AC" w:rsidRDefault="00757BB1" w:rsidP="00D903E4">
            <w:pPr>
              <w:jc w:val="center"/>
              <w:rPr>
                <w:rFonts w:ascii="Times New Roman" w:hAnsi="Times New Roman" w:cs="Times New Roman"/>
              </w:rPr>
            </w:pPr>
          </w:p>
        </w:tc>
      </w:tr>
      <w:tr w:rsidR="00757BB1" w:rsidRPr="00B827AC" w14:paraId="4093A17B" w14:textId="77777777" w:rsidTr="00D903E4">
        <w:tc>
          <w:tcPr>
            <w:tcW w:w="1848" w:type="dxa"/>
          </w:tcPr>
          <w:p w14:paraId="3F8962E9"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Milk </w:t>
            </w:r>
            <w:proofErr w:type="spellStart"/>
            <w:r>
              <w:rPr>
                <w:rFonts w:ascii="Times New Roman" w:hAnsi="Times New Roman" w:cs="Times New Roman"/>
              </w:rPr>
              <w:t>income</w:t>
            </w:r>
            <w:r>
              <w:rPr>
                <w:rFonts w:ascii="Times New Roman" w:hAnsi="Times New Roman" w:cs="Times New Roman"/>
                <w:vertAlign w:val="superscript"/>
              </w:rPr>
              <w:t>b</w:t>
            </w:r>
            <w:proofErr w:type="spellEnd"/>
          </w:p>
          <w:p w14:paraId="14A467D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0230DC8F" w14:textId="77777777" w:rsidR="00757BB1" w:rsidRDefault="00757BB1" w:rsidP="00D903E4">
            <w:pPr>
              <w:jc w:val="center"/>
              <w:rPr>
                <w:rFonts w:ascii="Times New Roman" w:hAnsi="Times New Roman" w:cs="Times New Roman"/>
              </w:rPr>
            </w:pPr>
          </w:p>
        </w:tc>
        <w:tc>
          <w:tcPr>
            <w:tcW w:w="1926" w:type="dxa"/>
          </w:tcPr>
          <w:p w14:paraId="2789FC91" w14:textId="77777777" w:rsidR="00757BB1" w:rsidRPr="00B827AC" w:rsidRDefault="00757BB1" w:rsidP="00D903E4">
            <w:pPr>
              <w:jc w:val="center"/>
              <w:rPr>
                <w:rFonts w:ascii="Times New Roman" w:hAnsi="Times New Roman" w:cs="Times New Roman"/>
              </w:rPr>
            </w:pPr>
          </w:p>
        </w:tc>
        <w:tc>
          <w:tcPr>
            <w:tcW w:w="1849" w:type="dxa"/>
          </w:tcPr>
          <w:p w14:paraId="73AB1D5E" w14:textId="77777777" w:rsidR="00757BB1" w:rsidRPr="00B827AC" w:rsidRDefault="00757BB1" w:rsidP="00D903E4">
            <w:pPr>
              <w:jc w:val="center"/>
              <w:rPr>
                <w:rFonts w:ascii="Times New Roman" w:hAnsi="Times New Roman" w:cs="Times New Roman"/>
              </w:rPr>
            </w:pPr>
          </w:p>
        </w:tc>
        <w:tc>
          <w:tcPr>
            <w:tcW w:w="1849" w:type="dxa"/>
          </w:tcPr>
          <w:p w14:paraId="06929610" w14:textId="77777777" w:rsidR="00757BB1" w:rsidRPr="00B827AC" w:rsidRDefault="00757BB1" w:rsidP="00D903E4">
            <w:pPr>
              <w:jc w:val="center"/>
              <w:rPr>
                <w:rFonts w:ascii="Times New Roman" w:hAnsi="Times New Roman" w:cs="Times New Roman"/>
              </w:rPr>
            </w:pPr>
          </w:p>
        </w:tc>
      </w:tr>
      <w:tr w:rsidR="00757BB1" w:rsidRPr="00B827AC" w14:paraId="17B02164" w14:textId="77777777" w:rsidTr="00D903E4">
        <w:tc>
          <w:tcPr>
            <w:tcW w:w="1848" w:type="dxa"/>
          </w:tcPr>
          <w:p w14:paraId="7AA6B1F7" w14:textId="77777777" w:rsidR="00757BB1" w:rsidRPr="002330CD" w:rsidRDefault="00757BB1"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757BB1" w:rsidRPr="00CB75D6" w:rsidRDefault="00757BB1"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1770" w:type="dxa"/>
          </w:tcPr>
          <w:p w14:paraId="51C99BB2" w14:textId="77777777" w:rsidR="00757BB1" w:rsidRDefault="00757BB1" w:rsidP="00D903E4">
            <w:pPr>
              <w:jc w:val="center"/>
              <w:rPr>
                <w:rFonts w:ascii="Times New Roman" w:hAnsi="Times New Roman" w:cs="Times New Roman"/>
              </w:rPr>
            </w:pPr>
          </w:p>
        </w:tc>
        <w:tc>
          <w:tcPr>
            <w:tcW w:w="1926" w:type="dxa"/>
          </w:tcPr>
          <w:p w14:paraId="3E66E22B" w14:textId="77777777" w:rsidR="00757BB1" w:rsidRPr="00B827AC" w:rsidRDefault="00757BB1" w:rsidP="00D903E4">
            <w:pPr>
              <w:jc w:val="center"/>
              <w:rPr>
                <w:rFonts w:ascii="Times New Roman" w:hAnsi="Times New Roman" w:cs="Times New Roman"/>
              </w:rPr>
            </w:pPr>
          </w:p>
        </w:tc>
        <w:tc>
          <w:tcPr>
            <w:tcW w:w="1849" w:type="dxa"/>
          </w:tcPr>
          <w:p w14:paraId="0BFF51AF" w14:textId="77777777" w:rsidR="00757BB1" w:rsidRPr="00B827AC" w:rsidRDefault="00757BB1" w:rsidP="00D903E4">
            <w:pPr>
              <w:jc w:val="center"/>
              <w:rPr>
                <w:rFonts w:ascii="Times New Roman" w:hAnsi="Times New Roman" w:cs="Times New Roman"/>
              </w:rPr>
            </w:pPr>
          </w:p>
        </w:tc>
        <w:tc>
          <w:tcPr>
            <w:tcW w:w="1849" w:type="dxa"/>
          </w:tcPr>
          <w:p w14:paraId="5CED53AE" w14:textId="77777777" w:rsidR="00757BB1" w:rsidRPr="00B827AC" w:rsidRDefault="00757BB1" w:rsidP="00D903E4">
            <w:pPr>
              <w:jc w:val="center"/>
              <w:rPr>
                <w:rFonts w:ascii="Times New Roman" w:hAnsi="Times New Roman" w:cs="Times New Roman"/>
              </w:rPr>
            </w:pPr>
          </w:p>
        </w:tc>
      </w:tr>
      <w:tr w:rsidR="00757BB1" w:rsidRPr="00B827AC" w14:paraId="6DF811C8" w14:textId="77777777" w:rsidTr="00D903E4">
        <w:tc>
          <w:tcPr>
            <w:tcW w:w="1848" w:type="dxa"/>
          </w:tcPr>
          <w:p w14:paraId="5AFDB160" w14:textId="77777777" w:rsidR="00757BB1" w:rsidRPr="002330CD" w:rsidRDefault="00757BB1" w:rsidP="00D903E4">
            <w:pPr>
              <w:rPr>
                <w:rFonts w:ascii="Times New Roman" w:hAnsi="Times New Roman" w:cs="Times New Roman"/>
                <w:vertAlign w:val="superscript"/>
              </w:rPr>
            </w:pPr>
            <w:r w:rsidRPr="00B827AC">
              <w:rPr>
                <w:rFonts w:ascii="Times New Roman" w:hAnsi="Times New Roman" w:cs="Times New Roman"/>
              </w:rPr>
              <w:t xml:space="preserve">Off farm </w:t>
            </w:r>
            <w:proofErr w:type="spellStart"/>
            <w:r w:rsidRPr="00B827AC">
              <w:rPr>
                <w:rFonts w:ascii="Times New Roman" w:hAnsi="Times New Roman" w:cs="Times New Roman"/>
              </w:rPr>
              <w:t>income</w:t>
            </w:r>
            <w:r>
              <w:rPr>
                <w:rFonts w:ascii="Times New Roman" w:hAnsi="Times New Roman" w:cs="Times New Roman"/>
                <w:vertAlign w:val="superscript"/>
              </w:rPr>
              <w:t>b</w:t>
            </w:r>
            <w:proofErr w:type="spellEnd"/>
          </w:p>
          <w:p w14:paraId="518A849E" w14:textId="77777777" w:rsidR="00757BB1" w:rsidRPr="00B827AC" w:rsidRDefault="00757BB1"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1770" w:type="dxa"/>
          </w:tcPr>
          <w:p w14:paraId="4A0E8BF2" w14:textId="77777777" w:rsidR="00757BB1" w:rsidRPr="00B827AC" w:rsidRDefault="00757BB1" w:rsidP="00D903E4">
            <w:pPr>
              <w:jc w:val="center"/>
              <w:rPr>
                <w:rFonts w:ascii="Times New Roman" w:hAnsi="Times New Roman" w:cs="Times New Roman"/>
              </w:rPr>
            </w:pPr>
          </w:p>
        </w:tc>
        <w:tc>
          <w:tcPr>
            <w:tcW w:w="1926" w:type="dxa"/>
          </w:tcPr>
          <w:p w14:paraId="2B1BA7FE" w14:textId="77777777" w:rsidR="00757BB1" w:rsidRPr="00B827AC" w:rsidRDefault="00757BB1" w:rsidP="00D903E4">
            <w:pPr>
              <w:jc w:val="center"/>
              <w:rPr>
                <w:rFonts w:ascii="Times New Roman" w:hAnsi="Times New Roman" w:cs="Times New Roman"/>
              </w:rPr>
            </w:pPr>
          </w:p>
        </w:tc>
        <w:tc>
          <w:tcPr>
            <w:tcW w:w="1849" w:type="dxa"/>
          </w:tcPr>
          <w:p w14:paraId="5F089662" w14:textId="77777777" w:rsidR="00757BB1" w:rsidRPr="00B827AC" w:rsidRDefault="00757BB1" w:rsidP="00D903E4">
            <w:pPr>
              <w:jc w:val="center"/>
              <w:rPr>
                <w:rFonts w:ascii="Times New Roman" w:hAnsi="Times New Roman" w:cs="Times New Roman"/>
              </w:rPr>
            </w:pPr>
          </w:p>
        </w:tc>
        <w:tc>
          <w:tcPr>
            <w:tcW w:w="1849" w:type="dxa"/>
          </w:tcPr>
          <w:p w14:paraId="677E2902" w14:textId="77777777" w:rsidR="00757BB1" w:rsidRPr="00B827AC" w:rsidRDefault="00757BB1"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proofErr w:type="gramStart"/>
      <w:r>
        <w:rPr>
          <w:rFonts w:ascii="Times New Roman" w:hAnsi="Times New Roman" w:cs="Times New Roman"/>
          <w:sz w:val="18"/>
          <w:szCs w:val="18"/>
          <w:vertAlign w:val="superscript"/>
        </w:rPr>
        <w:t>a</w:t>
      </w:r>
      <w:proofErr w:type="gramEnd"/>
      <w:r>
        <w:rPr>
          <w:rFonts w:ascii="Times New Roman" w:hAnsi="Times New Roman" w:cs="Times New Roman"/>
          <w:sz w:val="18"/>
          <w:szCs w:val="18"/>
          <w:vertAlign w:val="superscript"/>
        </w:rPr>
        <w:t xml:space="preserve"> </w:t>
      </w:r>
      <w:r>
        <w:rPr>
          <w:rFonts w:ascii="Times New Roman" w:hAnsi="Times New Roman" w:cs="Times New Roman"/>
          <w:sz w:val="18"/>
          <w:szCs w:val="18"/>
        </w:rPr>
        <w:t xml:space="preserve">Total household members are converted to adult male equivalents using the definition of adult male equivalent in </w:t>
      </w:r>
      <w:proofErr w:type="spellStart"/>
      <w:r>
        <w:rPr>
          <w:rFonts w:ascii="Times New Roman" w:hAnsi="Times New Roman" w:cs="Times New Roman"/>
          <w:sz w:val="18"/>
          <w:szCs w:val="18"/>
        </w:rPr>
        <w:t>Weisel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Dop</w:t>
      </w:r>
      <w:proofErr w:type="spellEnd"/>
      <w:r>
        <w:rPr>
          <w:rFonts w:ascii="Times New Roman" w:hAnsi="Times New Roman" w:cs="Times New Roman"/>
          <w:sz w:val="18"/>
          <w:szCs w:val="18"/>
        </w:rPr>
        <w:t xml:space="preserve">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 xml:space="preserve">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50"/>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50"/>
      <w:r w:rsidR="00B44D6E">
        <w:rPr>
          <w:rStyle w:val="CommentReference"/>
        </w:rPr>
        <w:commentReference w:id="50"/>
      </w:r>
    </w:p>
    <w:p w14:paraId="720075D0" w14:textId="2CA89440" w:rsidR="0017764D" w:rsidRDefault="003F5C2E">
      <w:pPr>
        <w:spacing w:line="480" w:lineRule="auto"/>
        <w:rPr>
          <w:rFonts w:ascii="Times New Roman" w:hAnsi="Times New Roman" w:cs="Times New Roman"/>
        </w:rPr>
        <w:pPrChange w:id="51" w:author="Hawkins, James" w:date="2018-10-03T11:17:00Z">
          <w:pPr/>
        </w:pPrChange>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w:t>
      </w:r>
      <w:proofErr w:type="spellStart"/>
      <w:r w:rsidR="00ED21B7">
        <w:rPr>
          <w:rFonts w:ascii="Times New Roman" w:hAnsi="Times New Roman" w:cs="Times New Roman"/>
        </w:rPr>
        <w:t>Flichman</w:t>
      </w:r>
      <w:proofErr w:type="spellEnd"/>
      <w:r w:rsidR="00ED21B7">
        <w:rPr>
          <w:rFonts w:ascii="Times New Roman" w:hAnsi="Times New Roman" w:cs="Times New Roman"/>
        </w:rPr>
        <w:t xml:space="preserve">, and </w:t>
      </w:r>
      <w:proofErr w:type="spellStart"/>
      <w:r w:rsidR="00ED21B7">
        <w:rPr>
          <w:rFonts w:ascii="Times New Roman" w:hAnsi="Times New Roman" w:cs="Times New Roman"/>
        </w:rPr>
        <w:t>Belhouchette</w:t>
      </w:r>
      <w:proofErr w:type="spellEnd"/>
      <w:r w:rsidR="00ED21B7">
        <w:rPr>
          <w:rFonts w:ascii="Times New Roman" w:hAnsi="Times New Roman" w:cs="Times New Roman"/>
        </w:rPr>
        <w:t xml:space="preserv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52" w:author="Rufino, Mariana" w:date="2018-07-15T21:43:00Z">
        <w:r w:rsidR="0094798A" w:rsidDel="00B44D6E">
          <w:rPr>
            <w:rFonts w:ascii="Times New Roman" w:hAnsi="Times New Roman" w:cs="Times New Roman"/>
          </w:rPr>
          <w:delText>multi year</w:delText>
        </w:r>
      </w:del>
      <w:ins w:id="53"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w:t>
      </w:r>
      <w:r w:rsidR="0094798A">
        <w:rPr>
          <w:rFonts w:ascii="Times New Roman" w:hAnsi="Times New Roman" w:cs="Times New Roman"/>
        </w:rPr>
        <w:lastRenderedPageBreak/>
        <w:t xml:space="preserve">on investing in improved genetics and/or feeding should pay </w:t>
      </w:r>
      <w:proofErr w:type="gramStart"/>
      <w:r w:rsidR="0094798A">
        <w:rPr>
          <w:rFonts w:ascii="Times New Roman" w:hAnsi="Times New Roman" w:cs="Times New Roman"/>
        </w:rPr>
        <w:t xml:space="preserve">off </w:t>
      </w:r>
      <w:proofErr w:type="gramEnd"/>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proofErr w:type="gramStart"/>
      <w:r w:rsidR="006F1A2F">
        <w:rPr>
          <w:rFonts w:ascii="Times New Roman" w:hAnsi="Times New Roman" w:cs="Times New Roman"/>
        </w:rPr>
        <w:t>In each iteration</w:t>
      </w:r>
      <w:proofErr w:type="gramEnd"/>
      <w:r w:rsidR="006F1A2F">
        <w:rPr>
          <w:rFonts w:ascii="Times New Roman" w:hAnsi="Times New Roman" w:cs="Times New Roman"/>
        </w:rPr>
        <w:t>,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model time period</w:t>
      </w:r>
      <w:r w:rsidR="006F1A2F">
        <w:rPr>
          <w:rFonts w:ascii="Times New Roman" w:hAnsi="Times New Roman" w:cs="Times New Roman"/>
        </w:rPr>
        <w:t xml:space="preserve">. </w:t>
      </w:r>
      <w:proofErr w:type="gramStart"/>
      <w:r w:rsidR="006C7B92">
        <w:rPr>
          <w:rFonts w:ascii="Times New Roman" w:hAnsi="Times New Roman" w:cs="Times New Roman"/>
        </w:rPr>
        <w:t>For each iteration</w:t>
      </w:r>
      <w:proofErr w:type="gramEnd"/>
      <w:r w:rsidR="006C7B92">
        <w:rPr>
          <w:rFonts w:ascii="Times New Roman" w:hAnsi="Times New Roman" w:cs="Times New Roman"/>
        </w:rPr>
        <w:t xml:space="preserve">, the model solves </w:t>
      </w:r>
      <w:r w:rsidR="006F1A2F">
        <w:rPr>
          <w:rFonts w:ascii="Times New Roman" w:hAnsi="Times New Roman" w:cs="Times New Roman"/>
        </w:rPr>
        <w:t xml:space="preserve">for the household’s utility function. The </w:t>
      </w:r>
      <w:r w:rsidR="00122493">
        <w:rPr>
          <w:rFonts w:ascii="Times New Roman" w:hAnsi="Times New Roman" w:cs="Times New Roman"/>
        </w:rPr>
        <w:t xml:space="preserve">model </w:t>
      </w:r>
      <w:r w:rsidR="006F1A2F">
        <w:rPr>
          <w:rFonts w:ascii="Times New Roman" w:hAnsi="Times New Roman" w:cs="Times New Roman"/>
        </w:rPr>
        <w:t xml:space="preserve">objective function is </w:t>
      </w:r>
      <w:r w:rsidR="00122493">
        <w:rPr>
          <w:rFonts w:ascii="Times New Roman" w:hAnsi="Times New Roman" w:cs="Times New Roman"/>
        </w:rPr>
        <w:t xml:space="preserve">therefore </w:t>
      </w:r>
      <w:r w:rsidR="006F1A2F">
        <w:rPr>
          <w:rFonts w:ascii="Times New Roman" w:hAnsi="Times New Roman" w:cs="Times New Roman"/>
        </w:rPr>
        <w:t xml:space="preserve">defined as follows: </w:t>
      </w:r>
    </w:p>
    <w:p w14:paraId="0ED7CEA0" w14:textId="77777777" w:rsidR="0017764D" w:rsidRPr="00B827AC" w:rsidRDefault="0017764D">
      <w:pPr>
        <w:spacing w:line="480" w:lineRule="auto"/>
        <w:jc w:val="center"/>
        <w:rPr>
          <w:rFonts w:ascii="Times New Roman" w:hAnsi="Times New Roman" w:cs="Times New Roman"/>
        </w:rPr>
        <w:pPrChange w:id="54" w:author="Hawkins, James" w:date="2018-10-03T11:17:00Z">
          <w:pPr>
            <w:jc w:val="center"/>
          </w:pPr>
        </w:pPrChange>
      </w:pPr>
      <w:r w:rsidRPr="00B827AC">
        <w:rPr>
          <w:rFonts w:ascii="Times New Roman" w:hAnsi="Times New Roman" w:cs="Times New Roman"/>
        </w:rPr>
        <w:t xml:space="preserve">Maximize U = NPV - </w:t>
      </w:r>
      <m:oMath>
        <m:r>
          <w:rPr>
            <w:rFonts w:ascii="Cambria Math" w:hAnsi="Cambria Math" w:cs="Times New Roman"/>
          </w:rPr>
          <m:t>∅×σ</m:t>
        </m:r>
      </m:oMath>
    </w:p>
    <w:p w14:paraId="0AF44653" w14:textId="28ED93A3" w:rsidR="0017764D" w:rsidRPr="00757BB1" w:rsidRDefault="0017764D">
      <w:pPr>
        <w:spacing w:line="480" w:lineRule="auto"/>
        <w:rPr>
          <w:rFonts w:ascii="Times New Roman" w:hAnsi="Times New Roman" w:cs="Times New Roman"/>
          <w:sz w:val="26"/>
          <w:szCs w:val="26"/>
        </w:rPr>
        <w:pPrChange w:id="55" w:author="Hawkins, James" w:date="2018-10-03T11:17:00Z">
          <w:pPr/>
        </w:pPrChange>
      </w:pPr>
      <w:r>
        <w:rPr>
          <w:rFonts w:ascii="Times New Roman" w:hAnsi="Times New Roman" w:cs="Times New Roman"/>
        </w:rPr>
        <w:t xml:space="preserve">Where U is the household’s utility function, </w:t>
      </w:r>
      <w:r w:rsidR="00DD1506">
        <w:rPr>
          <w:rFonts w:ascii="Times New Roman" w:hAnsi="Times New Roman" w:cs="Times New Roman"/>
        </w:rPr>
        <w:t xml:space="preserve">NPV is the </w:t>
      </w:r>
      <w:r w:rsidR="00DD1506" w:rsidRPr="00645E62">
        <w:rPr>
          <w:rFonts w:ascii="Times New Roman" w:hAnsi="Times New Roman" w:cs="Times New Roman"/>
          <w:i/>
          <w:rPrChange w:id="56" w:author="Rufino, Mariana" w:date="2018-07-15T21:50:00Z">
            <w:rPr>
              <w:rFonts w:ascii="Times New Roman" w:hAnsi="Times New Roman" w:cs="Times New Roman"/>
            </w:rPr>
          </w:rPrChange>
        </w:rPr>
        <w:t>net present value</w:t>
      </w:r>
      <w:r w:rsidR="00DD1506">
        <w:rPr>
          <w:rFonts w:ascii="Times New Roman" w:hAnsi="Times New Roman" w:cs="Times New Roman"/>
        </w:rPr>
        <w:t xml:space="preserve"> of the farm enterprise, </w:t>
      </w:r>
      <m:oMath>
        <m:r>
          <w:rPr>
            <w:rFonts w:ascii="Cambria Math" w:hAnsi="Cambria Math" w:cs="Times New Roman"/>
          </w:rPr>
          <m:t>∅</m:t>
        </m:r>
      </m:oMath>
      <w:r w:rsidR="00DD1506">
        <w:rPr>
          <w:rFonts w:ascii="Times New Roman" w:eastAsiaTheme="minorEastAsia" w:hAnsi="Times New Roman" w:cs="Times New Roman"/>
        </w:rPr>
        <w:t xml:space="preserve"> is a risk aversion coefficient, and </w:t>
      </w:r>
      <m:oMath>
        <m:r>
          <w:rPr>
            <w:rFonts w:ascii="Cambria Math" w:hAnsi="Cambria Math" w:cs="Times New Roman"/>
          </w:rPr>
          <m:t>σ</m:t>
        </m:r>
      </m:oMath>
      <w:r w:rsidR="00DD1506">
        <w:rPr>
          <w:rFonts w:ascii="Times New Roman" w:eastAsiaTheme="minorEastAsia" w:hAnsi="Times New Roman" w:cs="Times New Roman"/>
        </w:rPr>
        <w:t xml:space="preserve"> is the </w:t>
      </w:r>
      <w:r w:rsidR="00D36E2A">
        <w:rPr>
          <w:rFonts w:ascii="Times New Roman" w:eastAsiaTheme="minorEastAsia" w:hAnsi="Times New Roman" w:cs="Times New Roman"/>
        </w:rPr>
        <w:t xml:space="preserve">standard deviation </w:t>
      </w:r>
      <w:r w:rsidR="00DD1506">
        <w:rPr>
          <w:rFonts w:ascii="Times New Roman" w:eastAsiaTheme="minorEastAsia" w:hAnsi="Times New Roman" w:cs="Times New Roman"/>
        </w:rPr>
        <w:t xml:space="preserve">of net present value. </w:t>
      </w:r>
      <w:r w:rsidR="00122493">
        <w:rPr>
          <w:rFonts w:ascii="Times New Roman" w:eastAsiaTheme="minorEastAsia" w:hAnsi="Times New Roman" w:cs="Times New Roman"/>
        </w:rPr>
        <w:t xml:space="preserve">The </w:t>
      </w:r>
      <w:r w:rsidR="00122493">
        <w:rPr>
          <w:rFonts w:ascii="Times New Roman" w:hAnsi="Times New Roman" w:cs="Times New Roman"/>
        </w:rPr>
        <w:t>n</w:t>
      </w:r>
      <w:r>
        <w:rPr>
          <w:rFonts w:ascii="Times New Roman" w:hAnsi="Times New Roman" w:cs="Times New Roman"/>
        </w:rPr>
        <w:t>et present value is defined as follows:</w:t>
      </w:r>
    </w:p>
    <w:p w14:paraId="526A14EA" w14:textId="6C46F91C" w:rsidR="001F7F03" w:rsidRPr="00757BB1" w:rsidRDefault="00757BB1">
      <w:pPr>
        <w:spacing w:line="480" w:lineRule="auto"/>
        <w:jc w:val="center"/>
        <w:rPr>
          <w:rFonts w:ascii="Times New Roman" w:hAnsi="Times New Roman" w:cs="Times New Roman"/>
          <w:sz w:val="26"/>
          <w:szCs w:val="26"/>
        </w:rPr>
        <w:pPrChange w:id="57" w:author="Hawkins, James" w:date="2018-10-03T11:17:00Z">
          <w:pPr>
            <w:jc w:val="center"/>
          </w:pPr>
        </w:pPrChange>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1F97E99E" w14:textId="21CFD4B7" w:rsidR="00D36E2A" w:rsidRPr="00D36E2A" w:rsidRDefault="00D36E2A">
      <w:pPr>
        <w:spacing w:line="480" w:lineRule="auto"/>
        <w:rPr>
          <w:rFonts w:ascii="Times New Roman" w:eastAsiaTheme="minorEastAsia" w:hAnsi="Times New Roman" w:cs="Times New Roman"/>
        </w:rPr>
        <w:pPrChange w:id="58" w:author="Hawkins, James" w:date="2018-10-03T11:17:00Z">
          <w:pPr/>
        </w:pPrChange>
      </w:pPr>
      <w:r>
        <w:rPr>
          <w:rFonts w:ascii="Times New Roman" w:hAnsi="Times New Roman" w:cs="Times New Roman"/>
        </w:rPr>
        <w:t xml:space="preserve">Where </w:t>
      </w:r>
      <w:r w:rsidRPr="001E0435">
        <w:rPr>
          <w:rFonts w:ascii="Times New Roman" w:hAnsi="Times New Roman" w:cs="Times New Roman"/>
          <w:i/>
          <w:rPrChange w:id="59"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60" w:author="Rufino, Mariana" w:date="2018-07-15T21:47:00Z">
        <w:r w:rsidRPr="001E0435" w:rsidDel="001E0435">
          <w:rPr>
            <w:rFonts w:ascii="Times New Roman" w:hAnsi="Times New Roman" w:cs="Times New Roman"/>
            <w:i/>
            <w:rPrChange w:id="61" w:author="Rufino, Mariana" w:date="2018-07-15T21:47:00Z">
              <w:rPr>
                <w:rFonts w:ascii="Times New Roman" w:hAnsi="Times New Roman" w:cs="Times New Roman"/>
              </w:rPr>
            </w:rPrChange>
          </w:rPr>
          <w:delText xml:space="preserve">livestock </w:delText>
        </w:r>
      </w:del>
      <w:ins w:id="62" w:author="Rufino, Mariana" w:date="2018-07-15T21:47:00Z">
        <w:r w:rsidR="001E0435">
          <w:rPr>
            <w:rFonts w:ascii="Times New Roman" w:hAnsi="Times New Roman" w:cs="Times New Roman"/>
            <w:i/>
          </w:rPr>
          <w:t>L</w:t>
        </w:r>
        <w:r w:rsidR="001E0435" w:rsidRPr="001E0435">
          <w:rPr>
            <w:rFonts w:ascii="Times New Roman" w:hAnsi="Times New Roman" w:cs="Times New Roman"/>
            <w:i/>
            <w:rPrChange w:id="63" w:author="Rufino, Mariana" w:date="2018-07-15T21:47:00Z">
              <w:rPr>
                <w:rFonts w:ascii="Times New Roman" w:hAnsi="Times New Roman" w:cs="Times New Roman"/>
              </w:rPr>
            </w:rPrChange>
          </w:rPr>
          <w:t xml:space="preserve">ivestock </w:t>
        </w:r>
      </w:ins>
      <w:del w:id="64" w:author="Rufino, Mariana" w:date="2018-07-15T21:47:00Z">
        <w:r w:rsidRPr="001E0435" w:rsidDel="001E0435">
          <w:rPr>
            <w:rFonts w:ascii="Times New Roman" w:hAnsi="Times New Roman" w:cs="Times New Roman"/>
            <w:i/>
            <w:rPrChange w:id="65"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66" w:author="Rufino, Mariana" w:date="2018-07-15T21:47:00Z">
        <w:r w:rsidR="001E0435">
          <w:rPr>
            <w:rFonts w:ascii="Times New Roman" w:hAnsi="Times New Roman" w:cs="Times New Roman"/>
            <w:i/>
          </w:rPr>
          <w:t>A</w:t>
        </w:r>
        <w:r w:rsidR="001E0435" w:rsidRPr="001E0435">
          <w:rPr>
            <w:rFonts w:ascii="Times New Roman" w:hAnsi="Times New Roman" w:cs="Times New Roman"/>
            <w:i/>
            <w:rPrChange w:id="67" w:author="Rufino, Mariana" w:date="2018-07-15T21:47:00Z">
              <w:rPr>
                <w:rFonts w:ascii="Times New Roman" w:hAnsi="Times New Roman" w:cs="Times New Roman"/>
              </w:rPr>
            </w:rPrChange>
          </w:rPr>
          <w:t>ssets</w:t>
        </w:r>
        <w:r w:rsidR="001E0435">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68" w:author="Rufino, Mariana" w:date="2018-07-15T21:47:00Z">
        <w:r w:rsidRPr="001E0435" w:rsidDel="001E0435">
          <w:rPr>
            <w:rFonts w:ascii="Times New Roman" w:hAnsi="Times New Roman" w:cs="Times New Roman"/>
            <w:i/>
            <w:rPrChange w:id="69" w:author="Rufino, Mariana" w:date="2018-07-15T21:47:00Z">
              <w:rPr>
                <w:rFonts w:ascii="Times New Roman" w:hAnsi="Times New Roman" w:cs="Times New Roman"/>
              </w:rPr>
            </w:rPrChange>
          </w:rPr>
          <w:delText xml:space="preserve">value </w:delText>
        </w:r>
      </w:del>
      <w:ins w:id="70" w:author="Rufino, Mariana" w:date="2018-07-15T21:47:00Z">
        <w:r w:rsidR="001E0435">
          <w:rPr>
            <w:rFonts w:ascii="Times New Roman" w:hAnsi="Times New Roman" w:cs="Times New Roman"/>
            <w:i/>
          </w:rPr>
          <w:t>V</w:t>
        </w:r>
        <w:r w:rsidR="001E0435" w:rsidRPr="001E0435">
          <w:rPr>
            <w:rFonts w:ascii="Times New Roman" w:hAnsi="Times New Roman" w:cs="Times New Roman"/>
            <w:i/>
            <w:rPrChange w:id="71" w:author="Rufino, Mariana" w:date="2018-07-15T21:47:00Z">
              <w:rPr>
                <w:rFonts w:ascii="Times New Roman" w:hAnsi="Times New Roman" w:cs="Times New Roman"/>
              </w:rPr>
            </w:rPrChange>
          </w:rPr>
          <w:t xml:space="preserve">alue </w:t>
        </w:r>
      </w:ins>
      <w:del w:id="72" w:author="Rufino, Mariana" w:date="2018-07-15T21:47:00Z">
        <w:r w:rsidRPr="001E0435" w:rsidDel="001E0435">
          <w:rPr>
            <w:rFonts w:ascii="Times New Roman" w:hAnsi="Times New Roman" w:cs="Times New Roman"/>
            <w:i/>
            <w:rPrChange w:id="73" w:author="Rufino, Mariana" w:date="2018-07-15T21:47:00Z">
              <w:rPr>
                <w:rFonts w:ascii="Times New Roman" w:hAnsi="Times New Roman" w:cs="Times New Roman"/>
              </w:rPr>
            </w:rPrChange>
          </w:rPr>
          <w:delText xml:space="preserve">food </w:delText>
        </w:r>
      </w:del>
      <w:ins w:id="74" w:author="Rufino, Mariana" w:date="2018-07-15T21:47:00Z">
        <w:r w:rsidR="001E0435">
          <w:rPr>
            <w:rFonts w:ascii="Times New Roman" w:hAnsi="Times New Roman" w:cs="Times New Roman"/>
            <w:i/>
          </w:rPr>
          <w:t>F</w:t>
        </w:r>
        <w:r w:rsidR="001E0435" w:rsidRPr="001E0435">
          <w:rPr>
            <w:rFonts w:ascii="Times New Roman" w:hAnsi="Times New Roman" w:cs="Times New Roman"/>
            <w:i/>
            <w:rPrChange w:id="75" w:author="Rufino, Mariana" w:date="2018-07-15T21:47:00Z">
              <w:rPr>
                <w:rFonts w:ascii="Times New Roman" w:hAnsi="Times New Roman" w:cs="Times New Roman"/>
              </w:rPr>
            </w:rPrChange>
          </w:rPr>
          <w:t xml:space="preserve">ood </w:t>
        </w:r>
      </w:ins>
      <w:del w:id="76" w:author="Rufino, Mariana" w:date="2018-07-15T21:47:00Z">
        <w:r w:rsidRPr="001E0435" w:rsidDel="001E0435">
          <w:rPr>
            <w:rFonts w:ascii="Times New Roman" w:hAnsi="Times New Roman" w:cs="Times New Roman"/>
            <w:i/>
            <w:rPrChange w:id="77"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78" w:author="Rufino, Mariana" w:date="2018-07-15T21:47:00Z">
        <w:r w:rsidR="001E0435">
          <w:rPr>
            <w:rFonts w:ascii="Times New Roman" w:hAnsi="Times New Roman" w:cs="Times New Roman"/>
            <w:i/>
          </w:rPr>
          <w:t>C</w:t>
        </w:r>
        <w:r w:rsidR="001E0435" w:rsidRPr="001E0435">
          <w:rPr>
            <w:rFonts w:ascii="Times New Roman" w:hAnsi="Times New Roman" w:cs="Times New Roman"/>
            <w:i/>
            <w:rPrChange w:id="79" w:author="Rufino, Mariana" w:date="2018-07-15T21:47:00Z">
              <w:rPr>
                <w:rFonts w:ascii="Times New Roman" w:hAnsi="Times New Roman" w:cs="Times New Roman"/>
              </w:rPr>
            </w:rPrChange>
          </w:rPr>
          <w:t>onsumption</w:t>
        </w:r>
        <w:r w:rsidR="001E0435">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80"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81"/>
      <w:r>
        <w:rPr>
          <w:rFonts w:ascii="Times New Roman" w:eastAsiaTheme="minorEastAsia" w:hAnsi="Times New Roman" w:cs="Times New Roman"/>
        </w:rPr>
        <w:t xml:space="preserve">input prices </w:t>
      </w:r>
      <w:commentRangeEnd w:id="81"/>
      <w:r w:rsidR="001E0435">
        <w:rPr>
          <w:rStyle w:val="CommentReference"/>
        </w:rPr>
        <w:commentReference w:id="81"/>
      </w:r>
      <w:r>
        <w:rPr>
          <w:rFonts w:ascii="Times New Roman" w:eastAsiaTheme="minorEastAsia" w:hAnsi="Times New Roman" w:cs="Times New Roman"/>
        </w:rPr>
        <w:t xml:space="preserve">for which risk is accounted for are feed prices, and replacement cattle. </w:t>
      </w:r>
      <w:r w:rsidR="005651E1">
        <w:rPr>
          <w:rFonts w:ascii="Times New Roman" w:eastAsiaTheme="minorEastAsia" w:hAnsi="Times New Roman" w:cs="Times New Roman"/>
        </w:rPr>
        <w:t>Under this approach, t</w:t>
      </w:r>
      <w:r>
        <w:rPr>
          <w:rFonts w:ascii="Times New Roman" w:eastAsiaTheme="minorEastAsia" w:hAnsi="Times New Roman" w:cs="Times New Roman"/>
        </w:rPr>
        <w:t xml:space="preserve">he standard deviation of NPV is calculated </w:t>
      </w:r>
      <w:r w:rsidR="005651E1">
        <w:rPr>
          <w:rFonts w:ascii="Times New Roman" w:eastAsiaTheme="minorEastAsia" w:hAnsi="Times New Roman" w:cs="Times New Roman"/>
        </w:rPr>
        <w:t>using the Monte Carlo method whereby prices are selected randomly from their probability distributions over a series of (</w:t>
      </w:r>
      <w:proofErr w:type="spellStart"/>
      <w:r w:rsidR="005651E1">
        <w:rPr>
          <w:rFonts w:ascii="Times New Roman" w:eastAsiaTheme="minorEastAsia" w:hAnsi="Times New Roman" w:cs="Times New Roman"/>
        </w:rPr>
        <w:t>i</w:t>
      </w:r>
      <w:proofErr w:type="spellEnd"/>
      <w:r w:rsidR="005651E1">
        <w:rPr>
          <w:rFonts w:ascii="Times New Roman" w:eastAsiaTheme="minorEastAsia" w:hAnsi="Times New Roman" w:cs="Times New Roman"/>
        </w:rPr>
        <w:t xml:space="preserve">) iterations, and then the standard deviation of NPV is calculated as follows: </w:t>
      </w:r>
    </w:p>
    <w:p w14:paraId="2591A2BE" w14:textId="5C4A6704" w:rsidR="001F7F03" w:rsidRDefault="00DA1068">
      <w:pPr>
        <w:spacing w:line="480" w:lineRule="auto"/>
        <w:rPr>
          <w:rFonts w:ascii="Times New Roman" w:hAnsi="Times New Roman" w:cs="Times New Roman"/>
        </w:rPr>
        <w:pPrChange w:id="82" w:author="Hawkins, James" w:date="2018-10-03T11:17:00Z">
          <w:pPr/>
        </w:pPrChange>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D6362DA" w14:textId="3BB7CBC1" w:rsidR="002F3B39" w:rsidRPr="00AE1C92" w:rsidRDefault="00D36E2A">
      <w:pPr>
        <w:spacing w:line="480" w:lineRule="auto"/>
        <w:rPr>
          <w:rFonts w:ascii="Times New Roman" w:eastAsiaTheme="minorEastAsia" w:hAnsi="Times New Roman" w:cs="Times New Roman"/>
        </w:rPr>
        <w:pPrChange w:id="83" w:author="Hawkins, James" w:date="2018-10-03T11:17:00Z">
          <w:pPr/>
        </w:pPrChange>
      </w:pPr>
      <w:r>
        <w:rPr>
          <w:rFonts w:ascii="Times New Roman" w:hAnsi="Times New Roman" w:cs="Times New Roman"/>
        </w:rPr>
        <w:t xml:space="preserve">Where </w:t>
      </w:r>
      <w:proofErr w:type="spellStart"/>
      <w:r w:rsidRPr="00645E62">
        <w:rPr>
          <w:rFonts w:ascii="Times New Roman" w:hAnsi="Times New Roman" w:cs="Times New Roman"/>
          <w:i/>
          <w:rPrChange w:id="84" w:author="Rufino, Mariana" w:date="2018-07-15T21:49:00Z">
            <w:rPr>
              <w:rFonts w:ascii="Times New Roman" w:hAnsi="Times New Roman" w:cs="Times New Roman"/>
            </w:rPr>
          </w:rPrChange>
        </w:rPr>
        <w:t>i</w:t>
      </w:r>
      <w:proofErr w:type="spellEnd"/>
      <w:r>
        <w:rPr>
          <w:rFonts w:ascii="Times New Roman" w:hAnsi="Times New Roman" w:cs="Times New Roman"/>
        </w:rPr>
        <w:t xml:space="preserve"> </w:t>
      </w:r>
      <w:proofErr w:type="gramStart"/>
      <w:r>
        <w:rPr>
          <w:rFonts w:ascii="Times New Roman" w:hAnsi="Times New Roman" w:cs="Times New Roman"/>
        </w:rPr>
        <w:t>represents</w:t>
      </w:r>
      <w:proofErr w:type="gramEnd"/>
      <w:r>
        <w:rPr>
          <w:rFonts w:ascii="Times New Roman" w:hAnsi="Times New Roman" w:cs="Times New Roman"/>
        </w:rPr>
        <w:t xml:space="preserve"> the </w:t>
      </w:r>
      <w:r w:rsidR="006F1A2F">
        <w:rPr>
          <w:rFonts w:ascii="Times New Roman" w:hAnsi="Times New Roman" w:cs="Times New Roman"/>
        </w:rPr>
        <w:t xml:space="preserve">set over which the Monte Carlo simulations are run, </w:t>
      </w:r>
      <w:r>
        <w:rPr>
          <w:rFonts w:ascii="Times New Roman" w:hAnsi="Times New Roman" w:cs="Times New Roman"/>
        </w:rPr>
        <w:t xml:space="preserve">and </w:t>
      </w:r>
      <w:proofErr w:type="spellStart"/>
      <w:r>
        <w:rPr>
          <w:rFonts w:ascii="Times New Roman" w:hAnsi="Times New Roman" w:cs="Times New Roman"/>
        </w:rPr>
        <w:t>NPV</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represents the NPV under the prices randomly selected in the </w:t>
      </w:r>
      <w:proofErr w:type="spellStart"/>
      <w:r w:rsidRPr="00645E62">
        <w:rPr>
          <w:rFonts w:ascii="Times New Roman" w:hAnsi="Times New Roman" w:cs="Times New Roman"/>
          <w:i/>
          <w:rPrChange w:id="85" w:author="Rufino, Mariana" w:date="2018-07-15T21:49:00Z">
            <w:rPr>
              <w:rFonts w:ascii="Times New Roman" w:hAnsi="Times New Roman" w:cs="Times New Roman"/>
            </w:rPr>
          </w:rPrChange>
        </w:rPr>
        <w:t>ith</w:t>
      </w:r>
      <w:proofErr w:type="spellEnd"/>
      <w:r>
        <w:rPr>
          <w:rFonts w:ascii="Times New Roman" w:hAnsi="Times New Roman" w:cs="Times New Roman"/>
        </w:rPr>
        <w:t xml:space="preserve"> iteration. </w:t>
      </w:r>
      <w:r>
        <w:rPr>
          <w:rFonts w:ascii="Times New Roman" w:eastAsiaTheme="minorEastAsia" w:hAnsi="Times New Roman" w:cs="Times New Roman"/>
        </w:rPr>
        <w:t xml:space="preserve">The standard deviations of these prices </w:t>
      </w:r>
      <w:r>
        <w:rPr>
          <w:rFonts w:ascii="Times New Roman" w:eastAsiaTheme="minorEastAsia" w:hAnsi="Times New Roman" w:cs="Times New Roman"/>
        </w:rPr>
        <w:lastRenderedPageBreak/>
        <w:t xml:space="preserve">are </w:t>
      </w:r>
      <w:r w:rsidR="00122493">
        <w:rPr>
          <w:rFonts w:ascii="Times New Roman" w:eastAsiaTheme="minorEastAsia" w:hAnsi="Times New Roman" w:cs="Times New Roman"/>
        </w:rPr>
        <w:t>based on farmer reports in the survey</w:t>
      </w:r>
      <w:r>
        <w:rPr>
          <w:rFonts w:ascii="Times New Roman" w:eastAsiaTheme="minorEastAsia" w:hAnsi="Times New Roman" w:cs="Times New Roman"/>
        </w:rPr>
        <w:t xml:space="preserve">. </w:t>
      </w:r>
      <w:r w:rsidR="00122493">
        <w:rPr>
          <w:rFonts w:ascii="Times New Roman" w:hAnsi="Times New Roman" w:cs="Times New Roman"/>
        </w:rPr>
        <w:t xml:space="preserve">The decision </w:t>
      </w:r>
      <w:r w:rsidR="00F0313F" w:rsidRPr="00B827AC">
        <w:rPr>
          <w:rFonts w:ascii="Times New Roman" w:hAnsi="Times New Roman" w:cs="Times New Roman"/>
        </w:rPr>
        <w:t>variables</w:t>
      </w:r>
      <w:r w:rsidR="00122493">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sidR="00122493">
        <w:rPr>
          <w:rFonts w:ascii="Times New Roman" w:hAnsi="Times New Roman" w:cs="Times New Roman"/>
        </w:rPr>
        <w:t>purchase and selling</w:t>
      </w:r>
      <w:r w:rsidR="00AE1C92">
        <w:rPr>
          <w:rFonts w:ascii="Times New Roman" w:hAnsi="Times New Roman" w:cs="Times New Roman"/>
        </w:rPr>
        <w:t xml:space="preserve"> decisions of </w:t>
      </w:r>
      <w:commentRangeStart w:id="86"/>
      <w:r w:rsidR="00AE1C92">
        <w:rPr>
          <w:rFonts w:ascii="Times New Roman" w:hAnsi="Times New Roman" w:cs="Times New Roman"/>
        </w:rPr>
        <w:t>cattle</w:t>
      </w:r>
      <w:r w:rsidR="00984232">
        <w:rPr>
          <w:rFonts w:ascii="Times New Roman" w:hAnsi="Times New Roman" w:cs="Times New Roman"/>
        </w:rPr>
        <w:t>,</w:t>
      </w:r>
      <w:commentRangeEnd w:id="86"/>
      <w:r w:rsidR="00645E62">
        <w:rPr>
          <w:rStyle w:val="CommentReference"/>
        </w:rPr>
        <w:commentReference w:id="86"/>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sidR="00122493">
        <w:rPr>
          <w:rFonts w:ascii="Times New Roman" w:hAnsi="Times New Roman" w:cs="Times New Roman"/>
        </w:rPr>
        <w:t>g gra</w:t>
      </w:r>
      <w:ins w:id="87" w:author="Rufino, Mariana" w:date="2018-07-15T21:52:00Z">
        <w:r w:rsidR="00645E62">
          <w:rPr>
            <w:rFonts w:ascii="Times New Roman" w:hAnsi="Times New Roman" w:cs="Times New Roman"/>
          </w:rPr>
          <w:t>ss</w:t>
        </w:r>
      </w:ins>
      <w:del w:id="88" w:author="Rufino, Mariana" w:date="2018-07-15T21:52:00Z">
        <w:r w:rsidR="00122493" w:rsidDel="00645E62">
          <w:rPr>
            <w:rFonts w:ascii="Times New Roman" w:hAnsi="Times New Roman" w:cs="Times New Roman"/>
          </w:rPr>
          <w:delText>zed feed intake</w:delText>
        </w:r>
      </w:del>
      <w:r w:rsidR="00122493">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89"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90"/>
      <w:r w:rsidR="00006710">
        <w:rPr>
          <w:rFonts w:ascii="Times New Roman" w:hAnsi="Times New Roman" w:cs="Times New Roman"/>
        </w:rPr>
        <w:t>Rangelands and pasture are distinguished in that the latter involves cultivation, whereas the former does not</w:t>
      </w:r>
      <w:commentRangeEnd w:id="90"/>
      <w:r w:rsidR="00620AC4">
        <w:rPr>
          <w:rStyle w:val="CommentReference"/>
        </w:rPr>
        <w:commentReference w:id="90"/>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w:t>
      </w:r>
      <w:proofErr w:type="spellStart"/>
      <w:r w:rsidR="004D5884">
        <w:rPr>
          <w:rFonts w:ascii="Times New Roman" w:hAnsi="Times New Roman" w:cs="Times New Roman"/>
        </w:rPr>
        <w:t>Omondi</w:t>
      </w:r>
      <w:proofErr w:type="spellEnd"/>
      <w:r w:rsidR="004D5884">
        <w:rPr>
          <w:rFonts w:ascii="Times New Roman" w:hAnsi="Times New Roman" w:cs="Times New Roman"/>
        </w:rPr>
        <w:t xml:space="preserve"> and </w:t>
      </w:r>
      <w:proofErr w:type="spellStart"/>
      <w:r w:rsidR="004D5884">
        <w:rPr>
          <w:rFonts w:ascii="Times New Roman" w:hAnsi="Times New Roman" w:cs="Times New Roman"/>
        </w:rPr>
        <w:t>Baltenweck</w:t>
      </w:r>
      <w:proofErr w:type="spellEnd"/>
      <w:r w:rsidR="004D5884">
        <w:rPr>
          <w:rFonts w:ascii="Times New Roman" w:hAnsi="Times New Roman" w:cs="Times New Roman"/>
        </w:rPr>
        <w:t xml:space="preserve">,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91"/>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91"/>
      <w:r w:rsidR="001670C1">
        <w:rPr>
          <w:rStyle w:val="CommentReference"/>
        </w:rPr>
        <w:commentReference w:id="91"/>
      </w:r>
      <w:r w:rsidR="004D5884">
        <w:rPr>
          <w:rFonts w:ascii="Times New Roman" w:hAnsi="Times New Roman" w:cs="Times New Roman"/>
        </w:rPr>
        <w:t xml:space="preserve"> </w:t>
      </w:r>
      <w:r w:rsidR="00DB0E67" w:rsidRPr="00B827AC">
        <w:rPr>
          <w:rFonts w:ascii="Times New Roman" w:hAnsi="Times New Roman" w:cs="Times New Roman"/>
        </w:rPr>
        <w:t>Off</w:t>
      </w:r>
      <w:ins w:id="92" w:author="Rufino, Mariana" w:date="2018-07-15T22:04:00Z">
        <w:r w:rsidR="001670C1">
          <w:rPr>
            <w:rFonts w:ascii="Times New Roman" w:hAnsi="Times New Roman" w:cs="Times New Roman"/>
          </w:rPr>
          <w:t>-</w:t>
        </w:r>
      </w:ins>
      <w:del w:id="93"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sidR="00122493">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pPr>
        <w:spacing w:line="480" w:lineRule="auto"/>
        <w:rPr>
          <w:rFonts w:ascii="Times New Roman" w:hAnsi="Times New Roman" w:cs="Times New Roman"/>
        </w:rPr>
        <w:pPrChange w:id="94" w:author="Hawkins, James" w:date="2018-10-03T11:17:00Z">
          <w:pPr/>
        </w:pPrChange>
      </w:pPr>
      <w:r>
        <w:rPr>
          <w:rFonts w:ascii="Times New Roman" w:hAnsi="Times New Roman" w:cs="Times New Roman"/>
          <w:i/>
        </w:rPr>
        <w:t>Household resource endowments</w:t>
      </w:r>
    </w:p>
    <w:p w14:paraId="21C46D07" w14:textId="7116BDE5" w:rsidR="00DC08AC" w:rsidRDefault="004C2B38">
      <w:pPr>
        <w:spacing w:line="480" w:lineRule="auto"/>
        <w:rPr>
          <w:rFonts w:ascii="Times New Roman" w:hAnsi="Times New Roman" w:cs="Times New Roman"/>
        </w:rPr>
        <w:pPrChange w:id="95" w:author="Hawkins, James" w:date="2018-10-03T11:17:00Z">
          <w:pPr/>
        </w:pPrChange>
      </w:pPr>
      <w:r w:rsidRPr="00B827AC">
        <w:rPr>
          <w:rFonts w:ascii="Times New Roman" w:hAnsi="Times New Roman" w:cs="Times New Roman"/>
        </w:rPr>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006710">
        <w:rPr>
          <w:rFonts w:ascii="Times New Roman" w:hAnsi="Times New Roman" w:cs="Times New Roman"/>
        </w:rPr>
        <w:t xml:space="preserve"> (</w:t>
      </w:r>
      <w:commentRangeStart w:id="96"/>
      <w:r w:rsidR="00006710">
        <w:rPr>
          <w:rFonts w:ascii="Times New Roman" w:hAnsi="Times New Roman" w:cs="Times New Roman"/>
        </w:rPr>
        <w:t>REF</w:t>
      </w:r>
      <w:commentRangeEnd w:id="96"/>
      <w:r w:rsidR="007E0F2B">
        <w:rPr>
          <w:rStyle w:val="CommentReference"/>
        </w:rPr>
        <w:commentReference w:id="96"/>
      </w:r>
      <w:r w:rsidR="00006710">
        <w:rPr>
          <w:rFonts w:ascii="Times New Roman" w:hAnsi="Times New Roman" w:cs="Times New Roman"/>
        </w:rPr>
        <w:t>)</w:t>
      </w:r>
      <w:r w:rsidR="003B38B2">
        <w:rPr>
          <w:rFonts w:ascii="Times New Roman" w:hAnsi="Times New Roman" w:cs="Times New Roman"/>
        </w:rPr>
        <w:t>.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lastRenderedPageBreak/>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97" w:author="Rufino, Mariana" w:date="2018-07-15T22:06:00Z">
        <w:r w:rsidR="00FD73EF">
          <w:rPr>
            <w:rFonts w:ascii="Times New Roman" w:hAnsi="Times New Roman" w:cs="Times New Roman"/>
          </w:rPr>
          <w:t>-</w:t>
        </w:r>
      </w:ins>
      <w:del w:id="98"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99"/>
      <w:r w:rsidR="00006710">
        <w:rPr>
          <w:rFonts w:ascii="Times New Roman" w:hAnsi="Times New Roman" w:cs="Times New Roman"/>
        </w:rPr>
        <w:t xml:space="preserve">or equal </w:t>
      </w:r>
      <w:commentRangeEnd w:id="99"/>
      <w:r w:rsidR="0024109A">
        <w:rPr>
          <w:rStyle w:val="CommentReference"/>
        </w:rPr>
        <w:commentReference w:id="99"/>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100"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w:t>
      </w:r>
      <w:proofErr w:type="spellStart"/>
      <w:r w:rsidR="007B0EFE">
        <w:rPr>
          <w:rFonts w:ascii="Times New Roman" w:hAnsi="Times New Roman" w:cs="Times New Roman"/>
        </w:rPr>
        <w:t>Louhichi</w:t>
      </w:r>
      <w:proofErr w:type="spellEnd"/>
      <w:r w:rsidR="007B0EFE">
        <w:rPr>
          <w:rFonts w:ascii="Times New Roman" w:hAnsi="Times New Roman" w:cs="Times New Roman"/>
        </w:rPr>
        <w:t xml:space="preserve">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101"/>
      <w:proofErr w:type="spellStart"/>
      <w:r w:rsidR="000D6D84" w:rsidRPr="00B827AC">
        <w:rPr>
          <w:rFonts w:ascii="Times New Roman" w:hAnsi="Times New Roman" w:cs="Times New Roman"/>
        </w:rPr>
        <w:t>Chongela</w:t>
      </w:r>
      <w:commentRangeEnd w:id="101"/>
      <w:proofErr w:type="spellEnd"/>
      <w:r w:rsidR="007B597F">
        <w:rPr>
          <w:rStyle w:val="CommentReference"/>
        </w:rPr>
        <w:commentReference w:id="101"/>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pPr>
        <w:spacing w:line="480" w:lineRule="auto"/>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Change w:id="102" w:author="Hawkins, James" w:date="2018-10-03T11:17:00Z">
          <w:pPr/>
        </w:pPrChange>
      </w:pPr>
    </w:p>
    <w:p w14:paraId="42403880" w14:textId="50276291" w:rsidR="004129B9" w:rsidRPr="00B827AC" w:rsidRDefault="00AB5861">
      <w:pPr>
        <w:spacing w:line="480" w:lineRule="auto"/>
        <w:rPr>
          <w:rFonts w:ascii="Times New Roman" w:hAnsi="Times New Roman" w:cs="Times New Roman"/>
          <w:b/>
        </w:rPr>
        <w:pPrChange w:id="103" w:author="Hawkins, James" w:date="2018-10-03T11:17:00Z">
          <w:pPr/>
        </w:pPrChange>
      </w:pPr>
      <w:r>
        <w:rPr>
          <w:rFonts w:ascii="Times New Roman" w:hAnsi="Times New Roman" w:cs="Times New Roman"/>
          <w:b/>
        </w:rPr>
        <w:lastRenderedPageBreak/>
        <w:t>2.1.2</w:t>
      </w:r>
      <w:r w:rsidR="004129B9" w:rsidRPr="00B827AC">
        <w:rPr>
          <w:rFonts w:ascii="Times New Roman" w:hAnsi="Times New Roman" w:cs="Times New Roman"/>
          <w:b/>
        </w:rPr>
        <w:t xml:space="preserve"> Cropping and Grazing </w:t>
      </w:r>
    </w:p>
    <w:p w14:paraId="1899A804" w14:textId="4CDB9F2E" w:rsidR="004129B9" w:rsidRDefault="00006710">
      <w:pPr>
        <w:spacing w:line="480" w:lineRule="auto"/>
        <w:rPr>
          <w:rFonts w:ascii="Times New Roman" w:hAnsi="Times New Roman" w:cs="Times New Roman"/>
        </w:rPr>
        <w:pPrChange w:id="104" w:author="Hawkins, James" w:date="2018-10-03T11:17:00Z">
          <w:pPr/>
        </w:pPrChange>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w:t>
      </w:r>
      <w:proofErr w:type="spellStart"/>
      <w:proofErr w:type="gramStart"/>
      <w:r w:rsidR="004129B9">
        <w:rPr>
          <w:rFonts w:ascii="Times New Roman" w:hAnsi="Times New Roman" w:cs="Times New Roman"/>
        </w:rPr>
        <w:t>napier</w:t>
      </w:r>
      <w:proofErr w:type="spellEnd"/>
      <w:proofErr w:type="gramEnd"/>
      <w:r w:rsidR="004129B9">
        <w:rPr>
          <w:rFonts w:ascii="Times New Roman" w:hAnsi="Times New Roman" w:cs="Times New Roman"/>
        </w:rPr>
        <w:t xml:space="preserve">, </w:t>
      </w:r>
      <w:proofErr w:type="spellStart"/>
      <w:r w:rsidR="004129B9">
        <w:rPr>
          <w:rFonts w:ascii="Times New Roman" w:hAnsi="Times New Roman" w:cs="Times New Roman"/>
        </w:rPr>
        <w:t>desmodium</w:t>
      </w:r>
      <w:proofErr w:type="spellEnd"/>
      <w:r w:rsidR="004129B9">
        <w:rPr>
          <w:rFonts w:ascii="Times New Roman" w:hAnsi="Times New Roman" w:cs="Times New Roman"/>
        </w:rPr>
        <w:t xml:space="preserve">, […] for fodder crops. The food crops are exclusively produced for 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105"/>
      <w:r w:rsidR="00CC12BB">
        <w:rPr>
          <w:rFonts w:ascii="Times New Roman" w:hAnsi="Times New Roman" w:cs="Times New Roman"/>
        </w:rPr>
        <w:t>3-year time step</w:t>
      </w:r>
      <w:commentRangeEnd w:id="105"/>
      <w:r w:rsidR="00BC04F3">
        <w:rPr>
          <w:rStyle w:val="CommentReference"/>
        </w:rPr>
        <w:commentReference w:id="105"/>
      </w:r>
      <w:r w:rsidR="00CC12BB">
        <w:rPr>
          <w:rFonts w:ascii="Times New Roman" w:hAnsi="Times New Roman" w:cs="Times New Roman"/>
        </w:rPr>
        <w:t xml:space="preserve">, beginning in the first year of the model. For food crops, </w:t>
      </w:r>
      <w:del w:id="106" w:author="Rufino, Mariana" w:date="2018-07-26T06:53:00Z">
        <w:r w:rsidR="00CC12BB" w:rsidDel="00B301C6">
          <w:rPr>
            <w:rFonts w:ascii="Times New Roman" w:hAnsi="Times New Roman" w:cs="Times New Roman"/>
          </w:rPr>
          <w:delText xml:space="preserve">it is assumed that </w:delText>
        </w:r>
      </w:del>
      <w:ins w:id="107"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w:t>
      </w:r>
      <w:proofErr w:type="gramStart"/>
      <w:r w:rsidR="00CC12BB">
        <w:rPr>
          <w:rFonts w:ascii="Times New Roman" w:hAnsi="Times New Roman" w:cs="Times New Roman"/>
        </w:rPr>
        <w:t>either harvested and</w:t>
      </w:r>
      <w:proofErr w:type="gramEnd"/>
      <w:r w:rsidR="00CC12BB">
        <w:rPr>
          <w:rFonts w:ascii="Times New Roman" w:hAnsi="Times New Roman" w:cs="Times New Roman"/>
        </w:rPr>
        <w:t xml:space="preserve"> provided as livestock feed, or allowed to stay on the field, where they are either consumed by grazing livestock or decompose and therefore form part of the fertility management of the soil. </w:t>
      </w:r>
    </w:p>
    <w:p w14:paraId="7A8C9ABD" w14:textId="17A6B590" w:rsidR="004129B9" w:rsidRDefault="00CC12BB">
      <w:pPr>
        <w:spacing w:line="480" w:lineRule="auto"/>
        <w:rPr>
          <w:rFonts w:ascii="Times New Roman" w:hAnsi="Times New Roman" w:cs="Times New Roman"/>
        </w:rPr>
        <w:pPrChange w:id="108" w:author="Hawkins, James" w:date="2018-10-03T11:17:00Z">
          <w:pPr/>
        </w:pPrChange>
      </w:pPr>
      <w:r>
        <w:rPr>
          <w:rFonts w:ascii="Times New Roman" w:hAnsi="Times New Roman" w:cs="Times New Roman"/>
        </w:rPr>
        <w:lastRenderedPageBreak/>
        <w:t xml:space="preserve">The </w:t>
      </w:r>
      <w:r w:rsidR="0041674F">
        <w:rPr>
          <w:rFonts w:ascii="Times New Roman" w:hAnsi="Times New Roman" w:cs="Times New Roman"/>
        </w:rPr>
        <w:t xml:space="preserve">household </w:t>
      </w:r>
      <w:r>
        <w:rPr>
          <w:rFonts w:ascii="Times New Roman" w:hAnsi="Times New Roman" w:cs="Times New Roman"/>
        </w:rPr>
        <w:t>survey was used to develop crop labour schedules for each crop and in each month of the season (Appendix A). From these crop labour schedules, t</w:t>
      </w:r>
      <w:r w:rsidR="004129B9">
        <w:rPr>
          <w:rFonts w:ascii="Times New Roman" w:hAnsi="Times New Roman" w:cs="Times New Roman"/>
        </w:rPr>
        <w:t>he total labour requirements for the crop enterprise are calculated as follows:</w:t>
      </w:r>
    </w:p>
    <w:p w14:paraId="7F194934" w14:textId="65B251E3" w:rsidR="004129B9" w:rsidRDefault="00D369C2">
      <w:pPr>
        <w:spacing w:line="480" w:lineRule="auto"/>
        <w:jc w:val="center"/>
        <w:rPr>
          <w:rFonts w:ascii="Times New Roman" w:hAnsi="Times New Roman" w:cs="Times New Roman"/>
        </w:rPr>
        <w:pPrChange w:id="109" w:author="Hawkins, James" w:date="2018-10-03T11:17:00Z">
          <w:pPr>
            <w:jc w:val="center"/>
          </w:pPr>
        </w:pPrChange>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08639B4B" w14:textId="43BC901E" w:rsidR="005E0AAC" w:rsidRDefault="004129B9">
      <w:pPr>
        <w:spacing w:line="480" w:lineRule="auto"/>
        <w:rPr>
          <w:rFonts w:ascii="Times New Roman" w:hAnsi="Times New Roman" w:cs="Times New Roman"/>
        </w:rPr>
        <w:pPrChange w:id="110" w:author="Hawkins, James" w:date="2018-10-03T11:17:00Z">
          <w:pPr/>
        </w:pPrChange>
      </w:pPr>
      <w:r>
        <w:rPr>
          <w:rFonts w:ascii="Times New Roman" w:hAnsi="Times New Roman" w:cs="Times New Roman"/>
        </w:rPr>
        <w:t>Where</w:t>
      </w:r>
      <w:r w:rsidR="003154A0">
        <w:rPr>
          <w:rFonts w:ascii="Times New Roman" w:hAnsi="Times New Roman" w:cs="Times New Roman"/>
        </w:rPr>
        <w:t xml:space="preserve"> </w:t>
      </w:r>
      <w:proofErr w:type="spellStart"/>
      <w:r w:rsidR="003154A0">
        <w:rPr>
          <w:rFonts w:ascii="Times New Roman" w:hAnsi="Times New Roman" w:cs="Times New Roman"/>
        </w:rPr>
        <w:t>Labour_Crop</w:t>
      </w:r>
      <w:r w:rsidR="003154A0">
        <w:rPr>
          <w:rFonts w:ascii="Times New Roman" w:hAnsi="Times New Roman" w:cs="Times New Roman"/>
          <w:vertAlign w:val="subscript"/>
        </w:rPr>
        <w:t>m</w:t>
      </w:r>
      <w:proofErr w:type="spellEnd"/>
      <w:r w:rsidR="003154A0">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Area_Crop</w:t>
      </w:r>
      <w:r>
        <w:rPr>
          <w:rFonts w:ascii="Times New Roman" w:hAnsi="Times New Roman" w:cs="Times New Roman"/>
          <w:vertAlign w:val="subscript"/>
        </w:rPr>
        <w:t>c</w:t>
      </w:r>
      <w:r w:rsidR="003154A0">
        <w:rPr>
          <w:rFonts w:ascii="Times New Roman" w:hAnsi="Times New Roman" w:cs="Times New Roman"/>
          <w:vertAlign w:val="subscript"/>
        </w:rPr>
        <w:t>,</w:t>
      </w:r>
      <w:r w:rsidR="004F3636">
        <w:rPr>
          <w:rFonts w:ascii="Times New Roman" w:hAnsi="Times New Roman" w:cs="Times New Roman"/>
          <w:vertAlign w:val="subscript"/>
        </w:rPr>
        <w:t>m</w:t>
      </w:r>
      <w:proofErr w:type="spellEnd"/>
      <w:r>
        <w:rPr>
          <w:rFonts w:ascii="Times New Roman" w:hAnsi="Times New Roman" w:cs="Times New Roman"/>
        </w:rPr>
        <w:t xml:space="preserve"> is the area dedicated to a given crop, c, </w:t>
      </w:r>
      <w:r w:rsidR="00CC12BB">
        <w:rPr>
          <w:rFonts w:ascii="Times New Roman" w:hAnsi="Times New Roman" w:cs="Times New Roman"/>
        </w:rPr>
        <w:t xml:space="preserve">in month, m, </w:t>
      </w:r>
      <w:r>
        <w:rPr>
          <w:rFonts w:ascii="Times New Roman" w:hAnsi="Times New Roman" w:cs="Times New Roman"/>
        </w:rPr>
        <w:t xml:space="preserve">and </w:t>
      </w:r>
      <w:proofErr w:type="spellStart"/>
      <w:r>
        <w:rPr>
          <w:rFonts w:ascii="Times New Roman" w:hAnsi="Times New Roman" w:cs="Times New Roman"/>
        </w:rPr>
        <w:t>Labour_Crop</w:t>
      </w:r>
      <w:r w:rsidR="004F3636">
        <w:rPr>
          <w:rFonts w:ascii="Times New Roman" w:hAnsi="Times New Roman" w:cs="Times New Roman"/>
          <w:vertAlign w:val="subscript"/>
        </w:rPr>
        <w:t>c,m</w:t>
      </w:r>
      <w:proofErr w:type="spellEnd"/>
      <w:r>
        <w:rPr>
          <w:rFonts w:ascii="Times New Roman" w:hAnsi="Times New Roman" w:cs="Times New Roman"/>
        </w:rPr>
        <w:t xml:space="preserve"> is the labour-input for crop, c, in a given month. </w:t>
      </w:r>
      <w:r w:rsidR="005E0AAC">
        <w:rPr>
          <w:rFonts w:ascii="Times New Roman" w:hAnsi="Times New Roman" w:cs="Times New Roman"/>
        </w:rPr>
        <w:t>The planting and harvesting dates fo</w:t>
      </w:r>
      <w:r w:rsidR="00006177">
        <w:rPr>
          <w:rFonts w:ascii="Times New Roman" w:hAnsi="Times New Roman" w:cs="Times New Roman"/>
        </w:rPr>
        <w:t>r each crop are shown in Table 2</w:t>
      </w:r>
      <w:r w:rsidR="005E0AAC">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sidR="005E0AAC">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sidR="005E0AAC">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sidR="005E0AAC">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sidR="005E0AAC">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111"/>
            <w:r>
              <w:rPr>
                <w:rFonts w:ascii="Times New Roman" w:hAnsi="Times New Roman" w:cs="Times New Roman"/>
              </w:rPr>
              <w:t>5,104</w:t>
            </w:r>
            <w:commentRangeEnd w:id="111"/>
            <w:r w:rsidR="00584BF6">
              <w:rPr>
                <w:rStyle w:val="CommentReference"/>
              </w:rPr>
              <w:commentReference w:id="111"/>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112"/>
            <w:r>
              <w:rPr>
                <w:rFonts w:ascii="Times New Roman" w:hAnsi="Times New Roman" w:cs="Times New Roman"/>
              </w:rPr>
              <w:t>1,500</w:t>
            </w:r>
            <w:commentRangeEnd w:id="112"/>
            <w:r w:rsidR="00584BF6">
              <w:rPr>
                <w:rStyle w:val="CommentReference"/>
              </w:rPr>
              <w:commentReference w:id="112"/>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113"/>
            <w:r>
              <w:rPr>
                <w:rFonts w:ascii="Times New Roman" w:hAnsi="Times New Roman" w:cs="Times New Roman"/>
              </w:rPr>
              <w:t>15,500</w:t>
            </w:r>
            <w:commentRangeEnd w:id="113"/>
            <w:r w:rsidR="00584BF6">
              <w:rPr>
                <w:rStyle w:val="CommentReference"/>
              </w:rPr>
              <w:commentReference w:id="113"/>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r w:rsidR="004C2648" w:rsidRPr="00F53D40">
        <w:rPr>
          <w:rFonts w:ascii="Times New Roman" w:hAnsi="Times New Roman" w:cs="Times New Roman"/>
          <w:sz w:val="20"/>
          <w:szCs w:val="20"/>
          <w:lang w:val="it-IT"/>
        </w:rPr>
        <w:t xml:space="preserve">Rubanza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proofErr w:type="gramStart"/>
      <w:r>
        <w:rPr>
          <w:rFonts w:ascii="Times New Roman" w:hAnsi="Times New Roman" w:cs="Times New Roman"/>
          <w:sz w:val="20"/>
          <w:szCs w:val="20"/>
          <w:vertAlign w:val="superscript"/>
        </w:rPr>
        <w:t xml:space="preserve">4  </w:t>
      </w:r>
      <w:proofErr w:type="spellStart"/>
      <w:r>
        <w:rPr>
          <w:rFonts w:ascii="Times New Roman" w:hAnsi="Times New Roman" w:cs="Times New Roman"/>
          <w:sz w:val="20"/>
          <w:szCs w:val="20"/>
        </w:rPr>
        <w:t>Nyambati</w:t>
      </w:r>
      <w:proofErr w:type="spellEnd"/>
      <w:proofErr w:type="gramEnd"/>
      <w:r>
        <w:rPr>
          <w:rFonts w:ascii="Times New Roman" w:hAnsi="Times New Roman" w:cs="Times New Roman"/>
          <w:sz w:val="20"/>
          <w:szCs w:val="20"/>
        </w:rPr>
        <w:t xml:space="preserve">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lastRenderedPageBreak/>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114"/>
      <w:r>
        <w:rPr>
          <w:rFonts w:ascii="Times New Roman" w:hAnsi="Times New Roman" w:cs="Times New Roman"/>
          <w:i/>
        </w:rPr>
        <w:t>Herd model</w:t>
      </w:r>
      <w:commentRangeEnd w:id="114"/>
      <w:r w:rsidR="002D1CFA">
        <w:rPr>
          <w:rStyle w:val="CommentReference"/>
        </w:rPr>
        <w:commentReference w:id="114"/>
      </w:r>
    </w:p>
    <w:p w14:paraId="55E59E3B" w14:textId="6653B7A3" w:rsidR="003B0CA3" w:rsidRDefault="005E52C4">
      <w:pPr>
        <w:spacing w:line="480" w:lineRule="auto"/>
        <w:rPr>
          <w:rFonts w:ascii="Times New Roman" w:hAnsi="Times New Roman" w:cs="Times New Roman"/>
        </w:rPr>
        <w:pPrChange w:id="115" w:author="Hawkins, James" w:date="2018-10-03T11:17:00Z">
          <w:pPr/>
        </w:pPrChange>
      </w:pPr>
      <w:r>
        <w:rPr>
          <w:rFonts w:ascii="Times New Roman" w:hAnsi="Times New Roman" w:cs="Times New Roman"/>
        </w:rPr>
        <w:t>Cattle have important multi-faceted roles in smallholder livelihoods (</w:t>
      </w:r>
      <w:proofErr w:type="spellStart"/>
      <w:r>
        <w:rPr>
          <w:rFonts w:ascii="Times New Roman" w:hAnsi="Times New Roman" w:cs="Times New Roman"/>
        </w:rPr>
        <w:t>Weiler</w:t>
      </w:r>
      <w:proofErr w:type="spellEnd"/>
      <w:r>
        <w:rPr>
          <w:rFonts w:ascii="Times New Roman" w:hAnsi="Times New Roman" w:cs="Times New Roman"/>
        </w:rPr>
        <w:t xml:space="preserve">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proofErr w:type="spellStart"/>
      <w:r w:rsidR="002B7BB3">
        <w:rPr>
          <w:rFonts w:ascii="Times New Roman" w:hAnsi="Times New Roman" w:cs="Times New Roman"/>
        </w:rPr>
        <w:t>Bebe</w:t>
      </w:r>
      <w:proofErr w:type="spellEnd"/>
      <w:r w:rsidR="002B7BB3">
        <w:rPr>
          <w:rFonts w:ascii="Times New Roman" w:hAnsi="Times New Roman" w:cs="Times New Roman"/>
        </w:rPr>
        <w:t xml:space="preserv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proofErr w:type="spellStart"/>
      <w:r>
        <w:rPr>
          <w:rFonts w:ascii="Times New Roman" w:hAnsi="Times New Roman" w:cs="Times New Roman"/>
        </w:rPr>
        <w:t>Mottet</w:t>
      </w:r>
      <w:proofErr w:type="spellEnd"/>
      <w:r>
        <w:rPr>
          <w:rFonts w:ascii="Times New Roman" w:hAnsi="Times New Roman" w:cs="Times New Roman"/>
        </w:rPr>
        <w:t xml:space="preserve">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w:t>
      </w:r>
      <w:proofErr w:type="spellStart"/>
      <w:r w:rsidR="000D57D6">
        <w:rPr>
          <w:rFonts w:ascii="Times New Roman" w:hAnsi="Times New Roman" w:cs="Times New Roman"/>
        </w:rPr>
        <w:t>Hary</w:t>
      </w:r>
      <w:proofErr w:type="spellEnd"/>
      <w:r w:rsidR="000D57D6">
        <w:rPr>
          <w:rFonts w:ascii="Times New Roman" w:hAnsi="Times New Roman" w:cs="Times New Roman"/>
        </w:rPr>
        <w:t xml:space="preserve">,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w:t>
      </w:r>
      <w:proofErr w:type="gramStart"/>
      <w:r w:rsidR="003B0CA3">
        <w:rPr>
          <w:rFonts w:ascii="Times New Roman" w:hAnsi="Times New Roman" w:cs="Times New Roman"/>
        </w:rPr>
        <w:t>cohorts includes</w:t>
      </w:r>
      <w:proofErr w:type="gramEnd"/>
      <w:r w:rsidR="003B0CA3">
        <w:rPr>
          <w:rFonts w:ascii="Times New Roman" w:hAnsi="Times New Roman" w:cs="Times New Roman"/>
        </w:rPr>
        <w:t xml:space="preserve">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 xml:space="preserve">The </w:t>
      </w:r>
      <w:proofErr w:type="gramStart"/>
      <w:r w:rsidR="008A38D2">
        <w:rPr>
          <w:rFonts w:ascii="Times New Roman" w:hAnsi="Times New Roman" w:cs="Times New Roman"/>
        </w:rPr>
        <w:t>q</w:t>
      </w:r>
      <w:r w:rsidR="003B0CA3">
        <w:rPr>
          <w:rFonts w:ascii="Times New Roman" w:hAnsi="Times New Roman" w:cs="Times New Roman"/>
        </w:rPr>
        <w:t>uantity of animals in each cohort are</w:t>
      </w:r>
      <w:proofErr w:type="gramEnd"/>
      <w:r w:rsidR="003B0CA3">
        <w:rPr>
          <w:rFonts w:ascii="Times New Roman" w:hAnsi="Times New Roman" w:cs="Times New Roman"/>
        </w:rPr>
        <w:t xml:space="preserve"> considered in tropical livestock units (TLU) where one TLU is equal to 250 kg live weight. The </w:t>
      </w:r>
      <w:proofErr w:type="gramStart"/>
      <w:r w:rsidR="003B0CA3">
        <w:rPr>
          <w:rFonts w:ascii="Times New Roman" w:hAnsi="Times New Roman" w:cs="Times New Roman"/>
        </w:rPr>
        <w:t>amount of animals in each cohort are</w:t>
      </w:r>
      <w:proofErr w:type="gramEnd"/>
      <w:r w:rsidR="003B0CA3">
        <w:rPr>
          <w:rFonts w:ascii="Times New Roman" w:hAnsi="Times New Roman" w:cs="Times New Roman"/>
        </w:rPr>
        <w:t xml:space="preserv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meat or sold. Because local cows generally reproduce via natural mating, the assumption </w:t>
      </w:r>
      <w:commentRangeStart w:id="116"/>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116"/>
      <w:r w:rsidR="00091B93">
        <w:rPr>
          <w:rStyle w:val="CommentReference"/>
        </w:rPr>
        <w:commentReference w:id="116"/>
      </w:r>
      <w:r w:rsidR="008A1D68">
        <w:rPr>
          <w:rFonts w:ascii="Times New Roman" w:hAnsi="Times New Roman" w:cs="Times New Roman"/>
        </w:rPr>
        <w:t xml:space="preserve"> Improved cattle are assumed to 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64F43039" w14:textId="77777777" w:rsidR="003B0CA3" w:rsidRDefault="003B0CA3">
      <w:pPr>
        <w:spacing w:line="480" w:lineRule="auto"/>
        <w:rPr>
          <w:rFonts w:ascii="Times New Roman" w:hAnsi="Times New Roman" w:cs="Times New Roman"/>
        </w:rPr>
        <w:pPrChange w:id="117" w:author="Hawkins, James" w:date="2018-10-03T11:17:00Z">
          <w:pPr/>
        </w:pPrChange>
      </w:pPr>
      <w:r>
        <w:rPr>
          <w:rFonts w:ascii="Times New Roman" w:hAnsi="Times New Roman" w:cs="Times New Roman"/>
        </w:rPr>
        <w:lastRenderedPageBreak/>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xml:space="preserve">). The total labour </w:t>
      </w:r>
      <w:proofErr w:type="gramStart"/>
      <w:r>
        <w:rPr>
          <w:rFonts w:ascii="Times New Roman" w:hAnsi="Times New Roman" w:cs="Times New Roman"/>
        </w:rPr>
        <w:t>requirements for the dairy herd is</w:t>
      </w:r>
      <w:proofErr w:type="gramEnd"/>
      <w:r>
        <w:rPr>
          <w:rFonts w:ascii="Times New Roman" w:hAnsi="Times New Roman" w:cs="Times New Roman"/>
        </w:rPr>
        <w:t xml:space="preserve"> therefore included in the model using the following equation:</w:t>
      </w:r>
    </w:p>
    <w:p w14:paraId="06EADF0A" w14:textId="0B4C5E13" w:rsidR="003B0CA3" w:rsidRPr="00A74BC0" w:rsidRDefault="00DA1068">
      <w:pPr>
        <w:spacing w:line="480" w:lineRule="auto"/>
        <w:jc w:val="center"/>
        <w:rPr>
          <w:rFonts w:ascii="Times New Roman" w:eastAsiaTheme="minorEastAsia" w:hAnsi="Times New Roman" w:cs="Times New Roman"/>
          <w:color w:val="000000"/>
          <w:lang w:eastAsia="en-GB"/>
        </w:rPr>
        <w:pPrChange w:id="118" w:author="Hawkins, James" w:date="2018-10-03T11:17:00Z">
          <w:pPr>
            <w:jc w:val="center"/>
          </w:pPr>
        </w:pPrChange>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sidR="003B0CA3">
        <w:rPr>
          <w:rFonts w:ascii="Times New Roman" w:eastAsiaTheme="minorEastAsia" w:hAnsi="Times New Roman" w:cs="Times New Roman"/>
          <w:color w:val="000000"/>
          <w:lang w:eastAsia="en-GB"/>
        </w:rPr>
        <w:t xml:space="preserve"> </w:t>
      </w:r>
    </w:p>
    <w:p w14:paraId="7B7B3E6C" w14:textId="1DB01524" w:rsidR="003B0CA3" w:rsidRPr="00E0642C" w:rsidRDefault="003B0CA3">
      <w:pPr>
        <w:spacing w:line="480" w:lineRule="auto"/>
        <w:rPr>
          <w:rFonts w:ascii="Times New Roman" w:hAnsi="Times New Roman" w:cs="Times New Roman"/>
        </w:rPr>
        <w:pPrChange w:id="119" w:author="Hawkins, James" w:date="2018-10-03T11:17:00Z">
          <w:pPr/>
        </w:pPrChange>
      </w:pPr>
      <w:r>
        <w:rPr>
          <w:rFonts w:ascii="Times New Roman" w:eastAsiaTheme="minorEastAsia" w:hAnsi="Times New Roman" w:cs="Times New Roman"/>
          <w:color w:val="000000"/>
          <w:lang w:eastAsia="en-GB"/>
        </w:rPr>
        <w:t xml:space="preserve">Where </w:t>
      </w:r>
      <w:proofErr w:type="spellStart"/>
      <w:r w:rsidR="00D369C2">
        <w:rPr>
          <w:rFonts w:ascii="Times New Roman" w:eastAsiaTheme="minorEastAsia" w:hAnsi="Times New Roman" w:cs="Times New Roman"/>
          <w:color w:val="000000"/>
          <w:lang w:eastAsia="en-GB"/>
        </w:rPr>
        <w:t>Labour_Dairy</w:t>
      </w:r>
      <w:r w:rsidR="00D369C2">
        <w:rPr>
          <w:rFonts w:ascii="Times New Roman" w:eastAsiaTheme="minorEastAsia" w:hAnsi="Times New Roman" w:cs="Times New Roman"/>
          <w:color w:val="000000"/>
          <w:vertAlign w:val="subscript"/>
          <w:lang w:eastAsia="en-GB"/>
        </w:rPr>
        <w:t>m</w:t>
      </w:r>
      <w:proofErr w:type="spellEnd"/>
      <w:r w:rsidR="00D369C2">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is the total labour requirements for the dairy enterprise</w:t>
      </w:r>
      <w:r w:rsidR="001D7611">
        <w:rPr>
          <w:rFonts w:ascii="Times New Roman" w:eastAsiaTheme="minorEastAsia" w:hAnsi="Times New Roman" w:cs="Times New Roman"/>
          <w:color w:val="000000"/>
          <w:lang w:eastAsia="en-GB"/>
        </w:rPr>
        <w:t xml:space="preserve"> in a given month</w:t>
      </w:r>
      <w:r>
        <w:rPr>
          <w:rFonts w:ascii="Times New Roman" w:eastAsiaTheme="minorEastAsia" w:hAnsi="Times New Roman" w:cs="Times New Roman"/>
          <w:color w:val="000000"/>
          <w:lang w:eastAsia="en-GB"/>
        </w:rPr>
        <w:t xml:space="preserve">, </w:t>
      </w:r>
      <w:proofErr w:type="spellStart"/>
      <w:r>
        <w:rPr>
          <w:rFonts w:ascii="Times New Roman" w:eastAsiaTheme="minorEastAsia" w:hAnsi="Times New Roman" w:cs="Times New Roman"/>
          <w:color w:val="000000"/>
          <w:lang w:eastAsia="en-GB"/>
        </w:rPr>
        <w:t>Quant_Animal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quantity of animals of a given cohort, a, and </w:t>
      </w:r>
      <w:proofErr w:type="spellStart"/>
      <w:r>
        <w:rPr>
          <w:rFonts w:ascii="Times New Roman" w:eastAsiaTheme="minorEastAsia" w:hAnsi="Times New Roman" w:cs="Times New Roman"/>
          <w:color w:val="000000"/>
          <w:lang w:eastAsia="en-GB"/>
        </w:rPr>
        <w:t>Labour_Animal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labour required per animal in cohort a. </w:t>
      </w:r>
    </w:p>
    <w:p w14:paraId="3584AB83" w14:textId="7FBB3E46" w:rsidR="003B0CA3" w:rsidRPr="008A1D68" w:rsidRDefault="003B0CA3">
      <w:pPr>
        <w:spacing w:line="480" w:lineRule="auto"/>
        <w:rPr>
          <w:rFonts w:ascii="Times New Roman" w:hAnsi="Times New Roman" w:cs="Times New Roman"/>
        </w:rPr>
        <w:pPrChange w:id="120" w:author="Hawkins, James" w:date="2018-10-03T11:17:00Z">
          <w:pPr/>
        </w:pPrChange>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w:t>
      </w:r>
      <w:proofErr w:type="gramStart"/>
      <w:r>
        <w:rPr>
          <w:rFonts w:ascii="Times New Roman" w:hAnsi="Times New Roman" w:cs="Times New Roman"/>
        </w:rPr>
        <w:t>_ ,</w:t>
      </w:r>
      <w:proofErr w:type="gramEnd"/>
      <w:r>
        <w:rPr>
          <w:rFonts w:ascii="Times New Roman" w:hAnsi="Times New Roman" w:cs="Times New Roman"/>
        </w:rPr>
        <w:t xml:space="preserve">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xml:space="preserve">), which is then aggregated to determine the total expenses for the herd.  Livestock labour required over and above that provided by household members is charged based on farmer reported wage rates paid to agricultural workers for the dairy enterprise </w:t>
      </w:r>
      <w:proofErr w:type="gramStart"/>
      <w:r>
        <w:rPr>
          <w:rFonts w:ascii="Times New Roman" w:hAnsi="Times New Roman" w:cs="Times New Roman"/>
        </w:rPr>
        <w:t>( _</w:t>
      </w:r>
      <w:proofErr w:type="gramEnd"/>
      <w:r>
        <w:rPr>
          <w:rFonts w:ascii="Times New Roman" w:hAnsi="Times New Roman" w:cs="Times New Roman"/>
        </w:rPr>
        <w:t>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pPr>
        <w:spacing w:line="480" w:lineRule="auto"/>
        <w:rPr>
          <w:rFonts w:ascii="Times New Roman" w:hAnsi="Times New Roman" w:cs="Times New Roman"/>
          <w:i/>
        </w:rPr>
        <w:pPrChange w:id="121" w:author="Hawkins, James" w:date="2018-10-03T11:17:00Z">
          <w:pPr/>
        </w:pPrChange>
      </w:pPr>
      <w:r w:rsidRPr="00307725">
        <w:rPr>
          <w:rFonts w:ascii="Times New Roman" w:hAnsi="Times New Roman" w:cs="Times New Roman"/>
          <w:i/>
        </w:rPr>
        <w:t>Animal model</w:t>
      </w:r>
    </w:p>
    <w:p w14:paraId="2D797E66" w14:textId="7D60BF6A" w:rsidR="007A7E67" w:rsidRDefault="001D7611">
      <w:pPr>
        <w:spacing w:line="480" w:lineRule="auto"/>
        <w:rPr>
          <w:rFonts w:ascii="Times New Roman" w:hAnsi="Times New Roman" w:cs="Times New Roman"/>
        </w:rPr>
        <w:pPrChange w:id="122" w:author="Hawkins, James" w:date="2018-10-03T11:17:00Z">
          <w:pPr/>
        </w:pPrChange>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123"/>
      <w:r w:rsidR="0041674F">
        <w:rPr>
          <w:rFonts w:ascii="Times New Roman" w:hAnsi="Times New Roman" w:cs="Times New Roman"/>
        </w:rPr>
        <w:t>productivity</w:t>
      </w:r>
      <w:commentRangeEnd w:id="123"/>
      <w:r w:rsidR="00091B93">
        <w:rPr>
          <w:rStyle w:val="CommentReference"/>
        </w:rPr>
        <w:commentReference w:id="123"/>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124"/>
      <w:r>
        <w:rPr>
          <w:rFonts w:ascii="Times New Roman" w:hAnsi="Times New Roman" w:cs="Times New Roman"/>
        </w:rPr>
        <w:t xml:space="preserve">household </w:t>
      </w:r>
      <w:r w:rsidR="00984D34">
        <w:rPr>
          <w:rFonts w:ascii="Times New Roman" w:hAnsi="Times New Roman" w:cs="Times New Roman"/>
        </w:rPr>
        <w:t xml:space="preserve">scraps </w:t>
      </w:r>
      <w:commentRangeEnd w:id="124"/>
      <w:r w:rsidR="00A66B5B">
        <w:rPr>
          <w:rStyle w:val="CommentReference"/>
        </w:rPr>
        <w:commentReference w:id="124"/>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w:t>
      </w:r>
      <w:proofErr w:type="spellStart"/>
      <w:r w:rsidR="00E50F9E">
        <w:rPr>
          <w:rFonts w:ascii="Times New Roman" w:hAnsi="Times New Roman" w:cs="Times New Roman"/>
        </w:rPr>
        <w:t>Muinga</w:t>
      </w:r>
      <w:proofErr w:type="spellEnd"/>
      <w:r w:rsidR="00E50F9E">
        <w:rPr>
          <w:rFonts w:ascii="Times New Roman" w:hAnsi="Times New Roman" w:cs="Times New Roman"/>
        </w:rPr>
        <w:t xml:space="preserve"> et al. </w:t>
      </w:r>
      <w:commentRangeStart w:id="125"/>
      <w:r w:rsidR="00E50F9E">
        <w:rPr>
          <w:rFonts w:ascii="Times New Roman" w:hAnsi="Times New Roman" w:cs="Times New Roman"/>
        </w:rPr>
        <w:t>1992</w:t>
      </w:r>
      <w:commentRangeEnd w:id="125"/>
      <w:r w:rsidR="004E1557">
        <w:rPr>
          <w:rStyle w:val="CommentReference"/>
        </w:rPr>
        <w:commentReference w:id="125"/>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w:t>
      </w:r>
      <w:proofErr w:type="spellStart"/>
      <w:r w:rsidR="0041674F">
        <w:rPr>
          <w:rFonts w:ascii="Times New Roman" w:hAnsi="Times New Roman" w:cs="Times New Roman"/>
        </w:rPr>
        <w:t>liveweight</w:t>
      </w:r>
      <w:proofErr w:type="spellEnd"/>
      <w:r w:rsidR="0041674F">
        <w:rPr>
          <w:rFonts w:ascii="Times New Roman" w:hAnsi="Times New Roman" w:cs="Times New Roman"/>
        </w:rPr>
        <w:t xml:space="preserve"> gain</w:t>
      </w:r>
      <w:r w:rsidR="00E50F9E">
        <w:rPr>
          <w:rFonts w:ascii="Times New Roman" w:hAnsi="Times New Roman" w:cs="Times New Roman"/>
        </w:rPr>
        <w:t xml:space="preserve"> for growing cattle </w:t>
      </w:r>
      <w:r w:rsidR="002028C8">
        <w:rPr>
          <w:rFonts w:ascii="Times New Roman" w:hAnsi="Times New Roman" w:cs="Times New Roman"/>
        </w:rPr>
        <w:t>(</w:t>
      </w:r>
      <w:proofErr w:type="spellStart"/>
      <w:r w:rsidR="002028C8">
        <w:rPr>
          <w:rFonts w:ascii="Times New Roman" w:hAnsi="Times New Roman" w:cs="Times New Roman"/>
        </w:rPr>
        <w:t>Snijders</w:t>
      </w:r>
      <w:proofErr w:type="spellEnd"/>
      <w:r w:rsidR="002028C8">
        <w:rPr>
          <w:rFonts w:ascii="Times New Roman" w:hAnsi="Times New Roman" w:cs="Times New Roman"/>
        </w:rPr>
        <w:t xml:space="preserve">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w:t>
      </w:r>
      <w:r w:rsidR="00E50F9E">
        <w:rPr>
          <w:rFonts w:ascii="Times New Roman" w:hAnsi="Times New Roman" w:cs="Times New Roman"/>
        </w:rPr>
        <w:lastRenderedPageBreak/>
        <w:t xml:space="preserve">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126"/>
      <w:r w:rsidR="00B0411F">
        <w:rPr>
          <w:rFonts w:ascii="Times New Roman" w:hAnsi="Times New Roman" w:cs="Times New Roman"/>
        </w:rPr>
        <w:t>2,700</w:t>
      </w:r>
      <w:r w:rsidR="000A4182">
        <w:rPr>
          <w:rFonts w:ascii="Times New Roman" w:hAnsi="Times New Roman" w:cs="Times New Roman"/>
        </w:rPr>
        <w:t xml:space="preserve"> litres </w:t>
      </w:r>
      <w:commentRangeEnd w:id="126"/>
      <w:r w:rsidR="004E1557">
        <w:rPr>
          <w:rStyle w:val="CommentReference"/>
        </w:rPr>
        <w:commentReference w:id="126"/>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proofErr w:type="spellStart"/>
      <w:r w:rsidR="00B0411F">
        <w:rPr>
          <w:rFonts w:ascii="Times New Roman" w:hAnsi="Times New Roman" w:cs="Times New Roman"/>
        </w:rPr>
        <w:t>Mruttu</w:t>
      </w:r>
      <w:proofErr w:type="spellEnd"/>
      <w:r w:rsidR="00B0411F">
        <w:rPr>
          <w:rFonts w:ascii="Times New Roman" w:hAnsi="Times New Roman" w:cs="Times New Roman"/>
        </w:rPr>
        <w:t xml:space="preserve">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proofErr w:type="spellStart"/>
      <w:r w:rsidR="00AD0199">
        <w:rPr>
          <w:rFonts w:ascii="Times New Roman" w:hAnsi="Times New Roman" w:cs="Times New Roman"/>
        </w:rPr>
        <w:t>Tebug</w:t>
      </w:r>
      <w:proofErr w:type="spellEnd"/>
      <w:r w:rsidR="00AD0199">
        <w:rPr>
          <w:rFonts w:ascii="Times New Roman" w:hAnsi="Times New Roman" w:cs="Times New Roman"/>
        </w:rPr>
        <w:t xml:space="preserve">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127"/>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w:t>
      </w:r>
      <w:proofErr w:type="spellStart"/>
      <w:r w:rsidR="007A7E67">
        <w:rPr>
          <w:rFonts w:ascii="Times New Roman" w:hAnsi="Times New Roman" w:cs="Times New Roman"/>
        </w:rPr>
        <w:t>Mottet</w:t>
      </w:r>
      <w:proofErr w:type="spellEnd"/>
      <w:r w:rsidR="007A7E67">
        <w:rPr>
          <w:rFonts w:ascii="Times New Roman" w:hAnsi="Times New Roman" w:cs="Times New Roman"/>
        </w:rPr>
        <w:t xml:space="preserve"> et al. 2015).</w:t>
      </w:r>
      <w:commentRangeEnd w:id="127"/>
      <w:r w:rsidR="00543843">
        <w:rPr>
          <w:rStyle w:val="CommentReference"/>
        </w:rPr>
        <w:commentReference w:id="127"/>
      </w:r>
    </w:p>
    <w:p w14:paraId="224688EF" w14:textId="5C6A45EC" w:rsidR="00904AD1" w:rsidRDefault="00BC4773">
      <w:pPr>
        <w:spacing w:line="480" w:lineRule="auto"/>
        <w:rPr>
          <w:rFonts w:ascii="Times New Roman" w:hAnsi="Times New Roman" w:cs="Times New Roman"/>
        </w:rPr>
        <w:pPrChange w:id="128" w:author="Hawkins, James" w:date="2018-10-03T11:17:00Z">
          <w:pPr/>
        </w:pPrChange>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w:t>
      </w:r>
      <w:proofErr w:type="spellStart"/>
      <w:r w:rsidR="000C55AA">
        <w:rPr>
          <w:rFonts w:ascii="Times New Roman" w:hAnsi="Times New Roman" w:cs="Times New Roman"/>
        </w:rPr>
        <w:t>metabolisable</w:t>
      </w:r>
      <w:proofErr w:type="spellEnd"/>
      <w:r w:rsidR="000C55AA">
        <w:rPr>
          <w:rFonts w:ascii="Times New Roman" w:hAnsi="Times New Roman" w:cs="Times New Roman"/>
        </w:rPr>
        <w:t xml:space="preserv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w:t>
      </w:r>
      <w:proofErr w:type="spellStart"/>
      <w:r w:rsidR="006034C4">
        <w:rPr>
          <w:rFonts w:ascii="Times New Roman" w:hAnsi="Times New Roman" w:cs="Times New Roman"/>
        </w:rPr>
        <w:t>metabolisable</w:t>
      </w:r>
      <w:proofErr w:type="spellEnd"/>
      <w:r w:rsidR="006034C4">
        <w:rPr>
          <w:rFonts w:ascii="Times New Roman" w:hAnsi="Times New Roman" w:cs="Times New Roman"/>
        </w:rPr>
        <w:t xml:space="preserv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Because improved 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pPr>
        <w:spacing w:line="480" w:lineRule="auto"/>
        <w:rPr>
          <w:rFonts w:ascii="Times New Roman" w:hAnsi="Times New Roman" w:cs="Times New Roman"/>
        </w:rPr>
        <w:pPrChange w:id="129" w:author="Hawkins, James" w:date="2018-10-03T11:17:00Z">
          <w:pPr/>
        </w:pPrChange>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pPr>
        <w:spacing w:line="480" w:lineRule="auto"/>
        <w:rPr>
          <w:rFonts w:ascii="Times New Roman" w:hAnsi="Times New Roman" w:cs="Times New Roman"/>
        </w:rPr>
        <w:pPrChange w:id="130" w:author="Hawkins, James" w:date="2018-10-03T11:17:00Z">
          <w:pPr/>
        </w:pPrChange>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w:t>
      </w:r>
      <w:proofErr w:type="spellStart"/>
      <w:r w:rsidR="00090BB7">
        <w:rPr>
          <w:rFonts w:ascii="Times New Roman" w:hAnsi="Times New Roman" w:cs="Times New Roman"/>
        </w:rPr>
        <w:t>Rubanza</w:t>
      </w:r>
      <w:proofErr w:type="spellEnd"/>
      <w:r w:rsidR="00090BB7">
        <w:rPr>
          <w:rFonts w:ascii="Times New Roman" w:hAnsi="Times New Roman" w:cs="Times New Roman"/>
        </w:rPr>
        <w:t xml:space="preserve">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pPr>
        <w:spacing w:line="480" w:lineRule="auto"/>
        <w:jc w:val="center"/>
        <w:rPr>
          <w:rStyle w:val="mathspan"/>
          <w:rFonts w:ascii="Times New Roman" w:eastAsiaTheme="minorEastAsia" w:hAnsi="Times New Roman" w:cs="Times New Roman"/>
          <w:sz w:val="28"/>
          <w:szCs w:val="28"/>
        </w:rPr>
        <w:pPrChange w:id="131" w:author="Hawkins, James" w:date="2018-10-03T11:17:00Z">
          <w:pPr>
            <w:jc w:val="center"/>
          </w:pPr>
        </w:pPrChange>
      </w:pPr>
      <w:proofErr w:type="spellStart"/>
      <w:r>
        <w:rPr>
          <w:rStyle w:val="mathspan"/>
          <w:rFonts w:ascii="Times New Roman" w:hAnsi="Times New Roman" w:cs="Times New Roman"/>
        </w:rPr>
        <w:t>Grazing_</w:t>
      </w:r>
      <w:proofErr w:type="gramStart"/>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proofErr w:type="spellEnd"/>
      <w:r w:rsidR="00C07C49" w:rsidRPr="00B827AC">
        <w:rPr>
          <w:rStyle w:val="mathspan"/>
          <w:rFonts w:ascii="Times New Roman" w:hAnsi="Times New Roman" w:cs="Times New Roman"/>
        </w:rPr>
        <w:t xml:space="preserve">  =</w:t>
      </w:r>
      <w:proofErr w:type="gramEnd"/>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pPr>
        <w:spacing w:line="480" w:lineRule="auto"/>
        <w:rPr>
          <w:rStyle w:val="mathspan"/>
          <w:rFonts w:ascii="Times New Roman" w:hAnsi="Times New Roman" w:cs="Times New Roman"/>
        </w:rPr>
        <w:pPrChange w:id="132" w:author="Hawkins, James" w:date="2018-10-03T11:17:00Z">
          <w:pPr/>
        </w:pPrChange>
      </w:pPr>
      <w:r w:rsidRPr="00B827AC">
        <w:rPr>
          <w:rStyle w:val="mathspan"/>
          <w:rFonts w:ascii="Times New Roman" w:eastAsiaTheme="minorEastAsia" w:hAnsi="Times New Roman" w:cs="Times New Roman"/>
        </w:rPr>
        <w:lastRenderedPageBreak/>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133"/>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133"/>
      <w:r w:rsidR="00F417A5">
        <w:rPr>
          <w:rStyle w:val="CommentReference"/>
        </w:rPr>
        <w:commentReference w:id="133"/>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753"/>
        <w:gridCol w:w="1645"/>
        <w:gridCol w:w="184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 xml:space="preserve">Maximum </w:t>
            </w:r>
            <w:proofErr w:type="spellStart"/>
            <w:r>
              <w:rPr>
                <w:rFonts w:ascii="Times New Roman" w:hAnsi="Times New Roman" w:cs="Times New Roman"/>
              </w:rPr>
              <w:t>lifetime</w:t>
            </w:r>
            <w:r>
              <w:rPr>
                <w:rFonts w:ascii="Times New Roman" w:hAnsi="Times New Roman" w:cs="Times New Roman"/>
                <w:vertAlign w:val="superscript"/>
              </w:rPr>
              <w:t>a</w:t>
            </w:r>
            <w:proofErr w:type="spellEnd"/>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 xml:space="preserve">Calving </w:t>
            </w:r>
            <w:proofErr w:type="spellStart"/>
            <w:r>
              <w:rPr>
                <w:rFonts w:ascii="Times New Roman" w:hAnsi="Times New Roman" w:cs="Times New Roman"/>
              </w:rPr>
              <w:t>interval</w:t>
            </w:r>
            <w:r>
              <w:rPr>
                <w:rFonts w:ascii="Times New Roman" w:hAnsi="Times New Roman" w:cs="Times New Roman"/>
                <w:vertAlign w:val="superscript"/>
              </w:rPr>
              <w:t>c</w:t>
            </w:r>
            <w:proofErr w:type="spellEnd"/>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134"/>
            <w:r>
              <w:rPr>
                <w:rFonts w:ascii="Times New Roman" w:hAnsi="Times New Roman" w:cs="Times New Roman"/>
              </w:rPr>
              <w:t>30-36</w:t>
            </w:r>
            <w:commentRangeEnd w:id="134"/>
            <w:r w:rsidR="00F417A5">
              <w:rPr>
                <w:rStyle w:val="CommentReference"/>
              </w:rPr>
              <w:commentReference w:id="134"/>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135"/>
            <w:r>
              <w:rPr>
                <w:rFonts w:ascii="Times New Roman" w:hAnsi="Times New Roman" w:cs="Times New Roman"/>
              </w:rPr>
              <w:t>3-</w:t>
            </w:r>
            <w:commentRangeEnd w:id="135"/>
            <w:r w:rsidR="0064078D">
              <w:rPr>
                <w:rStyle w:val="CommentReference"/>
              </w:rPr>
              <w:commentReference w:id="135"/>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136"/>
            <w:r>
              <w:rPr>
                <w:rFonts w:ascii="Times New Roman" w:hAnsi="Times New Roman" w:cs="Times New Roman"/>
              </w:rPr>
              <w:t>400</w:t>
            </w:r>
            <w:commentRangeEnd w:id="136"/>
            <w:r w:rsidR="00F417A5">
              <w:rPr>
                <w:rStyle w:val="CommentReference"/>
              </w:rPr>
              <w:commentReference w:id="136"/>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137"/>
            <w:r>
              <w:rPr>
                <w:rFonts w:ascii="Times New Roman" w:hAnsi="Times New Roman" w:cs="Times New Roman"/>
              </w:rPr>
              <w:t xml:space="preserve">Dressing </w:t>
            </w:r>
            <w:proofErr w:type="spellStart"/>
            <w:r>
              <w:rPr>
                <w:rFonts w:ascii="Times New Roman" w:hAnsi="Times New Roman" w:cs="Times New Roman"/>
              </w:rPr>
              <w:t>percentage</w:t>
            </w:r>
            <w:r w:rsidR="004C41AE">
              <w:rPr>
                <w:rFonts w:ascii="Times New Roman" w:hAnsi="Times New Roman" w:cs="Times New Roman"/>
                <w:vertAlign w:val="superscript"/>
              </w:rPr>
              <w:t>a</w:t>
            </w:r>
            <w:proofErr w:type="spellEnd"/>
            <w:r>
              <w:rPr>
                <w:rFonts w:ascii="Times New Roman" w:hAnsi="Times New Roman" w:cs="Times New Roman"/>
              </w:rPr>
              <w:t xml:space="preserve"> </w:t>
            </w:r>
            <w:commentRangeEnd w:id="137"/>
            <w:r w:rsidR="0064078D">
              <w:rPr>
                <w:rStyle w:val="CommentReference"/>
              </w:rPr>
              <w:commentReference w:id="137"/>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 xml:space="preserve">Reproductive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 xml:space="preserve">Health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Selling price – steers and </w:t>
            </w:r>
            <w:proofErr w:type="spellStart"/>
            <w:r w:rsidRPr="00B827AC">
              <w:rPr>
                <w:rFonts w:ascii="Times New Roman" w:hAnsi="Times New Roman" w:cs="Times New Roman"/>
              </w:rPr>
              <w:t>bulls</w:t>
            </w:r>
            <w:r w:rsidRPr="00B827AC">
              <w:rPr>
                <w:rFonts w:ascii="Times New Roman" w:hAnsi="Times New Roman" w:cs="Times New Roman"/>
                <w:vertAlign w:val="superscript"/>
              </w:rPr>
              <w:t>b</w:t>
            </w:r>
            <w:proofErr w:type="spellEnd"/>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Pr>
                <w:rFonts w:ascii="Times New Roman" w:hAnsi="Times New Roman" w:cs="Times New Roman"/>
              </w:rPr>
              <w:t>s</w:t>
            </w:r>
            <w:r w:rsidRPr="00B827AC">
              <w:rPr>
                <w:rFonts w:ascii="Times New Roman" w:hAnsi="Times New Roman" w:cs="Times New Roman"/>
                <w:vertAlign w:val="superscript"/>
              </w:rPr>
              <w:t>b</w:t>
            </w:r>
            <w:proofErr w:type="spellEnd"/>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Pr="00B827AC">
              <w:rPr>
                <w:rFonts w:ascii="Times New Roman" w:hAnsi="Times New Roman" w:cs="Times New Roman"/>
                <w:vertAlign w:val="superscript"/>
              </w:rPr>
              <w:t>b</w:t>
            </w:r>
            <w:proofErr w:type="spellEnd"/>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138"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proofErr w:type="gramStart"/>
      <w:r w:rsidRPr="00CD0BD8">
        <w:rPr>
          <w:rFonts w:ascii="Times New Roman" w:hAnsi="Times New Roman" w:cs="Times New Roman"/>
          <w:sz w:val="18"/>
          <w:szCs w:val="18"/>
          <w:vertAlign w:val="superscript"/>
          <w:lang w:val="fr-FR"/>
        </w:rPr>
        <w:t>a</w:t>
      </w:r>
      <w:proofErr w:type="gramEnd"/>
      <w:r w:rsidRPr="00CD0BD8">
        <w:rPr>
          <w:rFonts w:ascii="Times New Roman" w:hAnsi="Times New Roman" w:cs="Times New Roman"/>
          <w:sz w:val="18"/>
          <w:szCs w:val="18"/>
          <w:vertAlign w:val="superscript"/>
          <w:lang w:val="fr-FR"/>
        </w:rPr>
        <w:t xml:space="preserve"> </w:t>
      </w:r>
      <w:proofErr w:type="spellStart"/>
      <w:r w:rsidRPr="00CD0BD8">
        <w:rPr>
          <w:rFonts w:ascii="Times New Roman" w:hAnsi="Times New Roman" w:cs="Times New Roman"/>
          <w:sz w:val="18"/>
          <w:szCs w:val="18"/>
          <w:lang w:val="fr-FR"/>
        </w:rPr>
        <w:t>Mruttu</w:t>
      </w:r>
      <w:proofErr w:type="spellEnd"/>
      <w:r w:rsidRPr="00CD0BD8">
        <w:rPr>
          <w:rFonts w:ascii="Times New Roman" w:hAnsi="Times New Roman" w:cs="Times New Roman"/>
          <w:sz w:val="18"/>
          <w:szCs w:val="18"/>
          <w:lang w:val="fr-FR"/>
        </w:rPr>
        <w:t xml:space="preserve">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139"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140"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141"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142"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143"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144"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145"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146"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147"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148"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149"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150"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151"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152"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153"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154" w:author="Hawkins, James" w:date="2018-09-14T13:49:00Z">
            <w:rPr>
              <w:rFonts w:ascii="Times New Roman" w:hAnsi="Times New Roman" w:cs="Times New Roman"/>
              <w:sz w:val="18"/>
              <w:szCs w:val="18"/>
              <w:lang w:val="fr-FR"/>
            </w:rPr>
          </w:rPrChange>
        </w:rPr>
        <w:t xml:space="preserve"> Bebe et al</w:t>
      </w:r>
      <w:r w:rsidR="004C41AE" w:rsidRPr="0050503C">
        <w:rPr>
          <w:rFonts w:ascii="Times New Roman" w:hAnsi="Times New Roman" w:cs="Times New Roman"/>
          <w:sz w:val="18"/>
          <w:szCs w:val="18"/>
          <w:lang w:val="nl-NL"/>
          <w:rPrChange w:id="155"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156"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157"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158"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159"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160"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161"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162"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163"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164" w:author="Hawkins, James" w:date="2018-09-14T13:49:00Z">
            <w:rPr>
              <w:rFonts w:ascii="Times New Roman" w:hAnsi="Times New Roman" w:cs="Times New Roman"/>
              <w:sz w:val="18"/>
              <w:szCs w:val="18"/>
              <w:vertAlign w:val="superscript"/>
              <w:lang w:val="fr-FR"/>
            </w:rPr>
          </w:rPrChange>
        </w:rPr>
        <w:t xml:space="preserve"> </w:t>
      </w:r>
      <w:r w:rsidRPr="0050503C">
        <w:rPr>
          <w:rFonts w:ascii="Times New Roman" w:hAnsi="Times New Roman" w:cs="Times New Roman"/>
          <w:sz w:val="18"/>
          <w:szCs w:val="18"/>
          <w:lang w:val="nl-NL"/>
          <w:rPrChange w:id="165" w:author="Hawkins, James" w:date="2018-09-14T13:49:00Z">
            <w:rPr>
              <w:rFonts w:ascii="Times New Roman" w:hAnsi="Times New Roman" w:cs="Times New Roman"/>
              <w:sz w:val="18"/>
              <w:szCs w:val="18"/>
              <w:lang w:val="fr-FR"/>
            </w:rPr>
          </w:rPrChange>
        </w:rPr>
        <w:t xml:space="preserve">Tebug et al. </w:t>
      </w:r>
      <w:r w:rsidRPr="0050503C">
        <w:rPr>
          <w:rFonts w:ascii="Times New Roman" w:hAnsi="Times New Roman" w:cs="Times New Roman"/>
          <w:sz w:val="18"/>
          <w:szCs w:val="18"/>
          <w:rPrChange w:id="166"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167"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398" w:type="dxa"/>
        <w:tblLook w:val="04A0" w:firstRow="1" w:lastRow="0" w:firstColumn="1" w:lastColumn="0" w:noHBand="0" w:noVBand="1"/>
        <w:tblPrChange w:id="168" w:author="Hawkins, James" w:date="2018-10-05T14:32:00Z">
          <w:tblPr>
            <w:tblStyle w:val="TableGrid"/>
            <w:tblW w:w="6048" w:type="dxa"/>
            <w:tblLook w:val="04A0" w:firstRow="1" w:lastRow="0" w:firstColumn="1" w:lastColumn="0" w:noHBand="0" w:noVBand="1"/>
          </w:tblPr>
        </w:tblPrChange>
      </w:tblPr>
      <w:tblGrid>
        <w:gridCol w:w="2088"/>
        <w:gridCol w:w="1260"/>
        <w:gridCol w:w="1350"/>
        <w:gridCol w:w="1350"/>
        <w:gridCol w:w="1350"/>
        <w:tblGridChange w:id="169">
          <w:tblGrid>
            <w:gridCol w:w="2088"/>
            <w:gridCol w:w="1260"/>
            <w:gridCol w:w="1350"/>
            <w:gridCol w:w="1350"/>
            <w:gridCol w:w="1350"/>
          </w:tblGrid>
        </w:tblGridChange>
      </w:tblGrid>
      <w:tr w:rsidR="00F72C54" w:rsidRPr="00C81F4C" w14:paraId="3C340DA8" w14:textId="09E63453" w:rsidTr="00F72C54">
        <w:tc>
          <w:tcPr>
            <w:tcW w:w="2088" w:type="dxa"/>
            <w:tcPrChange w:id="170" w:author="Hawkins, James" w:date="2018-10-05T14:32:00Z">
              <w:tcPr>
                <w:tcW w:w="2088" w:type="dxa"/>
              </w:tcPr>
            </w:tcPrChange>
          </w:tcPr>
          <w:p w14:paraId="13669CDA" w14:textId="77777777" w:rsidR="00F72C54" w:rsidRDefault="00F72C54" w:rsidP="00A16868">
            <w:pPr>
              <w:jc w:val="center"/>
              <w:rPr>
                <w:rFonts w:ascii="Times New Roman" w:hAnsi="Times New Roman" w:cs="Times New Roman"/>
              </w:rPr>
            </w:pPr>
            <w:r>
              <w:rPr>
                <w:rFonts w:ascii="Times New Roman" w:hAnsi="Times New Roman" w:cs="Times New Roman"/>
              </w:rPr>
              <w:t>Feed</w:t>
            </w:r>
          </w:p>
        </w:tc>
        <w:tc>
          <w:tcPr>
            <w:tcW w:w="1260" w:type="dxa"/>
            <w:tcPrChange w:id="171" w:author="Hawkins, James" w:date="2018-10-05T14:32:00Z">
              <w:tcPr>
                <w:tcW w:w="1260" w:type="dxa"/>
              </w:tcPr>
            </w:tcPrChange>
          </w:tcPr>
          <w:p w14:paraId="629C0F77" w14:textId="77777777" w:rsidR="00F72C54" w:rsidRDefault="00F72C54" w:rsidP="00A16868">
            <w:pPr>
              <w:jc w:val="center"/>
              <w:rPr>
                <w:rFonts w:ascii="Times New Roman" w:hAnsi="Times New Roman" w:cs="Times New Roman"/>
              </w:rPr>
            </w:pPr>
            <w:r>
              <w:rPr>
                <w:rFonts w:ascii="Times New Roman" w:hAnsi="Times New Roman" w:cs="Times New Roman"/>
              </w:rPr>
              <w:t>Dry matter</w:t>
            </w:r>
          </w:p>
          <w:p w14:paraId="180A31E2" w14:textId="77777777" w:rsidR="00F72C54" w:rsidRPr="002332DD" w:rsidRDefault="00F72C54"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350" w:type="dxa"/>
            <w:tcPrChange w:id="172" w:author="Hawkins, James" w:date="2018-10-05T14:32:00Z">
              <w:tcPr>
                <w:tcW w:w="1350" w:type="dxa"/>
              </w:tcPr>
            </w:tcPrChange>
          </w:tcPr>
          <w:p w14:paraId="1BE98BCB"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Crude </w:t>
            </w:r>
          </w:p>
          <w:p w14:paraId="5DBA10BC" w14:textId="69A4B419"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protein</w:t>
            </w:r>
          </w:p>
          <w:p w14:paraId="4620E040" w14:textId="40111964"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(g kg</w:t>
            </w:r>
            <w:r w:rsidRPr="002A6C90">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173" w:author="Hawkins, James" w:date="2018-10-05T14:32:00Z">
              <w:tcPr>
                <w:tcW w:w="1350" w:type="dxa"/>
              </w:tcPr>
            </w:tcPrChange>
          </w:tcPr>
          <w:p w14:paraId="5A0755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Acid </w:t>
            </w:r>
          </w:p>
          <w:p w14:paraId="3346D3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detergent </w:t>
            </w:r>
          </w:p>
          <w:p w14:paraId="7647DCED" w14:textId="3F3FBE25"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fibre</w:t>
            </w:r>
          </w:p>
          <w:p w14:paraId="3DF35C98" w14:textId="5B1942C7" w:rsidR="00F72C54" w:rsidRPr="002A6C90" w:rsidRDefault="00F72C54"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174" w:author="Hawkins, James" w:date="2018-10-05T14:32:00Z">
              <w:tcPr>
                <w:tcW w:w="1350" w:type="dxa"/>
              </w:tcPr>
            </w:tcPrChange>
          </w:tcPr>
          <w:p w14:paraId="08F3573C" w14:textId="77777777" w:rsidR="00F72C54" w:rsidRDefault="00F72C54" w:rsidP="00A16868">
            <w:pPr>
              <w:jc w:val="center"/>
              <w:rPr>
                <w:ins w:id="175" w:author="Hawkins, James" w:date="2018-10-05T14:32:00Z"/>
                <w:rFonts w:ascii="Times New Roman" w:hAnsi="Times New Roman" w:cs="Times New Roman"/>
                <w:lang w:val="de-DE"/>
              </w:rPr>
            </w:pPr>
            <w:ins w:id="176" w:author="Hawkins, James" w:date="2018-10-05T14:32:00Z">
              <w:r>
                <w:rPr>
                  <w:rFonts w:ascii="Times New Roman" w:hAnsi="Times New Roman" w:cs="Times New Roman"/>
                  <w:lang w:val="de-DE"/>
                </w:rPr>
                <w:t xml:space="preserve">Neutral detergent fibre </w:t>
              </w:r>
            </w:ins>
          </w:p>
          <w:p w14:paraId="5F71F93E" w14:textId="2C80149F" w:rsidR="00F72C54" w:rsidRPr="002A6C90" w:rsidRDefault="00F72C54" w:rsidP="00A16868">
            <w:pPr>
              <w:jc w:val="center"/>
              <w:rPr>
                <w:ins w:id="177" w:author="Hawkins, James" w:date="2018-10-05T14:32:00Z"/>
                <w:rFonts w:ascii="Times New Roman" w:hAnsi="Times New Roman" w:cs="Times New Roman"/>
                <w:lang w:val="de-DE"/>
              </w:rPr>
            </w:pPr>
            <w:ins w:id="178" w:author="Hawkins, James" w:date="2018-10-05T14:32:00Z">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ins>
          </w:p>
        </w:tc>
      </w:tr>
      <w:tr w:rsidR="00F72C54" w14:paraId="6CF58018" w14:textId="327395FE" w:rsidTr="00F72C54">
        <w:tc>
          <w:tcPr>
            <w:tcW w:w="2088" w:type="dxa"/>
            <w:tcPrChange w:id="179" w:author="Hawkins, James" w:date="2018-10-05T14:32:00Z">
              <w:tcPr>
                <w:tcW w:w="2088" w:type="dxa"/>
              </w:tcPr>
            </w:tcPrChange>
          </w:tcPr>
          <w:p w14:paraId="33FCC916" w14:textId="08635659" w:rsidR="00F72C54" w:rsidRPr="006E4996" w:rsidRDefault="00F72C54" w:rsidP="00A16868">
            <w:pPr>
              <w:rPr>
                <w:rFonts w:ascii="Times New Roman" w:hAnsi="Times New Roman" w:cs="Times New Roman"/>
                <w:vertAlign w:val="superscript"/>
              </w:rPr>
            </w:pPr>
            <w:r>
              <w:rPr>
                <w:rFonts w:ascii="Times New Roman" w:hAnsi="Times New Roman" w:cs="Times New Roman"/>
              </w:rPr>
              <w:t>Grazed pasture</w:t>
            </w:r>
            <w:r>
              <w:rPr>
                <w:rFonts w:ascii="Times New Roman" w:hAnsi="Times New Roman" w:cs="Times New Roman"/>
                <w:vertAlign w:val="superscript"/>
              </w:rPr>
              <w:t>2</w:t>
            </w:r>
          </w:p>
        </w:tc>
        <w:tc>
          <w:tcPr>
            <w:tcW w:w="1260" w:type="dxa"/>
            <w:tcPrChange w:id="180" w:author="Hawkins, James" w:date="2018-10-05T14:32:00Z">
              <w:tcPr>
                <w:tcW w:w="1260" w:type="dxa"/>
              </w:tcPr>
            </w:tcPrChange>
          </w:tcPr>
          <w:p w14:paraId="03BB2FC8" w14:textId="3ACDF2C2" w:rsidR="00F72C54" w:rsidRDefault="00F72C54" w:rsidP="00447302">
            <w:pPr>
              <w:jc w:val="center"/>
              <w:rPr>
                <w:rFonts w:ascii="Times New Roman" w:hAnsi="Times New Roman" w:cs="Times New Roman"/>
              </w:rPr>
            </w:pPr>
            <w:r>
              <w:rPr>
                <w:rFonts w:ascii="Times New Roman" w:hAnsi="Times New Roman" w:cs="Times New Roman"/>
              </w:rPr>
              <w:t>300</w:t>
            </w:r>
          </w:p>
        </w:tc>
        <w:tc>
          <w:tcPr>
            <w:tcW w:w="1350" w:type="dxa"/>
            <w:tcPrChange w:id="181" w:author="Hawkins, James" w:date="2018-10-05T14:32:00Z">
              <w:tcPr>
                <w:tcW w:w="1350" w:type="dxa"/>
              </w:tcPr>
            </w:tcPrChange>
          </w:tcPr>
          <w:p w14:paraId="7E7ABBE4" w14:textId="1790ADA5" w:rsidR="00F72C54" w:rsidRDefault="00F72C54" w:rsidP="00447302">
            <w:pPr>
              <w:jc w:val="center"/>
              <w:rPr>
                <w:rFonts w:ascii="Times New Roman" w:hAnsi="Times New Roman" w:cs="Times New Roman"/>
              </w:rPr>
            </w:pPr>
            <w:r>
              <w:rPr>
                <w:rFonts w:ascii="Times New Roman" w:hAnsi="Times New Roman" w:cs="Times New Roman"/>
              </w:rPr>
              <w:t>50</w:t>
            </w:r>
          </w:p>
        </w:tc>
        <w:tc>
          <w:tcPr>
            <w:tcW w:w="1350" w:type="dxa"/>
            <w:tcPrChange w:id="182" w:author="Hawkins, James" w:date="2018-10-05T14:32:00Z">
              <w:tcPr>
                <w:tcW w:w="1350" w:type="dxa"/>
              </w:tcPr>
            </w:tcPrChange>
          </w:tcPr>
          <w:p w14:paraId="45872725" w14:textId="77777777" w:rsidR="00F72C54" w:rsidRDefault="00F72C54" w:rsidP="00447302">
            <w:pPr>
              <w:jc w:val="center"/>
              <w:rPr>
                <w:rFonts w:ascii="Times New Roman" w:hAnsi="Times New Roman" w:cs="Times New Roman"/>
              </w:rPr>
            </w:pPr>
            <w:r>
              <w:rPr>
                <w:rFonts w:ascii="Times New Roman" w:hAnsi="Times New Roman" w:cs="Times New Roman"/>
              </w:rPr>
              <w:t>394</w:t>
            </w:r>
          </w:p>
        </w:tc>
        <w:tc>
          <w:tcPr>
            <w:tcW w:w="1350" w:type="dxa"/>
            <w:tcPrChange w:id="183" w:author="Hawkins, James" w:date="2018-10-05T14:32:00Z">
              <w:tcPr>
                <w:tcW w:w="1350" w:type="dxa"/>
              </w:tcPr>
            </w:tcPrChange>
          </w:tcPr>
          <w:p w14:paraId="174DFC48" w14:textId="77777777" w:rsidR="00F72C54" w:rsidRDefault="00F72C54" w:rsidP="00447302">
            <w:pPr>
              <w:jc w:val="center"/>
              <w:rPr>
                <w:ins w:id="184" w:author="Hawkins, James" w:date="2018-10-05T14:32:00Z"/>
                <w:rFonts w:ascii="Times New Roman" w:hAnsi="Times New Roman" w:cs="Times New Roman"/>
              </w:rPr>
            </w:pPr>
          </w:p>
        </w:tc>
      </w:tr>
      <w:tr w:rsidR="00F72C54" w14:paraId="5E302CA7" w14:textId="25D402D1" w:rsidTr="00F72C54">
        <w:tc>
          <w:tcPr>
            <w:tcW w:w="2088" w:type="dxa"/>
            <w:tcPrChange w:id="185" w:author="Hawkins, James" w:date="2018-10-05T14:32:00Z">
              <w:tcPr>
                <w:tcW w:w="2088" w:type="dxa"/>
              </w:tcPr>
            </w:tcPrChange>
          </w:tcPr>
          <w:p w14:paraId="214007C4" w14:textId="448C21C9" w:rsidR="00F72C54" w:rsidRPr="00BD65D2" w:rsidRDefault="00F72C54" w:rsidP="00A16868">
            <w:pPr>
              <w:rPr>
                <w:rFonts w:ascii="Times New Roman" w:hAnsi="Times New Roman" w:cs="Times New Roman"/>
                <w:vertAlign w:val="superscript"/>
              </w:rPr>
            </w:pPr>
            <w:r>
              <w:rPr>
                <w:rFonts w:ascii="Times New Roman" w:hAnsi="Times New Roman" w:cs="Times New Roman"/>
              </w:rPr>
              <w:t>Conserved pasture</w:t>
            </w:r>
            <w:r>
              <w:rPr>
                <w:rFonts w:ascii="Times New Roman" w:hAnsi="Times New Roman" w:cs="Times New Roman"/>
                <w:vertAlign w:val="superscript"/>
              </w:rPr>
              <w:t>1</w:t>
            </w:r>
          </w:p>
        </w:tc>
        <w:tc>
          <w:tcPr>
            <w:tcW w:w="1260" w:type="dxa"/>
            <w:tcPrChange w:id="186" w:author="Hawkins, James" w:date="2018-10-05T14:32:00Z">
              <w:tcPr>
                <w:tcW w:w="1260" w:type="dxa"/>
              </w:tcPr>
            </w:tcPrChange>
          </w:tcPr>
          <w:p w14:paraId="3076A52C" w14:textId="26909F9A" w:rsidR="00F72C54" w:rsidRDefault="00F72C54" w:rsidP="00447302">
            <w:pPr>
              <w:jc w:val="center"/>
              <w:rPr>
                <w:rFonts w:ascii="Times New Roman" w:hAnsi="Times New Roman" w:cs="Times New Roman"/>
              </w:rPr>
            </w:pPr>
            <w:r>
              <w:rPr>
                <w:rFonts w:ascii="Times New Roman" w:hAnsi="Times New Roman" w:cs="Times New Roman"/>
              </w:rPr>
              <w:t>916</w:t>
            </w:r>
          </w:p>
        </w:tc>
        <w:tc>
          <w:tcPr>
            <w:tcW w:w="1350" w:type="dxa"/>
            <w:tcPrChange w:id="187" w:author="Hawkins, James" w:date="2018-10-05T14:32:00Z">
              <w:tcPr>
                <w:tcW w:w="1350" w:type="dxa"/>
              </w:tcPr>
            </w:tcPrChange>
          </w:tcPr>
          <w:p w14:paraId="13B32D8F" w14:textId="2AFD8B77" w:rsidR="00F72C54" w:rsidRDefault="00F72C54" w:rsidP="00447302">
            <w:pPr>
              <w:jc w:val="center"/>
              <w:rPr>
                <w:rFonts w:ascii="Times New Roman" w:hAnsi="Times New Roman" w:cs="Times New Roman"/>
              </w:rPr>
            </w:pPr>
            <w:r>
              <w:rPr>
                <w:rFonts w:ascii="Times New Roman" w:hAnsi="Times New Roman" w:cs="Times New Roman"/>
              </w:rPr>
              <w:t>24</w:t>
            </w:r>
          </w:p>
        </w:tc>
        <w:tc>
          <w:tcPr>
            <w:tcW w:w="1350" w:type="dxa"/>
            <w:tcPrChange w:id="188" w:author="Hawkins, James" w:date="2018-10-05T14:32:00Z">
              <w:tcPr>
                <w:tcW w:w="1350" w:type="dxa"/>
              </w:tcPr>
            </w:tcPrChange>
          </w:tcPr>
          <w:p w14:paraId="5BE79446" w14:textId="77777777" w:rsidR="00F72C54" w:rsidRDefault="00F72C54" w:rsidP="00447302">
            <w:pPr>
              <w:jc w:val="center"/>
              <w:rPr>
                <w:rFonts w:ascii="Times New Roman" w:hAnsi="Times New Roman" w:cs="Times New Roman"/>
              </w:rPr>
            </w:pPr>
            <w:r>
              <w:rPr>
                <w:rFonts w:ascii="Times New Roman" w:hAnsi="Times New Roman" w:cs="Times New Roman"/>
              </w:rPr>
              <w:t>538</w:t>
            </w:r>
          </w:p>
        </w:tc>
        <w:tc>
          <w:tcPr>
            <w:tcW w:w="1350" w:type="dxa"/>
            <w:tcPrChange w:id="189" w:author="Hawkins, James" w:date="2018-10-05T14:32:00Z">
              <w:tcPr>
                <w:tcW w:w="1350" w:type="dxa"/>
              </w:tcPr>
            </w:tcPrChange>
          </w:tcPr>
          <w:p w14:paraId="517CC94B" w14:textId="77777777" w:rsidR="00F72C54" w:rsidRDefault="00F72C54" w:rsidP="00447302">
            <w:pPr>
              <w:jc w:val="center"/>
              <w:rPr>
                <w:ins w:id="190" w:author="Hawkins, James" w:date="2018-10-05T14:32:00Z"/>
                <w:rFonts w:ascii="Times New Roman" w:hAnsi="Times New Roman" w:cs="Times New Roman"/>
              </w:rPr>
            </w:pPr>
          </w:p>
        </w:tc>
      </w:tr>
      <w:tr w:rsidR="00F72C54" w14:paraId="349E177E" w14:textId="3B431305" w:rsidTr="00F72C54">
        <w:tc>
          <w:tcPr>
            <w:tcW w:w="2088" w:type="dxa"/>
            <w:tcPrChange w:id="191" w:author="Hawkins, James" w:date="2018-10-05T14:32:00Z">
              <w:tcPr>
                <w:tcW w:w="2088" w:type="dxa"/>
              </w:tcPr>
            </w:tcPrChange>
          </w:tcPr>
          <w:p w14:paraId="1A34FCB1"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Change w:id="192" w:author="Hawkins, James" w:date="2018-10-05T14:32:00Z">
              <w:tcPr>
                <w:tcW w:w="1260" w:type="dxa"/>
              </w:tcPr>
            </w:tcPrChange>
          </w:tcPr>
          <w:p w14:paraId="7DCECE64" w14:textId="7BC0CD9B" w:rsidR="00F72C54" w:rsidRDefault="00F72C54" w:rsidP="00447302">
            <w:pPr>
              <w:jc w:val="center"/>
              <w:rPr>
                <w:rFonts w:ascii="Times New Roman" w:hAnsi="Times New Roman" w:cs="Times New Roman"/>
              </w:rPr>
            </w:pPr>
            <w:r>
              <w:rPr>
                <w:rFonts w:ascii="Times New Roman" w:hAnsi="Times New Roman" w:cs="Times New Roman"/>
              </w:rPr>
              <w:t>290</w:t>
            </w:r>
          </w:p>
        </w:tc>
        <w:tc>
          <w:tcPr>
            <w:tcW w:w="1350" w:type="dxa"/>
            <w:tcPrChange w:id="193" w:author="Hawkins, James" w:date="2018-10-05T14:32:00Z">
              <w:tcPr>
                <w:tcW w:w="1350" w:type="dxa"/>
              </w:tcPr>
            </w:tcPrChange>
          </w:tcPr>
          <w:p w14:paraId="414C529F" w14:textId="77777777" w:rsidR="00F72C54" w:rsidRDefault="00F72C54" w:rsidP="00447302">
            <w:pPr>
              <w:jc w:val="center"/>
              <w:rPr>
                <w:rFonts w:ascii="Times New Roman" w:hAnsi="Times New Roman" w:cs="Times New Roman"/>
              </w:rPr>
            </w:pPr>
          </w:p>
        </w:tc>
        <w:tc>
          <w:tcPr>
            <w:tcW w:w="1350" w:type="dxa"/>
            <w:tcPrChange w:id="194" w:author="Hawkins, James" w:date="2018-10-05T14:32:00Z">
              <w:tcPr>
                <w:tcW w:w="1350" w:type="dxa"/>
              </w:tcPr>
            </w:tcPrChange>
          </w:tcPr>
          <w:p w14:paraId="280A77AE" w14:textId="77777777" w:rsidR="00F72C54" w:rsidRDefault="00F72C54" w:rsidP="00447302">
            <w:pPr>
              <w:jc w:val="center"/>
              <w:rPr>
                <w:rFonts w:ascii="Times New Roman" w:hAnsi="Times New Roman" w:cs="Times New Roman"/>
              </w:rPr>
            </w:pPr>
            <w:r>
              <w:rPr>
                <w:rFonts w:ascii="Times New Roman" w:hAnsi="Times New Roman" w:cs="Times New Roman"/>
              </w:rPr>
              <w:t>359</w:t>
            </w:r>
          </w:p>
        </w:tc>
        <w:tc>
          <w:tcPr>
            <w:tcW w:w="1350" w:type="dxa"/>
            <w:tcPrChange w:id="195" w:author="Hawkins, James" w:date="2018-10-05T14:32:00Z">
              <w:tcPr>
                <w:tcW w:w="1350" w:type="dxa"/>
              </w:tcPr>
            </w:tcPrChange>
          </w:tcPr>
          <w:p w14:paraId="173D7951" w14:textId="77777777" w:rsidR="00F72C54" w:rsidRDefault="00F72C54" w:rsidP="00447302">
            <w:pPr>
              <w:jc w:val="center"/>
              <w:rPr>
                <w:ins w:id="196" w:author="Hawkins, James" w:date="2018-10-05T14:32:00Z"/>
                <w:rFonts w:ascii="Times New Roman" w:hAnsi="Times New Roman" w:cs="Times New Roman"/>
              </w:rPr>
            </w:pPr>
          </w:p>
        </w:tc>
      </w:tr>
      <w:tr w:rsidR="00F72C54" w14:paraId="39A69F61" w14:textId="2C63CB61" w:rsidTr="00F72C54">
        <w:tc>
          <w:tcPr>
            <w:tcW w:w="2088" w:type="dxa"/>
            <w:tcPrChange w:id="197" w:author="Hawkins, James" w:date="2018-10-05T14:32:00Z">
              <w:tcPr>
                <w:tcW w:w="2088" w:type="dxa"/>
              </w:tcPr>
            </w:tcPrChange>
          </w:tcPr>
          <w:p w14:paraId="2FF808FA"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Change w:id="198" w:author="Hawkins, James" w:date="2018-10-05T14:32:00Z">
              <w:tcPr>
                <w:tcW w:w="1260" w:type="dxa"/>
              </w:tcPr>
            </w:tcPrChange>
          </w:tcPr>
          <w:p w14:paraId="597D2E3E" w14:textId="3BA45EB0" w:rsidR="00F72C54" w:rsidRDefault="00F72C54" w:rsidP="00447302">
            <w:pPr>
              <w:jc w:val="center"/>
              <w:rPr>
                <w:rFonts w:ascii="Times New Roman" w:hAnsi="Times New Roman" w:cs="Times New Roman"/>
              </w:rPr>
            </w:pPr>
            <w:r>
              <w:rPr>
                <w:rFonts w:ascii="Times New Roman" w:hAnsi="Times New Roman" w:cs="Times New Roman"/>
              </w:rPr>
              <w:t>250</w:t>
            </w:r>
          </w:p>
        </w:tc>
        <w:tc>
          <w:tcPr>
            <w:tcW w:w="1350" w:type="dxa"/>
            <w:tcPrChange w:id="199" w:author="Hawkins, James" w:date="2018-10-05T14:32:00Z">
              <w:tcPr>
                <w:tcW w:w="1350" w:type="dxa"/>
              </w:tcPr>
            </w:tcPrChange>
          </w:tcPr>
          <w:p w14:paraId="3ED64FC3" w14:textId="77777777" w:rsidR="00F72C54" w:rsidRDefault="00F72C54" w:rsidP="00447302">
            <w:pPr>
              <w:jc w:val="center"/>
              <w:rPr>
                <w:rFonts w:ascii="Times New Roman" w:hAnsi="Times New Roman" w:cs="Times New Roman"/>
              </w:rPr>
            </w:pPr>
          </w:p>
        </w:tc>
        <w:tc>
          <w:tcPr>
            <w:tcW w:w="1350" w:type="dxa"/>
            <w:tcPrChange w:id="200" w:author="Hawkins, James" w:date="2018-10-05T14:32:00Z">
              <w:tcPr>
                <w:tcW w:w="1350" w:type="dxa"/>
              </w:tcPr>
            </w:tcPrChange>
          </w:tcPr>
          <w:p w14:paraId="3EBED2B7" w14:textId="77777777" w:rsidR="00F72C54" w:rsidRDefault="00F72C54" w:rsidP="00447302">
            <w:pPr>
              <w:jc w:val="center"/>
              <w:rPr>
                <w:rFonts w:ascii="Times New Roman" w:hAnsi="Times New Roman" w:cs="Times New Roman"/>
              </w:rPr>
            </w:pPr>
            <w:r>
              <w:rPr>
                <w:rFonts w:ascii="Times New Roman" w:hAnsi="Times New Roman" w:cs="Times New Roman"/>
              </w:rPr>
              <w:t>76</w:t>
            </w:r>
          </w:p>
        </w:tc>
        <w:tc>
          <w:tcPr>
            <w:tcW w:w="1350" w:type="dxa"/>
            <w:tcPrChange w:id="201" w:author="Hawkins, James" w:date="2018-10-05T14:32:00Z">
              <w:tcPr>
                <w:tcW w:w="1350" w:type="dxa"/>
              </w:tcPr>
            </w:tcPrChange>
          </w:tcPr>
          <w:p w14:paraId="0B7E0F80" w14:textId="77777777" w:rsidR="00F72C54" w:rsidRDefault="00F72C54" w:rsidP="00447302">
            <w:pPr>
              <w:jc w:val="center"/>
              <w:rPr>
                <w:ins w:id="202" w:author="Hawkins, James" w:date="2018-10-05T14:32:00Z"/>
                <w:rFonts w:ascii="Times New Roman" w:hAnsi="Times New Roman" w:cs="Times New Roman"/>
              </w:rPr>
            </w:pPr>
          </w:p>
        </w:tc>
      </w:tr>
      <w:tr w:rsidR="00F72C54" w14:paraId="0687E910" w14:textId="7E254B02" w:rsidTr="00F72C54">
        <w:tc>
          <w:tcPr>
            <w:tcW w:w="2088" w:type="dxa"/>
            <w:tcPrChange w:id="203" w:author="Hawkins, James" w:date="2018-10-05T14:32:00Z">
              <w:tcPr>
                <w:tcW w:w="2088" w:type="dxa"/>
              </w:tcPr>
            </w:tcPrChange>
          </w:tcPr>
          <w:p w14:paraId="483D3177"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Change w:id="204" w:author="Hawkins, James" w:date="2018-10-05T14:32:00Z">
              <w:tcPr>
                <w:tcW w:w="1260" w:type="dxa"/>
              </w:tcPr>
            </w:tcPrChange>
          </w:tcPr>
          <w:p w14:paraId="6E9F8B47" w14:textId="46F911BF" w:rsidR="00F72C54" w:rsidRDefault="00F72C54" w:rsidP="00447302">
            <w:pPr>
              <w:jc w:val="center"/>
              <w:rPr>
                <w:rFonts w:ascii="Times New Roman" w:hAnsi="Times New Roman" w:cs="Times New Roman"/>
              </w:rPr>
            </w:pPr>
            <w:r>
              <w:rPr>
                <w:rFonts w:ascii="Times New Roman" w:hAnsi="Times New Roman" w:cs="Times New Roman"/>
              </w:rPr>
              <w:t>281</w:t>
            </w:r>
          </w:p>
        </w:tc>
        <w:tc>
          <w:tcPr>
            <w:tcW w:w="1350" w:type="dxa"/>
            <w:tcPrChange w:id="205" w:author="Hawkins, James" w:date="2018-10-05T14:32:00Z">
              <w:tcPr>
                <w:tcW w:w="1350" w:type="dxa"/>
              </w:tcPr>
            </w:tcPrChange>
          </w:tcPr>
          <w:p w14:paraId="4CEA38E3" w14:textId="77777777" w:rsidR="00F72C54" w:rsidRDefault="00F72C54" w:rsidP="00447302">
            <w:pPr>
              <w:jc w:val="center"/>
              <w:rPr>
                <w:rFonts w:ascii="Times New Roman" w:hAnsi="Times New Roman" w:cs="Times New Roman"/>
              </w:rPr>
            </w:pPr>
          </w:p>
        </w:tc>
        <w:tc>
          <w:tcPr>
            <w:tcW w:w="1350" w:type="dxa"/>
            <w:tcPrChange w:id="206" w:author="Hawkins, James" w:date="2018-10-05T14:32:00Z">
              <w:tcPr>
                <w:tcW w:w="1350" w:type="dxa"/>
              </w:tcPr>
            </w:tcPrChange>
          </w:tcPr>
          <w:p w14:paraId="5095310F" w14:textId="77777777" w:rsidR="00F72C54" w:rsidRDefault="00F72C54" w:rsidP="00447302">
            <w:pPr>
              <w:jc w:val="center"/>
              <w:rPr>
                <w:rFonts w:ascii="Times New Roman" w:hAnsi="Times New Roman" w:cs="Times New Roman"/>
              </w:rPr>
            </w:pPr>
            <w:r>
              <w:rPr>
                <w:rFonts w:ascii="Times New Roman" w:hAnsi="Times New Roman" w:cs="Times New Roman"/>
              </w:rPr>
              <w:t>350</w:t>
            </w:r>
          </w:p>
        </w:tc>
        <w:tc>
          <w:tcPr>
            <w:tcW w:w="1350" w:type="dxa"/>
            <w:tcPrChange w:id="207" w:author="Hawkins, James" w:date="2018-10-05T14:32:00Z">
              <w:tcPr>
                <w:tcW w:w="1350" w:type="dxa"/>
              </w:tcPr>
            </w:tcPrChange>
          </w:tcPr>
          <w:p w14:paraId="77BB7DB0" w14:textId="77777777" w:rsidR="00F72C54" w:rsidRDefault="00F72C54" w:rsidP="00447302">
            <w:pPr>
              <w:jc w:val="center"/>
              <w:rPr>
                <w:ins w:id="208" w:author="Hawkins, James" w:date="2018-10-05T14:32:00Z"/>
                <w:rFonts w:ascii="Times New Roman" w:hAnsi="Times New Roman" w:cs="Times New Roman"/>
              </w:rPr>
            </w:pPr>
          </w:p>
        </w:tc>
      </w:tr>
      <w:tr w:rsidR="00F72C54" w14:paraId="0EECD515" w14:textId="6ED1D3C7" w:rsidTr="00F72C54">
        <w:tc>
          <w:tcPr>
            <w:tcW w:w="2088" w:type="dxa"/>
            <w:tcPrChange w:id="209" w:author="Hawkins, James" w:date="2018-10-05T14:32:00Z">
              <w:tcPr>
                <w:tcW w:w="2088" w:type="dxa"/>
              </w:tcPr>
            </w:tcPrChange>
          </w:tcPr>
          <w:p w14:paraId="2704D1C5"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Change w:id="210" w:author="Hawkins, James" w:date="2018-10-05T14:32:00Z">
              <w:tcPr>
                <w:tcW w:w="1260" w:type="dxa"/>
              </w:tcPr>
            </w:tcPrChange>
          </w:tcPr>
          <w:p w14:paraId="7EF04CED" w14:textId="54203942" w:rsidR="00F72C54" w:rsidRDefault="00F72C54" w:rsidP="00447302">
            <w:pPr>
              <w:jc w:val="center"/>
              <w:rPr>
                <w:rFonts w:ascii="Times New Roman" w:hAnsi="Times New Roman" w:cs="Times New Roman"/>
              </w:rPr>
            </w:pPr>
            <w:r>
              <w:rPr>
                <w:rFonts w:ascii="Times New Roman" w:hAnsi="Times New Roman" w:cs="Times New Roman"/>
              </w:rPr>
              <w:t>269</w:t>
            </w:r>
          </w:p>
        </w:tc>
        <w:tc>
          <w:tcPr>
            <w:tcW w:w="1350" w:type="dxa"/>
            <w:tcPrChange w:id="211" w:author="Hawkins, James" w:date="2018-10-05T14:32:00Z">
              <w:tcPr>
                <w:tcW w:w="1350" w:type="dxa"/>
              </w:tcPr>
            </w:tcPrChange>
          </w:tcPr>
          <w:p w14:paraId="766E37D6" w14:textId="77777777" w:rsidR="00F72C54" w:rsidRDefault="00F72C54" w:rsidP="00447302">
            <w:pPr>
              <w:jc w:val="center"/>
              <w:rPr>
                <w:rFonts w:ascii="Times New Roman" w:hAnsi="Times New Roman" w:cs="Times New Roman"/>
              </w:rPr>
            </w:pPr>
          </w:p>
        </w:tc>
        <w:tc>
          <w:tcPr>
            <w:tcW w:w="1350" w:type="dxa"/>
            <w:tcPrChange w:id="212" w:author="Hawkins, James" w:date="2018-10-05T14:32:00Z">
              <w:tcPr>
                <w:tcW w:w="1350" w:type="dxa"/>
              </w:tcPr>
            </w:tcPrChange>
          </w:tcPr>
          <w:p w14:paraId="7D610AEB" w14:textId="77777777" w:rsidR="00F72C54" w:rsidRDefault="00F72C54" w:rsidP="00447302">
            <w:pPr>
              <w:jc w:val="center"/>
              <w:rPr>
                <w:rFonts w:ascii="Times New Roman" w:hAnsi="Times New Roman" w:cs="Times New Roman"/>
              </w:rPr>
            </w:pPr>
            <w:r>
              <w:rPr>
                <w:rFonts w:ascii="Times New Roman" w:hAnsi="Times New Roman" w:cs="Times New Roman"/>
              </w:rPr>
              <w:t>439</w:t>
            </w:r>
          </w:p>
        </w:tc>
        <w:tc>
          <w:tcPr>
            <w:tcW w:w="1350" w:type="dxa"/>
            <w:tcPrChange w:id="213" w:author="Hawkins, James" w:date="2018-10-05T14:32:00Z">
              <w:tcPr>
                <w:tcW w:w="1350" w:type="dxa"/>
              </w:tcPr>
            </w:tcPrChange>
          </w:tcPr>
          <w:p w14:paraId="02B66977" w14:textId="77777777" w:rsidR="00F72C54" w:rsidRDefault="00F72C54" w:rsidP="00447302">
            <w:pPr>
              <w:jc w:val="center"/>
              <w:rPr>
                <w:ins w:id="214" w:author="Hawkins, James" w:date="2018-10-05T14:32:00Z"/>
                <w:rFonts w:ascii="Times New Roman" w:hAnsi="Times New Roman" w:cs="Times New Roman"/>
              </w:rPr>
            </w:pPr>
          </w:p>
        </w:tc>
      </w:tr>
      <w:tr w:rsidR="00F72C54" w14:paraId="2EA3F13E" w14:textId="2AF8AA90" w:rsidTr="00F72C54">
        <w:tc>
          <w:tcPr>
            <w:tcW w:w="2088" w:type="dxa"/>
            <w:tcPrChange w:id="215" w:author="Hawkins, James" w:date="2018-10-05T14:32:00Z">
              <w:tcPr>
                <w:tcW w:w="2088" w:type="dxa"/>
              </w:tcPr>
            </w:tcPrChange>
          </w:tcPr>
          <w:p w14:paraId="2EB735E9" w14:textId="77777777" w:rsidR="00F72C54" w:rsidRDefault="00F72C54"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Change w:id="216" w:author="Hawkins, James" w:date="2018-10-05T14:32:00Z">
              <w:tcPr>
                <w:tcW w:w="1260" w:type="dxa"/>
              </w:tcPr>
            </w:tcPrChange>
          </w:tcPr>
          <w:p w14:paraId="459BF6B9" w14:textId="5A358542" w:rsidR="00F72C54" w:rsidRDefault="00F72C54" w:rsidP="00447302">
            <w:pPr>
              <w:jc w:val="center"/>
              <w:rPr>
                <w:rFonts w:ascii="Times New Roman" w:hAnsi="Times New Roman" w:cs="Times New Roman"/>
              </w:rPr>
            </w:pPr>
            <w:r>
              <w:rPr>
                <w:rFonts w:ascii="Times New Roman" w:hAnsi="Times New Roman" w:cs="Times New Roman"/>
              </w:rPr>
              <w:t>179</w:t>
            </w:r>
          </w:p>
        </w:tc>
        <w:tc>
          <w:tcPr>
            <w:tcW w:w="1350" w:type="dxa"/>
            <w:tcPrChange w:id="217" w:author="Hawkins, James" w:date="2018-10-05T14:32:00Z">
              <w:tcPr>
                <w:tcW w:w="1350" w:type="dxa"/>
              </w:tcPr>
            </w:tcPrChange>
          </w:tcPr>
          <w:p w14:paraId="54B5EAC6" w14:textId="00C7E85B" w:rsidR="00F72C54" w:rsidRDefault="00F72C54" w:rsidP="00447302">
            <w:pPr>
              <w:jc w:val="center"/>
              <w:rPr>
                <w:rFonts w:ascii="Times New Roman" w:hAnsi="Times New Roman" w:cs="Times New Roman"/>
              </w:rPr>
            </w:pPr>
            <w:r>
              <w:rPr>
                <w:rFonts w:ascii="Times New Roman" w:hAnsi="Times New Roman" w:cs="Times New Roman"/>
              </w:rPr>
              <w:t>100</w:t>
            </w:r>
          </w:p>
        </w:tc>
        <w:tc>
          <w:tcPr>
            <w:tcW w:w="1350" w:type="dxa"/>
            <w:tcPrChange w:id="218" w:author="Hawkins, James" w:date="2018-10-05T14:32:00Z">
              <w:tcPr>
                <w:tcW w:w="1350" w:type="dxa"/>
              </w:tcPr>
            </w:tcPrChange>
          </w:tcPr>
          <w:p w14:paraId="61FC7F13" w14:textId="77777777" w:rsidR="00F72C54" w:rsidRDefault="00F72C54" w:rsidP="00447302">
            <w:pPr>
              <w:jc w:val="center"/>
              <w:rPr>
                <w:rFonts w:ascii="Times New Roman" w:hAnsi="Times New Roman" w:cs="Times New Roman"/>
              </w:rPr>
            </w:pPr>
            <w:r>
              <w:rPr>
                <w:rFonts w:ascii="Times New Roman" w:hAnsi="Times New Roman" w:cs="Times New Roman"/>
              </w:rPr>
              <w:t>425</w:t>
            </w:r>
          </w:p>
        </w:tc>
        <w:tc>
          <w:tcPr>
            <w:tcW w:w="1350" w:type="dxa"/>
            <w:tcPrChange w:id="219" w:author="Hawkins, James" w:date="2018-10-05T14:32:00Z">
              <w:tcPr>
                <w:tcW w:w="1350" w:type="dxa"/>
              </w:tcPr>
            </w:tcPrChange>
          </w:tcPr>
          <w:p w14:paraId="20B40FDD" w14:textId="77777777" w:rsidR="00F72C54" w:rsidRDefault="00F72C54" w:rsidP="00447302">
            <w:pPr>
              <w:jc w:val="center"/>
              <w:rPr>
                <w:ins w:id="220" w:author="Hawkins, James" w:date="2018-10-05T14:32:00Z"/>
                <w:rFonts w:ascii="Times New Roman" w:hAnsi="Times New Roman" w:cs="Times New Roman"/>
              </w:rPr>
            </w:pPr>
          </w:p>
        </w:tc>
      </w:tr>
      <w:tr w:rsidR="00F72C54" w:rsidDel="0050503C" w14:paraId="746B9966" w14:textId="77777777" w:rsidTr="00F72C54">
        <w:trPr>
          <w:del w:id="221" w:author="Hawkins, James" w:date="2018-09-14T13:49:00Z"/>
        </w:trPr>
        <w:tc>
          <w:tcPr>
            <w:tcW w:w="2088" w:type="dxa"/>
            <w:tcPrChange w:id="222" w:author="Hawkins, James" w:date="2018-10-05T14:32:00Z">
              <w:tcPr>
                <w:tcW w:w="2088" w:type="dxa"/>
              </w:tcPr>
            </w:tcPrChange>
          </w:tcPr>
          <w:p w14:paraId="6F0CC1D4" w14:textId="0A84651A" w:rsidR="00F72C54" w:rsidDel="0050503C" w:rsidRDefault="00F72C54" w:rsidP="00A16868">
            <w:pPr>
              <w:rPr>
                <w:del w:id="223" w:author="Hawkins, James" w:date="2018-09-14T13:49:00Z"/>
                <w:rFonts w:ascii="Times New Roman" w:hAnsi="Times New Roman" w:cs="Times New Roman"/>
              </w:rPr>
            </w:pPr>
            <w:del w:id="224" w:author="Hawkins, James" w:date="2018-09-14T13:49:00Z">
              <w:r w:rsidDel="0050503C">
                <w:rPr>
                  <w:rFonts w:ascii="Times New Roman" w:hAnsi="Times New Roman" w:cs="Times New Roman"/>
                </w:rPr>
                <w:delText>Maize silage</w:delText>
              </w:r>
              <w:r w:rsidDel="0050503C">
                <w:rPr>
                  <w:rFonts w:ascii="Times New Roman" w:hAnsi="Times New Roman" w:cs="Times New Roman"/>
                  <w:vertAlign w:val="superscript"/>
                </w:rPr>
                <w:delText>2</w:delText>
              </w:r>
            </w:del>
          </w:p>
        </w:tc>
        <w:tc>
          <w:tcPr>
            <w:tcW w:w="1260" w:type="dxa"/>
            <w:tcPrChange w:id="225" w:author="Hawkins, James" w:date="2018-10-05T14:32:00Z">
              <w:tcPr>
                <w:tcW w:w="1260" w:type="dxa"/>
              </w:tcPr>
            </w:tcPrChange>
          </w:tcPr>
          <w:p w14:paraId="5774D27B" w14:textId="425FD380" w:rsidR="00F72C54" w:rsidDel="0050503C" w:rsidRDefault="00F72C54" w:rsidP="00447302">
            <w:pPr>
              <w:jc w:val="center"/>
              <w:rPr>
                <w:del w:id="226" w:author="Hawkins, James" w:date="2018-09-14T13:49:00Z"/>
                <w:rFonts w:ascii="Times New Roman" w:hAnsi="Times New Roman" w:cs="Times New Roman"/>
              </w:rPr>
            </w:pPr>
            <w:del w:id="227" w:author="Hawkins, James" w:date="2018-09-14T13:49:00Z">
              <w:r w:rsidDel="0050503C">
                <w:rPr>
                  <w:rFonts w:ascii="Times New Roman" w:hAnsi="Times New Roman" w:cs="Times New Roman"/>
                </w:rPr>
                <w:delText>325</w:delText>
              </w:r>
            </w:del>
          </w:p>
        </w:tc>
        <w:tc>
          <w:tcPr>
            <w:tcW w:w="1350" w:type="dxa"/>
            <w:tcPrChange w:id="228" w:author="Hawkins, James" w:date="2018-10-05T14:32:00Z">
              <w:tcPr>
                <w:tcW w:w="1350" w:type="dxa"/>
              </w:tcPr>
            </w:tcPrChange>
          </w:tcPr>
          <w:p w14:paraId="35A585AD" w14:textId="053B68B6" w:rsidR="00F72C54" w:rsidDel="0050503C" w:rsidRDefault="00F72C54" w:rsidP="00447302">
            <w:pPr>
              <w:jc w:val="center"/>
              <w:rPr>
                <w:del w:id="229" w:author="Hawkins, James" w:date="2018-09-14T13:49:00Z"/>
                <w:rFonts w:ascii="Times New Roman" w:hAnsi="Times New Roman" w:cs="Times New Roman"/>
              </w:rPr>
            </w:pPr>
            <w:del w:id="230" w:author="Hawkins, James" w:date="2018-09-14T13:49:00Z">
              <w:r w:rsidDel="0050503C">
                <w:rPr>
                  <w:rFonts w:ascii="Times New Roman" w:hAnsi="Times New Roman" w:cs="Times New Roman"/>
                </w:rPr>
                <w:delText>69</w:delText>
              </w:r>
            </w:del>
          </w:p>
        </w:tc>
        <w:tc>
          <w:tcPr>
            <w:tcW w:w="1350" w:type="dxa"/>
            <w:tcPrChange w:id="231" w:author="Hawkins, James" w:date="2018-10-05T14:32:00Z">
              <w:tcPr>
                <w:tcW w:w="1350" w:type="dxa"/>
              </w:tcPr>
            </w:tcPrChange>
          </w:tcPr>
          <w:p w14:paraId="2A060601" w14:textId="756AE8A4" w:rsidR="00F72C54" w:rsidDel="0050503C" w:rsidRDefault="00F72C54" w:rsidP="00447302">
            <w:pPr>
              <w:jc w:val="center"/>
              <w:rPr>
                <w:del w:id="232" w:author="Hawkins, James" w:date="2018-09-14T13:49:00Z"/>
                <w:rFonts w:ascii="Times New Roman" w:hAnsi="Times New Roman" w:cs="Times New Roman"/>
              </w:rPr>
            </w:pPr>
            <w:del w:id="233" w:author="Hawkins, James" w:date="2018-09-14T13:49:00Z">
              <w:r w:rsidDel="0050503C">
                <w:rPr>
                  <w:rFonts w:ascii="Times New Roman" w:hAnsi="Times New Roman" w:cs="Times New Roman"/>
                </w:rPr>
                <w:delText>270</w:delText>
              </w:r>
            </w:del>
          </w:p>
        </w:tc>
        <w:tc>
          <w:tcPr>
            <w:tcW w:w="1350" w:type="dxa"/>
            <w:tcPrChange w:id="234" w:author="Hawkins, James" w:date="2018-10-05T14:32:00Z">
              <w:tcPr>
                <w:tcW w:w="1350" w:type="dxa"/>
              </w:tcPr>
            </w:tcPrChange>
          </w:tcPr>
          <w:p w14:paraId="15DA57EB" w14:textId="77777777" w:rsidR="00F72C54" w:rsidDel="0050503C" w:rsidRDefault="00F72C54" w:rsidP="00A16868">
            <w:pPr>
              <w:rPr>
                <w:ins w:id="235" w:author="Hawkins, James" w:date="2018-10-05T14:32:00Z"/>
                <w:rFonts w:ascii="Times New Roman" w:hAnsi="Times New Roman" w:cs="Times New Roman"/>
              </w:rPr>
            </w:pPr>
          </w:p>
        </w:tc>
      </w:tr>
      <w:tr w:rsidR="00F72C54" w:rsidDel="0050503C" w14:paraId="778405A1" w14:textId="77777777" w:rsidTr="00F72C54">
        <w:trPr>
          <w:del w:id="236" w:author="Hawkins, James" w:date="2018-09-14T13:49:00Z"/>
        </w:trPr>
        <w:tc>
          <w:tcPr>
            <w:tcW w:w="2088" w:type="dxa"/>
            <w:tcPrChange w:id="237" w:author="Hawkins, James" w:date="2018-10-05T14:32:00Z">
              <w:tcPr>
                <w:tcW w:w="2088" w:type="dxa"/>
              </w:tcPr>
            </w:tcPrChange>
          </w:tcPr>
          <w:p w14:paraId="3B3E3277" w14:textId="675AE94A" w:rsidR="00F72C54" w:rsidDel="0050503C" w:rsidRDefault="00F72C54" w:rsidP="00A16868">
            <w:pPr>
              <w:rPr>
                <w:del w:id="238" w:author="Hawkins, James" w:date="2018-09-14T13:49:00Z"/>
                <w:rFonts w:ascii="Times New Roman" w:hAnsi="Times New Roman" w:cs="Times New Roman"/>
              </w:rPr>
            </w:pPr>
            <w:del w:id="239" w:author="Hawkins, James" w:date="2018-09-14T13:49:00Z">
              <w:r w:rsidDel="0050503C">
                <w:rPr>
                  <w:rFonts w:ascii="Times New Roman" w:hAnsi="Times New Roman" w:cs="Times New Roman"/>
                </w:rPr>
                <w:delText>Maize grain</w:delText>
              </w:r>
              <w:r w:rsidDel="0050503C">
                <w:rPr>
                  <w:rFonts w:ascii="Times New Roman" w:hAnsi="Times New Roman" w:cs="Times New Roman"/>
                  <w:vertAlign w:val="superscript"/>
                </w:rPr>
                <w:delText>2</w:delText>
              </w:r>
            </w:del>
          </w:p>
        </w:tc>
        <w:tc>
          <w:tcPr>
            <w:tcW w:w="1260" w:type="dxa"/>
            <w:tcPrChange w:id="240" w:author="Hawkins, James" w:date="2018-10-05T14:32:00Z">
              <w:tcPr>
                <w:tcW w:w="1260" w:type="dxa"/>
              </w:tcPr>
            </w:tcPrChange>
          </w:tcPr>
          <w:p w14:paraId="5C22D206" w14:textId="1C790507" w:rsidR="00F72C54" w:rsidDel="0050503C" w:rsidRDefault="00F72C54" w:rsidP="00447302">
            <w:pPr>
              <w:jc w:val="center"/>
              <w:rPr>
                <w:del w:id="241" w:author="Hawkins, James" w:date="2018-09-14T13:49:00Z"/>
                <w:rFonts w:ascii="Times New Roman" w:hAnsi="Times New Roman" w:cs="Times New Roman"/>
              </w:rPr>
            </w:pPr>
            <w:del w:id="242" w:author="Hawkins, James" w:date="2018-09-14T13:49:00Z">
              <w:r w:rsidDel="0050503C">
                <w:rPr>
                  <w:rFonts w:ascii="Times New Roman" w:hAnsi="Times New Roman" w:cs="Times New Roman"/>
                </w:rPr>
                <w:delText>863</w:delText>
              </w:r>
            </w:del>
          </w:p>
        </w:tc>
        <w:tc>
          <w:tcPr>
            <w:tcW w:w="1350" w:type="dxa"/>
            <w:tcPrChange w:id="243" w:author="Hawkins, James" w:date="2018-10-05T14:32:00Z">
              <w:tcPr>
                <w:tcW w:w="1350" w:type="dxa"/>
              </w:tcPr>
            </w:tcPrChange>
          </w:tcPr>
          <w:p w14:paraId="38066449" w14:textId="1D684751" w:rsidR="00F72C54" w:rsidDel="0050503C" w:rsidRDefault="00F72C54" w:rsidP="00447302">
            <w:pPr>
              <w:jc w:val="center"/>
              <w:rPr>
                <w:del w:id="244" w:author="Hawkins, James" w:date="2018-09-14T13:49:00Z"/>
                <w:rFonts w:ascii="Times New Roman" w:hAnsi="Times New Roman" w:cs="Times New Roman"/>
              </w:rPr>
            </w:pPr>
            <w:del w:id="245" w:author="Hawkins, James" w:date="2018-09-14T13:49:00Z">
              <w:r w:rsidDel="0050503C">
                <w:rPr>
                  <w:rFonts w:ascii="Times New Roman" w:hAnsi="Times New Roman" w:cs="Times New Roman"/>
                </w:rPr>
                <w:delText>94</w:delText>
              </w:r>
            </w:del>
          </w:p>
        </w:tc>
        <w:tc>
          <w:tcPr>
            <w:tcW w:w="1350" w:type="dxa"/>
            <w:tcPrChange w:id="246" w:author="Hawkins, James" w:date="2018-10-05T14:32:00Z">
              <w:tcPr>
                <w:tcW w:w="1350" w:type="dxa"/>
              </w:tcPr>
            </w:tcPrChange>
          </w:tcPr>
          <w:p w14:paraId="684215E4" w14:textId="33B35982" w:rsidR="00F72C54" w:rsidDel="0050503C" w:rsidRDefault="00F72C54" w:rsidP="00447302">
            <w:pPr>
              <w:jc w:val="center"/>
              <w:rPr>
                <w:del w:id="247" w:author="Hawkins, James" w:date="2018-09-14T13:49:00Z"/>
                <w:rFonts w:ascii="Times New Roman" w:hAnsi="Times New Roman" w:cs="Times New Roman"/>
              </w:rPr>
            </w:pPr>
            <w:del w:id="248" w:author="Hawkins, James" w:date="2018-09-14T13:49:00Z">
              <w:r w:rsidDel="0050503C">
                <w:rPr>
                  <w:rFonts w:ascii="Times New Roman" w:hAnsi="Times New Roman" w:cs="Times New Roman"/>
                </w:rPr>
                <w:delText>538</w:delText>
              </w:r>
            </w:del>
          </w:p>
        </w:tc>
        <w:tc>
          <w:tcPr>
            <w:tcW w:w="1350" w:type="dxa"/>
            <w:tcPrChange w:id="249" w:author="Hawkins, James" w:date="2018-10-05T14:32:00Z">
              <w:tcPr>
                <w:tcW w:w="1350" w:type="dxa"/>
              </w:tcPr>
            </w:tcPrChange>
          </w:tcPr>
          <w:p w14:paraId="27C2CECB" w14:textId="77777777" w:rsidR="00F72C54" w:rsidDel="0050503C" w:rsidRDefault="00F72C54" w:rsidP="00A16868">
            <w:pPr>
              <w:rPr>
                <w:ins w:id="250" w:author="Hawkins, James" w:date="2018-10-05T14:32:00Z"/>
                <w:rFonts w:ascii="Times New Roman" w:hAnsi="Times New Roman" w:cs="Times New Roman"/>
              </w:rPr>
            </w:pPr>
          </w:p>
        </w:tc>
      </w:tr>
      <w:tr w:rsidR="00F72C54" w:rsidDel="0050503C" w14:paraId="5F9C09FD" w14:textId="77777777" w:rsidTr="00F72C54">
        <w:trPr>
          <w:del w:id="251" w:author="Hawkins, James" w:date="2018-09-14T13:49:00Z"/>
        </w:trPr>
        <w:tc>
          <w:tcPr>
            <w:tcW w:w="2088" w:type="dxa"/>
            <w:tcPrChange w:id="252" w:author="Hawkins, James" w:date="2018-10-05T14:32:00Z">
              <w:tcPr>
                <w:tcW w:w="2088" w:type="dxa"/>
              </w:tcPr>
            </w:tcPrChange>
          </w:tcPr>
          <w:p w14:paraId="626A9C3B" w14:textId="1AD6CEE9" w:rsidR="00F72C54" w:rsidRPr="00602A38" w:rsidDel="0050503C" w:rsidRDefault="00F72C54" w:rsidP="00A16868">
            <w:pPr>
              <w:rPr>
                <w:del w:id="253" w:author="Hawkins, James" w:date="2018-09-14T13:49:00Z"/>
                <w:rFonts w:ascii="Times New Roman" w:hAnsi="Times New Roman" w:cs="Times New Roman"/>
                <w:vertAlign w:val="superscript"/>
              </w:rPr>
            </w:pPr>
            <w:del w:id="254" w:author="Hawkins, James" w:date="2018-09-14T13:49:00Z">
              <w:r w:rsidDel="0050503C">
                <w:rPr>
                  <w:rFonts w:ascii="Times New Roman" w:hAnsi="Times New Roman" w:cs="Times New Roman"/>
                </w:rPr>
                <w:delText>Cottonseed cake</w:delText>
              </w:r>
              <w:r w:rsidDel="0050503C">
                <w:rPr>
                  <w:rFonts w:ascii="Times New Roman" w:hAnsi="Times New Roman" w:cs="Times New Roman"/>
                  <w:vertAlign w:val="superscript"/>
                </w:rPr>
                <w:delText>2</w:delText>
              </w:r>
            </w:del>
          </w:p>
        </w:tc>
        <w:tc>
          <w:tcPr>
            <w:tcW w:w="1260" w:type="dxa"/>
            <w:tcPrChange w:id="255" w:author="Hawkins, James" w:date="2018-10-05T14:32:00Z">
              <w:tcPr>
                <w:tcW w:w="1260" w:type="dxa"/>
              </w:tcPr>
            </w:tcPrChange>
          </w:tcPr>
          <w:p w14:paraId="2EF872EE" w14:textId="68E899CC" w:rsidR="00F72C54" w:rsidDel="0050503C" w:rsidRDefault="00F72C54" w:rsidP="00447302">
            <w:pPr>
              <w:jc w:val="center"/>
              <w:rPr>
                <w:del w:id="256" w:author="Hawkins, James" w:date="2018-09-14T13:49:00Z"/>
                <w:rFonts w:ascii="Times New Roman" w:hAnsi="Times New Roman" w:cs="Times New Roman"/>
              </w:rPr>
            </w:pPr>
            <w:del w:id="257" w:author="Hawkins, James" w:date="2018-09-14T13:49:00Z">
              <w:r w:rsidDel="0050503C">
                <w:rPr>
                  <w:rFonts w:ascii="Times New Roman" w:hAnsi="Times New Roman" w:cs="Times New Roman"/>
                </w:rPr>
                <w:delText>909</w:delText>
              </w:r>
            </w:del>
          </w:p>
        </w:tc>
        <w:tc>
          <w:tcPr>
            <w:tcW w:w="1350" w:type="dxa"/>
            <w:tcPrChange w:id="258" w:author="Hawkins, James" w:date="2018-10-05T14:32:00Z">
              <w:tcPr>
                <w:tcW w:w="1350" w:type="dxa"/>
              </w:tcPr>
            </w:tcPrChange>
          </w:tcPr>
          <w:p w14:paraId="066A013E" w14:textId="6D8D1D52" w:rsidR="00F72C54" w:rsidDel="0050503C" w:rsidRDefault="00F72C54" w:rsidP="00447302">
            <w:pPr>
              <w:jc w:val="center"/>
              <w:rPr>
                <w:del w:id="259" w:author="Hawkins, James" w:date="2018-09-14T13:49:00Z"/>
                <w:rFonts w:ascii="Times New Roman" w:hAnsi="Times New Roman" w:cs="Times New Roman"/>
              </w:rPr>
            </w:pPr>
            <w:del w:id="260" w:author="Hawkins, James" w:date="2018-09-14T13:49:00Z">
              <w:r w:rsidDel="0050503C">
                <w:rPr>
                  <w:rFonts w:ascii="Times New Roman" w:hAnsi="Times New Roman" w:cs="Times New Roman"/>
                </w:rPr>
                <w:delText>470</w:delText>
              </w:r>
            </w:del>
          </w:p>
        </w:tc>
        <w:tc>
          <w:tcPr>
            <w:tcW w:w="1350" w:type="dxa"/>
            <w:tcPrChange w:id="261" w:author="Hawkins, James" w:date="2018-10-05T14:32:00Z">
              <w:tcPr>
                <w:tcW w:w="1350" w:type="dxa"/>
              </w:tcPr>
            </w:tcPrChange>
          </w:tcPr>
          <w:p w14:paraId="2BBE4892" w14:textId="08F47175" w:rsidR="00F72C54" w:rsidDel="0050503C" w:rsidRDefault="00F72C54" w:rsidP="00447302">
            <w:pPr>
              <w:jc w:val="center"/>
              <w:rPr>
                <w:del w:id="262" w:author="Hawkins, James" w:date="2018-09-14T13:49:00Z"/>
                <w:rFonts w:ascii="Times New Roman" w:hAnsi="Times New Roman" w:cs="Times New Roman"/>
              </w:rPr>
            </w:pPr>
            <w:del w:id="263" w:author="Hawkins, James" w:date="2018-09-14T13:49:00Z">
              <w:r w:rsidDel="0050503C">
                <w:rPr>
                  <w:rFonts w:ascii="Times New Roman" w:hAnsi="Times New Roman" w:cs="Times New Roman"/>
                </w:rPr>
                <w:delText>178</w:delText>
              </w:r>
            </w:del>
          </w:p>
        </w:tc>
        <w:tc>
          <w:tcPr>
            <w:tcW w:w="1350" w:type="dxa"/>
            <w:tcPrChange w:id="264" w:author="Hawkins, James" w:date="2018-10-05T14:32:00Z">
              <w:tcPr>
                <w:tcW w:w="1350" w:type="dxa"/>
              </w:tcPr>
            </w:tcPrChange>
          </w:tcPr>
          <w:p w14:paraId="013EC1C3" w14:textId="77777777" w:rsidR="00F72C54" w:rsidDel="0050503C" w:rsidRDefault="00F72C54" w:rsidP="00A16868">
            <w:pPr>
              <w:rPr>
                <w:ins w:id="265" w:author="Hawkins, James" w:date="2018-10-05T14:32:00Z"/>
                <w:rFonts w:ascii="Times New Roman" w:hAnsi="Times New Roman" w:cs="Times New Roman"/>
              </w:rPr>
            </w:pPr>
          </w:p>
        </w:tc>
      </w:tr>
      <w:tr w:rsidR="00F72C54" w:rsidDel="0050503C" w14:paraId="34AA5039" w14:textId="77777777" w:rsidTr="00F72C54">
        <w:trPr>
          <w:del w:id="266" w:author="Hawkins, James" w:date="2018-09-14T13:49:00Z"/>
        </w:trPr>
        <w:tc>
          <w:tcPr>
            <w:tcW w:w="2088" w:type="dxa"/>
            <w:tcPrChange w:id="267" w:author="Hawkins, James" w:date="2018-10-05T14:32:00Z">
              <w:tcPr>
                <w:tcW w:w="2088" w:type="dxa"/>
              </w:tcPr>
            </w:tcPrChange>
          </w:tcPr>
          <w:p w14:paraId="756DD463" w14:textId="2B57BCC6" w:rsidR="00F72C54" w:rsidDel="0050503C" w:rsidRDefault="00F72C54" w:rsidP="00A16868">
            <w:pPr>
              <w:rPr>
                <w:del w:id="268" w:author="Hawkins, James" w:date="2018-09-14T13:49:00Z"/>
                <w:rFonts w:ascii="Times New Roman" w:hAnsi="Times New Roman" w:cs="Times New Roman"/>
              </w:rPr>
            </w:pPr>
            <w:del w:id="269" w:author="Hawkins, James" w:date="2018-09-14T13:49:00Z">
              <w:r w:rsidDel="0050503C">
                <w:rPr>
                  <w:rFonts w:ascii="Times New Roman" w:hAnsi="Times New Roman" w:cs="Times New Roman"/>
                </w:rPr>
                <w:delText>Soybean meal</w:delText>
              </w:r>
            </w:del>
          </w:p>
        </w:tc>
        <w:tc>
          <w:tcPr>
            <w:tcW w:w="1260" w:type="dxa"/>
            <w:tcPrChange w:id="270" w:author="Hawkins, James" w:date="2018-10-05T14:32:00Z">
              <w:tcPr>
                <w:tcW w:w="1260" w:type="dxa"/>
              </w:tcPr>
            </w:tcPrChange>
          </w:tcPr>
          <w:p w14:paraId="1179C44B" w14:textId="55E4BF78" w:rsidR="00F72C54" w:rsidDel="0050503C" w:rsidRDefault="00F72C54" w:rsidP="00447302">
            <w:pPr>
              <w:jc w:val="center"/>
              <w:rPr>
                <w:del w:id="271" w:author="Hawkins, James" w:date="2018-09-14T13:49:00Z"/>
                <w:rFonts w:ascii="Times New Roman" w:hAnsi="Times New Roman" w:cs="Times New Roman"/>
              </w:rPr>
            </w:pPr>
            <w:del w:id="272" w:author="Hawkins, James" w:date="2018-09-14T13:49:00Z">
              <w:r w:rsidDel="0050503C">
                <w:rPr>
                  <w:rFonts w:ascii="Times New Roman" w:hAnsi="Times New Roman" w:cs="Times New Roman"/>
                </w:rPr>
                <w:delText>879</w:delText>
              </w:r>
            </w:del>
          </w:p>
        </w:tc>
        <w:tc>
          <w:tcPr>
            <w:tcW w:w="1350" w:type="dxa"/>
            <w:tcPrChange w:id="273" w:author="Hawkins, James" w:date="2018-10-05T14:32:00Z">
              <w:tcPr>
                <w:tcW w:w="1350" w:type="dxa"/>
              </w:tcPr>
            </w:tcPrChange>
          </w:tcPr>
          <w:p w14:paraId="5B145B84" w14:textId="583A213C" w:rsidR="00F72C54" w:rsidDel="0050503C" w:rsidRDefault="00F72C54" w:rsidP="00447302">
            <w:pPr>
              <w:jc w:val="center"/>
              <w:rPr>
                <w:del w:id="274" w:author="Hawkins, James" w:date="2018-09-14T13:49:00Z"/>
                <w:rFonts w:ascii="Times New Roman" w:hAnsi="Times New Roman" w:cs="Times New Roman"/>
              </w:rPr>
            </w:pPr>
            <w:del w:id="275" w:author="Hawkins, James" w:date="2018-09-14T13:49:00Z">
              <w:r w:rsidDel="0050503C">
                <w:rPr>
                  <w:rFonts w:ascii="Times New Roman" w:hAnsi="Times New Roman" w:cs="Times New Roman"/>
                </w:rPr>
                <w:delText>518</w:delText>
              </w:r>
            </w:del>
          </w:p>
        </w:tc>
        <w:tc>
          <w:tcPr>
            <w:tcW w:w="1350" w:type="dxa"/>
            <w:tcPrChange w:id="276" w:author="Hawkins, James" w:date="2018-10-05T14:32:00Z">
              <w:tcPr>
                <w:tcW w:w="1350" w:type="dxa"/>
              </w:tcPr>
            </w:tcPrChange>
          </w:tcPr>
          <w:p w14:paraId="3707B849" w14:textId="7DF6CEC8" w:rsidR="00F72C54" w:rsidDel="0050503C" w:rsidRDefault="00F72C54" w:rsidP="00447302">
            <w:pPr>
              <w:jc w:val="center"/>
              <w:rPr>
                <w:del w:id="277" w:author="Hawkins, James" w:date="2018-09-14T13:49:00Z"/>
                <w:rFonts w:ascii="Times New Roman" w:hAnsi="Times New Roman" w:cs="Times New Roman"/>
              </w:rPr>
            </w:pPr>
            <w:del w:id="278" w:author="Hawkins, James" w:date="2018-09-14T13:49:00Z">
              <w:r w:rsidDel="0050503C">
                <w:rPr>
                  <w:rFonts w:ascii="Times New Roman" w:hAnsi="Times New Roman" w:cs="Times New Roman"/>
                </w:rPr>
                <w:delText>83</w:delText>
              </w:r>
            </w:del>
          </w:p>
        </w:tc>
        <w:tc>
          <w:tcPr>
            <w:tcW w:w="1350" w:type="dxa"/>
            <w:tcPrChange w:id="279" w:author="Hawkins, James" w:date="2018-10-05T14:32:00Z">
              <w:tcPr>
                <w:tcW w:w="1350" w:type="dxa"/>
              </w:tcPr>
            </w:tcPrChange>
          </w:tcPr>
          <w:p w14:paraId="03216EF5" w14:textId="77777777" w:rsidR="00F72C54" w:rsidDel="0050503C" w:rsidRDefault="00F72C54" w:rsidP="00A16868">
            <w:pPr>
              <w:rPr>
                <w:ins w:id="280" w:author="Hawkins, James" w:date="2018-10-05T14:32:00Z"/>
                <w:rFonts w:ascii="Times New Roman" w:hAnsi="Times New Roman" w:cs="Times New Roman"/>
              </w:rPr>
            </w:pPr>
          </w:p>
        </w:tc>
      </w:tr>
      <w:tr w:rsidR="00F72C54" w14:paraId="0D927967" w14:textId="04D46ACC" w:rsidTr="00F72C54">
        <w:tc>
          <w:tcPr>
            <w:tcW w:w="2088" w:type="dxa"/>
            <w:tcPrChange w:id="281" w:author="Hawkins, James" w:date="2018-10-05T14:32:00Z">
              <w:tcPr>
                <w:tcW w:w="2088" w:type="dxa"/>
              </w:tcPr>
            </w:tcPrChange>
          </w:tcPr>
          <w:p w14:paraId="24CF3EC6"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lastRenderedPageBreak/>
              <w:t>Sunflower meal</w:t>
            </w:r>
            <w:r>
              <w:rPr>
                <w:rFonts w:ascii="Times New Roman" w:hAnsi="Times New Roman" w:cs="Times New Roman"/>
                <w:vertAlign w:val="superscript"/>
              </w:rPr>
              <w:t>2</w:t>
            </w:r>
          </w:p>
        </w:tc>
        <w:tc>
          <w:tcPr>
            <w:tcW w:w="1260" w:type="dxa"/>
            <w:tcPrChange w:id="282" w:author="Hawkins, James" w:date="2018-10-05T14:32:00Z">
              <w:tcPr>
                <w:tcW w:w="1260" w:type="dxa"/>
              </w:tcPr>
            </w:tcPrChange>
          </w:tcPr>
          <w:p w14:paraId="3DA7F0B8" w14:textId="64CB70D9" w:rsidR="00F72C54" w:rsidRDefault="00F72C54" w:rsidP="00447302">
            <w:pPr>
              <w:jc w:val="center"/>
              <w:rPr>
                <w:rFonts w:ascii="Times New Roman" w:hAnsi="Times New Roman" w:cs="Times New Roman"/>
              </w:rPr>
            </w:pPr>
            <w:r>
              <w:rPr>
                <w:rFonts w:ascii="Times New Roman" w:hAnsi="Times New Roman" w:cs="Times New Roman"/>
              </w:rPr>
              <w:t>890</w:t>
            </w:r>
          </w:p>
        </w:tc>
        <w:tc>
          <w:tcPr>
            <w:tcW w:w="1350" w:type="dxa"/>
            <w:tcPrChange w:id="283" w:author="Hawkins, James" w:date="2018-10-05T14:32:00Z">
              <w:tcPr>
                <w:tcW w:w="1350" w:type="dxa"/>
              </w:tcPr>
            </w:tcPrChange>
          </w:tcPr>
          <w:p w14:paraId="6F25E905" w14:textId="48BFCD65"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284" w:author="Hawkins, James" w:date="2018-10-05T14:32:00Z">
              <w:tcPr>
                <w:tcW w:w="1350" w:type="dxa"/>
              </w:tcPr>
            </w:tcPrChange>
          </w:tcPr>
          <w:p w14:paraId="1C694540" w14:textId="77777777"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285" w:author="Hawkins, James" w:date="2018-10-05T14:32:00Z">
              <w:tcPr>
                <w:tcW w:w="1350" w:type="dxa"/>
              </w:tcPr>
            </w:tcPrChange>
          </w:tcPr>
          <w:p w14:paraId="6411CE5D" w14:textId="77777777" w:rsidR="00F72C54" w:rsidRDefault="00F72C54" w:rsidP="00447302">
            <w:pPr>
              <w:jc w:val="center"/>
              <w:rPr>
                <w:ins w:id="286" w:author="Hawkins, James" w:date="2018-10-05T14:32:00Z"/>
                <w:rFonts w:ascii="Times New Roman" w:hAnsi="Times New Roman" w:cs="Times New Roman"/>
              </w:rPr>
            </w:pPr>
          </w:p>
        </w:tc>
      </w:tr>
      <w:tr w:rsidR="00F72C54" w:rsidDel="0050503C" w14:paraId="21911BD1" w14:textId="77777777" w:rsidTr="00F72C54">
        <w:trPr>
          <w:del w:id="287" w:author="Hawkins, James" w:date="2018-09-14T13:49:00Z"/>
        </w:trPr>
        <w:tc>
          <w:tcPr>
            <w:tcW w:w="2088" w:type="dxa"/>
            <w:tcPrChange w:id="288" w:author="Hawkins, James" w:date="2018-10-05T14:32:00Z">
              <w:tcPr>
                <w:tcW w:w="2088" w:type="dxa"/>
              </w:tcPr>
            </w:tcPrChange>
          </w:tcPr>
          <w:p w14:paraId="6C69EF3F" w14:textId="60406728" w:rsidR="00F72C54" w:rsidRPr="00EF71CA" w:rsidDel="0050503C" w:rsidRDefault="00F72C54" w:rsidP="00A16868">
            <w:pPr>
              <w:rPr>
                <w:del w:id="289" w:author="Hawkins, James" w:date="2018-09-14T13:49:00Z"/>
                <w:rFonts w:ascii="Times New Roman" w:hAnsi="Times New Roman" w:cs="Times New Roman"/>
                <w:vertAlign w:val="superscript"/>
              </w:rPr>
            </w:pPr>
            <w:del w:id="290" w:author="Hawkins, James" w:date="2018-09-14T13:49:00Z">
              <w:r w:rsidDel="0050503C">
                <w:rPr>
                  <w:rFonts w:ascii="Times New Roman" w:hAnsi="Times New Roman" w:cs="Times New Roman"/>
                </w:rPr>
                <w:delText>Fish meal</w:delText>
              </w:r>
              <w:r w:rsidDel="0050503C">
                <w:rPr>
                  <w:rFonts w:ascii="Times New Roman" w:hAnsi="Times New Roman" w:cs="Times New Roman"/>
                  <w:vertAlign w:val="superscript"/>
                </w:rPr>
                <w:delText>2</w:delText>
              </w:r>
            </w:del>
          </w:p>
        </w:tc>
        <w:tc>
          <w:tcPr>
            <w:tcW w:w="1260" w:type="dxa"/>
            <w:tcPrChange w:id="291" w:author="Hawkins, James" w:date="2018-10-05T14:32:00Z">
              <w:tcPr>
                <w:tcW w:w="1260" w:type="dxa"/>
              </w:tcPr>
            </w:tcPrChange>
          </w:tcPr>
          <w:p w14:paraId="370C3541" w14:textId="37A4A265" w:rsidR="00F72C54" w:rsidDel="0050503C" w:rsidRDefault="00F72C54" w:rsidP="00447302">
            <w:pPr>
              <w:jc w:val="center"/>
              <w:rPr>
                <w:del w:id="292" w:author="Hawkins, James" w:date="2018-09-14T13:49:00Z"/>
                <w:rFonts w:ascii="Times New Roman" w:hAnsi="Times New Roman" w:cs="Times New Roman"/>
              </w:rPr>
            </w:pPr>
            <w:del w:id="293" w:author="Hawkins, James" w:date="2018-09-14T13:49:00Z">
              <w:r w:rsidDel="0050503C">
                <w:rPr>
                  <w:rFonts w:ascii="Times New Roman" w:hAnsi="Times New Roman" w:cs="Times New Roman"/>
                </w:rPr>
                <w:delText>921</w:delText>
              </w:r>
            </w:del>
          </w:p>
        </w:tc>
        <w:tc>
          <w:tcPr>
            <w:tcW w:w="1350" w:type="dxa"/>
            <w:tcPrChange w:id="294" w:author="Hawkins, James" w:date="2018-10-05T14:32:00Z">
              <w:tcPr>
                <w:tcW w:w="1350" w:type="dxa"/>
              </w:tcPr>
            </w:tcPrChange>
          </w:tcPr>
          <w:p w14:paraId="1270F774" w14:textId="44B465C9" w:rsidR="00F72C54" w:rsidDel="0050503C" w:rsidRDefault="00F72C54" w:rsidP="00447302">
            <w:pPr>
              <w:jc w:val="center"/>
              <w:rPr>
                <w:del w:id="295" w:author="Hawkins, James" w:date="2018-09-14T13:49:00Z"/>
                <w:rFonts w:ascii="Times New Roman" w:hAnsi="Times New Roman" w:cs="Times New Roman"/>
              </w:rPr>
            </w:pPr>
            <w:del w:id="296" w:author="Hawkins, James" w:date="2018-09-14T13:49:00Z">
              <w:r w:rsidDel="0050503C">
                <w:rPr>
                  <w:rFonts w:ascii="Times New Roman" w:hAnsi="Times New Roman" w:cs="Times New Roman"/>
                </w:rPr>
                <w:delText>754</w:delText>
              </w:r>
            </w:del>
          </w:p>
        </w:tc>
        <w:tc>
          <w:tcPr>
            <w:tcW w:w="1350" w:type="dxa"/>
            <w:tcPrChange w:id="297" w:author="Hawkins, James" w:date="2018-10-05T14:32:00Z">
              <w:tcPr>
                <w:tcW w:w="1350" w:type="dxa"/>
              </w:tcPr>
            </w:tcPrChange>
          </w:tcPr>
          <w:p w14:paraId="12D1E9CC" w14:textId="57A2B983" w:rsidR="00F72C54" w:rsidDel="0050503C" w:rsidRDefault="00F72C54" w:rsidP="00447302">
            <w:pPr>
              <w:jc w:val="center"/>
              <w:rPr>
                <w:del w:id="298" w:author="Hawkins, James" w:date="2018-09-14T13:49:00Z"/>
                <w:rFonts w:ascii="Times New Roman" w:hAnsi="Times New Roman" w:cs="Times New Roman"/>
              </w:rPr>
            </w:pPr>
            <w:del w:id="299" w:author="Hawkins, James" w:date="2018-09-14T13:49:00Z">
              <w:r w:rsidDel="0050503C">
                <w:rPr>
                  <w:rFonts w:ascii="Times New Roman" w:hAnsi="Times New Roman" w:cs="Times New Roman"/>
                </w:rPr>
                <w:delText>0</w:delText>
              </w:r>
            </w:del>
          </w:p>
        </w:tc>
        <w:tc>
          <w:tcPr>
            <w:tcW w:w="1350" w:type="dxa"/>
            <w:tcPrChange w:id="300" w:author="Hawkins, James" w:date="2018-10-05T14:32:00Z">
              <w:tcPr>
                <w:tcW w:w="1350" w:type="dxa"/>
              </w:tcPr>
            </w:tcPrChange>
          </w:tcPr>
          <w:p w14:paraId="5AF26ECA" w14:textId="77777777" w:rsidR="00F72C54" w:rsidDel="0050503C" w:rsidRDefault="00F72C54" w:rsidP="00A16868">
            <w:pPr>
              <w:rPr>
                <w:ins w:id="301" w:author="Hawkins, James" w:date="2018-10-05T14:32:00Z"/>
                <w:rFonts w:ascii="Times New Roman" w:hAnsi="Times New Roman" w:cs="Times New Roman"/>
              </w:rPr>
            </w:pPr>
          </w:p>
        </w:tc>
      </w:tr>
      <w:tr w:rsidR="00F72C54" w14:paraId="2D605A93" w14:textId="56E4F1FF" w:rsidTr="00F72C54">
        <w:trPr>
          <w:trHeight w:val="233"/>
          <w:trPrChange w:id="302" w:author="Hawkins, James" w:date="2018-10-05T14:32:00Z">
            <w:trPr>
              <w:trHeight w:val="233"/>
            </w:trPr>
          </w:trPrChange>
        </w:trPr>
        <w:tc>
          <w:tcPr>
            <w:tcW w:w="2088" w:type="dxa"/>
            <w:tcPrChange w:id="303" w:author="Hawkins, James" w:date="2018-10-05T14:32:00Z">
              <w:tcPr>
                <w:tcW w:w="2088" w:type="dxa"/>
              </w:tcPr>
            </w:tcPrChange>
          </w:tcPr>
          <w:p w14:paraId="47480D07"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Change w:id="304" w:author="Hawkins, James" w:date="2018-10-05T14:32:00Z">
              <w:tcPr>
                <w:tcW w:w="1260" w:type="dxa"/>
              </w:tcPr>
            </w:tcPrChange>
          </w:tcPr>
          <w:p w14:paraId="3228B09E" w14:textId="5F0A73ED" w:rsidR="00F72C54" w:rsidRDefault="00F72C54" w:rsidP="00447302">
            <w:pPr>
              <w:jc w:val="center"/>
              <w:rPr>
                <w:rFonts w:ascii="Times New Roman" w:hAnsi="Times New Roman" w:cs="Times New Roman"/>
              </w:rPr>
            </w:pPr>
            <w:r>
              <w:rPr>
                <w:rFonts w:ascii="Times New Roman" w:hAnsi="Times New Roman" w:cs="Times New Roman"/>
              </w:rPr>
              <w:t>887</w:t>
            </w:r>
          </w:p>
        </w:tc>
        <w:tc>
          <w:tcPr>
            <w:tcW w:w="1350" w:type="dxa"/>
            <w:tcPrChange w:id="305" w:author="Hawkins, James" w:date="2018-10-05T14:32:00Z">
              <w:tcPr>
                <w:tcW w:w="1350" w:type="dxa"/>
              </w:tcPr>
            </w:tcPrChange>
          </w:tcPr>
          <w:p w14:paraId="1CC62DAD" w14:textId="736DBBB2" w:rsidR="00F72C54" w:rsidRDefault="00F72C54" w:rsidP="00447302">
            <w:pPr>
              <w:jc w:val="center"/>
              <w:rPr>
                <w:rFonts w:ascii="Times New Roman" w:hAnsi="Times New Roman" w:cs="Times New Roman"/>
              </w:rPr>
            </w:pPr>
            <w:r>
              <w:rPr>
                <w:rFonts w:ascii="Times New Roman" w:hAnsi="Times New Roman" w:cs="Times New Roman"/>
              </w:rPr>
              <w:t>120</w:t>
            </w:r>
          </w:p>
        </w:tc>
        <w:tc>
          <w:tcPr>
            <w:tcW w:w="1350" w:type="dxa"/>
            <w:tcPrChange w:id="306" w:author="Hawkins, James" w:date="2018-10-05T14:32:00Z">
              <w:tcPr>
                <w:tcW w:w="1350" w:type="dxa"/>
              </w:tcPr>
            </w:tcPrChange>
          </w:tcPr>
          <w:p w14:paraId="79D2F726" w14:textId="77777777" w:rsidR="00F72C54" w:rsidRDefault="00F72C54" w:rsidP="00447302">
            <w:pPr>
              <w:jc w:val="center"/>
              <w:rPr>
                <w:rFonts w:ascii="Times New Roman" w:hAnsi="Times New Roman" w:cs="Times New Roman"/>
              </w:rPr>
            </w:pPr>
            <w:r>
              <w:rPr>
                <w:rFonts w:ascii="Times New Roman" w:hAnsi="Times New Roman" w:cs="Times New Roman"/>
              </w:rPr>
              <w:t>145</w:t>
            </w:r>
          </w:p>
        </w:tc>
        <w:tc>
          <w:tcPr>
            <w:tcW w:w="1350" w:type="dxa"/>
            <w:tcPrChange w:id="307" w:author="Hawkins, James" w:date="2018-10-05T14:32:00Z">
              <w:tcPr>
                <w:tcW w:w="1350" w:type="dxa"/>
              </w:tcPr>
            </w:tcPrChange>
          </w:tcPr>
          <w:p w14:paraId="2824B202" w14:textId="77777777" w:rsidR="00F72C54" w:rsidRDefault="00F72C54" w:rsidP="00447302">
            <w:pPr>
              <w:jc w:val="center"/>
              <w:rPr>
                <w:ins w:id="308" w:author="Hawkins, James" w:date="2018-10-05T14:32:00Z"/>
                <w:rFonts w:ascii="Times New Roman" w:hAnsi="Times New Roman" w:cs="Times New Roman"/>
              </w:rPr>
            </w:pPr>
          </w:p>
        </w:tc>
      </w:tr>
    </w:tbl>
    <w:p w14:paraId="647F9749" w14:textId="77777777" w:rsidR="00A16868" w:rsidRPr="00F72C54" w:rsidRDefault="00A16868" w:rsidP="00A16868">
      <w:pPr>
        <w:spacing w:after="0" w:line="240" w:lineRule="auto"/>
        <w:rPr>
          <w:rFonts w:ascii="Times New Roman" w:hAnsi="Times New Roman" w:cs="Times New Roman"/>
          <w:sz w:val="20"/>
          <w:szCs w:val="20"/>
          <w:lang w:val="fr-FR"/>
          <w:rPrChange w:id="309"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lang w:val="fr-FR"/>
          <w:rPrChange w:id="310" w:author="Hawkins, James" w:date="2018-10-05T14:31:00Z">
            <w:rPr>
              <w:rFonts w:ascii="Times New Roman" w:hAnsi="Times New Roman" w:cs="Times New Roman"/>
              <w:sz w:val="20"/>
              <w:szCs w:val="20"/>
            </w:rPr>
          </w:rPrChange>
        </w:rPr>
        <w:t>Sources:</w:t>
      </w:r>
    </w:p>
    <w:p w14:paraId="0DDBBC37" w14:textId="77777777" w:rsidR="00A16868" w:rsidRPr="00F72C54" w:rsidRDefault="00A16868" w:rsidP="00A16868">
      <w:pPr>
        <w:spacing w:after="0" w:line="240" w:lineRule="auto"/>
        <w:rPr>
          <w:rFonts w:ascii="Times New Roman" w:hAnsi="Times New Roman" w:cs="Times New Roman"/>
          <w:sz w:val="20"/>
          <w:szCs w:val="20"/>
          <w:lang w:val="fr-FR"/>
          <w:rPrChange w:id="311"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312" w:author="Hawkins, James" w:date="2018-10-05T14:31:00Z">
            <w:rPr>
              <w:rFonts w:ascii="Times New Roman" w:hAnsi="Times New Roman" w:cs="Times New Roman"/>
              <w:sz w:val="20"/>
              <w:szCs w:val="20"/>
              <w:vertAlign w:val="superscript"/>
            </w:rPr>
          </w:rPrChange>
        </w:rPr>
        <w:t>1</w:t>
      </w:r>
      <w:r w:rsidRPr="00F72C54">
        <w:rPr>
          <w:rFonts w:ascii="Times New Roman" w:hAnsi="Times New Roman" w:cs="Times New Roman"/>
          <w:sz w:val="20"/>
          <w:szCs w:val="20"/>
          <w:lang w:val="fr-FR"/>
          <w:rPrChange w:id="313" w:author="Hawkins, James" w:date="2018-10-05T14:31:00Z">
            <w:rPr>
              <w:rFonts w:ascii="Times New Roman" w:hAnsi="Times New Roman" w:cs="Times New Roman"/>
              <w:sz w:val="20"/>
              <w:szCs w:val="20"/>
            </w:rPr>
          </w:rPrChange>
        </w:rPr>
        <w:t>Rubanza et al. (2006)</w:t>
      </w:r>
    </w:p>
    <w:p w14:paraId="2DF9C4CD" w14:textId="3B4EF8E9" w:rsidR="003B0CA3" w:rsidRPr="00F72C54" w:rsidRDefault="00A16868" w:rsidP="00682ADB">
      <w:pPr>
        <w:rPr>
          <w:rFonts w:ascii="Times New Roman" w:hAnsi="Times New Roman" w:cs="Times New Roman"/>
          <w:sz w:val="20"/>
          <w:szCs w:val="20"/>
          <w:lang w:val="fr-FR"/>
          <w:rPrChange w:id="314"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315" w:author="Hawkins, James" w:date="2018-10-05T14:31:00Z">
            <w:rPr>
              <w:rFonts w:ascii="Times New Roman" w:hAnsi="Times New Roman" w:cs="Times New Roman"/>
              <w:sz w:val="20"/>
              <w:szCs w:val="20"/>
              <w:vertAlign w:val="superscript"/>
            </w:rPr>
          </w:rPrChange>
        </w:rPr>
        <w:t xml:space="preserve">2 </w:t>
      </w:r>
      <w:commentRangeStart w:id="316"/>
      <w:r w:rsidRPr="00F72C54">
        <w:rPr>
          <w:rFonts w:ascii="Times New Roman" w:hAnsi="Times New Roman" w:cs="Times New Roman"/>
          <w:sz w:val="20"/>
          <w:szCs w:val="20"/>
          <w:lang w:val="fr-FR"/>
          <w:rPrChange w:id="317" w:author="Hawkins, James" w:date="2018-10-05T14:31:00Z">
            <w:rPr>
              <w:rFonts w:ascii="Times New Roman" w:hAnsi="Times New Roman" w:cs="Times New Roman"/>
              <w:sz w:val="20"/>
              <w:szCs w:val="20"/>
            </w:rPr>
          </w:rPrChange>
        </w:rPr>
        <w:t>INRA (2017)</w:t>
      </w:r>
      <w:commentRangeEnd w:id="316"/>
      <w:r w:rsidR="0064078D">
        <w:rPr>
          <w:rStyle w:val="CommentReference"/>
        </w:rPr>
        <w:commentReference w:id="316"/>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46BAC5DA" w:rsidR="00FF43C8" w:rsidRDefault="00F77949">
      <w:pPr>
        <w:spacing w:line="480" w:lineRule="auto"/>
        <w:rPr>
          <w:rFonts w:ascii="Times New Roman" w:hAnsi="Times New Roman" w:cs="Times New Roman"/>
        </w:rPr>
        <w:pPrChange w:id="318" w:author="Hawkins, James" w:date="2018-10-03T11:17:00Z">
          <w:pPr/>
        </w:pPrChange>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consequential life cycle asses</w:t>
      </w:r>
      <w:r>
        <w:rPr>
          <w:rFonts w:ascii="Times New Roman" w:hAnsi="Times New Roman" w:cs="Times New Roman"/>
        </w:rPr>
        <w:t>sment</w:t>
      </w:r>
      <w:r w:rsidR="00C30397">
        <w:rPr>
          <w:rFonts w:ascii="Times New Roman" w:hAnsi="Times New Roman" w:cs="Times New Roman"/>
        </w:rPr>
        <w:t xml:space="preserve"> (</w:t>
      </w:r>
      <w:proofErr w:type="spellStart"/>
      <w:r w:rsidR="00C30397">
        <w:rPr>
          <w:rFonts w:ascii="Times New Roman" w:hAnsi="Times New Roman" w:cs="Times New Roman"/>
        </w:rPr>
        <w:t>Plevin</w:t>
      </w:r>
      <w:proofErr w:type="spellEnd"/>
      <w:r w:rsidR="00C30397">
        <w:rPr>
          <w:rFonts w:ascii="Times New Roman" w:hAnsi="Times New Roman" w:cs="Times New Roman"/>
        </w:rPr>
        <w:t xml:space="preserve"> et al. 2013, </w:t>
      </w:r>
      <w:proofErr w:type="spellStart"/>
      <w:r w:rsidR="00C30397">
        <w:rPr>
          <w:rFonts w:ascii="Times New Roman" w:hAnsi="Times New Roman" w:cs="Times New Roman"/>
        </w:rPr>
        <w:t>Thomassen</w:t>
      </w:r>
      <w:proofErr w:type="spellEnd"/>
      <w:r w:rsidR="00C30397">
        <w:rPr>
          <w:rFonts w:ascii="Times New Roman" w:hAnsi="Times New Roman" w:cs="Times New Roman"/>
        </w:rPr>
        <w:t xml:space="preserve"> et al., 2008)</w:t>
      </w:r>
      <w:r>
        <w:rPr>
          <w:rFonts w:ascii="Times New Roman" w:hAnsi="Times New Roman" w:cs="Times New Roman"/>
        </w:rPr>
        <w: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319"/>
      <w:r w:rsidR="00170F4E">
        <w:rPr>
          <w:rFonts w:ascii="Times New Roman" w:hAnsi="Times New Roman" w:cs="Times New Roman"/>
        </w:rPr>
        <w:t>scaling up milk production</w:t>
      </w:r>
      <w:commentRangeEnd w:id="319"/>
      <w:r w:rsidR="0064078D">
        <w:rPr>
          <w:rStyle w:val="CommentReference"/>
        </w:rPr>
        <w:commentReference w:id="319"/>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320"/>
      <w:r w:rsidR="0083792B">
        <w:rPr>
          <w:rFonts w:ascii="Times New Roman" w:hAnsi="Times New Roman" w:cs="Times New Roman"/>
        </w:rPr>
        <w:t xml:space="preserve">0.26 </w:t>
      </w:r>
      <w:commentRangeEnd w:id="320"/>
      <w:r w:rsidR="0064078D">
        <w:rPr>
          <w:rStyle w:val="CommentReference"/>
        </w:rPr>
        <w:commentReference w:id="320"/>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w:t>
      </w:r>
      <w:r w:rsidR="0045655E">
        <w:rPr>
          <w:rFonts w:ascii="Times New Roman" w:hAnsi="Times New Roman" w:cs="Times New Roman"/>
        </w:rPr>
        <w:lastRenderedPageBreak/>
        <w:t xml:space="preserve">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0DAB96E7" w:rsidR="00994D5B" w:rsidRPr="00FF7B52" w:rsidRDefault="00994D5B">
      <w:pPr>
        <w:spacing w:line="480" w:lineRule="auto"/>
        <w:rPr>
          <w:rFonts w:ascii="Times New Roman" w:hAnsi="Times New Roman" w:cs="Times New Roman"/>
          <w:i/>
        </w:rPr>
        <w:pPrChange w:id="321" w:author="Hawkins, James" w:date="2018-10-03T11:17:00Z">
          <w:pPr/>
        </w:pPrChange>
      </w:pPr>
      <w:r>
        <w:rPr>
          <w:rFonts w:ascii="Times New Roman" w:hAnsi="Times New Roman" w:cs="Times New Roman"/>
          <w:i/>
        </w:rPr>
        <w:t xml:space="preserve">Net emissions intensity </w:t>
      </w:r>
    </w:p>
    <w:p w14:paraId="4E8D26B1" w14:textId="7AA14D07" w:rsidR="002B5CD5" w:rsidRDefault="002B5CD5">
      <w:pPr>
        <w:spacing w:line="480" w:lineRule="auto"/>
        <w:rPr>
          <w:rFonts w:ascii="Times New Roman" w:hAnsi="Times New Roman" w:cs="Times New Roman"/>
        </w:rPr>
        <w:pPrChange w:id="322" w:author="Hawkins, James" w:date="2018-10-03T11:17:00Z">
          <w:pPr/>
        </w:pPrChange>
      </w:pPr>
      <w:r>
        <w:rPr>
          <w:rFonts w:ascii="Times New Roman" w:hAnsi="Times New Roman" w:cs="Times New Roman"/>
        </w:rPr>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323"/>
      <w:r w:rsidR="00C936FE">
        <w:rPr>
          <w:rFonts w:ascii="Times New Roman" w:hAnsi="Times New Roman" w:cs="Times New Roman"/>
        </w:rPr>
        <w:t xml:space="preserve">C offsets </w:t>
      </w:r>
      <w:commentRangeEnd w:id="323"/>
      <w:r w:rsidR="0064078D">
        <w:rPr>
          <w:rStyle w:val="CommentReference"/>
        </w:rPr>
        <w:commentReference w:id="323"/>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dairy farmers in the </w:t>
      </w:r>
      <w:r w:rsidR="00DD5CFC">
        <w:rPr>
          <w:rFonts w:ascii="Times New Roman" w:hAnsi="Times New Roman" w:cs="Times New Roman"/>
        </w:rPr>
        <w:t>SHDC</w:t>
      </w:r>
      <w:r>
        <w:rPr>
          <w:rFonts w:ascii="Times New Roman" w:hAnsi="Times New Roman" w:cs="Times New Roman"/>
        </w:rPr>
        <w:t>. Milk fat percentages of 5.5 and 4.1 were used for local and improved cattle, respectively, and milk protein percentages of 4.1 and 3.5, for local and improved cattle respectively, were used (</w:t>
      </w:r>
      <w:proofErr w:type="spellStart"/>
      <w:r>
        <w:rPr>
          <w:rFonts w:ascii="Times New Roman" w:hAnsi="Times New Roman" w:cs="Times New Roman"/>
        </w:rPr>
        <w:t>Rege</w:t>
      </w:r>
      <w:proofErr w:type="spellEnd"/>
      <w:r>
        <w:rPr>
          <w:rFonts w:ascii="Times New Roman" w:hAnsi="Times New Roman" w:cs="Times New Roman"/>
        </w:rPr>
        <w:t xml:space="preserve"> et al. 2001) </w:t>
      </w:r>
    </w:p>
    <w:p w14:paraId="3A2846DC" w14:textId="58CC8F8F" w:rsidR="00A60B72" w:rsidRPr="00984FFA" w:rsidRDefault="00A60B72">
      <w:pPr>
        <w:spacing w:line="480" w:lineRule="auto"/>
        <w:rPr>
          <w:rFonts w:ascii="Times New Roman" w:hAnsi="Times New Roman" w:cs="Times New Roman"/>
        </w:rPr>
        <w:pPrChange w:id="324" w:author="Hawkins, James" w:date="2018-10-03T11:17:00Z">
          <w:pPr/>
        </w:pPrChange>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pPr>
        <w:spacing w:line="480" w:lineRule="auto"/>
        <w:jc w:val="center"/>
        <w:rPr>
          <w:rFonts w:ascii="Times New Roman" w:hAnsi="Times New Roman" w:cs="Times New Roman"/>
          <w:vertAlign w:val="subscript"/>
        </w:rPr>
        <w:pPrChange w:id="325" w:author="Hawkins, James" w:date="2018-10-03T11:17:00Z">
          <w:pPr>
            <w:jc w:val="center"/>
          </w:pPr>
        </w:pPrChange>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pPr>
        <w:spacing w:line="480" w:lineRule="auto"/>
        <w:rPr>
          <w:rFonts w:ascii="Times New Roman" w:hAnsi="Times New Roman" w:cs="Times New Roman"/>
        </w:rPr>
        <w:pPrChange w:id="326" w:author="Hawkins, James" w:date="2018-10-03T11:17:00Z">
          <w:pPr/>
        </w:pPrChange>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77777777" w:rsidR="00F875F1" w:rsidRDefault="00F875F1"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694AB9">
      <w:pPr>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w:t>
      </w:r>
      <w:r w:rsidR="00912BAD">
        <w:rPr>
          <w:rFonts w:ascii="Times New Roman" w:hAnsi="Times New Roman" w:cs="Times New Roman"/>
        </w:rPr>
        <w:lastRenderedPageBreak/>
        <w:t xml:space="preserve">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501060">
      <w:pPr>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501060">
      <w:pPr>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501060">
      <w:pPr>
        <w:rPr>
          <w:rFonts w:ascii="Times New Roman" w:hAnsi="Times New Roman" w:cs="Times New Roman"/>
        </w:rPr>
      </w:pPr>
      <w:r>
        <w:rPr>
          <w:rFonts w:ascii="Times New Roman" w:hAnsi="Times New Roman" w:cs="Times New Roman"/>
        </w:rPr>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327"/>
      <w:r>
        <w:rPr>
          <w:rFonts w:ascii="Times New Roman" w:hAnsi="Times New Roman" w:cs="Times New Roman"/>
        </w:rPr>
        <w:t xml:space="preserve">at 15%. </w:t>
      </w:r>
      <w:commentRangeEnd w:id="327"/>
      <w:r w:rsidR="0064078D">
        <w:rPr>
          <w:rStyle w:val="CommentReference"/>
        </w:rPr>
        <w:commentReference w:id="327"/>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6F414A">
      <w:pPr>
        <w:rPr>
          <w:rFonts w:ascii="Times New Roman" w:hAnsi="Times New Roman" w:cs="Times New Roman"/>
          <w:i/>
        </w:rPr>
      </w:pPr>
      <w:r>
        <w:rPr>
          <w:rFonts w:ascii="Times New Roman" w:hAnsi="Times New Roman" w:cs="Times New Roman"/>
          <w:i/>
        </w:rPr>
        <w:t xml:space="preserve">Feed input </w:t>
      </w:r>
    </w:p>
    <w:p w14:paraId="69F25504" w14:textId="49C669AE" w:rsidR="009D05B3" w:rsidRPr="001578C3" w:rsidRDefault="009D05B3" w:rsidP="004131C3">
      <w:pPr>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328"/>
      <w:r w:rsidR="009A17D6">
        <w:rPr>
          <w:rFonts w:ascii="Times New Roman" w:hAnsi="Times New Roman" w:cs="Times New Roman"/>
        </w:rPr>
        <w:t xml:space="preserve">30%. </w:t>
      </w:r>
      <w:r>
        <w:rPr>
          <w:rFonts w:ascii="Times New Roman" w:hAnsi="Times New Roman" w:cs="Times New Roman"/>
        </w:rPr>
        <w:t xml:space="preserve">  </w:t>
      </w:r>
      <w:commentRangeEnd w:id="328"/>
      <w:r w:rsidR="008928D4">
        <w:rPr>
          <w:rStyle w:val="CommentReference"/>
        </w:rPr>
        <w:commentReference w:id="328"/>
      </w:r>
    </w:p>
    <w:p w14:paraId="4001CD19" w14:textId="7D7050ED" w:rsidR="001578C3" w:rsidRDefault="008031A5" w:rsidP="001578C3">
      <w:pPr>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1A5B19">
      <w:pPr>
        <w:rPr>
          <w:rFonts w:ascii="Times New Roman" w:hAnsi="Times New Roman" w:cs="Times New Roman"/>
        </w:rPr>
      </w:pPr>
      <w:commentRangeStart w:id="329"/>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329"/>
      <w:r w:rsidR="005D3B91">
        <w:rPr>
          <w:rStyle w:val="CommentReference"/>
        </w:rPr>
        <w:commentReference w:id="329"/>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w:t>
      </w:r>
      <w:proofErr w:type="spellStart"/>
      <w:r w:rsidR="004217FE">
        <w:rPr>
          <w:rFonts w:ascii="Times New Roman" w:hAnsi="Times New Roman" w:cs="Times New Roman"/>
        </w:rPr>
        <w:t>Bebe</w:t>
      </w:r>
      <w:proofErr w:type="spellEnd"/>
      <w:r w:rsidR="004217FE">
        <w:rPr>
          <w:rFonts w:ascii="Times New Roman" w:hAnsi="Times New Roman" w:cs="Times New Roman"/>
        </w:rPr>
        <w:t xml:space="preserv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330"/>
      <w:r w:rsidR="008031A5">
        <w:rPr>
          <w:rFonts w:ascii="Times New Roman" w:hAnsi="Times New Roman" w:cs="Times New Roman"/>
        </w:rPr>
        <w:t xml:space="preserve">30% reduction </w:t>
      </w:r>
      <w:commentRangeEnd w:id="330"/>
      <w:r w:rsidR="005D3B91">
        <w:rPr>
          <w:rStyle w:val="CommentReference"/>
        </w:rPr>
        <w:commentReference w:id="330"/>
      </w:r>
      <w:r w:rsidR="008031A5">
        <w:rPr>
          <w:rFonts w:ascii="Times New Roman" w:hAnsi="Times New Roman" w:cs="Times New Roman"/>
        </w:rPr>
        <w:t>of the mean 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C66770">
      <w:pPr>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C66770">
      <w:pPr>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w:t>
      </w:r>
      <w:proofErr w:type="gramStart"/>
      <w:r w:rsidR="00C66770">
        <w:rPr>
          <w:rFonts w:ascii="Times New Roman" w:hAnsi="Times New Roman" w:cs="Times New Roman"/>
        </w:rPr>
        <w:t>of 0.26 USD kg</w:t>
      </w:r>
      <w:r w:rsidR="00C66770">
        <w:rPr>
          <w:rFonts w:ascii="Times New Roman" w:hAnsi="Times New Roman" w:cs="Times New Roman"/>
          <w:vertAlign w:val="superscript"/>
        </w:rPr>
        <w:t>-1</w:t>
      </w:r>
      <w:proofErr w:type="gramEnd"/>
      <w:r w:rsidR="00C66770">
        <w:rPr>
          <w:rFonts w:ascii="Times New Roman" w:hAnsi="Times New Roman" w:cs="Times New Roman"/>
        </w:rPr>
        <w:t xml:space="preserve">. For any milk sales in addition to this value, the farm receives a market price </w:t>
      </w:r>
      <w:proofErr w:type="gramStart"/>
      <w:r w:rsidR="00C66770">
        <w:rPr>
          <w:rFonts w:ascii="Times New Roman" w:hAnsi="Times New Roman" w:cs="Times New Roman"/>
        </w:rPr>
        <w:t>of 0.20 USD kg</w:t>
      </w:r>
      <w:r w:rsidR="00C66770">
        <w:rPr>
          <w:rFonts w:ascii="Times New Roman" w:hAnsi="Times New Roman" w:cs="Times New Roman"/>
          <w:vertAlign w:val="superscript"/>
        </w:rPr>
        <w:t>-1</w:t>
      </w:r>
      <w:proofErr w:type="gramEnd"/>
      <w:r w:rsidR="00C66770">
        <w:rPr>
          <w:rFonts w:ascii="Times New Roman" w:hAnsi="Times New Roman" w:cs="Times New Roman"/>
        </w:rPr>
        <w:t>.</w:t>
      </w:r>
    </w:p>
    <w:p w14:paraId="569F33E7" w14:textId="4960EB8E" w:rsidR="00C66770" w:rsidRDefault="00C66770" w:rsidP="001A5B19">
      <w:pPr>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xml:space="preserve">. </w:t>
      </w:r>
      <w:r w:rsidRPr="00B827AC">
        <w:rPr>
          <w:rFonts w:ascii="Times New Roman" w:hAnsi="Times New Roman" w:cs="Times New Roman"/>
        </w:rPr>
        <w:lastRenderedPageBreak/>
        <w:t>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 xml:space="preserve">Base </w:t>
            </w:r>
            <w:proofErr w:type="spellStart"/>
            <w:r w:rsidRPr="003F1DDA">
              <w:rPr>
                <w:rFonts w:ascii="Times New Roman" w:hAnsi="Times New Roman" w:cs="Times New Roman"/>
              </w:rPr>
              <w:t>Scenario</w:t>
            </w:r>
            <w:r w:rsidRPr="003F1DDA">
              <w:rPr>
                <w:rFonts w:ascii="Times New Roman" w:hAnsi="Times New Roman" w:cs="Times New Roman"/>
                <w:vertAlign w:val="superscript"/>
              </w:rPr>
              <w:t>a</w:t>
            </w:r>
            <w:proofErr w:type="spellEnd"/>
          </w:p>
        </w:tc>
        <w:tc>
          <w:tcPr>
            <w:tcW w:w="1418" w:type="dxa"/>
          </w:tcPr>
          <w:p w14:paraId="0AD0848B" w14:textId="54DA56AD" w:rsidR="003B2452" w:rsidRPr="003F1DDA" w:rsidRDefault="003B2452" w:rsidP="003F1DDA">
            <w:pPr>
              <w:jc w:val="center"/>
              <w:rPr>
                <w:rFonts w:ascii="Times New Roman" w:hAnsi="Times New Roman" w:cs="Times New Roman"/>
              </w:rPr>
            </w:pPr>
            <w:proofErr w:type="spellStart"/>
            <w:r w:rsidRPr="003F1DDA">
              <w:rPr>
                <w:rFonts w:ascii="Times New Roman" w:hAnsi="Times New Roman" w:cs="Times New Roman"/>
              </w:rPr>
              <w:t>Observed</w:t>
            </w:r>
            <w:r w:rsidRPr="003F1DDA">
              <w:rPr>
                <w:rFonts w:ascii="Times New Roman" w:hAnsi="Times New Roman" w:cs="Times New Roman"/>
                <w:vertAlign w:val="superscript"/>
              </w:rPr>
              <w:t>b</w:t>
            </w:r>
            <w:proofErr w:type="spellEnd"/>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proofErr w:type="gramStart"/>
      <w:r>
        <w:rPr>
          <w:rFonts w:ascii="Times New Roman" w:hAnsi="Times New Roman" w:cs="Times New Roman"/>
          <w:vertAlign w:val="superscript"/>
        </w:rPr>
        <w:t>a</w:t>
      </w:r>
      <w:proofErr w:type="gramEnd"/>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proofErr w:type="gramStart"/>
      <w:r>
        <w:rPr>
          <w:rFonts w:ascii="Times New Roman" w:hAnsi="Times New Roman" w:cs="Times New Roman"/>
          <w:vertAlign w:val="superscript"/>
        </w:rPr>
        <w:t>b</w:t>
      </w:r>
      <w:proofErr w:type="gramEnd"/>
      <w:r>
        <w:rPr>
          <w:rFonts w:ascii="Times New Roman" w:hAnsi="Times New Roman" w:cs="Times New Roman"/>
          <w:vertAlign w:val="superscript"/>
        </w:rPr>
        <w:t xml:space="preserve">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val="en-US"/>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w:t>
      </w:r>
      <w:proofErr w:type="spellStart"/>
      <w:r>
        <w:rPr>
          <w:rFonts w:ascii="Times New Roman" w:hAnsi="Times New Roman" w:cs="Times New Roman"/>
        </w:rPr>
        <w:t>sub-saharan</w:t>
      </w:r>
      <w:proofErr w:type="spellEnd"/>
      <w:r>
        <w:rPr>
          <w:rFonts w:ascii="Times New Roman" w:hAnsi="Times New Roman" w:cs="Times New Roman"/>
        </w:rPr>
        <w:t xml:space="preserve"> Africa (</w:t>
      </w:r>
      <w:proofErr w:type="spellStart"/>
      <w:r>
        <w:rPr>
          <w:rFonts w:ascii="Times New Roman" w:hAnsi="Times New Roman" w:cs="Times New Roman"/>
        </w:rPr>
        <w:t>Hosonuma</w:t>
      </w:r>
      <w:proofErr w:type="spellEnd"/>
      <w:r>
        <w:rPr>
          <w:rFonts w:ascii="Times New Roman" w:hAnsi="Times New Roman" w:cs="Times New Roman"/>
        </w:rPr>
        <w:t xml:space="preserve"> et al. 2012). However, crop and grasslands </w:t>
      </w:r>
      <w:proofErr w:type="gramStart"/>
      <w:r>
        <w:rPr>
          <w:rFonts w:ascii="Times New Roman" w:hAnsi="Times New Roman" w:cs="Times New Roman"/>
        </w:rPr>
        <w:t>are</w:t>
      </w:r>
      <w:proofErr w:type="gramEnd"/>
      <w:r>
        <w:rPr>
          <w:rFonts w:ascii="Times New Roman" w:hAnsi="Times New Roman" w:cs="Times New Roman"/>
        </w:rPr>
        <w:t xml:space="preserv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 xml:space="preserve">What are the </w:t>
      </w:r>
      <w:proofErr w:type="spellStart"/>
      <w:r w:rsidRPr="00E0322F">
        <w:rPr>
          <w:rFonts w:ascii="Times New Roman" w:hAnsi="Times New Roman" w:cs="Times New Roman"/>
        </w:rPr>
        <w:t>tradeoffs</w:t>
      </w:r>
      <w:proofErr w:type="spellEnd"/>
      <w:r w:rsidRPr="00E0322F">
        <w:rPr>
          <w:rFonts w:ascii="Times New Roman" w:hAnsi="Times New Roman" w:cs="Times New Roman"/>
        </w:rPr>
        <w:t xml:space="preserve">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proofErr w:type="gramStart"/>
      <w:r w:rsidRPr="002B75DA">
        <w:rPr>
          <w:rFonts w:ascii="Times New Roman" w:hAnsi="Times New Roman" w:cs="Times New Roman"/>
        </w:rPr>
        <w:t>AFRC.</w:t>
      </w:r>
      <w:proofErr w:type="gramEnd"/>
      <w:r w:rsidRPr="002B75DA">
        <w:rPr>
          <w:rFonts w:ascii="Times New Roman" w:hAnsi="Times New Roman" w:cs="Times New Roman"/>
        </w:rPr>
        <w:t xml:space="preserve"> 1993. The Nutrient </w:t>
      </w:r>
      <w:proofErr w:type="spellStart"/>
      <w:r w:rsidRPr="002B75DA">
        <w:rPr>
          <w:rFonts w:ascii="Times New Roman" w:hAnsi="Times New Roman" w:cs="Times New Roman"/>
        </w:rPr>
        <w:t>Requirments</w:t>
      </w:r>
      <w:proofErr w:type="spellEnd"/>
      <w:r w:rsidRPr="002B75DA">
        <w:rPr>
          <w:rFonts w:ascii="Times New Roman" w:hAnsi="Times New Roman" w:cs="Times New Roman"/>
        </w:rPr>
        <w:t xml:space="preserve">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proofErr w:type="gramStart"/>
      <w:r w:rsidRPr="002B75DA">
        <w:rPr>
          <w:rFonts w:ascii="Times New Roman" w:hAnsi="Times New Roman" w:cs="Times New Roman"/>
        </w:rPr>
        <w:t>Council, CAB International, Wallingford, UK).</w:t>
      </w:r>
      <w:proofErr w:type="gramEnd"/>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proofErr w:type="gramStart"/>
      <w:r w:rsidRPr="002B75DA">
        <w:rPr>
          <w:rFonts w:ascii="Times New Roman" w:hAnsi="Times New Roman" w:cs="Times New Roman"/>
        </w:rPr>
        <w:t>review</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Journal of Animal Science 71, 3155–3163.</w:t>
      </w:r>
      <w:proofErr w:type="gramEnd"/>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Bebe</w:t>
      </w:r>
      <w:proofErr w:type="spell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B.O..</w:t>
      </w:r>
      <w:proofErr w:type="gramEnd"/>
      <w:r w:rsidRPr="002B75DA">
        <w:rPr>
          <w:rFonts w:ascii="Times New Roman" w:eastAsia="Times New Roman" w:hAnsi="Times New Roman" w:cs="Times New Roman"/>
          <w:lang w:eastAsia="en-GB"/>
        </w:rPr>
        <w:t xml:space="preserve">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proofErr w:type="spellStart"/>
      <w:proofErr w:type="gramStart"/>
      <w:r w:rsidRPr="002B75DA">
        <w:rPr>
          <w:rFonts w:ascii="Times New Roman" w:hAnsi="Times New Roman" w:cs="Times New Roman"/>
        </w:rPr>
        <w:t>Bebe</w:t>
      </w:r>
      <w:proofErr w:type="spellEnd"/>
      <w:r w:rsidRPr="002B75DA">
        <w:rPr>
          <w:rFonts w:ascii="Times New Roman" w:hAnsi="Times New Roman" w:cs="Times New Roman"/>
        </w:rPr>
        <w:t>.</w:t>
      </w:r>
      <w:proofErr w:type="gramEnd"/>
      <w:r w:rsidR="00B511C5" w:rsidRPr="002B75DA">
        <w:rPr>
          <w:rFonts w:ascii="Times New Roman" w:hAnsi="Times New Roman" w:cs="Times New Roman"/>
        </w:rPr>
        <w:t xml:space="preserve"> </w:t>
      </w:r>
      <w:r w:rsidR="00A82135" w:rsidRPr="002B75DA">
        <w:rPr>
          <w:rFonts w:ascii="Times New Roman" w:hAnsi="Times New Roman" w:cs="Times New Roman"/>
        </w:rPr>
        <w:t xml:space="preserve">B.O., Udo, H.M.J., Rowlands, G.J., Thorpe, </w:t>
      </w:r>
      <w:proofErr w:type="gramStart"/>
      <w:r w:rsidR="00A82135" w:rsidRPr="002B75DA">
        <w:rPr>
          <w:rFonts w:ascii="Times New Roman" w:hAnsi="Times New Roman" w:cs="Times New Roman"/>
        </w:rPr>
        <w:t>W..</w:t>
      </w:r>
      <w:proofErr w:type="gramEnd"/>
      <w:r w:rsidR="00A82135" w:rsidRPr="002B75DA">
        <w:rPr>
          <w:rFonts w:ascii="Times New Roman" w:hAnsi="Times New Roman" w:cs="Times New Roman"/>
        </w:rPr>
        <w:t xml:space="preserve"> 2003. Smallholder dairy systems in the Kenya highlands: Breed </w:t>
      </w:r>
      <w:proofErr w:type="spellStart"/>
      <w:r w:rsidR="00A82135" w:rsidRPr="002B75DA">
        <w:rPr>
          <w:rFonts w:ascii="Times New Roman" w:hAnsi="Times New Roman" w:cs="Times New Roman"/>
        </w:rPr>
        <w:t>prefere</w:t>
      </w:r>
      <w:r w:rsidR="00A527A7" w:rsidRPr="002B75DA">
        <w:rPr>
          <w:rFonts w:ascii="Times New Roman" w:hAnsi="Times New Roman" w:cs="Times New Roman"/>
        </w:rPr>
        <w:t>IDFRege</w:t>
      </w:r>
      <w:r w:rsidR="00A82135" w:rsidRPr="002B75DA">
        <w:rPr>
          <w:rFonts w:ascii="Times New Roman" w:hAnsi="Times New Roman" w:cs="Times New Roman"/>
        </w:rPr>
        <w:t>nces</w:t>
      </w:r>
      <w:proofErr w:type="spellEnd"/>
      <w:r w:rsidR="00A82135" w:rsidRPr="002B75DA">
        <w:rPr>
          <w:rFonts w:ascii="Times New Roman" w:hAnsi="Times New Roman" w:cs="Times New Roman"/>
        </w:rPr>
        <w:t xml:space="preserve">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proofErr w:type="spellStart"/>
      <w:proofErr w:type="gramStart"/>
      <w:r w:rsidRPr="002B75DA">
        <w:rPr>
          <w:rFonts w:ascii="Times New Roman" w:hAnsi="Times New Roman" w:cs="Times New Roman"/>
        </w:rPr>
        <w:t>Bebe</w:t>
      </w:r>
      <w:proofErr w:type="spellEnd"/>
      <w:r w:rsidRPr="002B75DA">
        <w:rPr>
          <w:rFonts w:ascii="Times New Roman" w:hAnsi="Times New Roman" w:cs="Times New Roman"/>
        </w:rPr>
        <w:t xml:space="preserve"> BO, Udo HMJ, Rowlands GJ and Thorpe W. 2003b.</w:t>
      </w:r>
      <w:proofErr w:type="gramEnd"/>
      <w:r w:rsidRPr="002B75DA">
        <w:rPr>
          <w:rFonts w:ascii="Times New Roman" w:hAnsi="Times New Roman" w:cs="Times New Roman"/>
        </w:rPr>
        <w:t xml:space="preserve">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proofErr w:type="gramStart"/>
      <w:r w:rsidRPr="00C81F4C">
        <w:rPr>
          <w:rFonts w:ascii="Times New Roman" w:eastAsia="Times New Roman" w:hAnsi="Times New Roman" w:cs="Times New Roman"/>
          <w:lang w:eastAsia="en-GB"/>
          <w:rPrChange w:id="331" w:author="Rufino, Mariana" w:date="2018-07-26T06:39:00Z">
            <w:rPr>
              <w:rFonts w:ascii="Times New Roman" w:eastAsia="Times New Roman" w:hAnsi="Times New Roman" w:cs="Times New Roman"/>
              <w:lang w:val="es-ES" w:eastAsia="en-GB"/>
            </w:rPr>
          </w:rPrChange>
        </w:rPr>
        <w:t xml:space="preserve">Blanco-Gutiérrez, I., Varela-Ortega, C., </w:t>
      </w:r>
      <w:proofErr w:type="spellStart"/>
      <w:r w:rsidRPr="00C81F4C">
        <w:rPr>
          <w:rFonts w:ascii="Times New Roman" w:eastAsia="Times New Roman" w:hAnsi="Times New Roman" w:cs="Times New Roman"/>
          <w:lang w:eastAsia="en-GB"/>
          <w:rPrChange w:id="332" w:author="Rufino, Mariana" w:date="2018-07-26T06:39:00Z">
            <w:rPr>
              <w:rFonts w:ascii="Times New Roman" w:eastAsia="Times New Roman" w:hAnsi="Times New Roman" w:cs="Times New Roman"/>
              <w:lang w:val="es-ES" w:eastAsia="en-GB"/>
            </w:rPr>
          </w:rPrChange>
        </w:rPr>
        <w:t>Flichman</w:t>
      </w:r>
      <w:proofErr w:type="spellEnd"/>
      <w:r w:rsidRPr="00C81F4C">
        <w:rPr>
          <w:rFonts w:ascii="Times New Roman" w:eastAsia="Times New Roman" w:hAnsi="Times New Roman" w:cs="Times New Roman"/>
          <w:lang w:eastAsia="en-GB"/>
          <w:rPrChange w:id="333" w:author="Rufino, Mariana" w:date="2018-07-26T06:39:00Z">
            <w:rPr>
              <w:rFonts w:ascii="Times New Roman" w:eastAsia="Times New Roman" w:hAnsi="Times New Roman" w:cs="Times New Roman"/>
              <w:lang w:val="es-ES" w:eastAsia="en-GB"/>
            </w:rPr>
          </w:rPrChange>
        </w:rPr>
        <w:t>, G., 2011.</w:t>
      </w:r>
      <w:proofErr w:type="gramEnd"/>
      <w:r w:rsidRPr="00C81F4C">
        <w:rPr>
          <w:rFonts w:ascii="Times New Roman" w:eastAsia="Times New Roman" w:hAnsi="Times New Roman" w:cs="Times New Roman"/>
          <w:lang w:eastAsia="en-GB"/>
          <w:rPrChange w:id="334" w:author="Rufino, Mariana" w:date="2018-07-26T06:39:00Z">
            <w:rPr>
              <w:rFonts w:ascii="Times New Roman" w:eastAsia="Times New Roman" w:hAnsi="Times New Roman" w:cs="Times New Roman"/>
              <w:lang w:val="es-ES" w:eastAsia="en-GB"/>
            </w:rPr>
          </w:rPrChange>
        </w:rPr>
        <w:t xml:space="preserve">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groundwater</w:t>
      </w:r>
      <w:proofErr w:type="gramEnd"/>
      <w:r w:rsidRPr="002B75DA">
        <w:rPr>
          <w:rFonts w:ascii="Times New Roman" w:eastAsia="Times New Roman" w:hAnsi="Times New Roman" w:cs="Times New Roman"/>
          <w:lang w:eastAsia="en-GB"/>
        </w:rPr>
        <w:t xml:space="preserve">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 xml:space="preserve">Agric. Water </w:t>
      </w:r>
      <w:proofErr w:type="spellStart"/>
      <w:r w:rsidRPr="002B75DA">
        <w:rPr>
          <w:rFonts w:ascii="Times New Roman" w:eastAsia="Times New Roman" w:hAnsi="Times New Roman" w:cs="Times New Roman"/>
          <w:lang w:eastAsia="en-GB"/>
        </w:rPr>
        <w:t>Manag</w:t>
      </w:r>
      <w:proofErr w:type="spellEnd"/>
      <w:r w:rsidRPr="002B75DA">
        <w:rPr>
          <w:rFonts w:ascii="Times New Roman" w:eastAsia="Times New Roman" w:hAnsi="Times New Roman" w:cs="Times New Roman"/>
          <w:lang w:eastAsia="en-GB"/>
        </w:rPr>
        <w:t>.</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98, 639–652.http://dx.doi.org/10.1016/j.agwat.2010.10.013.</w:t>
      </w:r>
      <w:proofErr w:type="gramEnd"/>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w:t>
      </w:r>
      <w:proofErr w:type="spellStart"/>
      <w:r>
        <w:rPr>
          <w:rFonts w:ascii="Times New Roman" w:eastAsia="Times New Roman" w:hAnsi="Times New Roman" w:cs="Times New Roman"/>
          <w:lang w:eastAsia="en-GB"/>
        </w:rPr>
        <w:t>Flichman</w:t>
      </w:r>
      <w:proofErr w:type="spellEnd"/>
      <w:r>
        <w:rPr>
          <w:rFonts w:ascii="Times New Roman" w:eastAsia="Times New Roman" w:hAnsi="Times New Roman" w:cs="Times New Roman"/>
          <w:lang w:eastAsia="en-GB"/>
        </w:rPr>
        <w:t xml:space="preserve">, G.., </w:t>
      </w:r>
      <w:proofErr w:type="spellStart"/>
      <w:r>
        <w:rPr>
          <w:rFonts w:ascii="Times New Roman" w:eastAsia="Times New Roman" w:hAnsi="Times New Roman" w:cs="Times New Roman"/>
          <w:lang w:eastAsia="en-GB"/>
        </w:rPr>
        <w:t>Belhouchette</w:t>
      </w:r>
      <w:proofErr w:type="spellEnd"/>
      <w:r>
        <w:rPr>
          <w:rFonts w:ascii="Times New Roman" w:eastAsia="Times New Roman" w:hAnsi="Times New Roman" w:cs="Times New Roman"/>
          <w:lang w:eastAsia="en-GB"/>
        </w:rPr>
        <w:t xml:space="preserve">, </w:t>
      </w:r>
      <w:proofErr w:type="gramStart"/>
      <w:r>
        <w:rPr>
          <w:rFonts w:ascii="Times New Roman" w:eastAsia="Times New Roman" w:hAnsi="Times New Roman" w:cs="Times New Roman"/>
          <w:lang w:eastAsia="en-GB"/>
        </w:rPr>
        <w:t>H..</w:t>
      </w:r>
      <w:proofErr w:type="gramEnd"/>
      <w:r>
        <w:rPr>
          <w:rFonts w:ascii="Times New Roman" w:eastAsia="Times New Roman" w:hAnsi="Times New Roman" w:cs="Times New Roman"/>
          <w:lang w:eastAsia="en-GB"/>
        </w:rPr>
        <w:t xml:space="preserve"> (2011). Dynamic optimisation problems: Different Resolution Methods Regarding Agriculture and Natural Resource Economics. Bio-economic models applied to Agricultural Systems. </w:t>
      </w:r>
      <w:proofErr w:type="gramStart"/>
      <w:r w:rsidRPr="00ED21B7">
        <w:rPr>
          <w:rFonts w:ascii="Times New Roman" w:eastAsia="Times New Roman" w:hAnsi="Times New Roman" w:cs="Times New Roman"/>
          <w:lang w:eastAsia="en-GB"/>
        </w:rPr>
        <w:t>Springer.</w:t>
      </w:r>
      <w:proofErr w:type="gramEnd"/>
      <w:r w:rsidRPr="00ED21B7">
        <w:rPr>
          <w:rFonts w:ascii="Times New Roman" w:eastAsia="Times New Roman" w:hAnsi="Times New Roman" w:cs="Times New Roman"/>
          <w:lang w:eastAsia="en-GB"/>
        </w:rPr>
        <w:t xml:space="preserve"> DOI: 10.1007/978-94-007-1902-6_3</w:t>
      </w:r>
    </w:p>
    <w:p w14:paraId="4A87DB23" w14:textId="3B9383B6" w:rsidR="005651E1" w:rsidRPr="00530053" w:rsidRDefault="00530053" w:rsidP="005651E1">
      <w:pPr>
        <w:spacing w:after="0" w:line="240" w:lineRule="auto"/>
        <w:rPr>
          <w:rFonts w:ascii="Times New Roman" w:eastAsia="Times New Roman" w:hAnsi="Times New Roman" w:cs="Times New Roman"/>
          <w:lang w:eastAsia="en-GB"/>
        </w:rPr>
      </w:pPr>
      <w:r w:rsidRPr="00530053">
        <w:rPr>
          <w:rFonts w:ascii="Times New Roman" w:hAnsi="Times New Roman" w:cs="Times New Roman"/>
        </w:rPr>
        <w:t xml:space="preserve">Brandt, P, E </w:t>
      </w:r>
      <w:proofErr w:type="spellStart"/>
      <w:r w:rsidRPr="00530053">
        <w:rPr>
          <w:rFonts w:ascii="Times New Roman" w:hAnsi="Times New Roman" w:cs="Times New Roman"/>
        </w:rPr>
        <w:t>Hamunyela</w:t>
      </w:r>
      <w:proofErr w:type="spellEnd"/>
      <w:r w:rsidRPr="00530053">
        <w:rPr>
          <w:rFonts w:ascii="Times New Roman" w:hAnsi="Times New Roman" w:cs="Times New Roman"/>
        </w:rPr>
        <w:t xml:space="preserve">, S de Bruin, J </w:t>
      </w:r>
      <w:proofErr w:type="spellStart"/>
      <w:r w:rsidRPr="00530053">
        <w:rPr>
          <w:rFonts w:ascii="Times New Roman" w:hAnsi="Times New Roman" w:cs="Times New Roman"/>
        </w:rPr>
        <w:t>Verbesselt</w:t>
      </w:r>
      <w:proofErr w:type="spellEnd"/>
      <w:r w:rsidRPr="00530053">
        <w:rPr>
          <w:rFonts w:ascii="Times New Roman" w:hAnsi="Times New Roman" w:cs="Times New Roman"/>
        </w:rPr>
        <w:t xml:space="preserve">, M Herold, MC </w:t>
      </w:r>
      <w:proofErr w:type="spellStart"/>
      <w:r w:rsidRPr="00530053">
        <w:rPr>
          <w:rFonts w:ascii="Times New Roman" w:hAnsi="Times New Roman" w:cs="Times New Roman"/>
        </w:rPr>
        <w:t>Rufino</w:t>
      </w:r>
      <w:proofErr w:type="spellEnd"/>
      <w:r w:rsidRPr="00530053">
        <w:rPr>
          <w:rFonts w:ascii="Times New Roman" w:hAnsi="Times New Roman" w:cs="Times New Roman"/>
        </w:rPr>
        <w:t xml:space="preserve"> 2018 Sustainable intensification of dairy production can reduce forest disturbance in Kenyan montane forests </w:t>
      </w:r>
      <w:proofErr w:type="spellStart"/>
      <w:r w:rsidRPr="00530053">
        <w:rPr>
          <w:rFonts w:ascii="Times New Roman" w:hAnsi="Times New Roman" w:cs="Times New Roman"/>
        </w:rPr>
        <w:t>Agric</w:t>
      </w:r>
      <w:proofErr w:type="spellEnd"/>
      <w:r w:rsidRPr="00530053">
        <w:rPr>
          <w:rFonts w:ascii="Times New Roman" w:hAnsi="Times New Roman" w:cs="Times New Roman"/>
        </w:rPr>
        <w:t xml:space="preserve"> </w:t>
      </w:r>
      <w:proofErr w:type="spellStart"/>
      <w:r w:rsidRPr="00530053">
        <w:rPr>
          <w:rFonts w:ascii="Times New Roman" w:hAnsi="Times New Roman" w:cs="Times New Roman"/>
        </w:rPr>
        <w:t>Ecosyst</w:t>
      </w:r>
      <w:proofErr w:type="spellEnd"/>
      <w:r w:rsidRPr="00530053">
        <w:rPr>
          <w:rFonts w:ascii="Times New Roman" w:hAnsi="Times New Roman" w:cs="Times New Roman"/>
        </w:rPr>
        <w:t xml:space="preserve"> Environ 265, 307-319</w:t>
      </w:r>
    </w:p>
    <w:p w14:paraId="3BFCD5CA" w14:textId="23CE79B0" w:rsidR="00530053" w:rsidRPr="00530053" w:rsidRDefault="00530053" w:rsidP="005651E1">
      <w:pPr>
        <w:spacing w:after="0" w:line="240" w:lineRule="auto"/>
        <w:rPr>
          <w:rFonts w:ascii="Times New Roman" w:eastAsia="Times New Roman" w:hAnsi="Times New Roman" w:cs="Times New Roman"/>
          <w:lang w:eastAsia="en-GB"/>
        </w:rPr>
      </w:pPr>
    </w:p>
    <w:p w14:paraId="431F09B0" w14:textId="77777777" w:rsidR="00530053" w:rsidRPr="002B75DA" w:rsidRDefault="00530053"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proofErr w:type="spellStart"/>
      <w:proofErr w:type="gramStart"/>
      <w:r w:rsidRPr="002B75DA">
        <w:rPr>
          <w:rFonts w:ascii="Times New Roman" w:hAnsi="Times New Roman" w:cs="Times New Roman"/>
        </w:rPr>
        <w:t>Bingi</w:t>
      </w:r>
      <w:proofErr w:type="spellEnd"/>
      <w:r w:rsidRPr="002B75DA">
        <w:rPr>
          <w:rFonts w:ascii="Times New Roman" w:hAnsi="Times New Roman" w:cs="Times New Roman"/>
        </w:rPr>
        <w:t xml:space="preserve"> and </w:t>
      </w:r>
      <w:proofErr w:type="spellStart"/>
      <w:r w:rsidRPr="002B75DA">
        <w:rPr>
          <w:rFonts w:ascii="Times New Roman" w:hAnsi="Times New Roman" w:cs="Times New Roman"/>
        </w:rPr>
        <w:t>Todel</w:t>
      </w:r>
      <w:proofErr w:type="spellEnd"/>
      <w:r w:rsidR="00D903E4">
        <w:rPr>
          <w:rFonts w:ascii="Times New Roman" w:hAnsi="Times New Roman" w:cs="Times New Roman"/>
        </w:rPr>
        <w:t>, 2010.</w:t>
      </w:r>
      <w:proofErr w:type="gramEnd"/>
      <w:r w:rsidR="00D903E4">
        <w:rPr>
          <w:rFonts w:ascii="Times New Roman" w:hAnsi="Times New Roman" w:cs="Times New Roman"/>
        </w:rPr>
        <w:t xml:space="preserve">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 xml:space="preserve">Brooke, A., D. Kendrick, A. </w:t>
      </w:r>
      <w:proofErr w:type="spellStart"/>
      <w:r w:rsidRPr="002B75DA">
        <w:rPr>
          <w:rFonts w:ascii="Times New Roman" w:eastAsia="Times New Roman" w:hAnsi="Times New Roman" w:cs="Times New Roman"/>
          <w:lang w:eastAsia="en-GB"/>
        </w:rPr>
        <w:t>Meeraus</w:t>
      </w:r>
      <w:proofErr w:type="spellEnd"/>
      <w:r w:rsidRPr="002B75DA">
        <w:rPr>
          <w:rFonts w:ascii="Times New Roman" w:eastAsia="Times New Roman" w:hAnsi="Times New Roman" w:cs="Times New Roman"/>
          <w:lang w:eastAsia="en-GB"/>
        </w:rPr>
        <w:t>,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proofErr w:type="gramStart"/>
      <w:r w:rsidRPr="002B75DA">
        <w:rPr>
          <w:rFonts w:ascii="Times New Roman" w:eastAsia="Times New Roman" w:hAnsi="Times New Roman" w:cs="Times New Roman"/>
          <w:lang w:eastAsia="en-GB"/>
        </w:rPr>
        <w:t>The</w:t>
      </w:r>
      <w:proofErr w:type="gramEnd"/>
      <w:r w:rsidRPr="002B75DA">
        <w:rPr>
          <w:rFonts w:ascii="Times New Roman" w:eastAsia="Times New Roman" w:hAnsi="Times New Roman" w:cs="Times New Roman"/>
          <w:lang w:eastAsia="en-GB"/>
        </w:rPr>
        <w:t xml:space="preserv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Bryan, E., Ringler, C., </w:t>
      </w:r>
      <w:proofErr w:type="spellStart"/>
      <w:r w:rsidRPr="002B75DA">
        <w:rPr>
          <w:rFonts w:ascii="Times New Roman" w:hAnsi="Times New Roman" w:cs="Times New Roman"/>
        </w:rPr>
        <w:t>Okoba</w:t>
      </w:r>
      <w:proofErr w:type="spellEnd"/>
      <w:r w:rsidRPr="002B75DA">
        <w:rPr>
          <w:rFonts w:ascii="Times New Roman" w:hAnsi="Times New Roman" w:cs="Times New Roman"/>
        </w:rPr>
        <w:t xml:space="preserve">, B., Koo, J., Herrero, M., Silvestri, </w:t>
      </w:r>
      <w:proofErr w:type="gramStart"/>
      <w:r w:rsidRPr="002B75DA">
        <w:rPr>
          <w:rFonts w:ascii="Times New Roman" w:hAnsi="Times New Roman" w:cs="Times New Roman"/>
        </w:rPr>
        <w:t>S..</w:t>
      </w:r>
      <w:proofErr w:type="gramEnd"/>
      <w:r w:rsidRPr="002B75DA">
        <w:rPr>
          <w:rFonts w:ascii="Times New Roman" w:hAnsi="Times New Roman" w:cs="Times New Roman"/>
        </w:rPr>
        <w:t xml:space="preserve"> 2013. Can agriculture support climate change adaptation, greenhouse gas mitigation and rural livelihoods? </w:t>
      </w:r>
      <w:proofErr w:type="gramStart"/>
      <w:r w:rsidRPr="002B75DA">
        <w:rPr>
          <w:rFonts w:ascii="Times New Roman" w:hAnsi="Times New Roman" w:cs="Times New Roman"/>
        </w:rPr>
        <w:t>Insights from Kenya.</w:t>
      </w:r>
      <w:proofErr w:type="gramEnd"/>
      <w:r w:rsidRPr="002B75DA">
        <w:rPr>
          <w:rFonts w:ascii="Times New Roman" w:hAnsi="Times New Roman" w:cs="Times New Roman"/>
        </w:rPr>
        <w:t xml:space="preserve">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proofErr w:type="spellStart"/>
      <w:r w:rsidRPr="002B75DA">
        <w:rPr>
          <w:rFonts w:ascii="Times New Roman" w:hAnsi="Times New Roman" w:cs="Times New Roman"/>
        </w:rPr>
        <w:t>Blaxter</w:t>
      </w:r>
      <w:proofErr w:type="spellEnd"/>
      <w:r w:rsidRPr="002B75DA">
        <w:rPr>
          <w:rFonts w:ascii="Times New Roman" w:hAnsi="Times New Roman" w:cs="Times New Roman"/>
        </w:rPr>
        <w:t xml:space="preserve"> KL, </w:t>
      </w:r>
      <w:proofErr w:type="spellStart"/>
      <w:r w:rsidRPr="002B75DA">
        <w:rPr>
          <w:rFonts w:ascii="Times New Roman" w:hAnsi="Times New Roman" w:cs="Times New Roman"/>
        </w:rPr>
        <w:t>Clapperton</w:t>
      </w:r>
      <w:proofErr w:type="spellEnd"/>
      <w:r w:rsidRPr="002B75DA">
        <w:rPr>
          <w:rFonts w:ascii="Times New Roman" w:hAnsi="Times New Roman" w:cs="Times New Roman"/>
        </w:rPr>
        <w:t xml:space="preserve">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proofErr w:type="gramStart"/>
      <w:r w:rsidRPr="002B75DA">
        <w:rPr>
          <w:rFonts w:ascii="Times New Roman" w:hAnsi="Times New Roman" w:cs="Times New Roman"/>
        </w:rPr>
        <w:t>ruminants</w:t>
      </w:r>
      <w:proofErr w:type="gramEnd"/>
      <w:r w:rsidRPr="002B75DA">
        <w:rPr>
          <w:rFonts w:ascii="Times New Roman" w:hAnsi="Times New Roman" w:cs="Times New Roman"/>
        </w:rPr>
        <w:t xml:space="preserve">. Br J </w:t>
      </w:r>
      <w:proofErr w:type="spellStart"/>
      <w:r w:rsidRPr="002B75DA">
        <w:rPr>
          <w:rFonts w:ascii="Times New Roman" w:hAnsi="Times New Roman" w:cs="Times New Roman"/>
        </w:rPr>
        <w:t>Nutr</w:t>
      </w:r>
      <w:proofErr w:type="spellEnd"/>
      <w:r w:rsidRPr="002B75DA">
        <w:rPr>
          <w:rFonts w:ascii="Times New Roman" w:hAnsi="Times New Roman" w:cs="Times New Roman"/>
        </w:rPr>
        <w:t xml:space="preserve">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Carter, S., M. </w:t>
      </w:r>
      <w:proofErr w:type="gramStart"/>
      <w:r w:rsidRPr="002B75DA">
        <w:rPr>
          <w:rFonts w:ascii="Times New Roman" w:eastAsia="Times New Roman" w:hAnsi="Times New Roman" w:cs="Times New Roman"/>
        </w:rPr>
        <w:t>Herold ,</w:t>
      </w:r>
      <w:proofErr w:type="gramEnd"/>
      <w:r w:rsidRPr="002B75DA">
        <w:rPr>
          <w:rFonts w:ascii="Times New Roman" w:eastAsia="Times New Roman" w:hAnsi="Times New Roman" w:cs="Times New Roman"/>
        </w:rPr>
        <w:t xml:space="preserve"> M. C. </w:t>
      </w:r>
      <w:proofErr w:type="spellStart"/>
      <w:r w:rsidRPr="002B75DA">
        <w:rPr>
          <w:rFonts w:ascii="Times New Roman" w:eastAsia="Times New Roman" w:hAnsi="Times New Roman" w:cs="Times New Roman"/>
        </w:rPr>
        <w:t>Rufino</w:t>
      </w:r>
      <w:proofErr w:type="spellEnd"/>
      <w:r w:rsidRPr="002B75DA">
        <w:rPr>
          <w:rFonts w:ascii="Times New Roman" w:eastAsia="Times New Roman" w:hAnsi="Times New Roman" w:cs="Times New Roman"/>
        </w:rPr>
        <w:t xml:space="preserve"> , K. Neumann , L. </w:t>
      </w:r>
      <w:proofErr w:type="spellStart"/>
      <w:r w:rsidRPr="002B75DA">
        <w:rPr>
          <w:rFonts w:ascii="Times New Roman" w:eastAsia="Times New Roman" w:hAnsi="Times New Roman" w:cs="Times New Roman"/>
        </w:rPr>
        <w:t>Kooistra</w:t>
      </w:r>
      <w:proofErr w:type="spellEnd"/>
      <w:r w:rsidRPr="002B75DA">
        <w:rPr>
          <w:rFonts w:ascii="Times New Roman" w:eastAsia="Times New Roman" w:hAnsi="Times New Roman" w:cs="Times New Roman"/>
        </w:rPr>
        <w:t xml:space="preserve"> , and L. </w:t>
      </w:r>
      <w:proofErr w:type="spellStart"/>
      <w:r w:rsidRPr="002B75DA">
        <w:rPr>
          <w:rFonts w:ascii="Times New Roman" w:eastAsia="Times New Roman" w:hAnsi="Times New Roman" w:cs="Times New Roman"/>
        </w:rPr>
        <w:t>Verchot</w:t>
      </w:r>
      <w:proofErr w:type="spellEnd"/>
      <w:r w:rsidRPr="002B75DA">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2B75DA">
        <w:rPr>
          <w:rFonts w:ascii="Times New Roman" w:eastAsia="Times New Roman" w:hAnsi="Times New Roman" w:cs="Times New Roman"/>
        </w:rPr>
        <w:t>Biogeosciences</w:t>
      </w:r>
      <w:proofErr w:type="spellEnd"/>
      <w:r w:rsidRPr="002B75DA">
        <w:rPr>
          <w:rFonts w:ascii="Times New Roman" w:eastAsia="Times New Roman" w:hAnsi="Times New Roman" w:cs="Times New Roman"/>
        </w:rPr>
        <w:t>, 12, 4809–4825</w:t>
      </w:r>
    </w:p>
    <w:p w14:paraId="7EFBA9E0" w14:textId="10BCF024" w:rsidR="00961440" w:rsidRPr="002B75DA" w:rsidRDefault="00961440" w:rsidP="00087A40">
      <w:pPr>
        <w:spacing w:line="240" w:lineRule="auto"/>
        <w:rPr>
          <w:rFonts w:ascii="Times New Roman" w:eastAsia="Times New Roman" w:hAnsi="Times New Roman" w:cs="Times New Roman"/>
        </w:rPr>
      </w:pPr>
      <w:proofErr w:type="spellStart"/>
      <w:proofErr w:type="gramStart"/>
      <w:r w:rsidRPr="002B75DA">
        <w:rPr>
          <w:rFonts w:ascii="Times New Roman" w:hAnsi="Times New Roman" w:cs="Times New Roman"/>
        </w:rPr>
        <w:t>Channan</w:t>
      </w:r>
      <w:proofErr w:type="spellEnd"/>
      <w:r w:rsidRPr="002B75DA">
        <w:rPr>
          <w:rFonts w:ascii="Times New Roman" w:hAnsi="Times New Roman" w:cs="Times New Roman"/>
        </w:rPr>
        <w:t>, S., K. Collins, and W. R. Emanuel.</w:t>
      </w:r>
      <w:proofErr w:type="gramEnd"/>
      <w:r w:rsidRPr="002B75DA">
        <w:rPr>
          <w:rFonts w:ascii="Times New Roman" w:hAnsi="Times New Roman" w:cs="Times New Roman"/>
        </w:rPr>
        <w:t xml:space="preserve"> 2014. Global mosaics of the standard MODIS land cover type data. </w:t>
      </w:r>
      <w:proofErr w:type="gramStart"/>
      <w:r w:rsidRPr="002B75DA">
        <w:rPr>
          <w:rFonts w:ascii="Times New Roman" w:hAnsi="Times New Roman" w:cs="Times New Roman"/>
        </w:rPr>
        <w:t>University of Maryland and the Pacific Northwest National Laboratory, College Park, Maryland, USA.</w:t>
      </w:r>
      <w:proofErr w:type="gramEnd"/>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Creek, </w:t>
      </w:r>
      <w:proofErr w:type="gramStart"/>
      <w:r w:rsidRPr="002B75DA">
        <w:rPr>
          <w:rFonts w:ascii="Times New Roman" w:eastAsia="Times New Roman" w:hAnsi="Times New Roman" w:cs="Times New Roman"/>
        </w:rPr>
        <w:t>M.J..</w:t>
      </w:r>
      <w:proofErr w:type="gramEnd"/>
      <w:r w:rsidRPr="002B75DA">
        <w:rPr>
          <w:rFonts w:ascii="Times New Roman" w:eastAsia="Times New Roman" w:hAnsi="Times New Roman" w:cs="Times New Roman"/>
        </w:rPr>
        <w:t xml:space="preserve"> ND. </w:t>
      </w:r>
      <w:proofErr w:type="gramStart"/>
      <w:r w:rsidRPr="002B75DA">
        <w:rPr>
          <w:rFonts w:ascii="Times New Roman" w:eastAsia="Times New Roman" w:hAnsi="Times New Roman" w:cs="Times New Roman"/>
        </w:rPr>
        <w:t>The Kenya feedlot project.</w:t>
      </w:r>
      <w:proofErr w:type="gramEnd"/>
      <w:r w:rsidRPr="002B75DA">
        <w:rPr>
          <w:rFonts w:ascii="Times New Roman" w:eastAsia="Times New Roman" w:hAnsi="Times New Roman" w:cs="Times New Roman"/>
        </w:rPr>
        <w:t xml:space="preserve">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50503C">
        <w:rPr>
          <w:rFonts w:ascii="Times New Roman" w:hAnsi="Times New Roman" w:cs="Times New Roman"/>
          <w:lang w:val="it-IT"/>
          <w:rPrChange w:id="335" w:author="Hawkins, James" w:date="2018-09-14T13:49:00Z">
            <w:rPr>
              <w:rFonts w:ascii="Times New Roman" w:hAnsi="Times New Roman" w:cs="Times New Roman"/>
            </w:rPr>
          </w:rPrChange>
        </w:rPr>
        <w:lastRenderedPageBreak/>
        <w:t xml:space="preserve">Charles Peter Mgeni and Salim Nandonde (SUA). 2012. </w:t>
      </w:r>
      <w:proofErr w:type="gramStart"/>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roofErr w:type="gramEnd"/>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Dake</w:t>
      </w:r>
      <w:proofErr w:type="spellEnd"/>
      <w:r w:rsidRPr="002B75DA">
        <w:rPr>
          <w:rFonts w:ascii="Times New Roman" w:eastAsia="Times New Roman" w:hAnsi="Times New Roman" w:cs="Times New Roman"/>
          <w:lang w:val="en-US"/>
        </w:rPr>
        <w:t xml:space="preserve">, C.K.G., Mackay, A.D., </w:t>
      </w:r>
      <w:proofErr w:type="spellStart"/>
      <w:r w:rsidRPr="002B75DA">
        <w:rPr>
          <w:rFonts w:ascii="Times New Roman" w:eastAsia="Times New Roman" w:hAnsi="Times New Roman" w:cs="Times New Roman"/>
          <w:lang w:val="en-US"/>
        </w:rPr>
        <w:t>Manderson</w:t>
      </w:r>
      <w:proofErr w:type="spellEnd"/>
      <w:r w:rsidRPr="002B75DA">
        <w:rPr>
          <w:rFonts w:ascii="Times New Roman" w:eastAsia="Times New Roman" w:hAnsi="Times New Roman" w:cs="Times New Roman"/>
          <w:lang w:val="en-US"/>
        </w:rPr>
        <w:t>,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proofErr w:type="gramStart"/>
      <w:r w:rsidRPr="002B75DA">
        <w:rPr>
          <w:rFonts w:ascii="Times New Roman" w:eastAsia="Times New Roman" w:hAnsi="Times New Roman" w:cs="Times New Roman"/>
          <w:lang w:val="en-US"/>
        </w:rPr>
        <w:t>financial</w:t>
      </w:r>
      <w:proofErr w:type="gramEnd"/>
      <w:r w:rsidRPr="002B75DA">
        <w:rPr>
          <w:rFonts w:ascii="Times New Roman" w:eastAsia="Times New Roman" w:hAnsi="Times New Roman" w:cs="Times New Roman"/>
          <w:lang w:val="en-US"/>
        </w:rPr>
        <w:t xml:space="preserve"> and environmental risks in pastoral farming. </w:t>
      </w:r>
      <w:r w:rsidRPr="00D06897">
        <w:rPr>
          <w:rFonts w:ascii="Times New Roman" w:eastAsia="Times New Roman" w:hAnsi="Times New Roman" w:cs="Times New Roman"/>
          <w:lang w:val="de-DE"/>
        </w:rPr>
        <w:t>In: A., Zerger,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Argent (Ed.).</w:t>
      </w:r>
      <w:proofErr w:type="gramEnd"/>
      <w:r w:rsidRPr="002B75DA">
        <w:rPr>
          <w:rFonts w:ascii="Times New Roman" w:eastAsia="Times New Roman" w:hAnsi="Times New Roman" w:cs="Times New Roman"/>
          <w:lang w:val="en-US"/>
        </w:rPr>
        <w:t xml:space="preserve">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ling</w:t>
      </w:r>
      <w:proofErr w:type="gramEnd"/>
      <w:r w:rsidRPr="002B75DA">
        <w:rPr>
          <w:rFonts w:ascii="Times New Roman" w:eastAsia="Times New Roman" w:hAnsi="Times New Roman" w:cs="Times New Roman"/>
          <w:lang w:val="en-US"/>
        </w:rPr>
        <w:t xml:space="preserve">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proofErr w:type="spellStart"/>
      <w:proofErr w:type="gramStart"/>
      <w:r w:rsidRPr="002B75DA">
        <w:rPr>
          <w:rFonts w:ascii="Times New Roman" w:hAnsi="Times New Roman" w:cs="Times New Roman"/>
        </w:rPr>
        <w:t>Drud</w:t>
      </w:r>
      <w:proofErr w:type="spellEnd"/>
      <w:r w:rsidRPr="002B75DA">
        <w:rPr>
          <w:rFonts w:ascii="Times New Roman" w:hAnsi="Times New Roman" w:cs="Times New Roman"/>
        </w:rPr>
        <w:t>, A. 1985.</w:t>
      </w:r>
      <w:proofErr w:type="gramEnd"/>
      <w:r w:rsidRPr="002B75DA">
        <w:rPr>
          <w:rFonts w:ascii="Times New Roman" w:hAnsi="Times New Roman" w:cs="Times New Roman"/>
        </w:rPr>
        <w:t xml:space="preserve"> CONOPT: A GRC code for large </w:t>
      </w:r>
      <w:proofErr w:type="spellStart"/>
      <w:r w:rsidRPr="002B75DA">
        <w:rPr>
          <w:rFonts w:ascii="Times New Roman" w:hAnsi="Times New Roman" w:cs="Times New Roman"/>
        </w:rPr>
        <w:t>sparce</w:t>
      </w:r>
      <w:proofErr w:type="spellEnd"/>
      <w:r w:rsidRPr="002B75DA">
        <w:rPr>
          <w:rFonts w:ascii="Times New Roman" w:hAnsi="Times New Roman" w:cs="Times New Roman"/>
        </w:rPr>
        <w:t xml:space="preserv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proofErr w:type="spellStart"/>
      <w:r w:rsidRPr="002B75DA">
        <w:rPr>
          <w:rFonts w:ascii="Times New Roman" w:hAnsi="Times New Roman" w:cs="Times New Roman"/>
        </w:rPr>
        <w:t>Dizyee</w:t>
      </w:r>
      <w:proofErr w:type="spellEnd"/>
      <w:r w:rsidRPr="002B75DA">
        <w:rPr>
          <w:rFonts w:ascii="Times New Roman" w:hAnsi="Times New Roman" w:cs="Times New Roman"/>
        </w:rPr>
        <w:t xml:space="preserve">, K., Baker, D., </w:t>
      </w:r>
      <w:proofErr w:type="spellStart"/>
      <w:r w:rsidRPr="002B75DA">
        <w:rPr>
          <w:rFonts w:ascii="Times New Roman" w:hAnsi="Times New Roman" w:cs="Times New Roman"/>
        </w:rPr>
        <w:t>Omore</w:t>
      </w:r>
      <w:proofErr w:type="spellEnd"/>
      <w:r w:rsidRPr="002B75DA">
        <w:rPr>
          <w:rFonts w:ascii="Times New Roman" w:hAnsi="Times New Roman" w:cs="Times New Roman"/>
        </w:rPr>
        <w:t>, A</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2017</w:t>
      </w:r>
      <w:proofErr w:type="gramStart"/>
      <w:r w:rsidRPr="002B75DA">
        <w:rPr>
          <w:rFonts w:ascii="Times New Roman" w:hAnsi="Times New Roman" w:cs="Times New Roman"/>
        </w:rPr>
        <w:t>.Maziwa</w:t>
      </w:r>
      <w:proofErr w:type="gramEnd"/>
      <w:r w:rsidRPr="002B75DA">
        <w:rPr>
          <w:rFonts w:ascii="Times New Roman" w:hAnsi="Times New Roman" w:cs="Times New Roman"/>
        </w:rPr>
        <w:t xml:space="preserve"> Zaidi (More Milk) in Tanzania How to upgrade the smallholder dairy value chain in Tanzania’s </w:t>
      </w:r>
      <w:proofErr w:type="spellStart"/>
      <w:r w:rsidRPr="002B75DA">
        <w:rPr>
          <w:rFonts w:ascii="Times New Roman" w:hAnsi="Times New Roman" w:cs="Times New Roman"/>
        </w:rPr>
        <w:t>Kilosa</w:t>
      </w:r>
      <w:proofErr w:type="spellEnd"/>
      <w:r w:rsidRPr="002B75DA">
        <w:rPr>
          <w:rFonts w:ascii="Times New Roman" w:hAnsi="Times New Roman" w:cs="Times New Roman"/>
        </w:rPr>
        <w:t xml:space="preserve"> district. </w:t>
      </w:r>
      <w:proofErr w:type="gramStart"/>
      <w:r w:rsidRPr="002B75DA">
        <w:rPr>
          <w:rFonts w:ascii="Times New Roman" w:hAnsi="Times New Roman" w:cs="Times New Roman"/>
        </w:rPr>
        <w:t>Project poster.</w:t>
      </w:r>
      <w:proofErr w:type="gramEnd"/>
      <w:r w:rsidRPr="002B75DA">
        <w:rPr>
          <w:rFonts w:ascii="Times New Roman" w:hAnsi="Times New Roman" w:cs="Times New Roman"/>
        </w:rPr>
        <w:t xml:space="preserve">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Foley, J.A., </w:t>
      </w:r>
      <w:proofErr w:type="spellStart"/>
      <w:r w:rsidRPr="002B75DA">
        <w:rPr>
          <w:rFonts w:ascii="Times New Roman" w:eastAsia="Times New Roman" w:hAnsi="Times New Roman" w:cs="Times New Roman"/>
          <w:lang w:eastAsia="en-GB"/>
        </w:rPr>
        <w:t>DeFries</w:t>
      </w:r>
      <w:proofErr w:type="spellEnd"/>
      <w:r w:rsidRPr="002B75DA">
        <w:rPr>
          <w:rFonts w:ascii="Times New Roman" w:eastAsia="Times New Roman" w:hAnsi="Times New Roman" w:cs="Times New Roman"/>
          <w:lang w:eastAsia="en-GB"/>
        </w:rPr>
        <w:t xml:space="preserve">, R., Asner, G.P., Barford, C., </w:t>
      </w:r>
      <w:proofErr w:type="spellStart"/>
      <w:r w:rsidRPr="002B75DA">
        <w:rPr>
          <w:rFonts w:ascii="Times New Roman" w:eastAsia="Times New Roman" w:hAnsi="Times New Roman" w:cs="Times New Roman"/>
          <w:lang w:eastAsia="en-GB"/>
        </w:rPr>
        <w:t>Bonan</w:t>
      </w:r>
      <w:proofErr w:type="spellEnd"/>
      <w:r w:rsidRPr="002B75DA">
        <w:rPr>
          <w:rFonts w:ascii="Times New Roman" w:eastAsia="Times New Roman" w:hAnsi="Times New Roman" w:cs="Times New Roman"/>
          <w:lang w:eastAsia="en-GB"/>
        </w:rPr>
        <w:t>,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M.T., Daily, G.C., Gibbs, </w:t>
      </w:r>
      <w:proofErr w:type="gramStart"/>
      <w:r w:rsidRPr="002B75DA">
        <w:rPr>
          <w:rFonts w:ascii="Times New Roman" w:eastAsia="Times New Roman" w:hAnsi="Times New Roman" w:cs="Times New Roman"/>
          <w:lang w:eastAsia="en-GB"/>
        </w:rPr>
        <w:t>H.K..</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(2005).Global consequences of land use.</w:t>
      </w:r>
      <w:proofErr w:type="gramEnd"/>
      <w:r w:rsidRPr="002B75DA">
        <w:rPr>
          <w:rFonts w:ascii="Times New Roman" w:eastAsia="Times New Roman" w:hAnsi="Times New Roman" w:cs="Times New Roman"/>
          <w:lang w:eastAsia="en-GB"/>
        </w:rPr>
        <w:t xml:space="preserv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w:t>
      </w:r>
      <w:proofErr w:type="gramStart"/>
      <w:r w:rsidRPr="002B75DA">
        <w:rPr>
          <w:rFonts w:ascii="Times New Roman" w:eastAsia="Times New Roman" w:hAnsi="Times New Roman" w:cs="Times New Roman"/>
          <w:lang w:eastAsia="en-GB"/>
        </w:rPr>
        <w:t>J.W..</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(1985). “The” model versus a modelling “process”.</w:t>
      </w:r>
      <w:proofErr w:type="gramEnd"/>
      <w:r w:rsidRPr="002B75DA">
        <w:rPr>
          <w:rFonts w:ascii="Times New Roman" w:eastAsia="Times New Roman" w:hAnsi="Times New Roman" w:cs="Times New Roman"/>
          <w:lang w:eastAsia="en-GB"/>
        </w:rPr>
        <w:t xml:space="preserve">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2"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w:t>
      </w:r>
      <w:proofErr w:type="spellStart"/>
      <w:r w:rsidRPr="002B75DA">
        <w:rPr>
          <w:rFonts w:ascii="Times New Roman" w:eastAsia="Times New Roman" w:hAnsi="Times New Roman" w:cs="Times New Roman"/>
          <w:lang w:eastAsia="en-GB"/>
        </w:rPr>
        <w:t>Hounkonnou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Dansou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Kossou</w:t>
      </w:r>
      <w:proofErr w:type="spellEnd"/>
      <w:r w:rsidRPr="002B75DA">
        <w:rPr>
          <w:rFonts w:ascii="Times New Roman" w:eastAsia="Times New Roman" w:hAnsi="Times New Roman" w:cs="Times New Roman"/>
          <w:lang w:eastAsia="en-GB"/>
        </w:rPr>
        <w:t xml:space="preserve">, Thomas W. Kuyper Cees </w:t>
      </w:r>
      <w:proofErr w:type="spellStart"/>
      <w:r w:rsidRPr="002B75DA">
        <w:rPr>
          <w:rFonts w:ascii="Times New Roman" w:eastAsia="Times New Roman" w:hAnsi="Times New Roman" w:cs="Times New Roman"/>
          <w:lang w:eastAsia="en-GB"/>
        </w:rPr>
        <w:t>Leeuwis</w:t>
      </w:r>
      <w:proofErr w:type="spellEnd"/>
      <w:r w:rsidRPr="002B75DA">
        <w:rPr>
          <w:rFonts w:ascii="Times New Roman" w:eastAsia="Times New Roman" w:hAnsi="Times New Roman" w:cs="Times New Roman"/>
          <w:lang w:eastAsia="en-GB"/>
        </w:rPr>
        <w:t xml:space="preserve">, E. Suzanne </w:t>
      </w:r>
      <w:proofErr w:type="spellStart"/>
      <w:r w:rsidRPr="002B75DA">
        <w:rPr>
          <w:rFonts w:ascii="Times New Roman" w:eastAsia="Times New Roman" w:hAnsi="Times New Roman" w:cs="Times New Roman"/>
          <w:lang w:eastAsia="en-GB"/>
        </w:rPr>
        <w:t>Nederlof</w:t>
      </w:r>
      <w:proofErr w:type="spellEnd"/>
      <w:r w:rsidRPr="002B75DA">
        <w:rPr>
          <w:rFonts w:ascii="Times New Roman" w:eastAsia="Times New Roman" w:hAnsi="Times New Roman" w:cs="Times New Roman"/>
          <w:lang w:eastAsia="en-GB"/>
        </w:rPr>
        <w:t xml:space="preserve">, Niels </w:t>
      </w:r>
      <w:proofErr w:type="spellStart"/>
      <w:r w:rsidRPr="002B75DA">
        <w:rPr>
          <w:rFonts w:ascii="Times New Roman" w:eastAsia="Times New Roman" w:hAnsi="Times New Roman" w:cs="Times New Roman"/>
          <w:lang w:eastAsia="en-GB"/>
        </w:rPr>
        <w:t>Röling</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Owuraku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Sakyi</w:t>
      </w:r>
      <w:proofErr w:type="spellEnd"/>
      <w:r w:rsidRPr="002B75DA">
        <w:rPr>
          <w:rFonts w:ascii="Times New Roman" w:eastAsia="Times New Roman" w:hAnsi="Times New Roman" w:cs="Times New Roman"/>
          <w:lang w:eastAsia="en-GB"/>
        </w:rPr>
        <w:t xml:space="preserve">-Dawson, </w:t>
      </w:r>
      <w:proofErr w:type="spellStart"/>
      <w:r w:rsidRPr="002B75DA">
        <w:rPr>
          <w:rFonts w:ascii="Times New Roman" w:eastAsia="Times New Roman" w:hAnsi="Times New Roman" w:cs="Times New Roman"/>
          <w:lang w:eastAsia="en-GB"/>
        </w:rPr>
        <w:t>Mamoudou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Traoré</w:t>
      </w:r>
      <w:proofErr w:type="spellEnd"/>
      <w:r w:rsidRPr="002B75DA">
        <w:rPr>
          <w:rFonts w:ascii="Times New Roman" w:eastAsia="Times New Roman" w:hAnsi="Times New Roman" w:cs="Times New Roman"/>
          <w:lang w:eastAsia="en-GB"/>
        </w:rPr>
        <w:t xml:space="preserve">, Arnold van Huis. 2012.  An innovation systems approach to institutional change: Smallholder development in West Africa. Agricultural </w:t>
      </w:r>
      <w:proofErr w:type="spellStart"/>
      <w:r w:rsidRPr="002B75DA">
        <w:rPr>
          <w:rFonts w:ascii="Times New Roman" w:eastAsia="Times New Roman" w:hAnsi="Times New Roman" w:cs="Times New Roman"/>
          <w:lang w:eastAsia="en-GB"/>
        </w:rPr>
        <w:t>Sytems</w:t>
      </w:r>
      <w:proofErr w:type="spellEnd"/>
      <w:r w:rsidRPr="002B75DA">
        <w:rPr>
          <w:rFonts w:ascii="Times New Roman" w:eastAsia="Times New Roman" w:hAnsi="Times New Roman" w:cs="Times New Roman"/>
          <w:lang w:eastAsia="en-GB"/>
        </w:rPr>
        <w:t xml:space="preserve">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United Nations Food and Agriculture Organization (FAO).</w:t>
      </w:r>
      <w:proofErr w:type="gramEnd"/>
      <w:r w:rsidRPr="002B75DA">
        <w:rPr>
          <w:rFonts w:ascii="Times New Roman" w:eastAsia="Times New Roman" w:hAnsi="Times New Roman" w:cs="Times New Roman"/>
          <w:lang w:eastAsia="en-GB"/>
        </w:rPr>
        <w:t xml:space="preserve">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United Nations Food and Agriculture Organization (FAO).</w:t>
      </w:r>
      <w:proofErr w:type="gramEnd"/>
      <w:r w:rsidRPr="002B75DA">
        <w:rPr>
          <w:rFonts w:ascii="Times New Roman" w:eastAsia="Times New Roman" w:hAnsi="Times New Roman" w:cs="Times New Roman"/>
          <w:lang w:eastAsia="en-GB"/>
        </w:rPr>
        <w:t xml:space="preserve">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proofErr w:type="gramStart"/>
      <w:r w:rsidRPr="002B75DA">
        <w:rPr>
          <w:rFonts w:ascii="Times New Roman" w:hAnsi="Times New Roman" w:cs="Times New Roman"/>
        </w:rPr>
        <w:t>FAO.</w:t>
      </w:r>
      <w:proofErr w:type="gramEnd"/>
      <w:r w:rsidRPr="002B75DA">
        <w:rPr>
          <w:rFonts w:ascii="Times New Roman" w:hAnsi="Times New Roman" w:cs="Times New Roman"/>
        </w:rPr>
        <w:t xml:space="preserve">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 xml:space="preserve">4. </w:t>
      </w:r>
      <w:proofErr w:type="gramStart"/>
      <w:r w:rsidR="00DD5CFC" w:rsidRPr="002B75DA">
        <w:rPr>
          <w:rFonts w:ascii="Times New Roman" w:hAnsi="Times New Roman" w:cs="Times New Roman"/>
        </w:rPr>
        <w:t>The role of information acquisition in the adoption of dairy related technologies in Tanzania.</w:t>
      </w:r>
      <w:proofErr w:type="gramEnd"/>
      <w:r w:rsidR="00DD5CFC" w:rsidRPr="002B75DA">
        <w:rPr>
          <w:rFonts w:ascii="Times New Roman" w:hAnsi="Times New Roman" w:cs="Times New Roman"/>
        </w:rPr>
        <w:t xml:space="preserve"> </w:t>
      </w:r>
      <w:proofErr w:type="gramStart"/>
      <w:r w:rsidR="00DD5CFC" w:rsidRPr="002B75DA">
        <w:rPr>
          <w:rFonts w:ascii="Times New Roman" w:hAnsi="Times New Roman" w:cs="Times New Roman"/>
        </w:rPr>
        <w:t>Doctoral Thesis.</w:t>
      </w:r>
      <w:proofErr w:type="gramEnd"/>
      <w:r w:rsidR="00DD5CFC" w:rsidRPr="002B75DA">
        <w:rPr>
          <w:rFonts w:ascii="Times New Roman" w:hAnsi="Times New Roman" w:cs="Times New Roman"/>
        </w:rPr>
        <w:t xml:space="preserve">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Geertz, A</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2014. An evaluation of the compound feeds manufactured in Tanzania. </w:t>
      </w:r>
      <w:proofErr w:type="spellStart"/>
      <w:r w:rsidRPr="002B75DA">
        <w:rPr>
          <w:rFonts w:ascii="Times New Roman" w:hAnsi="Times New Roman" w:cs="Times New Roman"/>
          <w:lang w:val="fr-FR"/>
        </w:rPr>
        <w:t>MSc</w:t>
      </w:r>
      <w:proofErr w:type="spellEnd"/>
      <w:r w:rsidRPr="002B75DA">
        <w:rPr>
          <w:rFonts w:ascii="Times New Roman" w:hAnsi="Times New Roman" w:cs="Times New Roman"/>
          <w:lang w:val="fr-FR"/>
        </w:rPr>
        <w:t xml:space="preserve">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proofErr w:type="gramStart"/>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w:t>
      </w:r>
      <w:proofErr w:type="gramEnd"/>
      <w:r w:rsidR="008C3E9F" w:rsidRPr="002B75DA">
        <w:rPr>
          <w:rFonts w:ascii="Times New Roman" w:eastAsia="Times New Roman" w:hAnsi="Times New Roman" w:cs="Times New Roman"/>
        </w:rPr>
        <w:t xml:space="preserve">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 xml:space="preserve">Hammond, J., Simon </w:t>
      </w:r>
      <w:proofErr w:type="spellStart"/>
      <w:r w:rsidRPr="002B75DA">
        <w:rPr>
          <w:rFonts w:ascii="Times New Roman" w:hAnsi="Times New Roman" w:cs="Times New Roman"/>
        </w:rPr>
        <w:t>Fraval</w:t>
      </w:r>
      <w:proofErr w:type="spellEnd"/>
      <w:r w:rsidRPr="002B75DA">
        <w:rPr>
          <w:rFonts w:ascii="Times New Roman" w:hAnsi="Times New Roman" w:cs="Times New Roman"/>
        </w:rPr>
        <w:t xml:space="preserve">, Jacob van </w:t>
      </w:r>
      <w:proofErr w:type="spellStart"/>
      <w:r w:rsidRPr="002B75DA">
        <w:rPr>
          <w:rFonts w:ascii="Times New Roman" w:hAnsi="Times New Roman" w:cs="Times New Roman"/>
        </w:rPr>
        <w:t>Etten</w:t>
      </w:r>
      <w:proofErr w:type="spellEnd"/>
      <w:r w:rsidRPr="002B75DA">
        <w:rPr>
          <w:rFonts w:ascii="Times New Roman" w:hAnsi="Times New Roman" w:cs="Times New Roman"/>
        </w:rPr>
        <w:t xml:space="preserve">, Jose Gabriel </w:t>
      </w:r>
      <w:proofErr w:type="spellStart"/>
      <w:r w:rsidRPr="002B75DA">
        <w:rPr>
          <w:rFonts w:ascii="Times New Roman" w:hAnsi="Times New Roman" w:cs="Times New Roman"/>
        </w:rPr>
        <w:t>Suchini</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Leida</w:t>
      </w:r>
      <w:proofErr w:type="spellEnd"/>
      <w:r w:rsidRPr="002B75DA">
        <w:rPr>
          <w:rFonts w:ascii="Times New Roman" w:hAnsi="Times New Roman" w:cs="Times New Roman"/>
        </w:rPr>
        <w:t xml:space="preserve"> Mercado, Tim </w:t>
      </w:r>
      <w:proofErr w:type="spellStart"/>
      <w:r w:rsidRPr="002B75DA">
        <w:rPr>
          <w:rFonts w:ascii="Times New Roman" w:hAnsi="Times New Roman" w:cs="Times New Roman"/>
        </w:rPr>
        <w:t>Pagella</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Romain</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Mats </w:t>
      </w:r>
      <w:proofErr w:type="spellStart"/>
      <w:r w:rsidRPr="002B75DA">
        <w:rPr>
          <w:rFonts w:ascii="Times New Roman" w:hAnsi="Times New Roman" w:cs="Times New Roman"/>
        </w:rPr>
        <w:t>Lannerstad</w:t>
      </w:r>
      <w:proofErr w:type="spellEnd"/>
      <w:r w:rsidRPr="002B75DA">
        <w:rPr>
          <w:rFonts w:ascii="Times New Roman" w:hAnsi="Times New Roman" w:cs="Times New Roman"/>
        </w:rPr>
        <w:t xml:space="preserve">, Sabine </w:t>
      </w:r>
      <w:proofErr w:type="spellStart"/>
      <w:r w:rsidRPr="002B75DA">
        <w:rPr>
          <w:rFonts w:ascii="Times New Roman" w:hAnsi="Times New Roman" w:cs="Times New Roman"/>
        </w:rPr>
        <w:t>Douxchamps</w:t>
      </w:r>
      <w:proofErr w:type="spellEnd"/>
      <w:r w:rsidRPr="002B75DA">
        <w:rPr>
          <w:rFonts w:ascii="Times New Roman" w:hAnsi="Times New Roman" w:cs="Times New Roman"/>
        </w:rPr>
        <w:t xml:space="preserve">, Nils </w:t>
      </w:r>
      <w:proofErr w:type="spellStart"/>
      <w:r w:rsidRPr="002B75DA">
        <w:rPr>
          <w:rFonts w:ascii="Times New Roman" w:hAnsi="Times New Roman" w:cs="Times New Roman"/>
        </w:rPr>
        <w:t>Teufel</w:t>
      </w:r>
      <w:proofErr w:type="spellEnd"/>
      <w:r w:rsidRPr="002B75DA">
        <w:rPr>
          <w:rFonts w:ascii="Times New Roman" w:hAnsi="Times New Roman" w:cs="Times New Roman"/>
        </w:rPr>
        <w:t xml:space="preserve">, Diego </w:t>
      </w:r>
      <w:proofErr w:type="spellStart"/>
      <w:r w:rsidRPr="002B75DA">
        <w:rPr>
          <w:rFonts w:ascii="Times New Roman" w:hAnsi="Times New Roman" w:cs="Times New Roman"/>
        </w:rPr>
        <w:t>Valbuena</w:t>
      </w:r>
      <w:proofErr w:type="spellEnd"/>
      <w:r w:rsidRPr="002B75DA">
        <w:rPr>
          <w:rFonts w:ascii="Times New Roman" w:hAnsi="Times New Roman" w:cs="Times New Roman"/>
        </w:rPr>
        <w:t xml:space="preserve">, Mark T. van </w:t>
      </w:r>
      <w:proofErr w:type="spellStart"/>
      <w:r w:rsidRPr="002B75DA">
        <w:rPr>
          <w:rFonts w:ascii="Times New Roman" w:hAnsi="Times New Roman" w:cs="Times New Roman"/>
        </w:rPr>
        <w:t>Wijk</w:t>
      </w:r>
      <w:proofErr w:type="spellEnd"/>
      <w:r w:rsidRPr="002B75DA">
        <w:rPr>
          <w:rFonts w:ascii="Times New Roman" w:hAnsi="Times New Roman" w:cs="Times New Roman"/>
        </w:rPr>
        <w:t>. 2017. The Rural Household Multi-Indicator Survey (</w:t>
      </w:r>
      <w:proofErr w:type="spellStart"/>
      <w:r w:rsidRPr="002B75DA">
        <w:rPr>
          <w:rFonts w:ascii="Times New Roman" w:hAnsi="Times New Roman" w:cs="Times New Roman"/>
        </w:rPr>
        <w:t>RHoMIS</w:t>
      </w:r>
      <w:proofErr w:type="spellEnd"/>
      <w:r w:rsidRPr="002B75DA">
        <w:rPr>
          <w:rFonts w:ascii="Times New Roman" w:hAnsi="Times New Roman" w:cs="Times New Roman"/>
        </w:rPr>
        <w:t>)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w:t>
      </w:r>
      <w:proofErr w:type="gramStart"/>
      <w:r w:rsidRPr="0019353C">
        <w:rPr>
          <w:rFonts w:ascii="Times New Roman" w:hAnsi="Times New Roman" w:cs="Times New Roman"/>
        </w:rPr>
        <w:t>American Journal of Agricultural Economics.</w:t>
      </w:r>
      <w:proofErr w:type="gramEnd"/>
      <w:r w:rsidRPr="0019353C">
        <w:rPr>
          <w:rFonts w:ascii="Times New Roman" w:hAnsi="Times New Roman" w:cs="Times New Roman"/>
        </w:rPr>
        <w:t xml:space="preserve"> </w:t>
      </w:r>
      <w:proofErr w:type="gramStart"/>
      <w:r>
        <w:rPr>
          <w:rFonts w:ascii="Times New Roman" w:hAnsi="Times New Roman" w:cs="Times New Roman"/>
        </w:rPr>
        <w:t>Vol. 64, No. 2.</w:t>
      </w:r>
      <w:proofErr w:type="gramEnd"/>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 xml:space="preserve">Herrero, M., </w:t>
      </w:r>
      <w:proofErr w:type="spellStart"/>
      <w:r w:rsidRPr="002B75DA">
        <w:rPr>
          <w:rFonts w:ascii="Times New Roman" w:hAnsi="Times New Roman" w:cs="Times New Roman"/>
        </w:rPr>
        <w:t>Havlik</w:t>
      </w:r>
      <w:proofErr w:type="spellEnd"/>
      <w:r w:rsidRPr="002B75DA">
        <w:rPr>
          <w:rFonts w:ascii="Times New Roman" w:hAnsi="Times New Roman" w:cs="Times New Roman"/>
        </w:rPr>
        <w:t xml:space="preserve">, P., </w:t>
      </w:r>
      <w:proofErr w:type="spellStart"/>
      <w:r w:rsidRPr="002B75DA">
        <w:rPr>
          <w:rFonts w:ascii="Times New Roman" w:hAnsi="Times New Roman" w:cs="Times New Roman"/>
        </w:rPr>
        <w:t>Valin</w:t>
      </w:r>
      <w:proofErr w:type="spellEnd"/>
      <w:r w:rsidRPr="002B75DA">
        <w:rPr>
          <w:rFonts w:ascii="Times New Roman" w:hAnsi="Times New Roman" w:cs="Times New Roman"/>
        </w:rPr>
        <w:t xml:space="preserve">, H.,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Rufino</w:t>
      </w:r>
      <w:proofErr w:type="spellEnd"/>
      <w:r w:rsidRPr="002B75DA">
        <w:rPr>
          <w:rFonts w:ascii="Times New Roman" w:hAnsi="Times New Roman" w:cs="Times New Roman"/>
        </w:rPr>
        <w:t xml:space="preserve">, M., Thornton, P., </w:t>
      </w:r>
      <w:proofErr w:type="spellStart"/>
      <w:r w:rsidRPr="002B75DA">
        <w:rPr>
          <w:rFonts w:ascii="Times New Roman" w:hAnsi="Times New Roman" w:cs="Times New Roman"/>
        </w:rPr>
        <w:t>Blummel</w:t>
      </w:r>
      <w:proofErr w:type="spellEnd"/>
      <w:r w:rsidRPr="002B75DA">
        <w:rPr>
          <w:rFonts w:ascii="Times New Roman" w:hAnsi="Times New Roman" w:cs="Times New Roman"/>
        </w:rPr>
        <w:t xml:space="preserve">, M., Weiss, F., Grace, D., </w:t>
      </w:r>
      <w:proofErr w:type="spellStart"/>
      <w:r w:rsidRPr="002B75DA">
        <w:rPr>
          <w:rFonts w:ascii="Times New Roman" w:hAnsi="Times New Roman" w:cs="Times New Roman"/>
        </w:rPr>
        <w:t>Obsersteiner</w:t>
      </w:r>
      <w:proofErr w:type="spellEnd"/>
      <w:r w:rsidRPr="002B75DA">
        <w:rPr>
          <w:rFonts w:ascii="Times New Roman" w:hAnsi="Times New Roman" w:cs="Times New Roman"/>
        </w:rPr>
        <w:t>, M</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proofErr w:type="gramStart"/>
      <w:r w:rsidRPr="002B75DA">
        <w:rPr>
          <w:rFonts w:ascii="Times New Roman" w:hAnsi="Times New Roman" w:cs="Times New Roman"/>
        </w:rPr>
        <w:t>IFAD (International Fund for Agricultural Development).</w:t>
      </w:r>
      <w:proofErr w:type="gramEnd"/>
      <w:r w:rsidRPr="002B75DA">
        <w:rPr>
          <w:rFonts w:ascii="Times New Roman" w:hAnsi="Times New Roman" w:cs="Times New Roman"/>
        </w:rPr>
        <w:t xml:space="preserve"> 2016. </w:t>
      </w:r>
      <w:r w:rsidR="00DD0449" w:rsidRPr="002B75DA">
        <w:rPr>
          <w:rFonts w:ascii="Times New Roman" w:hAnsi="Times New Roman" w:cs="Times New Roman"/>
        </w:rPr>
        <w:t xml:space="preserve">Southern Highlands Milkshed Development Project. </w:t>
      </w:r>
      <w:proofErr w:type="gramStart"/>
      <w:r w:rsidR="00DD0449" w:rsidRPr="002B75DA">
        <w:rPr>
          <w:rFonts w:ascii="Times New Roman" w:hAnsi="Times New Roman" w:cs="Times New Roman"/>
        </w:rPr>
        <w:t>Detailed Design Report, Volume 1 – Main Report.</w:t>
      </w:r>
      <w:proofErr w:type="gramEnd"/>
      <w:r w:rsidR="00DD0449" w:rsidRPr="002B75DA">
        <w:rPr>
          <w:rFonts w:ascii="Times New Roman" w:hAnsi="Times New Roman" w:cs="Times New Roman"/>
        </w:rPr>
        <w:t xml:space="preserve"> </w:t>
      </w:r>
      <w:proofErr w:type="gramStart"/>
      <w:r w:rsidR="00DD0449" w:rsidRPr="002B75DA">
        <w:rPr>
          <w:rFonts w:ascii="Times New Roman" w:hAnsi="Times New Roman" w:cs="Times New Roman"/>
        </w:rPr>
        <w:t>United Republic of Tanzania.</w:t>
      </w:r>
      <w:proofErr w:type="gramEnd"/>
      <w:r w:rsidR="00DD0449" w:rsidRPr="002B75DA">
        <w:rPr>
          <w:rFonts w:ascii="Times New Roman" w:hAnsi="Times New Roman" w:cs="Times New Roman"/>
        </w:rPr>
        <w:t xml:space="preserve">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proofErr w:type="gramStart"/>
      <w:r w:rsidRPr="002B75DA">
        <w:rPr>
          <w:rFonts w:ascii="Times New Roman" w:hAnsi="Times New Roman" w:cs="Times New Roman"/>
        </w:rPr>
        <w:t>International Dairy Federation.</w:t>
      </w:r>
      <w:proofErr w:type="gramEnd"/>
      <w:r w:rsidRPr="002B75DA">
        <w:rPr>
          <w:rFonts w:ascii="Times New Roman" w:hAnsi="Times New Roman" w:cs="Times New Roman"/>
        </w:rPr>
        <w:t xml:space="preserve"> 2010. A common carbon footprint approach for dairy. </w:t>
      </w:r>
      <w:proofErr w:type="gramStart"/>
      <w:r w:rsidRPr="002B75DA">
        <w:rPr>
          <w:rFonts w:ascii="Times New Roman" w:hAnsi="Times New Roman" w:cs="Times New Roman"/>
        </w:rPr>
        <w:t>The IDF guide to standard lifecycle assessment methodology for</w:t>
      </w:r>
      <w:r w:rsidR="006640E0" w:rsidRPr="002B75DA">
        <w:rPr>
          <w:rFonts w:ascii="Times New Roman" w:hAnsi="Times New Roman" w:cs="Times New Roman"/>
        </w:rPr>
        <w:t xml:space="preserve"> the dairy sector.</w:t>
      </w:r>
      <w:proofErr w:type="gramEnd"/>
      <w:r w:rsidR="006640E0" w:rsidRPr="002B75DA">
        <w:rPr>
          <w:rFonts w:ascii="Times New Roman" w:hAnsi="Times New Roman" w:cs="Times New Roman"/>
        </w:rPr>
        <w:t xml:space="preserve">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w:t>
      </w:r>
      <w:proofErr w:type="gramStart"/>
      <w:r w:rsidR="006640E0" w:rsidRPr="002B75DA">
        <w:rPr>
          <w:rFonts w:ascii="Times New Roman" w:hAnsi="Times New Roman" w:cs="Times New Roman"/>
        </w:rPr>
        <w:t>.[</w:t>
      </w:r>
      <w:proofErr w:type="gramEnd"/>
      <w:r w:rsidR="006640E0" w:rsidRPr="002B75DA">
        <w:rPr>
          <w:rFonts w:ascii="Times New Roman" w:hAnsi="Times New Roman" w:cs="Times New Roman"/>
        </w:rPr>
        <w:t>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proofErr w:type="gramStart"/>
      <w:r w:rsidRPr="002B75DA">
        <w:rPr>
          <w:rFonts w:ascii="Times New Roman" w:hAnsi="Times New Roman" w:cs="Times New Roman"/>
        </w:rPr>
        <w:t>IPCC (Intergovernmental Panel on Climate Change).</w:t>
      </w:r>
      <w:proofErr w:type="gramEnd"/>
      <w:r w:rsidRPr="002B75DA">
        <w:rPr>
          <w:rFonts w:ascii="Times New Roman" w:hAnsi="Times New Roman" w:cs="Times New Roman"/>
        </w:rPr>
        <w:t xml:space="preserv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 xml:space="preserve">[Stocker, T.F., D. Qin, </w:t>
      </w:r>
      <w:proofErr w:type="gramStart"/>
      <w:r w:rsidRPr="002B75DA">
        <w:rPr>
          <w:rFonts w:ascii="Times New Roman" w:hAnsi="Times New Roman" w:cs="Times New Roman"/>
        </w:rPr>
        <w:t>G</w:t>
      </w:r>
      <w:proofErr w:type="gramEnd"/>
      <w:r w:rsidRPr="002B75DA">
        <w:rPr>
          <w:rFonts w:ascii="Times New Roman" w:hAnsi="Times New Roman" w:cs="Times New Roman"/>
        </w:rPr>
        <w:t xml:space="preserve">.-K. Plattner, M. </w:t>
      </w:r>
      <w:proofErr w:type="spellStart"/>
      <w:r w:rsidRPr="002B75DA">
        <w:rPr>
          <w:rFonts w:ascii="Times New Roman" w:hAnsi="Times New Roman" w:cs="Times New Roman"/>
        </w:rPr>
        <w:t>Tignor</w:t>
      </w:r>
      <w:proofErr w:type="spellEnd"/>
      <w:r w:rsidRPr="002B75DA">
        <w:rPr>
          <w:rFonts w:ascii="Times New Roman" w:hAnsi="Times New Roman" w:cs="Times New Roman"/>
        </w:rPr>
        <w:t xml:space="preserve">, S.K. Allen, J. </w:t>
      </w:r>
      <w:proofErr w:type="spellStart"/>
      <w:r w:rsidRPr="002B75DA">
        <w:rPr>
          <w:rFonts w:ascii="Times New Roman" w:hAnsi="Times New Roman" w:cs="Times New Roman"/>
        </w:rPr>
        <w:t>Boschung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Nauels</w:t>
      </w:r>
      <w:proofErr w:type="spellEnd"/>
      <w:r w:rsidRPr="002B75DA">
        <w:rPr>
          <w:rFonts w:ascii="Times New Roman" w:hAnsi="Times New Roman" w:cs="Times New Roman"/>
        </w:rPr>
        <w:t>, Y. Xia, V. Bex and P.M. Midgley (eds.)]. Cambridge University Press, Cambridge, United Kingdom and New York, NY, USA, 1535 pp, doi</w:t>
      </w:r>
      <w:proofErr w:type="gramStart"/>
      <w:r w:rsidRPr="002B75DA">
        <w:rPr>
          <w:rFonts w:ascii="Times New Roman" w:hAnsi="Times New Roman" w:cs="Times New Roman"/>
        </w:rPr>
        <w:t>:10.1017</w:t>
      </w:r>
      <w:proofErr w:type="gramEnd"/>
      <w:r w:rsidRPr="002B75DA">
        <w:rPr>
          <w:rFonts w:ascii="Times New Roman" w:hAnsi="Times New Roman" w:cs="Times New Roman"/>
        </w:rPr>
        <w:t>/CBO9781107415324.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IPCC (Intergovernmental Panel on Climate Change), 2007.</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Changes in atmospheric constituents and in radiative forcing.</w:t>
      </w:r>
      <w:proofErr w:type="gramEnd"/>
      <w:r w:rsidRPr="002B75DA">
        <w:rPr>
          <w:rFonts w:ascii="Times New Roman" w:eastAsia="Times New Roman" w:hAnsi="Times New Roman" w:cs="Times New Roman"/>
          <w:lang w:val="en-US"/>
        </w:rPr>
        <w:t xml:space="preserve"> In: Climate Change 2007: The Physical Science Basis. Contribution of Working Group I to the Fourth Assessment Report of the Intergovernmental Panel on Climate Change. </w:t>
      </w:r>
      <w:proofErr w:type="gramStart"/>
      <w:r w:rsidRPr="002B75DA">
        <w:rPr>
          <w:rFonts w:ascii="Times New Roman" w:eastAsia="Times New Roman" w:hAnsi="Times New Roman" w:cs="Times New Roman"/>
          <w:lang w:val="en-US"/>
        </w:rPr>
        <w:t>Cambridge University Press, Cambridge, UK and New York (Chapter 2).</w:t>
      </w:r>
      <w:proofErr w:type="gramEnd"/>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IPCC (Intergovernmental Panel on Climate Change), 2006.</w:t>
      </w:r>
      <w:proofErr w:type="gramEnd"/>
      <w:r w:rsidRPr="002B75DA">
        <w:rPr>
          <w:rFonts w:ascii="Times New Roman" w:eastAsia="Times New Roman" w:hAnsi="Times New Roman" w:cs="Times New Roman"/>
          <w:lang w:val="en-US"/>
        </w:rPr>
        <w:t xml:space="preserve">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Greenhouse Gas Inventories, vol. 4.</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Agriculture, Forestry and Other Land Use.</w:t>
      </w:r>
      <w:proofErr w:type="gramEnd"/>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 xml:space="preserve">IGES, </w:t>
      </w:r>
      <w:proofErr w:type="spellStart"/>
      <w:r w:rsidRPr="002B75DA">
        <w:rPr>
          <w:rFonts w:ascii="Times New Roman" w:eastAsia="Times New Roman" w:hAnsi="Times New Roman" w:cs="Times New Roman"/>
          <w:lang w:val="en-US"/>
        </w:rPr>
        <w:t>Hayama</w:t>
      </w:r>
      <w:proofErr w:type="spellEnd"/>
      <w:r w:rsidRPr="002B75DA">
        <w:rPr>
          <w:rFonts w:ascii="Times New Roman" w:eastAsia="Times New Roman" w:hAnsi="Times New Roman" w:cs="Times New Roman"/>
          <w:lang w:val="en-US"/>
        </w:rPr>
        <w:t>, Japan.</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87 pp.</w:t>
      </w:r>
      <w:proofErr w:type="gramEnd"/>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Komarek</w:t>
      </w:r>
      <w:proofErr w:type="spellEnd"/>
      <w:r w:rsidRPr="002B75DA">
        <w:rPr>
          <w:rFonts w:ascii="Times New Roman" w:eastAsia="Times New Roman" w:hAnsi="Times New Roman" w:cs="Times New Roman"/>
          <w:lang w:val="en-US"/>
        </w:rPr>
        <w:t xml:space="preserve">, A.M., Drogue, S., </w:t>
      </w:r>
      <w:proofErr w:type="spellStart"/>
      <w:r w:rsidRPr="002B75DA">
        <w:rPr>
          <w:rFonts w:ascii="Times New Roman" w:eastAsia="Times New Roman" w:hAnsi="Times New Roman" w:cs="Times New Roman"/>
          <w:lang w:val="en-US"/>
        </w:rPr>
        <w:t>Chenoune</w:t>
      </w:r>
      <w:proofErr w:type="spellEnd"/>
      <w:r w:rsidRPr="002B75DA">
        <w:rPr>
          <w:rFonts w:ascii="Times New Roman" w:eastAsia="Times New Roman" w:hAnsi="Times New Roman" w:cs="Times New Roman"/>
          <w:lang w:val="en-US"/>
        </w:rPr>
        <w:t xml:space="preserve">, R, Hawkins, J., </w:t>
      </w:r>
      <w:proofErr w:type="spellStart"/>
      <w:r w:rsidRPr="002B75DA">
        <w:rPr>
          <w:rFonts w:ascii="Times New Roman" w:eastAsia="Times New Roman" w:hAnsi="Times New Roman" w:cs="Times New Roman"/>
          <w:lang w:val="en-US"/>
        </w:rPr>
        <w:t>Msangi</w:t>
      </w:r>
      <w:proofErr w:type="spellEnd"/>
      <w:r w:rsidRPr="002B75DA">
        <w:rPr>
          <w:rFonts w:ascii="Times New Roman" w:eastAsia="Times New Roman" w:hAnsi="Times New Roman" w:cs="Times New Roman"/>
          <w:lang w:val="en-US"/>
        </w:rPr>
        <w:t>, S.</w:t>
      </w:r>
      <w:proofErr w:type="gramStart"/>
      <w:r w:rsidRPr="002B75DA">
        <w:rPr>
          <w:rFonts w:ascii="Times New Roman" w:eastAsia="Times New Roman" w:hAnsi="Times New Roman" w:cs="Times New Roman"/>
          <w:lang w:val="en-US"/>
        </w:rPr>
        <w:t>,,</w:t>
      </w:r>
      <w:proofErr w:type="gramEnd"/>
      <w:r w:rsidRPr="002B75DA">
        <w:rPr>
          <w:rFonts w:ascii="Times New Roman" w:eastAsia="Times New Roman" w:hAnsi="Times New Roman" w:cs="Times New Roman"/>
          <w:lang w:val="en-US"/>
        </w:rPr>
        <w:t xml:space="preserve"> </w:t>
      </w:r>
      <w:proofErr w:type="spellStart"/>
      <w:r w:rsidRPr="002B75DA">
        <w:rPr>
          <w:rFonts w:ascii="Times New Roman" w:eastAsia="Times New Roman" w:hAnsi="Times New Roman" w:cs="Times New Roman"/>
          <w:lang w:val="en-US"/>
        </w:rPr>
        <w:t>Belhouchette</w:t>
      </w:r>
      <w:proofErr w:type="spellEnd"/>
      <w:r w:rsidRPr="002B75DA">
        <w:rPr>
          <w:rFonts w:ascii="Times New Roman" w:eastAsia="Times New Roman" w:hAnsi="Times New Roman" w:cs="Times New Roman"/>
          <w:lang w:val="en-US"/>
        </w:rPr>
        <w:t xml:space="preserve">, H., </w:t>
      </w:r>
      <w:proofErr w:type="spellStart"/>
      <w:r w:rsidRPr="002B75DA">
        <w:rPr>
          <w:rFonts w:ascii="Times New Roman" w:eastAsia="Times New Roman" w:hAnsi="Times New Roman" w:cs="Times New Roman"/>
          <w:lang w:val="en-US"/>
        </w:rPr>
        <w:t>Flichman</w:t>
      </w:r>
      <w:proofErr w:type="spellEnd"/>
      <w:r w:rsidRPr="002B75DA">
        <w:rPr>
          <w:rFonts w:ascii="Times New Roman" w:eastAsia="Times New Roman" w:hAnsi="Times New Roman" w:cs="Times New Roman"/>
          <w:lang w:val="en-US"/>
        </w:rPr>
        <w:t xml:space="preserve">, G.. 2017. Agricultural household effects of fertilizer price changes for smallholder farmers in central Malawi. Agricultural Systems 154: 168-178. </w:t>
      </w:r>
      <w:hyperlink r:id="rId13"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proofErr w:type="gramStart"/>
      <w:r w:rsidRPr="002B75DA">
        <w:rPr>
          <w:rFonts w:ascii="Times New Roman" w:eastAsia="Times New Roman" w:hAnsi="Times New Roman" w:cs="Times New Roman"/>
          <w:lang w:val="en-US"/>
        </w:rPr>
        <w:t>Kingwell</w:t>
      </w:r>
      <w:proofErr w:type="spellEnd"/>
      <w:r w:rsidRPr="002B75DA">
        <w:rPr>
          <w:rFonts w:ascii="Times New Roman" w:eastAsia="Times New Roman" w:hAnsi="Times New Roman" w:cs="Times New Roman"/>
          <w:lang w:val="en-US"/>
        </w:rPr>
        <w:t>, R.S., Pannell, D.J., Robinson, S.D., 1993.</w:t>
      </w:r>
      <w:proofErr w:type="gramEnd"/>
      <w:r w:rsidRPr="002B75DA">
        <w:rPr>
          <w:rFonts w:ascii="Times New Roman" w:eastAsia="Times New Roman" w:hAnsi="Times New Roman" w:cs="Times New Roman"/>
          <w:lang w:val="en-US"/>
        </w:rPr>
        <w:t xml:space="preserve">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conditions</w:t>
      </w:r>
      <w:proofErr w:type="gramEnd"/>
      <w:r w:rsidRPr="002B75DA">
        <w:rPr>
          <w:rFonts w:ascii="Times New Roman" w:eastAsia="Times New Roman" w:hAnsi="Times New Roman" w:cs="Times New Roman"/>
          <w:lang w:val="en-US"/>
        </w:rPr>
        <w:t xml:space="preserve"> in whole-farm planning in Western Australia. </w:t>
      </w:r>
      <w:proofErr w:type="spellStart"/>
      <w:proofErr w:type="gramStart"/>
      <w:r w:rsidRPr="002B75DA">
        <w:rPr>
          <w:rFonts w:ascii="Times New Roman" w:eastAsia="Times New Roman" w:hAnsi="Times New Roman" w:cs="Times New Roman"/>
          <w:lang w:val="en-US"/>
        </w:rPr>
        <w:t>Agricult</w:t>
      </w:r>
      <w:proofErr w:type="spellEnd"/>
      <w:r w:rsidRPr="002B75DA">
        <w:rPr>
          <w:rFonts w:ascii="Times New Roman" w:eastAsia="Times New Roman" w:hAnsi="Times New Roman" w:cs="Times New Roman"/>
          <w:lang w:val="en-US"/>
        </w:rPr>
        <w:t>.</w:t>
      </w:r>
      <w:proofErr w:type="gram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Econ.</w:t>
      </w:r>
      <w:proofErr w:type="gramEnd"/>
      <w:r w:rsidRPr="002B75DA">
        <w:rPr>
          <w:rFonts w:ascii="Times New Roman" w:eastAsia="Times New Roman" w:hAnsi="Times New Roman" w:cs="Times New Roman"/>
          <w:lang w:val="en-US"/>
        </w:rPr>
        <w:t xml:space="preserve">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Kilelu</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Klerkx</w:t>
      </w:r>
      <w:proofErr w:type="spellEnd"/>
      <w:r w:rsidRPr="002B75DA">
        <w:rPr>
          <w:rFonts w:ascii="Times New Roman" w:eastAsia="Times New Roman" w:hAnsi="Times New Roman" w:cs="Times New Roman"/>
          <w:lang w:val="en-US"/>
        </w:rPr>
        <w:t xml:space="preserve">, L., </w:t>
      </w:r>
      <w:proofErr w:type="spellStart"/>
      <w:r w:rsidRPr="002B75DA">
        <w:rPr>
          <w:rFonts w:ascii="Times New Roman" w:eastAsia="Times New Roman" w:hAnsi="Times New Roman" w:cs="Times New Roman"/>
          <w:lang w:val="en-US"/>
        </w:rPr>
        <w:t>Omore</w:t>
      </w:r>
      <w:proofErr w:type="spellEnd"/>
      <w:r w:rsidRPr="002B75DA">
        <w:rPr>
          <w:rFonts w:ascii="Times New Roman" w:eastAsia="Times New Roman" w:hAnsi="Times New Roman" w:cs="Times New Roman"/>
          <w:lang w:val="en-US"/>
        </w:rPr>
        <w:t xml:space="preserve">, A., </w:t>
      </w:r>
      <w:proofErr w:type="spellStart"/>
      <w:r w:rsidRPr="002B75DA">
        <w:rPr>
          <w:rFonts w:ascii="Times New Roman" w:eastAsia="Times New Roman" w:hAnsi="Times New Roman" w:cs="Times New Roman"/>
          <w:lang w:val="en-US"/>
        </w:rPr>
        <w:t>Baltenweck</w:t>
      </w:r>
      <w:proofErr w:type="spellEnd"/>
      <w:r w:rsidRPr="002B75DA">
        <w:rPr>
          <w:rFonts w:ascii="Times New Roman" w:eastAsia="Times New Roman" w:hAnsi="Times New Roman" w:cs="Times New Roman"/>
          <w:lang w:val="en-US"/>
        </w:rPr>
        <w:t xml:space="preserve">, I., </w:t>
      </w:r>
      <w:proofErr w:type="spellStart"/>
      <w:r w:rsidRPr="002B75DA">
        <w:rPr>
          <w:rFonts w:ascii="Times New Roman" w:eastAsia="Times New Roman" w:hAnsi="Times New Roman" w:cs="Times New Roman"/>
          <w:lang w:val="en-US"/>
        </w:rPr>
        <w:t>Leeuwis</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Githinji</w:t>
      </w:r>
      <w:proofErr w:type="spell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J..</w:t>
      </w:r>
      <w:proofErr w:type="gramEnd"/>
      <w:r w:rsidRPr="002B75DA">
        <w:rPr>
          <w:rFonts w:ascii="Times New Roman" w:eastAsia="Times New Roman" w:hAnsi="Times New Roman" w:cs="Times New Roman"/>
          <w:lang w:val="en-US"/>
        </w:rPr>
        <w:t xml:space="preserve"> 2017. Value chain upgrading and the inclusion of smallholders in markets: reflections on contributions of multi-stakeholder processes in dairy development in Tanzania. European Journal of Development Research 29</w:t>
      </w:r>
      <w:proofErr w:type="gramStart"/>
      <w:r w:rsidRPr="002B75DA">
        <w:rPr>
          <w:rFonts w:ascii="Times New Roman" w:eastAsia="Times New Roman" w:hAnsi="Times New Roman" w:cs="Times New Roman"/>
          <w:lang w:val="en-US"/>
        </w:rPr>
        <w:t>,1102</w:t>
      </w:r>
      <w:proofErr w:type="gramEnd"/>
      <w:r w:rsidRPr="002B75DA">
        <w:rPr>
          <w:rFonts w:ascii="Times New Roman" w:eastAsia="Times New Roman" w:hAnsi="Times New Roman" w:cs="Times New Roman"/>
          <w:lang w:val="en-US"/>
        </w:rPr>
        <w:t xml:space="preserve">-1121.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proofErr w:type="spellStart"/>
      <w:proofErr w:type="gramStart"/>
      <w:r w:rsidRPr="002B75DA">
        <w:rPr>
          <w:rFonts w:ascii="Times New Roman" w:hAnsi="Times New Roman" w:cs="Times New Roman"/>
        </w:rPr>
        <w:t>Kurwijila</w:t>
      </w:r>
      <w:proofErr w:type="spellEnd"/>
      <w:r w:rsidRPr="002B75DA">
        <w:rPr>
          <w:rFonts w:ascii="Times New Roman" w:hAnsi="Times New Roman" w:cs="Times New Roman"/>
        </w:rPr>
        <w:t xml:space="preserve">, L.R and K.J. </w:t>
      </w:r>
      <w:proofErr w:type="spellStart"/>
      <w:r w:rsidRPr="002B75DA">
        <w:rPr>
          <w:rFonts w:ascii="Times New Roman" w:hAnsi="Times New Roman" w:cs="Times New Roman"/>
        </w:rPr>
        <w:t>Boki</w:t>
      </w:r>
      <w:proofErr w:type="spellEnd"/>
      <w:r w:rsidRPr="002B75DA">
        <w:rPr>
          <w:rFonts w:ascii="Times New Roman" w:hAnsi="Times New Roman" w:cs="Times New Roman"/>
        </w:rPr>
        <w:t>.</w:t>
      </w:r>
      <w:proofErr w:type="gramEnd"/>
      <w:r w:rsidRPr="002B75DA">
        <w:rPr>
          <w:rFonts w:ascii="Times New Roman" w:hAnsi="Times New Roman" w:cs="Times New Roman"/>
        </w:rPr>
        <w:t xml:space="preserve">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proofErr w:type="gramStart"/>
      <w:r w:rsidRPr="002B75DA">
        <w:rPr>
          <w:rFonts w:ascii="Times New Roman" w:hAnsi="Times New Roman" w:cs="Times New Roman"/>
        </w:rPr>
        <w:t>and</w:t>
      </w:r>
      <w:proofErr w:type="gramEnd"/>
      <w:r w:rsidRPr="002B75DA">
        <w:rPr>
          <w:rFonts w:ascii="Times New Roman" w:hAnsi="Times New Roman" w:cs="Times New Roman"/>
        </w:rPr>
        <w:t xml:space="preserve">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proofErr w:type="gramStart"/>
      <w:r w:rsidRPr="002B75DA">
        <w:rPr>
          <w:rFonts w:ascii="Times New Roman" w:hAnsi="Times New Roman" w:cs="Times New Roman"/>
        </w:rPr>
        <w:t>East.</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FAO Prevention of Food Losses Programme.</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FAO, Rome, Italy.</w:t>
      </w:r>
      <w:proofErr w:type="gramEnd"/>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w:t>
      </w:r>
      <w:proofErr w:type="gramStart"/>
      <w:r w:rsidRPr="002B75DA">
        <w:rPr>
          <w:rFonts w:ascii="Times New Roman" w:hAnsi="Times New Roman" w:cs="Times New Roman"/>
        </w:rPr>
        <w:t>United Republic of Tanzania.</w:t>
      </w:r>
      <w:proofErr w:type="gramEnd"/>
      <w:r w:rsidRPr="002B75DA">
        <w:rPr>
          <w:rFonts w:ascii="Times New Roman" w:hAnsi="Times New Roman" w:cs="Times New Roman"/>
        </w:rPr>
        <w:t xml:space="preserve"> </w:t>
      </w:r>
    </w:p>
    <w:p w14:paraId="44B9C0D3" w14:textId="59286376" w:rsidR="009105C1" w:rsidRPr="002B75DA" w:rsidRDefault="009105C1" w:rsidP="009105C1">
      <w:pPr>
        <w:rPr>
          <w:rFonts w:ascii="Times New Roman" w:hAnsi="Times New Roman" w:cs="Times New Roman"/>
        </w:rPr>
      </w:pPr>
      <w:proofErr w:type="spellStart"/>
      <w:r w:rsidRPr="002B75DA">
        <w:rPr>
          <w:rFonts w:ascii="Times New Roman" w:hAnsi="Times New Roman" w:cs="Times New Roman"/>
        </w:rPr>
        <w:t>Louhichi</w:t>
      </w:r>
      <w:proofErr w:type="spellEnd"/>
      <w:r w:rsidRPr="002B75DA">
        <w:rPr>
          <w:rFonts w:ascii="Times New Roman" w:hAnsi="Times New Roman" w:cs="Times New Roman"/>
        </w:rPr>
        <w:t>, K., </w:t>
      </w:r>
      <w:hyperlink r:id="rId14"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w:t>
      </w:r>
      <w:proofErr w:type="spellStart"/>
      <w:r w:rsidRPr="002B75DA">
        <w:rPr>
          <w:rFonts w:ascii="Times New Roman" w:hAnsi="Times New Roman" w:cs="Times New Roman"/>
        </w:rPr>
        <w:t>Belhouchette</w:t>
      </w:r>
      <w:proofErr w:type="spellEnd"/>
      <w:r w:rsidRPr="002B75DA">
        <w:rPr>
          <w:rFonts w:ascii="Times New Roman" w:hAnsi="Times New Roman" w:cs="Times New Roman"/>
        </w:rPr>
        <w:t xml:space="preserve">, H., </w:t>
      </w:r>
      <w:hyperlink r:id="rId15"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w:t>
      </w:r>
      <w:proofErr w:type="spellStart"/>
      <w:r w:rsidRPr="002B75DA">
        <w:rPr>
          <w:rFonts w:ascii="Times New Roman" w:hAnsi="Times New Roman" w:cs="Times New Roman"/>
        </w:rPr>
        <w:t>Chenoune</w:t>
      </w:r>
      <w:proofErr w:type="spellEnd"/>
      <w:r w:rsidRPr="002B75DA">
        <w:rPr>
          <w:rFonts w:ascii="Times New Roman" w:hAnsi="Times New Roman" w:cs="Times New Roman"/>
        </w:rPr>
        <w:t xml:space="preserve">, R., </w:t>
      </w:r>
      <w:hyperlink r:id="rId16" w:history="1">
        <w:r w:rsidRPr="002B75DA">
          <w:rPr>
            <w:rStyle w:val="Hyperlink"/>
            <w:rFonts w:ascii="Times New Roman" w:hAnsi="Times New Roman" w:cs="Times New Roman"/>
            <w:color w:val="auto"/>
            <w:u w:val="none"/>
          </w:rPr>
          <w:t xml:space="preserve"> </w:t>
        </w:r>
        <w:proofErr w:type="spellStart"/>
        <w:r w:rsidRPr="002B75DA">
          <w:rPr>
            <w:rStyle w:val="Hyperlink"/>
            <w:rFonts w:ascii="Times New Roman" w:hAnsi="Times New Roman" w:cs="Times New Roman"/>
            <w:color w:val="auto"/>
            <w:u w:val="none"/>
          </w:rPr>
          <w:t>Szvetlana</w:t>
        </w:r>
        <w:proofErr w:type="spellEnd"/>
      </w:hyperlink>
      <w:r w:rsidRPr="002B75DA">
        <w:rPr>
          <w:rFonts w:ascii="Times New Roman" w:hAnsi="Times New Roman" w:cs="Times New Roman"/>
        </w:rPr>
        <w:t xml:space="preserve"> A., </w:t>
      </w:r>
      <w:proofErr w:type="spellStart"/>
      <w:r w:rsidRPr="002B75DA">
        <w:rPr>
          <w:rFonts w:ascii="Times New Roman" w:hAnsi="Times New Roman" w:cs="Times New Roman"/>
        </w:rPr>
        <w:t>Flichman</w:t>
      </w:r>
      <w:proofErr w:type="spellEnd"/>
      <w:r w:rsidRPr="002B75DA">
        <w:rPr>
          <w:rFonts w:ascii="Times New Roman" w:hAnsi="Times New Roman" w:cs="Times New Roman"/>
        </w:rPr>
        <w:t xml:space="preserve">, </w:t>
      </w:r>
      <w:proofErr w:type="gramStart"/>
      <w:r w:rsidRPr="002B75DA">
        <w:rPr>
          <w:rFonts w:ascii="Times New Roman" w:hAnsi="Times New Roman" w:cs="Times New Roman"/>
        </w:rPr>
        <w:t>G..</w:t>
      </w:r>
      <w:proofErr w:type="gramEnd"/>
      <w:r w:rsidRPr="002B75DA">
        <w:rPr>
          <w:rFonts w:ascii="Times New Roman" w:hAnsi="Times New Roman" w:cs="Times New Roman"/>
        </w:rPr>
        <w:t xml:space="preserve"> 2013. Modelling Agri-Food Policy Impact at Farm-household Level in Developing Countries (FSSIM-Dev): Application to Sierra Leone. </w:t>
      </w:r>
      <w:proofErr w:type="gramStart"/>
      <w:r w:rsidRPr="002B75DA">
        <w:rPr>
          <w:rFonts w:ascii="Times New Roman" w:hAnsi="Times New Roman" w:cs="Times New Roman"/>
        </w:rPr>
        <w:t>JRC Scientific and Policy Report.</w:t>
      </w:r>
      <w:proofErr w:type="gramEnd"/>
      <w:r w:rsidRPr="002B75DA">
        <w:rPr>
          <w:rFonts w:ascii="Times New Roman" w:hAnsi="Times New Roman" w:cs="Times New Roman"/>
        </w:rPr>
        <w:t xml:space="preserve">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lastRenderedPageBreak/>
        <w:t xml:space="preserve">Tanzania Livestock Sector Analysis (LSA) Baseline 2016 and Projections to 2031: Livestock Production &amp; Household Economy Tanzanian Livestock Master Plan, Technical Advisory Committee (TAC) Meeting, Colosseum Hotel,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23 June 2016 Stephen Michael, Francis </w:t>
      </w:r>
      <w:proofErr w:type="spellStart"/>
      <w:r w:rsidRPr="002B75DA">
        <w:rPr>
          <w:rFonts w:ascii="Times New Roman" w:hAnsi="Times New Roman" w:cs="Times New Roman"/>
        </w:rPr>
        <w:t>Makusaro</w:t>
      </w:r>
      <w:proofErr w:type="spellEnd"/>
      <w:r w:rsidRPr="002B75DA">
        <w:rPr>
          <w:rFonts w:ascii="Times New Roman" w:hAnsi="Times New Roman" w:cs="Times New Roman"/>
        </w:rPr>
        <w:t xml:space="preserve">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Triodos</w:t>
      </w:r>
      <w:proofErr w:type="spellEnd"/>
      <w:r w:rsidRPr="002B75DA">
        <w:rPr>
          <w:rFonts w:ascii="Times New Roman" w:eastAsia="Times New Roman" w:hAnsi="Times New Roman" w:cs="Times New Roman"/>
          <w:lang w:eastAsia="en-GB"/>
        </w:rPr>
        <w:t xml:space="preserve"> Facet, (2011). Tanzania Microfinance Country Scan, Final report. Zeist, </w:t>
      </w:r>
      <w:proofErr w:type="gramStart"/>
      <w:r w:rsidRPr="002B75DA">
        <w:rPr>
          <w:rFonts w:ascii="Times New Roman" w:eastAsia="Times New Roman" w:hAnsi="Times New Roman" w:cs="Times New Roman"/>
          <w:lang w:eastAsia="en-GB"/>
        </w:rPr>
        <w:t>The</w:t>
      </w:r>
      <w:proofErr w:type="gramEnd"/>
      <w:r w:rsidRPr="002B75DA">
        <w:rPr>
          <w:rFonts w:ascii="Times New Roman" w:eastAsia="Times New Roman" w:hAnsi="Times New Roman" w:cs="Times New Roman"/>
          <w:lang w:eastAsia="en-GB"/>
        </w:rPr>
        <w:t xml:space="preserve"> Netherlands, Washington, </w:t>
      </w:r>
      <w:proofErr w:type="spellStart"/>
      <w:r w:rsidRPr="002B75DA">
        <w:rPr>
          <w:rFonts w:ascii="Times New Roman" w:eastAsia="Times New Roman" w:hAnsi="Times New Roman" w:cs="Times New Roman"/>
          <w:lang w:eastAsia="en-GB"/>
        </w:rPr>
        <w:t>D.C.Sustainable</w:t>
      </w:r>
      <w:proofErr w:type="spellEnd"/>
      <w:r w:rsidRPr="002B75DA">
        <w:rPr>
          <w:rFonts w:ascii="Times New Roman" w:eastAsia="Times New Roman" w:hAnsi="Times New Roman" w:cs="Times New Roman"/>
          <w:lang w:eastAsia="en-GB"/>
        </w:rPr>
        <w:t xml:space="preserv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proofErr w:type="gramStart"/>
      <w:r w:rsidRPr="002B75DA">
        <w:rPr>
          <w:rFonts w:ascii="Times New Roman" w:hAnsi="Times New Roman" w:cs="Times New Roman"/>
        </w:rPr>
        <w:t>NPS.</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(2017). Tanzanian National Panel Survey, 2014-2015, Wave 4.</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National Bureau of Statistics – Ministry of Finance and Planning.</w:t>
      </w:r>
      <w:proofErr w:type="gramEnd"/>
      <w:r w:rsidRPr="002B75DA">
        <w:rPr>
          <w:rFonts w:ascii="Times New Roman" w:hAnsi="Times New Roman" w:cs="Times New Roman"/>
        </w:rPr>
        <w:t xml:space="preserve">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proofErr w:type="gramStart"/>
      <w:r w:rsidRPr="002B75DA">
        <w:rPr>
          <w:rFonts w:eastAsia="Times New Roman"/>
          <w:sz w:val="22"/>
          <w:szCs w:val="22"/>
          <w:lang w:eastAsia="en-GB"/>
        </w:rPr>
        <w:t>NBS.</w:t>
      </w:r>
      <w:proofErr w:type="gramEnd"/>
      <w:r w:rsidRPr="002B75DA">
        <w:rPr>
          <w:rFonts w:eastAsia="Times New Roman"/>
          <w:sz w:val="22"/>
          <w:szCs w:val="22"/>
          <w:lang w:eastAsia="en-GB"/>
        </w:rPr>
        <w:t xml:space="preserve"> 2013. Basic Data for Livestock and Fisheries. </w:t>
      </w:r>
      <w:proofErr w:type="gramStart"/>
      <w:r w:rsidRPr="002B75DA">
        <w:rPr>
          <w:rFonts w:eastAsia="Times New Roman"/>
          <w:sz w:val="22"/>
          <w:szCs w:val="22"/>
          <w:lang w:eastAsia="en-GB"/>
        </w:rPr>
        <w:t>The United Republic of Tanzania Ministry of Livestock and Fisheries.</w:t>
      </w:r>
      <w:proofErr w:type="gramEnd"/>
      <w:r w:rsidRPr="002B75DA">
        <w:rPr>
          <w:rFonts w:eastAsia="Times New Roman"/>
          <w:sz w:val="22"/>
          <w:szCs w:val="22"/>
          <w:lang w:eastAsia="en-GB"/>
        </w:rPr>
        <w:t xml:space="preserve">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proofErr w:type="gramStart"/>
      <w:r w:rsidRPr="002B75DA">
        <w:rPr>
          <w:rFonts w:eastAsia="Times New Roman"/>
          <w:sz w:val="22"/>
          <w:szCs w:val="22"/>
          <w:lang w:eastAsia="en-GB"/>
        </w:rPr>
        <w:t>NBS.</w:t>
      </w:r>
      <w:proofErr w:type="gramEnd"/>
      <w:r w:rsidRPr="002B75DA">
        <w:rPr>
          <w:rFonts w:eastAsia="Times New Roman"/>
          <w:sz w:val="22"/>
          <w:szCs w:val="22"/>
          <w:lang w:eastAsia="en-GB"/>
        </w:rPr>
        <w:t xml:space="preserve"> </w:t>
      </w:r>
      <w:proofErr w:type="gramStart"/>
      <w:r w:rsidRPr="002B75DA">
        <w:rPr>
          <w:rFonts w:eastAsia="Times New Roman"/>
          <w:sz w:val="22"/>
          <w:szCs w:val="22"/>
          <w:lang w:eastAsia="en-GB"/>
        </w:rPr>
        <w:t xml:space="preserve">2016. </w:t>
      </w:r>
      <w:proofErr w:type="spellStart"/>
      <w:r w:rsidRPr="002B75DA">
        <w:rPr>
          <w:rFonts w:eastAsia="Times New Roman"/>
          <w:sz w:val="22"/>
          <w:szCs w:val="22"/>
          <w:lang w:eastAsia="en-GB"/>
        </w:rPr>
        <w:t>Njombe</w:t>
      </w:r>
      <w:proofErr w:type="spellEnd"/>
      <w:r w:rsidRPr="002B75DA">
        <w:rPr>
          <w:rFonts w:eastAsia="Times New Roman"/>
          <w:sz w:val="22"/>
          <w:szCs w:val="22"/>
          <w:lang w:eastAsia="en-GB"/>
        </w:rPr>
        <w:t xml:space="preserve"> District Council Socio-Economic Profile.</w:t>
      </w:r>
      <w:proofErr w:type="gramEnd"/>
      <w:r w:rsidRPr="002B75DA">
        <w:rPr>
          <w:rFonts w:eastAsia="Times New Roman"/>
          <w:sz w:val="22"/>
          <w:szCs w:val="22"/>
          <w:lang w:eastAsia="en-GB"/>
        </w:rPr>
        <w:t xml:space="preserv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proofErr w:type="gramStart"/>
      <w:r w:rsidRPr="00C81F4C">
        <w:rPr>
          <w:rFonts w:ascii="Times New Roman" w:eastAsia="Times New Roman" w:hAnsi="Times New Roman" w:cs="Times New Roman"/>
          <w:lang w:eastAsia="en-GB"/>
          <w:rPrChange w:id="336" w:author="Rufino, Mariana" w:date="2018-07-26T06:39:00Z">
            <w:rPr>
              <w:rFonts w:ascii="Times New Roman" w:eastAsia="Times New Roman" w:hAnsi="Times New Roman" w:cs="Times New Roman"/>
              <w:lang w:val="it-IT" w:eastAsia="en-GB"/>
            </w:rPr>
          </w:rPrChange>
        </w:rPr>
        <w:t xml:space="preserve">Le, Q. B., </w:t>
      </w:r>
      <w:proofErr w:type="spellStart"/>
      <w:r w:rsidRPr="00C81F4C">
        <w:rPr>
          <w:rFonts w:ascii="Times New Roman" w:eastAsia="Times New Roman" w:hAnsi="Times New Roman" w:cs="Times New Roman"/>
          <w:lang w:eastAsia="en-GB"/>
          <w:rPrChange w:id="337" w:author="Rufino, Mariana" w:date="2018-07-26T06:39:00Z">
            <w:rPr>
              <w:rFonts w:ascii="Times New Roman" w:eastAsia="Times New Roman" w:hAnsi="Times New Roman" w:cs="Times New Roman"/>
              <w:lang w:val="it-IT" w:eastAsia="en-GB"/>
            </w:rPr>
          </w:rPrChange>
        </w:rPr>
        <w:t>Nkonya</w:t>
      </w:r>
      <w:proofErr w:type="spellEnd"/>
      <w:r w:rsidRPr="00C81F4C">
        <w:rPr>
          <w:rFonts w:ascii="Times New Roman" w:eastAsia="Times New Roman" w:hAnsi="Times New Roman" w:cs="Times New Roman"/>
          <w:lang w:eastAsia="en-GB"/>
          <w:rPrChange w:id="338" w:author="Rufino, Mariana" w:date="2018-07-26T06:39:00Z">
            <w:rPr>
              <w:rFonts w:ascii="Times New Roman" w:eastAsia="Times New Roman" w:hAnsi="Times New Roman" w:cs="Times New Roman"/>
              <w:lang w:val="it-IT" w:eastAsia="en-GB"/>
            </w:rPr>
          </w:rPrChange>
        </w:rPr>
        <w:t xml:space="preserve">, E., &amp; </w:t>
      </w:r>
      <w:proofErr w:type="spellStart"/>
      <w:r w:rsidRPr="00C81F4C">
        <w:rPr>
          <w:rFonts w:ascii="Times New Roman" w:eastAsia="Times New Roman" w:hAnsi="Times New Roman" w:cs="Times New Roman"/>
          <w:lang w:eastAsia="en-GB"/>
          <w:rPrChange w:id="339" w:author="Rufino, Mariana" w:date="2018-07-26T06:39:00Z">
            <w:rPr>
              <w:rFonts w:ascii="Times New Roman" w:eastAsia="Times New Roman" w:hAnsi="Times New Roman" w:cs="Times New Roman"/>
              <w:lang w:val="it-IT" w:eastAsia="en-GB"/>
            </w:rPr>
          </w:rPrChange>
        </w:rPr>
        <w:t>Mirzabaev</w:t>
      </w:r>
      <w:proofErr w:type="spellEnd"/>
      <w:r w:rsidRPr="00C81F4C">
        <w:rPr>
          <w:rFonts w:ascii="Times New Roman" w:eastAsia="Times New Roman" w:hAnsi="Times New Roman" w:cs="Times New Roman"/>
          <w:lang w:eastAsia="en-GB"/>
          <w:rPrChange w:id="340" w:author="Rufino, Mariana" w:date="2018-07-26T06:39:00Z">
            <w:rPr>
              <w:rFonts w:ascii="Times New Roman" w:eastAsia="Times New Roman" w:hAnsi="Times New Roman" w:cs="Times New Roman"/>
              <w:lang w:val="it-IT" w:eastAsia="en-GB"/>
            </w:rPr>
          </w:rPrChange>
        </w:rPr>
        <w:t>, A. (2014).</w:t>
      </w:r>
      <w:proofErr w:type="gramEnd"/>
      <w:r w:rsidRPr="00C81F4C">
        <w:rPr>
          <w:rFonts w:ascii="Times New Roman" w:eastAsia="Times New Roman" w:hAnsi="Times New Roman" w:cs="Times New Roman"/>
          <w:lang w:eastAsia="en-GB"/>
          <w:rPrChange w:id="341" w:author="Rufino, Mariana" w:date="2018-07-26T06:39:00Z">
            <w:rPr>
              <w:rFonts w:ascii="Times New Roman" w:eastAsia="Times New Roman" w:hAnsi="Times New Roman" w:cs="Times New Roman"/>
              <w:lang w:val="it-IT" w:eastAsia="en-GB"/>
            </w:rPr>
          </w:rPrChange>
        </w:rPr>
        <w:t xml:space="preserve">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land</w:t>
      </w:r>
      <w:proofErr w:type="gramEnd"/>
      <w:r w:rsidRPr="002B75DA">
        <w:rPr>
          <w:rFonts w:ascii="Times New Roman" w:eastAsia="Times New Roman" w:hAnsi="Times New Roman" w:cs="Times New Roman"/>
          <w:lang w:eastAsia="en-GB"/>
        </w:rPr>
        <w:t xml:space="preserve">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Ministry of Agriculture, Livestock, and Fisheries (MALF).</w:t>
      </w:r>
      <w:proofErr w:type="gramEnd"/>
      <w:r w:rsidRPr="002B75DA">
        <w:rPr>
          <w:rFonts w:ascii="Times New Roman" w:eastAsia="Times New Roman" w:hAnsi="Times New Roman" w:cs="Times New Roman"/>
          <w:lang w:eastAsia="en-GB"/>
        </w:rPr>
        <w:t xml:space="preserve"> 2016. Baseline study of the dairy value chain in Tanzania. </w:t>
      </w:r>
      <w:proofErr w:type="gramStart"/>
      <w:r w:rsidRPr="002B75DA">
        <w:rPr>
          <w:rFonts w:ascii="Times New Roman" w:eastAsia="Times New Roman" w:hAnsi="Times New Roman" w:cs="Times New Roman"/>
          <w:lang w:eastAsia="en-GB"/>
        </w:rPr>
        <w:t>Assessment of Challenges and Opportunities for Investment.</w:t>
      </w:r>
      <w:proofErr w:type="gram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United Republic of Tanzania and Royal Danish Embassy.</w:t>
      </w:r>
      <w:proofErr w:type="gramEnd"/>
      <w:r w:rsidRPr="002B75DA">
        <w:rPr>
          <w:rFonts w:ascii="Times New Roman" w:eastAsia="Times New Roman" w:hAnsi="Times New Roman" w:cs="Times New Roman"/>
          <w:lang w:eastAsia="en-GB"/>
        </w:rPr>
        <w:t xml:space="preserve">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proofErr w:type="gramStart"/>
      <w:r w:rsidRPr="002B75DA">
        <w:rPr>
          <w:rFonts w:ascii="Times New Roman" w:hAnsi="Times New Roman" w:cs="Times New Roman"/>
        </w:rPr>
        <w:t>Ministry of Livestock Development.</w:t>
      </w:r>
      <w:proofErr w:type="gramEnd"/>
      <w:r w:rsidRPr="002B75DA">
        <w:rPr>
          <w:rFonts w:ascii="Times New Roman" w:hAnsi="Times New Roman" w:cs="Times New Roman"/>
        </w:rPr>
        <w:t xml:space="preserve"> 2006. National livestock policy.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proofErr w:type="spellStart"/>
      <w:r w:rsidRPr="002B75DA">
        <w:rPr>
          <w:rFonts w:ascii="Times New Roman" w:hAnsi="Times New Roman" w:cs="Times New Roman"/>
          <w:lang w:val="en-GB"/>
        </w:rPr>
        <w:t>Mottet</w:t>
      </w:r>
      <w:proofErr w:type="spellEnd"/>
      <w:r w:rsidRPr="002B75DA">
        <w:rPr>
          <w:rFonts w:ascii="Times New Roman" w:hAnsi="Times New Roman" w:cs="Times New Roman"/>
          <w:lang w:val="en-GB"/>
        </w:rPr>
        <w:t>, A.</w:t>
      </w:r>
      <w:proofErr w:type="gramStart"/>
      <w:r w:rsidRPr="002B75DA">
        <w:rPr>
          <w:rFonts w:ascii="Times New Roman" w:hAnsi="Times New Roman" w:cs="Times New Roman"/>
          <w:lang w:val="en-GB"/>
        </w:rPr>
        <w:t>,  Henderson</w:t>
      </w:r>
      <w:proofErr w:type="gramEnd"/>
      <w:r w:rsidRPr="002B75DA">
        <w:rPr>
          <w:rFonts w:ascii="Times New Roman" w:hAnsi="Times New Roman" w:cs="Times New Roman"/>
          <w:lang w:val="en-GB"/>
        </w:rPr>
        <w:t xml:space="preserve">, B., </w:t>
      </w:r>
      <w:proofErr w:type="spellStart"/>
      <w:r w:rsidRPr="002B75DA">
        <w:rPr>
          <w:rFonts w:ascii="Times New Roman" w:hAnsi="Times New Roman" w:cs="Times New Roman"/>
          <w:lang w:val="en-GB"/>
        </w:rPr>
        <w:t>Opio</w:t>
      </w:r>
      <w:proofErr w:type="spellEnd"/>
      <w:r w:rsidRPr="002B75DA">
        <w:rPr>
          <w:rFonts w:ascii="Times New Roman" w:hAnsi="Times New Roman" w:cs="Times New Roman"/>
          <w:lang w:val="en-GB"/>
        </w:rPr>
        <w:t xml:space="preserve">, C., </w:t>
      </w:r>
      <w:proofErr w:type="spellStart"/>
      <w:r w:rsidRPr="002B75DA">
        <w:rPr>
          <w:rFonts w:ascii="Times New Roman" w:hAnsi="Times New Roman" w:cs="Times New Roman"/>
          <w:lang w:val="en-GB"/>
        </w:rPr>
        <w:t>Falcucci</w:t>
      </w:r>
      <w:proofErr w:type="spellEnd"/>
      <w:r w:rsidRPr="002B75DA">
        <w:rPr>
          <w:rFonts w:ascii="Times New Roman" w:hAnsi="Times New Roman" w:cs="Times New Roman"/>
          <w:lang w:val="en-GB"/>
        </w:rPr>
        <w:t xml:space="preserve">, A., </w:t>
      </w:r>
      <w:proofErr w:type="spellStart"/>
      <w:r w:rsidRPr="002B75DA">
        <w:rPr>
          <w:rFonts w:ascii="Times New Roman" w:hAnsi="Times New Roman" w:cs="Times New Roman"/>
          <w:lang w:val="en-GB"/>
        </w:rPr>
        <w:t>Tempio</w:t>
      </w:r>
      <w:proofErr w:type="spellEnd"/>
      <w:r w:rsidRPr="002B75DA">
        <w:rPr>
          <w:rFonts w:ascii="Times New Roman" w:hAnsi="Times New Roman" w:cs="Times New Roman"/>
          <w:lang w:val="en-GB"/>
        </w:rPr>
        <w:t xml:space="preserve">,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Muinga</w:t>
      </w:r>
      <w:proofErr w:type="spellEnd"/>
      <w:r w:rsidRPr="002B75DA">
        <w:rPr>
          <w:rFonts w:ascii="Times New Roman" w:hAnsi="Times New Roman" w:cs="Times New Roman"/>
        </w:rPr>
        <w:t>, R. W</w:t>
      </w:r>
      <w:proofErr w:type="gramStart"/>
      <w:r w:rsidRPr="002B75DA">
        <w:rPr>
          <w:rFonts w:ascii="Times New Roman" w:hAnsi="Times New Roman" w:cs="Times New Roman"/>
        </w:rPr>
        <w:t>. ;</w:t>
      </w:r>
      <w:proofErr w:type="gramEnd"/>
      <w:r w:rsidRPr="002B75DA">
        <w:rPr>
          <w:rFonts w:ascii="Times New Roman" w:hAnsi="Times New Roman" w:cs="Times New Roman"/>
        </w:rPr>
        <w:t xml:space="preserve">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w:t>
      </w:r>
      <w:proofErr w:type="spellStart"/>
      <w:proofErr w:type="gramStart"/>
      <w:r w:rsidRPr="002B75DA">
        <w:rPr>
          <w:rFonts w:ascii="Times New Roman" w:hAnsi="Times New Roman" w:cs="Times New Roman"/>
        </w:rPr>
        <w:t>napier</w:t>
      </w:r>
      <w:proofErr w:type="spellEnd"/>
      <w:proofErr w:type="gramEnd"/>
      <w:r w:rsidRPr="002B75DA">
        <w:rPr>
          <w:rFonts w:ascii="Times New Roman" w:hAnsi="Times New Roman" w:cs="Times New Roman"/>
        </w:rPr>
        <w:t xml:space="preserve"> grass var. Bana) supplemented with </w:t>
      </w:r>
      <w:proofErr w:type="spellStart"/>
      <w:r w:rsidRPr="002B75DA">
        <w:rPr>
          <w:rFonts w:ascii="Times New Roman" w:hAnsi="Times New Roman" w:cs="Times New Roman"/>
        </w:rPr>
        <w:t>leucaena</w:t>
      </w:r>
      <w:proofErr w:type="spellEnd"/>
      <w:r w:rsidRPr="002B75DA">
        <w:rPr>
          <w:rFonts w:ascii="Times New Roman" w:hAnsi="Times New Roman" w:cs="Times New Roman"/>
        </w:rPr>
        <w:t xml:space="preserve"> forage in the lowland semi-humid tropics. Anim. Prod., 55 (3): 331-337 </w:t>
      </w:r>
      <w:hyperlink r:id="rId17"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342"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proofErr w:type="spellStart"/>
      <w:r w:rsidRPr="00C81F4C">
        <w:rPr>
          <w:rFonts w:ascii="Times New Roman" w:hAnsi="Times New Roman" w:cs="Times New Roman"/>
          <w:rPrChange w:id="343" w:author="Rufino, Mariana" w:date="2018-07-26T06:39:00Z">
            <w:rPr>
              <w:rFonts w:ascii="Times New Roman" w:hAnsi="Times New Roman" w:cs="Times New Roman"/>
              <w:lang w:val="es-ES"/>
            </w:rPr>
          </w:rPrChange>
        </w:rPr>
        <w:t>Nyambati</w:t>
      </w:r>
      <w:proofErr w:type="spellEnd"/>
      <w:r w:rsidRPr="00C81F4C">
        <w:rPr>
          <w:rFonts w:ascii="Times New Roman" w:hAnsi="Times New Roman" w:cs="Times New Roman"/>
          <w:rPrChange w:id="344" w:author="Rufino, Mariana" w:date="2018-07-26T06:39:00Z">
            <w:rPr>
              <w:rFonts w:ascii="Times New Roman" w:hAnsi="Times New Roman" w:cs="Times New Roman"/>
              <w:lang w:val="es-ES"/>
            </w:rPr>
          </w:rPrChange>
        </w:rPr>
        <w:t xml:space="preserve">, E.M.; </w:t>
      </w:r>
      <w:proofErr w:type="spellStart"/>
      <w:r w:rsidRPr="00C81F4C">
        <w:rPr>
          <w:rFonts w:ascii="Times New Roman" w:hAnsi="Times New Roman" w:cs="Times New Roman"/>
          <w:rPrChange w:id="345" w:author="Rufino, Mariana" w:date="2018-07-26T06:39:00Z">
            <w:rPr>
              <w:rFonts w:ascii="Times New Roman" w:hAnsi="Times New Roman" w:cs="Times New Roman"/>
              <w:lang w:val="es-ES"/>
            </w:rPr>
          </w:rPrChange>
        </w:rPr>
        <w:t>Muyekho</w:t>
      </w:r>
      <w:proofErr w:type="spellEnd"/>
      <w:r w:rsidRPr="00C81F4C">
        <w:rPr>
          <w:rFonts w:ascii="Times New Roman" w:hAnsi="Times New Roman" w:cs="Times New Roman"/>
          <w:rPrChange w:id="346" w:author="Rufino, Mariana" w:date="2018-07-26T06:39:00Z">
            <w:rPr>
              <w:rFonts w:ascii="Times New Roman" w:hAnsi="Times New Roman" w:cs="Times New Roman"/>
              <w:lang w:val="es-ES"/>
            </w:rPr>
          </w:rPrChange>
        </w:rPr>
        <w:t xml:space="preserve">, F.N.; </w:t>
      </w:r>
      <w:proofErr w:type="spellStart"/>
      <w:r w:rsidRPr="00C81F4C">
        <w:rPr>
          <w:rFonts w:ascii="Times New Roman" w:hAnsi="Times New Roman" w:cs="Times New Roman"/>
          <w:rPrChange w:id="347" w:author="Rufino, Mariana" w:date="2018-07-26T06:39:00Z">
            <w:rPr>
              <w:rFonts w:ascii="Times New Roman" w:hAnsi="Times New Roman" w:cs="Times New Roman"/>
              <w:lang w:val="es-ES"/>
            </w:rPr>
          </w:rPrChange>
        </w:rPr>
        <w:t>Onginjo</w:t>
      </w:r>
      <w:proofErr w:type="spellEnd"/>
      <w:r w:rsidRPr="00C81F4C">
        <w:rPr>
          <w:rFonts w:ascii="Times New Roman" w:hAnsi="Times New Roman" w:cs="Times New Roman"/>
          <w:rPrChange w:id="348" w:author="Rufino, Mariana" w:date="2018-07-26T06:39:00Z">
            <w:rPr>
              <w:rFonts w:ascii="Times New Roman" w:hAnsi="Times New Roman" w:cs="Times New Roman"/>
              <w:lang w:val="es-ES"/>
            </w:rPr>
          </w:rPrChange>
        </w:rPr>
        <w:t xml:space="preserve">, E.; </w:t>
      </w:r>
      <w:proofErr w:type="spellStart"/>
      <w:r w:rsidRPr="00C81F4C">
        <w:rPr>
          <w:rFonts w:ascii="Times New Roman" w:hAnsi="Times New Roman" w:cs="Times New Roman"/>
          <w:rPrChange w:id="349" w:author="Rufino, Mariana" w:date="2018-07-26T06:39:00Z">
            <w:rPr>
              <w:rFonts w:ascii="Times New Roman" w:hAnsi="Times New Roman" w:cs="Times New Roman"/>
              <w:lang w:val="es-ES"/>
            </w:rPr>
          </w:rPrChange>
        </w:rPr>
        <w:t>Lusweti</w:t>
      </w:r>
      <w:proofErr w:type="spellEnd"/>
      <w:r w:rsidRPr="00C81F4C">
        <w:rPr>
          <w:rFonts w:ascii="Times New Roman" w:hAnsi="Times New Roman" w:cs="Times New Roman"/>
          <w:rPrChange w:id="350" w:author="Rufino, Mariana" w:date="2018-07-26T06:39:00Z">
            <w:rPr>
              <w:rFonts w:ascii="Times New Roman" w:hAnsi="Times New Roman" w:cs="Times New Roman"/>
              <w:lang w:val="es-ES"/>
            </w:rPr>
          </w:rPrChange>
        </w:rPr>
        <w:t>, C.M. Production, characterization and nutritional quality of Napier grass (</w:t>
      </w:r>
      <w:proofErr w:type="spellStart"/>
      <w:r w:rsidRPr="00C81F4C">
        <w:rPr>
          <w:rFonts w:ascii="Times New Roman" w:hAnsi="Times New Roman" w:cs="Times New Roman"/>
          <w:rPrChange w:id="351" w:author="Rufino, Mariana" w:date="2018-07-26T06:39:00Z">
            <w:rPr>
              <w:rFonts w:ascii="Times New Roman" w:hAnsi="Times New Roman" w:cs="Times New Roman"/>
              <w:lang w:val="es-ES"/>
            </w:rPr>
          </w:rPrChange>
        </w:rPr>
        <w:t>Pennisetumpurpureum</w:t>
      </w:r>
      <w:proofErr w:type="spellEnd"/>
      <w:r w:rsidRPr="00C81F4C">
        <w:rPr>
          <w:rFonts w:ascii="Times New Roman" w:hAnsi="Times New Roman" w:cs="Times New Roman"/>
          <w:rPrChange w:id="352" w:author="Rufino, Mariana" w:date="2018-07-26T06:39:00Z">
            <w:rPr>
              <w:rFonts w:ascii="Times New Roman" w:hAnsi="Times New Roman" w:cs="Times New Roman"/>
              <w:lang w:val="es-ES"/>
            </w:rPr>
          </w:rPrChange>
        </w:rPr>
        <w:t>(</w:t>
      </w:r>
      <w:proofErr w:type="spellStart"/>
      <w:r w:rsidRPr="00C81F4C">
        <w:rPr>
          <w:rFonts w:ascii="Times New Roman" w:hAnsi="Times New Roman" w:cs="Times New Roman"/>
          <w:rPrChange w:id="353" w:author="Rufino, Mariana" w:date="2018-07-26T06:39:00Z">
            <w:rPr>
              <w:rFonts w:ascii="Times New Roman" w:hAnsi="Times New Roman" w:cs="Times New Roman"/>
              <w:lang w:val="es-ES"/>
            </w:rPr>
          </w:rPrChange>
        </w:rPr>
        <w:t>Schum</w:t>
      </w:r>
      <w:proofErr w:type="spellEnd"/>
      <w:r w:rsidRPr="00C81F4C">
        <w:rPr>
          <w:rFonts w:ascii="Times New Roman" w:hAnsi="Times New Roman" w:cs="Times New Roman"/>
          <w:rPrChange w:id="354" w:author="Rufino, Mariana" w:date="2018-07-26T06:39:00Z">
            <w:rPr>
              <w:rFonts w:ascii="Times New Roman" w:hAnsi="Times New Roman" w:cs="Times New Roman"/>
              <w:lang w:val="es-ES"/>
            </w:rPr>
          </w:rPrChange>
        </w:rPr>
        <w:t xml:space="preserve">.)) cultivars in Western Kenya. </w:t>
      </w:r>
      <w:proofErr w:type="spellStart"/>
      <w:r w:rsidRPr="00561E4C">
        <w:rPr>
          <w:rFonts w:ascii="Times New Roman" w:hAnsi="Times New Roman" w:cs="Times New Roman"/>
          <w:lang w:val="es-ES"/>
        </w:rPr>
        <w:t>Afr</w:t>
      </w:r>
      <w:proofErr w:type="spellEnd"/>
      <w:r w:rsidRPr="00561E4C">
        <w:rPr>
          <w:rFonts w:ascii="Times New Roman" w:hAnsi="Times New Roman" w:cs="Times New Roman"/>
          <w:lang w:val="es-ES"/>
        </w:rPr>
        <w:t xml:space="preserve">. </w:t>
      </w:r>
      <w:proofErr w:type="spellStart"/>
      <w:r w:rsidRPr="00561E4C">
        <w:rPr>
          <w:rFonts w:ascii="Times New Roman" w:hAnsi="Times New Roman" w:cs="Times New Roman"/>
          <w:lang w:val="es-ES"/>
        </w:rPr>
        <w:t>J.PlantSci</w:t>
      </w:r>
      <w:proofErr w:type="spellEnd"/>
      <w:r w:rsidRPr="00561E4C">
        <w:rPr>
          <w:rFonts w:ascii="Times New Roman" w:hAnsi="Times New Roman" w:cs="Times New Roman"/>
          <w:lang w:val="es-ES"/>
        </w:rPr>
        <w:t>.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lang w:val="es-ES"/>
        </w:rPr>
        <w:t>Muyanga</w:t>
      </w:r>
      <w:proofErr w:type="spellEnd"/>
      <w:r w:rsidRPr="002B75DA">
        <w:rPr>
          <w:rFonts w:ascii="Times New Roman" w:hAnsi="Times New Roman" w:cs="Times New Roman"/>
          <w:lang w:val="es-ES"/>
        </w:rPr>
        <w:t xml:space="preserve">, M., </w:t>
      </w:r>
      <w:proofErr w:type="spellStart"/>
      <w:r w:rsidRPr="002B75DA">
        <w:rPr>
          <w:rFonts w:ascii="Times New Roman" w:hAnsi="Times New Roman" w:cs="Times New Roman"/>
          <w:lang w:val="es-ES"/>
        </w:rPr>
        <w:t>Jayne</w:t>
      </w:r>
      <w:proofErr w:type="spellEnd"/>
      <w:r w:rsidRPr="002B75DA">
        <w:rPr>
          <w:rFonts w:ascii="Times New Roman" w:hAnsi="Times New Roman" w:cs="Times New Roman"/>
          <w:lang w:val="es-ES"/>
        </w:rPr>
        <w:t xml:space="preserve">, </w:t>
      </w:r>
      <w:proofErr w:type="gramStart"/>
      <w:r w:rsidRPr="002B75DA">
        <w:rPr>
          <w:rFonts w:ascii="Times New Roman" w:hAnsi="Times New Roman" w:cs="Times New Roman"/>
          <w:lang w:val="es-ES"/>
        </w:rPr>
        <w:t>T.S..</w:t>
      </w:r>
      <w:proofErr w:type="gramEnd"/>
      <w:r w:rsidRPr="002B75DA">
        <w:rPr>
          <w:rFonts w:ascii="Times New Roman" w:hAnsi="Times New Roman" w:cs="Times New Roman"/>
          <w:lang w:val="es-ES"/>
        </w:rPr>
        <w:t xml:space="preserve"> </w:t>
      </w:r>
      <w:proofErr w:type="gramStart"/>
      <w:r w:rsidRPr="002B75DA">
        <w:rPr>
          <w:rFonts w:ascii="Times New Roman" w:hAnsi="Times New Roman" w:cs="Times New Roman"/>
        </w:rPr>
        <w:t>(2014) Effects of rising population density on smallholder agriculture in Kenya.</w:t>
      </w:r>
      <w:proofErr w:type="gramEnd"/>
      <w:r w:rsidRPr="002B75DA">
        <w:rPr>
          <w:rFonts w:ascii="Times New Roman" w:hAnsi="Times New Roman" w:cs="Times New Roman"/>
        </w:rPr>
        <w:t xml:space="preserve">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C81F4C">
        <w:rPr>
          <w:rFonts w:ascii="Times New Roman" w:eastAsia="Times New Roman" w:hAnsi="Times New Roman" w:cs="Times New Roman"/>
          <w:lang w:eastAsia="en-GB"/>
          <w:rPrChange w:id="355" w:author="Rufino, Mariana" w:date="2018-07-26T06:39:00Z">
            <w:rPr>
              <w:rFonts w:ascii="Times New Roman" w:eastAsia="Times New Roman" w:hAnsi="Times New Roman" w:cs="Times New Roman"/>
              <w:lang w:val="es-ES" w:eastAsia="en-GB"/>
            </w:rPr>
          </w:rPrChange>
        </w:rPr>
        <w:t>Wenner</w:t>
      </w:r>
      <w:proofErr w:type="spellEnd"/>
      <w:r w:rsidRPr="00C81F4C">
        <w:rPr>
          <w:rFonts w:ascii="Times New Roman" w:eastAsia="Times New Roman" w:hAnsi="Times New Roman" w:cs="Times New Roman"/>
          <w:lang w:eastAsia="en-GB"/>
          <w:rPrChange w:id="356" w:author="Rufino, Mariana" w:date="2018-07-26T06:39:00Z">
            <w:rPr>
              <w:rFonts w:ascii="Times New Roman" w:eastAsia="Times New Roman" w:hAnsi="Times New Roman" w:cs="Times New Roman"/>
              <w:lang w:val="es-ES" w:eastAsia="en-GB"/>
            </w:rPr>
          </w:rPrChange>
        </w:rPr>
        <w:t xml:space="preserve">, M., </w:t>
      </w:r>
      <w:proofErr w:type="spellStart"/>
      <w:r w:rsidRPr="00C81F4C">
        <w:rPr>
          <w:rFonts w:ascii="Times New Roman" w:eastAsia="Times New Roman" w:hAnsi="Times New Roman" w:cs="Times New Roman"/>
          <w:lang w:eastAsia="en-GB"/>
          <w:rPrChange w:id="357" w:author="Rufino, Mariana" w:date="2018-07-26T06:39:00Z">
            <w:rPr>
              <w:rFonts w:ascii="Times New Roman" w:eastAsia="Times New Roman" w:hAnsi="Times New Roman" w:cs="Times New Roman"/>
              <w:lang w:val="es-ES" w:eastAsia="en-GB"/>
            </w:rPr>
          </w:rPrChange>
        </w:rPr>
        <w:t>Navajas</w:t>
      </w:r>
      <w:proofErr w:type="spellEnd"/>
      <w:r w:rsidRPr="00C81F4C">
        <w:rPr>
          <w:rFonts w:ascii="Times New Roman" w:eastAsia="Times New Roman" w:hAnsi="Times New Roman" w:cs="Times New Roman"/>
          <w:lang w:eastAsia="en-GB"/>
          <w:rPrChange w:id="358" w:author="Rufino, Mariana" w:date="2018-07-26T06:39:00Z">
            <w:rPr>
              <w:rFonts w:ascii="Times New Roman" w:eastAsia="Times New Roman" w:hAnsi="Times New Roman" w:cs="Times New Roman"/>
              <w:lang w:val="es-ES" w:eastAsia="en-GB"/>
            </w:rPr>
          </w:rPrChange>
        </w:rPr>
        <w:t xml:space="preserve">, S., </w:t>
      </w:r>
      <w:proofErr w:type="spellStart"/>
      <w:r w:rsidRPr="00C81F4C">
        <w:rPr>
          <w:rFonts w:ascii="Times New Roman" w:eastAsia="Times New Roman" w:hAnsi="Times New Roman" w:cs="Times New Roman"/>
          <w:lang w:eastAsia="en-GB"/>
          <w:rPrChange w:id="359" w:author="Rufino, Mariana" w:date="2018-07-26T06:39:00Z">
            <w:rPr>
              <w:rFonts w:ascii="Times New Roman" w:eastAsia="Times New Roman" w:hAnsi="Times New Roman" w:cs="Times New Roman"/>
              <w:lang w:val="es-ES" w:eastAsia="en-GB"/>
            </w:rPr>
          </w:rPrChange>
        </w:rPr>
        <w:t>Trivelli</w:t>
      </w:r>
      <w:proofErr w:type="spellEnd"/>
      <w:r w:rsidRPr="00C81F4C">
        <w:rPr>
          <w:rFonts w:ascii="Times New Roman" w:eastAsia="Times New Roman" w:hAnsi="Times New Roman" w:cs="Times New Roman"/>
          <w:lang w:eastAsia="en-GB"/>
          <w:rPrChange w:id="360" w:author="Rufino, Mariana" w:date="2018-07-26T06:39:00Z">
            <w:rPr>
              <w:rFonts w:ascii="Times New Roman" w:eastAsia="Times New Roman" w:hAnsi="Times New Roman" w:cs="Times New Roman"/>
              <w:lang w:val="es-ES" w:eastAsia="en-GB"/>
            </w:rPr>
          </w:rPrChange>
        </w:rPr>
        <w:t xml:space="preserve">, C. and </w:t>
      </w:r>
      <w:proofErr w:type="spellStart"/>
      <w:r w:rsidRPr="00C81F4C">
        <w:rPr>
          <w:rFonts w:ascii="Times New Roman" w:eastAsia="Times New Roman" w:hAnsi="Times New Roman" w:cs="Times New Roman"/>
          <w:lang w:eastAsia="en-GB"/>
          <w:rPrChange w:id="361" w:author="Rufino, Mariana" w:date="2018-07-26T06:39:00Z">
            <w:rPr>
              <w:rFonts w:ascii="Times New Roman" w:eastAsia="Times New Roman" w:hAnsi="Times New Roman" w:cs="Times New Roman"/>
              <w:lang w:val="es-ES" w:eastAsia="en-GB"/>
            </w:rPr>
          </w:rPrChange>
        </w:rPr>
        <w:t>Tarazona</w:t>
      </w:r>
      <w:proofErr w:type="spellEnd"/>
      <w:r w:rsidRPr="00C81F4C">
        <w:rPr>
          <w:rFonts w:ascii="Times New Roman" w:eastAsia="Times New Roman" w:hAnsi="Times New Roman" w:cs="Times New Roman"/>
          <w:lang w:eastAsia="en-GB"/>
          <w:rPrChange w:id="362" w:author="Rufino, Mariana" w:date="2018-07-26T06:39:00Z">
            <w:rPr>
              <w:rFonts w:ascii="Times New Roman" w:eastAsia="Times New Roman" w:hAnsi="Times New Roman" w:cs="Times New Roman"/>
              <w:lang w:val="es-ES" w:eastAsia="en-GB"/>
            </w:rPr>
          </w:rPrChange>
        </w:rPr>
        <w:t xml:space="preserve">, A. (2007). </w:t>
      </w:r>
      <w:proofErr w:type="gramStart"/>
      <w:r w:rsidRPr="002B75DA">
        <w:rPr>
          <w:rFonts w:ascii="Times New Roman" w:eastAsia="Times New Roman" w:hAnsi="Times New Roman" w:cs="Times New Roman"/>
          <w:lang w:eastAsia="en-GB"/>
        </w:rPr>
        <w:t>Managing Credit Risk in Rural Financial Institutions in Latin America, Inter-American Development Bank.</w:t>
      </w:r>
      <w:proofErr w:type="gramEnd"/>
      <w:r w:rsidRPr="002B75DA">
        <w:rPr>
          <w:rFonts w:ascii="Times New Roman" w:eastAsia="Times New Roman" w:hAnsi="Times New Roman" w:cs="Times New Roman"/>
          <w:lang w:eastAsia="en-GB"/>
        </w:rPr>
        <w:t xml:space="preserve">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 xml:space="preserve">Programming. 5th </w:t>
      </w:r>
      <w:proofErr w:type="gramStart"/>
      <w:r w:rsidRPr="003F5C2E">
        <w:rPr>
          <w:rFonts w:ascii="Times New Roman" w:hAnsi="Times New Roman" w:cs="Times New Roman"/>
        </w:rPr>
        <w:t>ed</w:t>
      </w:r>
      <w:proofErr w:type="gramEnd"/>
      <w:r w:rsidRPr="003F5C2E">
        <w:rPr>
          <w:rFonts w:ascii="Times New Roman" w:hAnsi="Times New Roman" w:cs="Times New Roman"/>
        </w:rPr>
        <w:t>.</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proofErr w:type="gramStart"/>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Gerrie W. J. van de </w:t>
      </w:r>
      <w:proofErr w:type="spellStart"/>
      <w:r w:rsidRPr="002B75DA">
        <w:rPr>
          <w:rStyle w:val="authorsname"/>
          <w:b w:val="0"/>
          <w:sz w:val="22"/>
          <w:szCs w:val="22"/>
        </w:rPr>
        <w:t>Ven</w:t>
      </w:r>
      <w:proofErr w:type="spellEnd"/>
      <w:r w:rsidRPr="002B75DA">
        <w:rPr>
          <w:rStyle w:val="authorsname"/>
          <w:b w:val="0"/>
          <w:sz w:val="22"/>
          <w:szCs w:val="22"/>
        </w:rPr>
        <w:t xml:space="preserve"> </w:t>
      </w:r>
      <w:proofErr w:type="spellStart"/>
      <w:r w:rsidRPr="002B75DA">
        <w:rPr>
          <w:rStyle w:val="authorsname"/>
          <w:b w:val="0"/>
          <w:sz w:val="22"/>
          <w:szCs w:val="22"/>
        </w:rPr>
        <w:t>Henk</w:t>
      </w:r>
      <w:proofErr w:type="spellEnd"/>
      <w:r w:rsidRPr="002B75DA">
        <w:rPr>
          <w:rStyle w:val="authorsname"/>
          <w:b w:val="0"/>
          <w:sz w:val="22"/>
          <w:szCs w:val="22"/>
        </w:rPr>
        <w:t xml:space="preserve"> Udo </w:t>
      </w:r>
      <w:proofErr w:type="spellStart"/>
      <w:r w:rsidRPr="002B75DA">
        <w:rPr>
          <w:rStyle w:val="authorsname"/>
          <w:b w:val="0"/>
          <w:sz w:val="22"/>
          <w:szCs w:val="22"/>
        </w:rPr>
        <w:t>Argyris</w:t>
      </w:r>
      <w:proofErr w:type="spellEnd"/>
      <w:r w:rsidRPr="002B75DA">
        <w:rPr>
          <w:rStyle w:val="authorsname"/>
          <w:b w:val="0"/>
          <w:sz w:val="22"/>
          <w:szCs w:val="22"/>
        </w:rPr>
        <w:t> </w:t>
      </w:r>
      <w:proofErr w:type="spellStart"/>
      <w:r w:rsidRPr="002B75DA">
        <w:rPr>
          <w:rStyle w:val="authorsname"/>
          <w:b w:val="0"/>
          <w:sz w:val="22"/>
          <w:szCs w:val="22"/>
        </w:rPr>
        <w:t>Kanellopoulos</w:t>
      </w:r>
      <w:proofErr w:type="spellEnd"/>
      <w:r w:rsidRPr="002B75DA">
        <w:rPr>
          <w:rStyle w:val="authorsname"/>
          <w:b w:val="0"/>
          <w:sz w:val="22"/>
          <w:szCs w:val="22"/>
        </w:rPr>
        <w:t xml:space="preserve"> Almeida </w:t>
      </w:r>
      <w:proofErr w:type="spellStart"/>
      <w:r w:rsidRPr="002B75DA">
        <w:rPr>
          <w:rStyle w:val="authorsname"/>
          <w:b w:val="0"/>
          <w:sz w:val="22"/>
          <w:szCs w:val="22"/>
        </w:rPr>
        <w:t>Sitoe</w:t>
      </w:r>
      <w:proofErr w:type="spellEnd"/>
      <w:r w:rsidRPr="002B75DA">
        <w:rPr>
          <w:rStyle w:val="authorsname"/>
          <w:b w:val="0"/>
          <w:sz w:val="22"/>
          <w:szCs w:val="22"/>
        </w:rPr>
        <w:t xml:space="preserve"> Ken E. </w:t>
      </w:r>
      <w:proofErr w:type="spellStart"/>
      <w:r w:rsidRPr="002B75DA">
        <w:rPr>
          <w:rStyle w:val="authorsname"/>
          <w:b w:val="0"/>
          <w:sz w:val="22"/>
          <w:szCs w:val="22"/>
        </w:rPr>
        <w:t>Giller</w:t>
      </w:r>
      <w:proofErr w:type="spellEnd"/>
      <w:r w:rsidRPr="002B75DA">
        <w:rPr>
          <w:rStyle w:val="authorsname"/>
          <w:b w:val="0"/>
          <w:sz w:val="22"/>
          <w:szCs w:val="22"/>
        </w:rPr>
        <w:t>.</w:t>
      </w:r>
      <w:proofErr w:type="gramEnd"/>
      <w:r w:rsidRPr="002B75DA">
        <w:rPr>
          <w:rStyle w:val="authorsname"/>
          <w:b w:val="0"/>
          <w:sz w:val="22"/>
          <w:szCs w:val="22"/>
        </w:rPr>
        <w:t xml:space="preserve"> 2015. </w:t>
      </w:r>
      <w:proofErr w:type="spellStart"/>
      <w:r w:rsidR="00D71131" w:rsidRPr="002B75DA">
        <w:rPr>
          <w:b w:val="0"/>
          <w:sz w:val="22"/>
          <w:szCs w:val="22"/>
          <w:lang w:val="en"/>
        </w:rPr>
        <w:t>Labour</w:t>
      </w:r>
      <w:proofErr w:type="spellEnd"/>
      <w:r w:rsidR="00D71131" w:rsidRPr="002B75DA">
        <w:rPr>
          <w:b w:val="0"/>
          <w:sz w:val="22"/>
          <w:szCs w:val="22"/>
          <w:lang w:val="en"/>
        </w:rPr>
        <w:t xml:space="preserve">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proofErr w:type="gramStart"/>
      <w:r w:rsidRPr="002B75DA">
        <w:rPr>
          <w:rFonts w:ascii="Times New Roman" w:hAnsi="Times New Roman" w:cs="Times New Roman"/>
        </w:rPr>
        <w:t>LSDP (Livestock Sector Development Strategy).</w:t>
      </w:r>
      <w:proofErr w:type="gramEnd"/>
      <w:r w:rsidRPr="002B75DA">
        <w:rPr>
          <w:rFonts w:ascii="Times New Roman" w:hAnsi="Times New Roman" w:cs="Times New Roman"/>
        </w:rPr>
        <w:t xml:space="preserve">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proofErr w:type="spellStart"/>
      <w:proofErr w:type="gramStart"/>
      <w:r w:rsidRPr="002B75DA">
        <w:rPr>
          <w:rFonts w:ascii="Times New Roman" w:hAnsi="Times New Roman" w:cs="Times New Roman"/>
        </w:rPr>
        <w:lastRenderedPageBreak/>
        <w:t>Oddy</w:t>
      </w:r>
      <w:proofErr w:type="spellEnd"/>
      <w:r w:rsidRPr="002B75DA">
        <w:rPr>
          <w:rFonts w:ascii="Times New Roman" w:hAnsi="Times New Roman" w:cs="Times New Roman"/>
        </w:rPr>
        <w:t>, V., Robards, G., Low, S., 1983.</w:t>
      </w:r>
      <w:proofErr w:type="gramEnd"/>
      <w:r w:rsidRPr="002B75DA">
        <w:rPr>
          <w:rFonts w:ascii="Times New Roman" w:hAnsi="Times New Roman" w:cs="Times New Roman"/>
        </w:rPr>
        <w:t xml:space="preserve"> </w:t>
      </w:r>
      <w:proofErr w:type="gramStart"/>
      <w:r w:rsidRPr="002B75DA">
        <w:rPr>
          <w:rFonts w:ascii="Times New Roman" w:hAnsi="Times New Roman" w:cs="Times New Roman"/>
        </w:rPr>
        <w:t>Prediction of in vivo dry matter digestibility from the ﬁbre and nitrogen content of a feed.</w:t>
      </w:r>
      <w:proofErr w:type="gramEnd"/>
      <w:r w:rsidRPr="002B75DA">
        <w:rPr>
          <w:rFonts w:ascii="Times New Roman" w:hAnsi="Times New Roman" w:cs="Times New Roman"/>
        </w:rPr>
        <w:t xml:space="preserve">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Omamo</w:t>
      </w:r>
      <w:proofErr w:type="spellEnd"/>
      <w:r w:rsidRPr="002B75DA">
        <w:rPr>
          <w:rFonts w:ascii="Times New Roman" w:eastAsia="Times New Roman" w:hAnsi="Times New Roman" w:cs="Times New Roman"/>
          <w:lang w:eastAsia="en-GB"/>
        </w:rPr>
        <w:t xml:space="preserve">, S.W., </w:t>
      </w:r>
      <w:proofErr w:type="spellStart"/>
      <w:r w:rsidRPr="002B75DA">
        <w:rPr>
          <w:rFonts w:ascii="Times New Roman" w:eastAsia="Times New Roman" w:hAnsi="Times New Roman" w:cs="Times New Roman"/>
          <w:lang w:eastAsia="en-GB"/>
        </w:rPr>
        <w:t>Diao</w:t>
      </w:r>
      <w:proofErr w:type="spellEnd"/>
      <w:r w:rsidRPr="002B75DA">
        <w:rPr>
          <w:rFonts w:ascii="Times New Roman" w:eastAsia="Times New Roman" w:hAnsi="Times New Roman" w:cs="Times New Roman"/>
          <w:lang w:eastAsia="en-GB"/>
        </w:rPr>
        <w:t>, X., Wood, S., Chamberlin, J., You, L., Benin, S., Wood-</w:t>
      </w:r>
      <w:proofErr w:type="spellStart"/>
      <w:r w:rsidRPr="002B75DA">
        <w:rPr>
          <w:rFonts w:ascii="Times New Roman" w:eastAsia="Times New Roman" w:hAnsi="Times New Roman" w:cs="Times New Roman"/>
          <w:lang w:eastAsia="en-GB"/>
        </w:rPr>
        <w:t>Sichra</w:t>
      </w:r>
      <w:proofErr w:type="spellEnd"/>
      <w:r w:rsidRPr="002B75DA">
        <w:rPr>
          <w:rFonts w:ascii="Times New Roman" w:eastAsia="Times New Roman" w:hAnsi="Times New Roman" w:cs="Times New Roman"/>
          <w:lang w:eastAsia="en-GB"/>
        </w:rPr>
        <w:t xml:space="preserve">,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proofErr w:type="spellStart"/>
      <w:proofErr w:type="gramStart"/>
      <w:r w:rsidRPr="002B75DA">
        <w:rPr>
          <w:rFonts w:ascii="Times New Roman" w:eastAsia="Times New Roman" w:hAnsi="Times New Roman" w:cs="Times New Roman"/>
          <w:lang w:eastAsia="en-GB"/>
        </w:rPr>
        <w:t>Tatwangire</w:t>
      </w:r>
      <w:proofErr w:type="spellEnd"/>
      <w:r w:rsidRPr="002B75DA">
        <w:rPr>
          <w:rFonts w:ascii="Times New Roman" w:eastAsia="Times New Roman" w:hAnsi="Times New Roman" w:cs="Times New Roman"/>
          <w:lang w:eastAsia="en-GB"/>
        </w:rPr>
        <w:t>, A. 2006.</w:t>
      </w:r>
      <w:proofErr w:type="gramEnd"/>
      <w:r w:rsidRPr="002B75DA">
        <w:rPr>
          <w:rFonts w:ascii="Times New Roman" w:eastAsia="Times New Roman" w:hAnsi="Times New Roman" w:cs="Times New Roman"/>
          <w:lang w:eastAsia="en-GB"/>
        </w:rPr>
        <w:t xml:space="preserve">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w:t>
      </w:r>
      <w:proofErr w:type="spellStart"/>
      <w:r w:rsidRPr="002B75DA">
        <w:rPr>
          <w:rFonts w:ascii="Times New Roman" w:eastAsia="Times New Roman" w:hAnsi="Times New Roman" w:cs="Times New Roman"/>
          <w:lang w:eastAsia="en-GB"/>
        </w:rPr>
        <w:t>Karimov</w:t>
      </w:r>
      <w:proofErr w:type="spellEnd"/>
      <w:r w:rsidRPr="002B75DA">
        <w:rPr>
          <w:rFonts w:ascii="Times New Roman" w:eastAsia="Times New Roman" w:hAnsi="Times New Roman" w:cs="Times New Roman"/>
          <w:lang w:eastAsia="en-GB"/>
        </w:rPr>
        <w:t xml:space="preserve">, A.A., </w:t>
      </w:r>
      <w:proofErr w:type="spellStart"/>
      <w:r w:rsidRPr="002B75DA">
        <w:rPr>
          <w:rFonts w:ascii="Times New Roman" w:eastAsia="Times New Roman" w:hAnsi="Times New Roman" w:cs="Times New Roman"/>
          <w:lang w:eastAsia="en-GB"/>
        </w:rPr>
        <w:t>Baltenweck</w:t>
      </w:r>
      <w:proofErr w:type="spellEnd"/>
      <w:r w:rsidRPr="002B75DA">
        <w:rPr>
          <w:rFonts w:ascii="Times New Roman" w:eastAsia="Times New Roman" w:hAnsi="Times New Roman" w:cs="Times New Roman"/>
          <w:lang w:eastAsia="en-GB"/>
        </w:rPr>
        <w:t>, I</w:t>
      </w:r>
      <w:proofErr w:type="gramStart"/>
      <w:r w:rsidRPr="002B75DA">
        <w:rPr>
          <w:rFonts w:ascii="Times New Roman" w:eastAsia="Times New Roman" w:hAnsi="Times New Roman" w:cs="Times New Roman"/>
          <w:lang w:eastAsia="en-GB"/>
        </w:rPr>
        <w:t>..</w:t>
      </w:r>
      <w:proofErr w:type="gramEnd"/>
      <w:r w:rsidRPr="002B75DA">
        <w:rPr>
          <w:rFonts w:ascii="Times New Roman" w:eastAsia="Times New Roman" w:hAnsi="Times New Roman" w:cs="Times New Roman"/>
          <w:lang w:eastAsia="en-GB"/>
        </w:rPr>
        <w:t xml:space="preserve">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val="it-IT" w:eastAsia="en-GB"/>
        </w:rPr>
        <w:t xml:space="preserve">Omondi, I., Baltenweck,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lang w:val="it-IT"/>
        </w:rPr>
        <w:t xml:space="preserve">Osuji PO, Saarisalo EM, Tegegne A and Umunna NN 2005. </w:t>
      </w:r>
      <w:proofErr w:type="gramStart"/>
      <w:r w:rsidRPr="002B75DA">
        <w:rPr>
          <w:rFonts w:ascii="Times New Roman" w:hAnsi="Times New Roman" w:cs="Times New Roman"/>
        </w:rPr>
        <w:t>Undernutrition of dairy cattle in smallholder production systems in East Africa.</w:t>
      </w:r>
      <w:proofErr w:type="gramEnd"/>
      <w:r w:rsidRPr="002B75DA">
        <w:rPr>
          <w:rFonts w:ascii="Times New Roman" w:hAnsi="Times New Roman" w:cs="Times New Roman"/>
        </w:rPr>
        <w:t xml:space="preserve"> In Coping with feed scarcity in smallholder livestock systems in developing countries (ed. AA </w:t>
      </w:r>
      <w:proofErr w:type="spellStart"/>
      <w:r w:rsidRPr="002B75DA">
        <w:rPr>
          <w:rFonts w:ascii="Times New Roman" w:hAnsi="Times New Roman" w:cs="Times New Roman"/>
        </w:rPr>
        <w:t>Ayantunde</w:t>
      </w:r>
      <w:proofErr w:type="spellEnd"/>
      <w:r w:rsidRPr="002B75DA">
        <w:rPr>
          <w:rFonts w:ascii="Times New Roman" w:hAnsi="Times New Roman" w:cs="Times New Roman"/>
        </w:rPr>
        <w:t xml:space="preserve">, S Fernandez-Rivera and G </w:t>
      </w:r>
      <w:proofErr w:type="spellStart"/>
      <w:r w:rsidRPr="002B75DA">
        <w:rPr>
          <w:rFonts w:ascii="Times New Roman" w:hAnsi="Times New Roman" w:cs="Times New Roman"/>
        </w:rPr>
        <w:t>McCrabb</w:t>
      </w:r>
      <w:proofErr w:type="spellEnd"/>
      <w:r w:rsidRPr="002B75DA">
        <w:rPr>
          <w:rFonts w:ascii="Times New Roman" w:hAnsi="Times New Roman" w:cs="Times New Roman"/>
        </w:rPr>
        <w:t xml:space="preserve">), pp. 97–120. Animal Sciences Group, Wageningen UR, Wageningen, </w:t>
      </w:r>
      <w:proofErr w:type="gramStart"/>
      <w:r w:rsidRPr="002B75DA">
        <w:rPr>
          <w:rFonts w:ascii="Times New Roman" w:hAnsi="Times New Roman" w:cs="Times New Roman"/>
        </w:rPr>
        <w:t>The</w:t>
      </w:r>
      <w:proofErr w:type="gramEnd"/>
      <w:r w:rsidRPr="002B75DA">
        <w:rPr>
          <w:rFonts w:ascii="Times New Roman" w:hAnsi="Times New Roman" w:cs="Times New Roman"/>
        </w:rPr>
        <w:t xml:space="preserv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 xml:space="preserve">Paul, B.K., R.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Birnholz</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Ebong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Gahigi</w:t>
      </w:r>
      <w:proofErr w:type="spellEnd"/>
      <w:r w:rsidRPr="002B75DA">
        <w:rPr>
          <w:rFonts w:ascii="Times New Roman" w:hAnsi="Times New Roman" w:cs="Times New Roman"/>
        </w:rPr>
        <w:t xml:space="preserve">, J.C.J. Groot, M. Herrero, D.M. </w:t>
      </w:r>
      <w:proofErr w:type="spellStart"/>
      <w:r w:rsidRPr="002B75DA">
        <w:rPr>
          <w:rFonts w:ascii="Times New Roman" w:hAnsi="Times New Roman" w:cs="Times New Roman"/>
        </w:rPr>
        <w:t>Kagabo</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B. </w:t>
      </w:r>
      <w:proofErr w:type="spellStart"/>
      <w:r w:rsidRPr="002B75DA">
        <w:rPr>
          <w:rFonts w:ascii="Times New Roman" w:hAnsi="Times New Roman" w:cs="Times New Roman"/>
        </w:rPr>
        <w:t>Vanlauwe</w:t>
      </w:r>
      <w:proofErr w:type="spellEnd"/>
      <w:r w:rsidRPr="002B75DA">
        <w:rPr>
          <w:rFonts w:ascii="Times New Roman" w:hAnsi="Times New Roman" w:cs="Times New Roman"/>
        </w:rPr>
        <w:t xml:space="preserve">, M.T. van </w:t>
      </w:r>
      <w:proofErr w:type="spellStart"/>
      <w:r w:rsidRPr="002B75DA">
        <w:rPr>
          <w:rFonts w:ascii="Times New Roman" w:hAnsi="Times New Roman" w:cs="Times New Roman"/>
        </w:rPr>
        <w:t>Wijk</w:t>
      </w:r>
      <w:proofErr w:type="spellEnd"/>
      <w:r w:rsidRPr="002B75DA">
        <w:rPr>
          <w:rFonts w:ascii="Times New Roman" w:hAnsi="Times New Roman" w:cs="Times New Roman"/>
        </w:rPr>
        <w:t xml:space="preserve">. 2017. Agricultural intensification scenarios, household food availability and greenhouse </w:t>
      </w:r>
      <w:proofErr w:type="spellStart"/>
      <w:r w:rsidRPr="002B75DA">
        <w:rPr>
          <w:rFonts w:ascii="Times New Roman" w:hAnsi="Times New Roman" w:cs="Times New Roman"/>
        </w:rPr>
        <w:t>gasemissions</w:t>
      </w:r>
      <w:proofErr w:type="spellEnd"/>
      <w:r w:rsidRPr="002B75DA">
        <w:rPr>
          <w:rFonts w:ascii="Times New Roman" w:hAnsi="Times New Roman" w:cs="Times New Roman"/>
        </w:rPr>
        <w:t xml:space="preserve">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proofErr w:type="spellStart"/>
      <w:r w:rsidRPr="002B75DA">
        <w:rPr>
          <w:rFonts w:eastAsiaTheme="minorEastAsia"/>
          <w:b w:val="0"/>
          <w:iCs/>
          <w:sz w:val="22"/>
          <w:szCs w:val="22"/>
        </w:rPr>
        <w:t>Plevin</w:t>
      </w:r>
      <w:proofErr w:type="spellEnd"/>
      <w:r w:rsidRPr="002B75DA">
        <w:rPr>
          <w:rFonts w:eastAsiaTheme="minorEastAsia"/>
          <w:b w:val="0"/>
          <w:iCs/>
          <w:sz w:val="22"/>
          <w:szCs w:val="22"/>
        </w:rPr>
        <w:t xml:space="preserve">, R.J., </w:t>
      </w:r>
      <w:proofErr w:type="spellStart"/>
      <w:r w:rsidRPr="002B75DA">
        <w:rPr>
          <w:rFonts w:eastAsiaTheme="minorEastAsia"/>
          <w:b w:val="0"/>
          <w:iCs/>
          <w:sz w:val="22"/>
          <w:szCs w:val="22"/>
        </w:rPr>
        <w:t>Delucchi</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M.A.</w:t>
      </w:r>
      <w:proofErr w:type="gramStart"/>
      <w:r w:rsidRPr="002B75DA">
        <w:rPr>
          <w:rFonts w:eastAsiaTheme="minorEastAsia"/>
          <w:b w:val="0"/>
          <w:iCs/>
          <w:sz w:val="22"/>
          <w:szCs w:val="22"/>
        </w:rPr>
        <w:t>,and</w:t>
      </w:r>
      <w:proofErr w:type="spellEnd"/>
      <w:proofErr w:type="gramEnd"/>
      <w:r w:rsidRPr="002B75DA">
        <w:rPr>
          <w:rFonts w:eastAsiaTheme="minorEastAsia"/>
          <w:b w:val="0"/>
          <w:iCs/>
          <w:sz w:val="22"/>
          <w:szCs w:val="22"/>
        </w:rPr>
        <w:t xml:space="preserve"> </w:t>
      </w:r>
      <w:proofErr w:type="spellStart"/>
      <w:r w:rsidRPr="002B75DA">
        <w:rPr>
          <w:rFonts w:eastAsiaTheme="minorEastAsia"/>
          <w:b w:val="0"/>
          <w:iCs/>
          <w:sz w:val="22"/>
          <w:szCs w:val="22"/>
        </w:rPr>
        <w:t>Creutzig</w:t>
      </w:r>
      <w:proofErr w:type="spellEnd"/>
      <w:r w:rsidRPr="002B75DA">
        <w:rPr>
          <w:rFonts w:eastAsiaTheme="minorEastAsia"/>
          <w:b w:val="0"/>
          <w:iCs/>
          <w:sz w:val="22"/>
          <w:szCs w:val="22"/>
        </w:rPr>
        <w:t xml:space="preserve">,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w:t>
      </w:r>
      <w:proofErr w:type="spellStart"/>
      <w:r w:rsidRPr="002B75DA">
        <w:rPr>
          <w:rFonts w:ascii="Times New Roman" w:hAnsi="Times New Roman" w:cs="Times New Roman"/>
        </w:rPr>
        <w:t>Swetnam</w:t>
      </w:r>
      <w:proofErr w:type="spellEnd"/>
      <w:r w:rsidRPr="002B75DA">
        <w:rPr>
          <w:rFonts w:ascii="Times New Roman" w:hAnsi="Times New Roman" w:cs="Times New Roman"/>
        </w:rPr>
        <w:t xml:space="preserve">, R.D., </w:t>
      </w:r>
      <w:proofErr w:type="spellStart"/>
      <w:r w:rsidRPr="002B75DA">
        <w:rPr>
          <w:rFonts w:ascii="Times New Roman" w:hAnsi="Times New Roman" w:cs="Times New Roman"/>
        </w:rPr>
        <w:t>Willcock</w:t>
      </w:r>
      <w:proofErr w:type="spellEnd"/>
      <w:r w:rsidRPr="002B75DA">
        <w:rPr>
          <w:rFonts w:ascii="Times New Roman" w:hAnsi="Times New Roman" w:cs="Times New Roman"/>
        </w:rPr>
        <w:t xml:space="preserve">, S., Lewis, S.L., Marchant, </w:t>
      </w:r>
      <w:proofErr w:type="gramStart"/>
      <w:r w:rsidRPr="002B75DA">
        <w:rPr>
          <w:rFonts w:ascii="Times New Roman" w:hAnsi="Times New Roman" w:cs="Times New Roman"/>
        </w:rPr>
        <w:t>R..</w:t>
      </w:r>
      <w:proofErr w:type="gramEnd"/>
      <w:r w:rsidRPr="002B75DA">
        <w:rPr>
          <w:rFonts w:ascii="Times New Roman" w:hAnsi="Times New Roman" w:cs="Times New Roman"/>
        </w:rPr>
        <w:t xml:space="preserve">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 xml:space="preserve">(3): 241–252. </w:t>
      </w:r>
      <w:proofErr w:type="gramStart"/>
      <w:r w:rsidRPr="002B75DA">
        <w:rPr>
          <w:rFonts w:ascii="Times New Roman" w:hAnsi="Times New Roman" w:cs="Times New Roman"/>
        </w:rPr>
        <w:t>doi:</w:t>
      </w:r>
      <w:proofErr w:type="gramEnd"/>
      <w:r w:rsidRPr="002B75DA">
        <w:rPr>
          <w:rFonts w:ascii="Times New Roman" w:hAnsi="Times New Roman" w:cs="Times New Roman"/>
        </w:rPr>
        <w:t>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proofErr w:type="spellStart"/>
      <w:proofErr w:type="gramStart"/>
      <w:r w:rsidRPr="002B75DA">
        <w:rPr>
          <w:rFonts w:ascii="Times New Roman" w:eastAsia="Times New Roman" w:hAnsi="Times New Roman" w:cs="Times New Roman"/>
        </w:rPr>
        <w:t>Rege</w:t>
      </w:r>
      <w:proofErr w:type="spellEnd"/>
      <w:r w:rsidRPr="002B75DA">
        <w:rPr>
          <w:rFonts w:ascii="Times New Roman" w:eastAsia="Times New Roman" w:hAnsi="Times New Roman" w:cs="Times New Roman"/>
        </w:rPr>
        <w:t xml:space="preserve"> J.E.O., </w:t>
      </w:r>
      <w:proofErr w:type="spellStart"/>
      <w:r w:rsidRPr="002B75DA">
        <w:rPr>
          <w:rFonts w:ascii="Times New Roman" w:eastAsia="Times New Roman" w:hAnsi="Times New Roman" w:cs="Times New Roman"/>
        </w:rPr>
        <w:t>Kahi</w:t>
      </w:r>
      <w:proofErr w:type="spellEnd"/>
      <w:r w:rsidRPr="002B75DA">
        <w:rPr>
          <w:rFonts w:ascii="Times New Roman" w:eastAsia="Times New Roman" w:hAnsi="Times New Roman" w:cs="Times New Roman"/>
        </w:rPr>
        <w:t xml:space="preserve"> A.K., </w:t>
      </w:r>
      <w:proofErr w:type="spellStart"/>
      <w:r w:rsidRPr="002B75DA">
        <w:rPr>
          <w:rFonts w:ascii="Times New Roman" w:eastAsia="Times New Roman" w:hAnsi="Times New Roman" w:cs="Times New Roman"/>
        </w:rPr>
        <w:t>Okomo-Adhiambo</w:t>
      </w:r>
      <w:proofErr w:type="spellEnd"/>
      <w:r w:rsidRPr="002B75DA">
        <w:rPr>
          <w:rFonts w:ascii="Times New Roman" w:eastAsia="Times New Roman" w:hAnsi="Times New Roman" w:cs="Times New Roman"/>
        </w:rPr>
        <w:t xml:space="preserve"> M., </w:t>
      </w:r>
      <w:proofErr w:type="spellStart"/>
      <w:r w:rsidRPr="002B75DA">
        <w:rPr>
          <w:rFonts w:ascii="Times New Roman" w:eastAsia="Times New Roman" w:hAnsi="Times New Roman" w:cs="Times New Roman"/>
        </w:rPr>
        <w:t>Mwacharo</w:t>
      </w:r>
      <w:proofErr w:type="spellEnd"/>
      <w:r w:rsidRPr="002B75DA">
        <w:rPr>
          <w:rFonts w:ascii="Times New Roman" w:eastAsia="Times New Roman" w:hAnsi="Times New Roman" w:cs="Times New Roman"/>
        </w:rPr>
        <w:t xml:space="preserve"> J. and </w:t>
      </w:r>
      <w:proofErr w:type="spellStart"/>
      <w:r w:rsidRPr="002B75DA">
        <w:rPr>
          <w:rFonts w:ascii="Times New Roman" w:eastAsia="Times New Roman" w:hAnsi="Times New Roman" w:cs="Times New Roman"/>
        </w:rPr>
        <w:t>Hanotte</w:t>
      </w:r>
      <w:proofErr w:type="spellEnd"/>
      <w:r w:rsidRPr="002B75DA">
        <w:rPr>
          <w:rFonts w:ascii="Times New Roman" w:eastAsia="Times New Roman" w:hAnsi="Times New Roman" w:cs="Times New Roman"/>
        </w:rPr>
        <w:t xml:space="preserve"> O. 2001.</w:t>
      </w:r>
      <w:proofErr w:type="gramEnd"/>
      <w:r w:rsidRPr="002B75DA">
        <w:rPr>
          <w:rFonts w:ascii="Times New Roman" w:eastAsia="Times New Roman" w:hAnsi="Times New Roman" w:cs="Times New Roman"/>
        </w:rPr>
        <w:t xml:space="preserve"> Zebu cattle of Kenya: Uses, performance, farmer preferences, measures of genetic diversity and options for improved use. </w:t>
      </w:r>
      <w:proofErr w:type="gramStart"/>
      <w:r w:rsidRPr="002B75DA">
        <w:rPr>
          <w:rFonts w:ascii="Times New Roman" w:eastAsia="Times New Roman" w:hAnsi="Times New Roman" w:cs="Times New Roman"/>
        </w:rPr>
        <w:t>Animal Genetic Resources Research 1.</w:t>
      </w:r>
      <w:proofErr w:type="gramEnd"/>
      <w:r w:rsidRPr="002B75DA">
        <w:rPr>
          <w:rFonts w:ascii="Times New Roman" w:eastAsia="Times New Roman" w:hAnsi="Times New Roman" w:cs="Times New Roman"/>
        </w:rPr>
        <w:t xml:space="preserve">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 xml:space="preserve">Robinson, T.P., Thornton P.K., </w:t>
      </w:r>
      <w:proofErr w:type="spellStart"/>
      <w:r w:rsidRPr="00FD5164">
        <w:rPr>
          <w:rFonts w:ascii="Times New Roman" w:eastAsia="Times New Roman" w:hAnsi="Times New Roman" w:cs="Times New Roman"/>
          <w:lang w:eastAsia="en-GB"/>
        </w:rPr>
        <w:t>Franceschini</w:t>
      </w:r>
      <w:proofErr w:type="spellEnd"/>
      <w:r w:rsidRPr="00FD5164">
        <w:rPr>
          <w:rFonts w:ascii="Times New Roman" w:eastAsia="Times New Roman" w:hAnsi="Times New Roman" w:cs="Times New Roman"/>
          <w:lang w:eastAsia="en-GB"/>
        </w:rPr>
        <w:t xml:space="preserve">, G., </w:t>
      </w:r>
      <w:proofErr w:type="spellStart"/>
      <w:r w:rsidRPr="00FD5164">
        <w:rPr>
          <w:rFonts w:ascii="Times New Roman" w:eastAsia="Times New Roman" w:hAnsi="Times New Roman" w:cs="Times New Roman"/>
          <w:lang w:eastAsia="en-GB"/>
        </w:rPr>
        <w:t>Kruska</w:t>
      </w:r>
      <w:proofErr w:type="spellEnd"/>
      <w:r w:rsidRPr="00FD5164">
        <w:rPr>
          <w:rFonts w:ascii="Times New Roman" w:eastAsia="Times New Roman" w:hAnsi="Times New Roman" w:cs="Times New Roman"/>
          <w:lang w:eastAsia="en-GB"/>
        </w:rPr>
        <w:t xml:space="preserve">, R.L., </w:t>
      </w:r>
      <w:proofErr w:type="spellStart"/>
      <w:r w:rsidRPr="00FD5164">
        <w:rPr>
          <w:rFonts w:ascii="Times New Roman" w:eastAsia="Times New Roman" w:hAnsi="Times New Roman" w:cs="Times New Roman"/>
          <w:lang w:eastAsia="en-GB"/>
        </w:rPr>
        <w:t>Chiozza</w:t>
      </w:r>
      <w:proofErr w:type="spellEnd"/>
      <w:r w:rsidRPr="00FD5164">
        <w:rPr>
          <w:rFonts w:ascii="Times New Roman" w:eastAsia="Times New Roman" w:hAnsi="Times New Roman" w:cs="Times New Roman"/>
          <w:lang w:eastAsia="en-GB"/>
        </w:rPr>
        <w:t xml:space="preserve">, F., </w:t>
      </w:r>
      <w:proofErr w:type="spellStart"/>
      <w:r w:rsidRPr="00FD5164">
        <w:rPr>
          <w:rFonts w:ascii="Times New Roman" w:eastAsia="Times New Roman" w:hAnsi="Times New Roman" w:cs="Times New Roman"/>
          <w:lang w:eastAsia="en-GB"/>
        </w:rPr>
        <w:t>Notenb</w:t>
      </w:r>
      <w:r w:rsidR="00FD5164">
        <w:rPr>
          <w:rFonts w:ascii="Times New Roman" w:eastAsia="Times New Roman" w:hAnsi="Times New Roman" w:cs="Times New Roman"/>
          <w:lang w:eastAsia="en-GB"/>
        </w:rPr>
        <w:t>aert</w:t>
      </w:r>
      <w:proofErr w:type="spellEnd"/>
      <w:r w:rsidR="00FD5164">
        <w:rPr>
          <w:rFonts w:ascii="Times New Roman" w:eastAsia="Times New Roman" w:hAnsi="Times New Roman" w:cs="Times New Roman"/>
          <w:lang w:eastAsia="en-GB"/>
        </w:rPr>
        <w:t xml:space="preserve">, A., Cecchi, G., Herrero, </w:t>
      </w:r>
      <w:r w:rsidRPr="00FD5164">
        <w:rPr>
          <w:rFonts w:ascii="Times New Roman" w:eastAsia="Times New Roman" w:hAnsi="Times New Roman" w:cs="Times New Roman"/>
          <w:lang w:eastAsia="en-GB"/>
        </w:rPr>
        <w:t xml:space="preserve">M., </w:t>
      </w:r>
      <w:proofErr w:type="spellStart"/>
      <w:r w:rsidRPr="00FD5164">
        <w:rPr>
          <w:rFonts w:ascii="Times New Roman" w:eastAsia="Times New Roman" w:hAnsi="Times New Roman" w:cs="Times New Roman"/>
          <w:lang w:eastAsia="en-GB"/>
        </w:rPr>
        <w:t>Epprecht</w:t>
      </w:r>
      <w:proofErr w:type="spellEnd"/>
      <w:r w:rsidRPr="00FD5164">
        <w:rPr>
          <w:rFonts w:ascii="Times New Roman" w:eastAsia="Times New Roman" w:hAnsi="Times New Roman" w:cs="Times New Roman"/>
          <w:lang w:eastAsia="en-GB"/>
        </w:rPr>
        <w:t xml:space="preserve">, M., Fritz, S., You, L., </w:t>
      </w:r>
      <w:proofErr w:type="spellStart"/>
      <w:r w:rsidRPr="00FD5164">
        <w:rPr>
          <w:rFonts w:ascii="Times New Roman" w:eastAsia="Times New Roman" w:hAnsi="Times New Roman" w:cs="Times New Roman"/>
          <w:lang w:eastAsia="en-GB"/>
        </w:rPr>
        <w:t>Conchedda</w:t>
      </w:r>
      <w:proofErr w:type="spellEnd"/>
      <w:r w:rsidRPr="00FD5164">
        <w:rPr>
          <w:rFonts w:ascii="Times New Roman" w:eastAsia="Times New Roman" w:hAnsi="Times New Roman" w:cs="Times New Roman"/>
          <w:lang w:eastAsia="en-GB"/>
        </w:rPr>
        <w:t xml:space="preserve">,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proofErr w:type="gramStart"/>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proofErr w:type="gramEnd"/>
      <w:r w:rsidR="00FD5164" w:rsidRPr="00FD5164">
        <w:rPr>
          <w:rFonts w:ascii="Times New Roman" w:eastAsia="Times New Roman" w:hAnsi="Times New Roman" w:cs="Times New Roman"/>
          <w:lang w:eastAsia="en-GB"/>
        </w:rPr>
        <w:t xml:space="preserve"> </w:t>
      </w:r>
      <w:proofErr w:type="gramStart"/>
      <w:r w:rsidR="00FD5164" w:rsidRPr="00FD5164">
        <w:rPr>
          <w:rFonts w:ascii="Times New Roman" w:eastAsia="Times New Roman" w:hAnsi="Times New Roman" w:cs="Times New Roman"/>
          <w:lang w:eastAsia="en-GB"/>
        </w:rPr>
        <w:t xml:space="preserve">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roofErr w:type="gramEnd"/>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Rubanza</w:t>
      </w:r>
      <w:proofErr w:type="spellEnd"/>
      <w:r w:rsidRPr="002B75DA">
        <w:rPr>
          <w:rFonts w:ascii="Times New Roman" w:eastAsia="Times New Roman" w:hAnsi="Times New Roman" w:cs="Times New Roman"/>
        </w:rPr>
        <w:t xml:space="preserve">, </w:t>
      </w:r>
      <w:proofErr w:type="gramStart"/>
      <w:r w:rsidRPr="002B75DA">
        <w:rPr>
          <w:rFonts w:ascii="Times New Roman" w:eastAsia="Times New Roman" w:hAnsi="Times New Roman" w:cs="Times New Roman"/>
        </w:rPr>
        <w:t>CDK.,</w:t>
      </w:r>
      <w:proofErr w:type="gramEnd"/>
      <w:r w:rsidRPr="002B75DA">
        <w:rPr>
          <w:rFonts w:ascii="Times New Roman" w:eastAsia="Times New Roman" w:hAnsi="Times New Roman" w:cs="Times New Roman"/>
        </w:rPr>
        <w:t xml:space="preserve"> M. N. Shem, T. Ichinohe, and T. </w:t>
      </w:r>
      <w:proofErr w:type="spellStart"/>
      <w:r w:rsidRPr="002B75DA">
        <w:rPr>
          <w:rFonts w:ascii="Times New Roman" w:eastAsia="Times New Roman" w:hAnsi="Times New Roman" w:cs="Times New Roman"/>
        </w:rPr>
        <w:t>Fujihara</w:t>
      </w:r>
      <w:proofErr w:type="spellEnd"/>
      <w:r w:rsidRPr="002B75DA">
        <w:rPr>
          <w:rFonts w:ascii="Times New Roman" w:eastAsia="Times New Roman" w:hAnsi="Times New Roman" w:cs="Times New Roman"/>
        </w:rPr>
        <w:t xml:space="preserve">. 2006. Biomass Production and Nutritive Potential of Conserved Forages in </w:t>
      </w:r>
      <w:proofErr w:type="spellStart"/>
      <w:r w:rsidRPr="002B75DA">
        <w:rPr>
          <w:rFonts w:ascii="Times New Roman" w:eastAsia="Times New Roman" w:hAnsi="Times New Roman" w:cs="Times New Roman"/>
        </w:rPr>
        <w:t>Silvopastoral</w:t>
      </w:r>
      <w:proofErr w:type="spellEnd"/>
      <w:r w:rsidRPr="002B75DA">
        <w:rPr>
          <w:rFonts w:ascii="Times New Roman" w:eastAsia="Times New Roman" w:hAnsi="Times New Roman" w:cs="Times New Roman"/>
        </w:rPr>
        <w:t xml:space="preserve"> Traditional Fodder Banks (</w:t>
      </w:r>
      <w:proofErr w:type="spellStart"/>
      <w:r w:rsidRPr="002B75DA">
        <w:rPr>
          <w:rFonts w:ascii="Times New Roman" w:eastAsia="Times New Roman" w:hAnsi="Times New Roman" w:cs="Times New Roman"/>
        </w:rPr>
        <w:t>Ngitiri</w:t>
      </w:r>
      <w:proofErr w:type="spellEnd"/>
      <w:r w:rsidRPr="002B75DA">
        <w:rPr>
          <w:rFonts w:ascii="Times New Roman" w:eastAsia="Times New Roman" w:hAnsi="Times New Roman" w:cs="Times New Roman"/>
        </w:rPr>
        <w:t xml:space="preserve">) of </w:t>
      </w:r>
      <w:proofErr w:type="spellStart"/>
      <w:r w:rsidRPr="002B75DA">
        <w:rPr>
          <w:rFonts w:ascii="Times New Roman" w:eastAsia="Times New Roman" w:hAnsi="Times New Roman" w:cs="Times New Roman"/>
        </w:rPr>
        <w:t>Meatu</w:t>
      </w:r>
      <w:proofErr w:type="spellEnd"/>
      <w:r w:rsidRPr="002B75DA">
        <w:rPr>
          <w:rFonts w:ascii="Times New Roman" w:eastAsia="Times New Roman" w:hAnsi="Times New Roman" w:cs="Times New Roman"/>
        </w:rPr>
        <w:t xml:space="preserve"> District of Tanzania. </w:t>
      </w:r>
      <w:proofErr w:type="gramStart"/>
      <w:r w:rsidRPr="002B75DA">
        <w:rPr>
          <w:rFonts w:ascii="Times New Roman" w:eastAsia="Times New Roman" w:hAnsi="Times New Roman" w:cs="Times New Roman"/>
        </w:rPr>
        <w:t xml:space="preserve">Asian-Aust. J. Anim. </w:t>
      </w:r>
      <w:proofErr w:type="spellStart"/>
      <w:r w:rsidRPr="002B75DA">
        <w:rPr>
          <w:rFonts w:ascii="Times New Roman" w:eastAsia="Times New Roman" w:hAnsi="Times New Roman" w:cs="Times New Roman"/>
        </w:rPr>
        <w:t>Sci.Vol</w:t>
      </w:r>
      <w:proofErr w:type="spellEnd"/>
      <w:r w:rsidRPr="002B75DA">
        <w:rPr>
          <w:rFonts w:ascii="Times New Roman" w:eastAsia="Times New Roman" w:hAnsi="Times New Roman" w:cs="Times New Roman"/>
        </w:rPr>
        <w:t>.</w:t>
      </w:r>
      <w:proofErr w:type="gramEnd"/>
      <w:r w:rsidRPr="002B75DA">
        <w:rPr>
          <w:rFonts w:ascii="Times New Roman" w:eastAsia="Times New Roman" w:hAnsi="Times New Roman" w:cs="Times New Roman"/>
        </w:rPr>
        <w:t xml:space="preserve"> 19, No. </w:t>
      </w:r>
      <w:proofErr w:type="gramStart"/>
      <w:r w:rsidRPr="002B75DA">
        <w:rPr>
          <w:rFonts w:ascii="Times New Roman" w:eastAsia="Times New Roman" w:hAnsi="Times New Roman" w:cs="Times New Roman"/>
        </w:rPr>
        <w:t>7 :</w:t>
      </w:r>
      <w:proofErr w:type="gramEnd"/>
      <w:r w:rsidRPr="002B75DA">
        <w:rPr>
          <w:rFonts w:ascii="Times New Roman" w:eastAsia="Times New Roman" w:hAnsi="Times New Roman" w:cs="Times New Roman"/>
        </w:rPr>
        <w:t xml:space="preserve">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w:t>
      </w:r>
      <w:proofErr w:type="spellStart"/>
      <w:r w:rsidRPr="002B75DA">
        <w:rPr>
          <w:sz w:val="22"/>
          <w:szCs w:val="22"/>
        </w:rPr>
        <w:t>Machibula</w:t>
      </w:r>
      <w:proofErr w:type="spellEnd"/>
      <w:r w:rsidRPr="002B75DA">
        <w:rPr>
          <w:sz w:val="22"/>
          <w:szCs w:val="22"/>
        </w:rPr>
        <w:t xml:space="preserve">, B.P., </w:t>
      </w:r>
      <w:proofErr w:type="spellStart"/>
      <w:r w:rsidRPr="002B75DA">
        <w:rPr>
          <w:sz w:val="22"/>
          <w:szCs w:val="22"/>
        </w:rPr>
        <w:t>Sarwatt</w:t>
      </w:r>
      <w:proofErr w:type="spellEnd"/>
      <w:r w:rsidRPr="002B75DA">
        <w:rPr>
          <w:sz w:val="22"/>
          <w:szCs w:val="22"/>
        </w:rPr>
        <w:t xml:space="preserve">, S.V., T </w:t>
      </w:r>
      <w:proofErr w:type="spellStart"/>
      <w:r w:rsidRPr="002B75DA">
        <w:rPr>
          <w:sz w:val="22"/>
          <w:szCs w:val="22"/>
        </w:rPr>
        <w:t>Fujihara</w:t>
      </w:r>
      <w:proofErr w:type="spellEnd"/>
      <w:r w:rsidRPr="002B75DA">
        <w:rPr>
          <w:sz w:val="22"/>
          <w:szCs w:val="22"/>
        </w:rPr>
        <w:t xml:space="preserve">. 2002. </w:t>
      </w:r>
      <w:proofErr w:type="spellStart"/>
      <w:r w:rsidRPr="002B75DA">
        <w:rPr>
          <w:rStyle w:val="Emphasis"/>
          <w:sz w:val="22"/>
          <w:szCs w:val="22"/>
          <w:lang w:val="en"/>
        </w:rPr>
        <w:t>Gliricidia</w:t>
      </w:r>
      <w:proofErr w:type="spellEnd"/>
      <w:r w:rsidRPr="002B75DA">
        <w:rPr>
          <w:rStyle w:val="Emphasis"/>
          <w:sz w:val="22"/>
          <w:szCs w:val="22"/>
          <w:lang w:val="en"/>
        </w:rPr>
        <w:t xml:space="preserve"> </w:t>
      </w:r>
      <w:proofErr w:type="spellStart"/>
      <w:r w:rsidRPr="002B75DA">
        <w:rPr>
          <w:rStyle w:val="Emphasis"/>
          <w:sz w:val="22"/>
          <w:szCs w:val="22"/>
          <w:lang w:val="en"/>
        </w:rPr>
        <w:t>sepium</w:t>
      </w:r>
      <w:proofErr w:type="spellEnd"/>
      <w:r w:rsidRPr="002B75DA">
        <w:rPr>
          <w:sz w:val="22"/>
          <w:szCs w:val="22"/>
          <w:lang w:val="en"/>
        </w:rPr>
        <w:t xml:space="preserve"> as an alternative protein supplement to cottonseed cake for smallholder dairy cows fed on Napier grass in Tanzania. </w:t>
      </w:r>
      <w:hyperlink r:id="rId18"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19"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0"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363" w:author="Hawkins, James" w:date="2018-09-14T13:49:00Z">
            <w:rPr>
              <w:rFonts w:ascii="Times New Roman" w:hAnsi="Times New Roman" w:cs="Times New Roman"/>
            </w:rPr>
          </w:rPrChange>
        </w:rPr>
        <w:t xml:space="preserve">Snijders, P. J. M. ; Wouters, B. P. ; Kariuki, J. N., 2011. </w:t>
      </w:r>
      <w:r w:rsidRPr="002B75DA">
        <w:rPr>
          <w:rFonts w:ascii="Times New Roman" w:hAnsi="Times New Roman" w:cs="Times New Roman"/>
        </w:rPr>
        <w:t>Effect of cutting management and nitrogen supply on yield and quality of Napier grass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nitrogen supplied by fertilizer, cattle manure or </w:t>
      </w:r>
      <w:proofErr w:type="spellStart"/>
      <w:r w:rsidRPr="002B75DA">
        <w:rPr>
          <w:rStyle w:val="Emphasis"/>
          <w:rFonts w:ascii="Times New Roman" w:hAnsi="Times New Roman" w:cs="Times New Roman"/>
        </w:rPr>
        <w:t>Desmodium</w:t>
      </w:r>
      <w:proofErr w:type="spellEnd"/>
      <w:r w:rsidRPr="002B75DA">
        <w:rPr>
          <w:rStyle w:val="Emphasis"/>
          <w:rFonts w:ascii="Times New Roman" w:hAnsi="Times New Roman" w:cs="Times New Roman"/>
        </w:rPr>
        <w:t xml:space="preserve"> </w:t>
      </w:r>
      <w:proofErr w:type="spellStart"/>
      <w:r w:rsidRPr="002B75DA">
        <w:rPr>
          <w:rStyle w:val="Emphasis"/>
          <w:rFonts w:ascii="Times New Roman" w:hAnsi="Times New Roman" w:cs="Times New Roman"/>
        </w:rPr>
        <w:t>intortum</w:t>
      </w:r>
      <w:proofErr w:type="spellEnd"/>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proofErr w:type="spellStart"/>
      <w:r w:rsidRPr="002B75DA">
        <w:rPr>
          <w:rFonts w:ascii="Times New Roman" w:hAnsi="Times New Roman" w:cs="Times New Roman"/>
        </w:rPr>
        <w:t>Shikuku</w:t>
      </w:r>
      <w:proofErr w:type="spellEnd"/>
      <w:r w:rsidRPr="002B75DA">
        <w:rPr>
          <w:rFonts w:ascii="Times New Roman" w:hAnsi="Times New Roman" w:cs="Times New Roman"/>
        </w:rPr>
        <w:t xml:space="preserve">, K.M., </w:t>
      </w:r>
      <w:proofErr w:type="spellStart"/>
      <w:r w:rsidRPr="002B75DA">
        <w:rPr>
          <w:rFonts w:ascii="Times New Roman" w:hAnsi="Times New Roman" w:cs="Times New Roman"/>
        </w:rPr>
        <w:t>Validivia</w:t>
      </w:r>
      <w:proofErr w:type="spellEnd"/>
      <w:r w:rsidRPr="002B75DA">
        <w:rPr>
          <w:rFonts w:ascii="Times New Roman" w:hAnsi="Times New Roman" w:cs="Times New Roman"/>
        </w:rPr>
        <w:t>, R.O., Paul. B.</w:t>
      </w:r>
      <w:proofErr w:type="gramStart"/>
      <w:r w:rsidRPr="002B75DA">
        <w:rPr>
          <w:rFonts w:ascii="Times New Roman" w:hAnsi="Times New Roman" w:cs="Times New Roman"/>
        </w:rPr>
        <w:t>,K</w:t>
      </w:r>
      <w:proofErr w:type="gramEnd"/>
      <w:r w:rsidRPr="002B75DA">
        <w:rPr>
          <w:rFonts w:ascii="Times New Roman" w:hAnsi="Times New Roman" w:cs="Times New Roman"/>
        </w:rPr>
        <w:t xml:space="preserve">., </w:t>
      </w:r>
      <w:proofErr w:type="spellStart"/>
      <w:r w:rsidRPr="002B75DA">
        <w:rPr>
          <w:rFonts w:ascii="Times New Roman" w:hAnsi="Times New Roman" w:cs="Times New Roman"/>
        </w:rPr>
        <w:t>Mwongera</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Winowiecki</w:t>
      </w:r>
      <w:proofErr w:type="spellEnd"/>
      <w:r w:rsidRPr="002B75DA">
        <w:rPr>
          <w:rFonts w:ascii="Times New Roman" w:hAnsi="Times New Roman" w:cs="Times New Roman"/>
        </w:rPr>
        <w:t xml:space="preserve">, L., </w:t>
      </w:r>
      <w:proofErr w:type="spellStart"/>
      <w:r w:rsidRPr="002B75DA">
        <w:rPr>
          <w:rFonts w:ascii="Times New Roman" w:hAnsi="Times New Roman" w:cs="Times New Roman"/>
        </w:rPr>
        <w:t>Laderach</w:t>
      </w:r>
      <w:proofErr w:type="spellEnd"/>
      <w:r w:rsidRPr="002B75DA">
        <w:rPr>
          <w:rFonts w:ascii="Times New Roman" w:hAnsi="Times New Roman" w:cs="Times New Roman"/>
        </w:rPr>
        <w:t xml:space="preserve">,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proofErr w:type="gramStart"/>
      <w:r w:rsidRPr="002B75DA">
        <w:rPr>
          <w:rFonts w:ascii="Times New Roman" w:hAnsi="Times New Roman" w:cs="Times New Roman"/>
        </w:rPr>
        <w:t>Tanzania FREL (Forest Reference Emission Level).</w:t>
      </w:r>
      <w:proofErr w:type="gramEnd"/>
      <w:r w:rsidRPr="002B75DA">
        <w:rPr>
          <w:rFonts w:ascii="Times New Roman" w:hAnsi="Times New Roman" w:cs="Times New Roman"/>
        </w:rPr>
        <w:t xml:space="preserve"> 2016. Tanzania’s Forest Reference Emission Level Submission to the United Nations Framework Convention on Climate Change. </w:t>
      </w:r>
      <w:proofErr w:type="gramStart"/>
      <w:r w:rsidRPr="002B75DA">
        <w:rPr>
          <w:rFonts w:ascii="Times New Roman" w:hAnsi="Times New Roman" w:cs="Times New Roman"/>
        </w:rPr>
        <w:t>United Republic of Tanzania.</w:t>
      </w:r>
      <w:proofErr w:type="gramEnd"/>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color w:val="000000"/>
          <w:lang w:eastAsia="en-GB"/>
        </w:rPr>
        <w:t xml:space="preserve">Thornton, P., Herrero, M., Freeman, A., </w:t>
      </w:r>
      <w:proofErr w:type="spellStart"/>
      <w:r w:rsidRPr="002B75DA">
        <w:rPr>
          <w:rFonts w:ascii="Times New Roman" w:eastAsia="Times New Roman" w:hAnsi="Times New Roman" w:cs="Times New Roman"/>
          <w:color w:val="000000"/>
          <w:lang w:eastAsia="en-GB"/>
        </w:rPr>
        <w:t>Mwai</w:t>
      </w:r>
      <w:proofErr w:type="spellEnd"/>
      <w:r w:rsidRPr="002B75DA">
        <w:rPr>
          <w:rFonts w:ascii="Times New Roman" w:eastAsia="Times New Roman" w:hAnsi="Times New Roman" w:cs="Times New Roman"/>
          <w:color w:val="000000"/>
          <w:lang w:eastAsia="en-GB"/>
        </w:rPr>
        <w:t xml:space="preserve">, O., </w:t>
      </w:r>
      <w:proofErr w:type="spellStart"/>
      <w:r w:rsidRPr="002B75DA">
        <w:rPr>
          <w:rFonts w:ascii="Times New Roman" w:eastAsia="Times New Roman" w:hAnsi="Times New Roman" w:cs="Times New Roman"/>
          <w:color w:val="000000"/>
          <w:lang w:eastAsia="en-GB"/>
        </w:rPr>
        <w:t>Rege</w:t>
      </w:r>
      <w:proofErr w:type="spellEnd"/>
      <w:r w:rsidRPr="002B75DA">
        <w:rPr>
          <w:rFonts w:ascii="Times New Roman" w:eastAsia="Times New Roman" w:hAnsi="Times New Roman" w:cs="Times New Roman"/>
          <w:color w:val="000000"/>
          <w:lang w:eastAsia="en-GB"/>
        </w:rPr>
        <w:t>,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roofErr w:type="gramEnd"/>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Tubiello</w:t>
      </w:r>
      <w:proofErr w:type="spellEnd"/>
      <w:r w:rsidRPr="002B75DA">
        <w:rPr>
          <w:rFonts w:ascii="Times New Roman" w:eastAsia="Times New Roman" w:hAnsi="Times New Roman" w:cs="Times New Roman"/>
          <w:lang w:eastAsia="en-GB"/>
        </w:rPr>
        <w:t xml:space="preserve">, F.N., </w:t>
      </w:r>
      <w:proofErr w:type="spellStart"/>
      <w:r w:rsidRPr="002B75DA">
        <w:rPr>
          <w:rFonts w:ascii="Times New Roman" w:eastAsia="Times New Roman" w:hAnsi="Times New Roman" w:cs="Times New Roman"/>
          <w:lang w:eastAsia="en-GB"/>
        </w:rPr>
        <w:t>Soussana</w:t>
      </w:r>
      <w:proofErr w:type="spellEnd"/>
      <w:r w:rsidRPr="002B75DA">
        <w:rPr>
          <w:rFonts w:ascii="Times New Roman" w:eastAsia="Times New Roman" w:hAnsi="Times New Roman" w:cs="Times New Roman"/>
          <w:lang w:eastAsia="en-GB"/>
        </w:rPr>
        <w:t>,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proofErr w:type="spellStart"/>
      <w:r w:rsidRPr="002B75DA">
        <w:rPr>
          <w:rFonts w:ascii="Times New Roman" w:hAnsi="Times New Roman" w:cs="Times New Roman"/>
        </w:rPr>
        <w:t>M.T.vanWijk</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M.C.Rufino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D.Enahoro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D.Parsons</w:t>
      </w:r>
      <w:proofErr w:type="spellEnd"/>
      <w:r w:rsidRPr="002B75DA">
        <w:rPr>
          <w:rFonts w:ascii="Times New Roman" w:hAnsi="Times New Roman" w:cs="Times New Roman"/>
        </w:rPr>
        <w:t xml:space="preserve">, </w:t>
      </w:r>
      <w:proofErr w:type="spellStart"/>
      <w:proofErr w:type="gramStart"/>
      <w:r w:rsidRPr="002B75DA">
        <w:rPr>
          <w:rFonts w:ascii="Times New Roman" w:hAnsi="Times New Roman" w:cs="Times New Roman"/>
        </w:rPr>
        <w:t>S.Silvestri</w:t>
      </w:r>
      <w:proofErr w:type="spellEnd"/>
      <w:r w:rsidRPr="002B75DA">
        <w:rPr>
          <w:rFonts w:ascii="Times New Roman" w:hAnsi="Times New Roman" w:cs="Times New Roman"/>
        </w:rPr>
        <w:t xml:space="preserve"> ,</w:t>
      </w:r>
      <w:proofErr w:type="gramEnd"/>
      <w:r w:rsidRPr="002B75DA">
        <w:rPr>
          <w:rFonts w:ascii="Times New Roman" w:hAnsi="Times New Roman" w:cs="Times New Roman"/>
        </w:rPr>
        <w:t xml:space="preserve"> R.O. Valdivia, </w:t>
      </w:r>
      <w:proofErr w:type="spellStart"/>
      <w:r w:rsidRPr="002B75DA">
        <w:rPr>
          <w:rFonts w:ascii="Times New Roman" w:hAnsi="Times New Roman" w:cs="Times New Roman"/>
        </w:rPr>
        <w:t>M.Herrero</w:t>
      </w:r>
      <w:proofErr w:type="spellEnd"/>
      <w:r w:rsidRPr="002B75DA">
        <w:rPr>
          <w:rFonts w:ascii="Times New Roman" w:hAnsi="Times New Roman" w:cs="Times New Roman"/>
        </w:rPr>
        <w:t xml:space="preserve">. 2014. Farm household models to analyse food security in a changing climate: A review. Global Food Security </w:t>
      </w:r>
      <w:hyperlink r:id="rId21"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Valentinov</w:t>
      </w:r>
      <w:proofErr w:type="spellEnd"/>
      <w:r w:rsidRPr="002B75DA">
        <w:rPr>
          <w:rFonts w:ascii="Times New Roman" w:eastAsia="Times New Roman" w:hAnsi="Times New Roman" w:cs="Times New Roman"/>
          <w:lang w:val="en-US"/>
        </w:rPr>
        <w:t xml:space="preserve">, V., &amp; </w:t>
      </w:r>
      <w:proofErr w:type="spellStart"/>
      <w:r w:rsidRPr="002B75DA">
        <w:rPr>
          <w:rFonts w:ascii="Times New Roman" w:eastAsia="Times New Roman" w:hAnsi="Times New Roman" w:cs="Times New Roman"/>
          <w:lang w:val="en-US"/>
        </w:rPr>
        <w:t>Tortia</w:t>
      </w:r>
      <w:proofErr w:type="spell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E..</w:t>
      </w:r>
      <w:proofErr w:type="gramEnd"/>
      <w:r w:rsidRPr="002B75DA">
        <w:rPr>
          <w:rFonts w:ascii="Times New Roman" w:eastAsia="Times New Roman" w:hAnsi="Times New Roman" w:cs="Times New Roman"/>
          <w:lang w:val="en-US"/>
        </w:rPr>
        <w:t xml:space="preserv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Havlik, P., ,Mosnier,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C81F4C" w:rsidRDefault="008E715D" w:rsidP="00087A40">
      <w:pPr>
        <w:spacing w:line="240" w:lineRule="auto"/>
        <w:rPr>
          <w:rFonts w:ascii="Times New Roman" w:eastAsia="Times New Roman" w:hAnsi="Times New Roman" w:cs="Times New Roman"/>
          <w:rPrChange w:id="364" w:author="Rufino, Mariana" w:date="2018-07-26T06:39:00Z">
            <w:rPr>
              <w:rFonts w:ascii="Times New Roman" w:eastAsia="Times New Roman" w:hAnsi="Times New Roman" w:cs="Times New Roman"/>
              <w:lang w:val="de-DE"/>
            </w:rPr>
          </w:rPrChange>
        </w:rPr>
      </w:pPr>
      <w:proofErr w:type="spellStart"/>
      <w:proofErr w:type="gramStart"/>
      <w:r w:rsidRPr="00C81F4C">
        <w:rPr>
          <w:rFonts w:ascii="Times New Roman" w:eastAsia="Times New Roman" w:hAnsi="Times New Roman" w:cs="Times New Roman"/>
          <w:rPrChange w:id="365" w:author="Rufino, Mariana" w:date="2018-07-26T06:39:00Z">
            <w:rPr>
              <w:rFonts w:ascii="Times New Roman" w:eastAsia="Times New Roman" w:hAnsi="Times New Roman" w:cs="Times New Roman"/>
              <w:lang w:val="de-DE"/>
            </w:rPr>
          </w:rPrChange>
        </w:rPr>
        <w:t>Weisel</w:t>
      </w:r>
      <w:proofErr w:type="spellEnd"/>
      <w:r w:rsidRPr="00C81F4C">
        <w:rPr>
          <w:rFonts w:ascii="Times New Roman" w:eastAsia="Times New Roman" w:hAnsi="Times New Roman" w:cs="Times New Roman"/>
          <w:rPrChange w:id="366" w:author="Rufino, Mariana" w:date="2018-07-26T06:39:00Z">
            <w:rPr>
              <w:rFonts w:ascii="Times New Roman" w:eastAsia="Times New Roman" w:hAnsi="Times New Roman" w:cs="Times New Roman"/>
              <w:lang w:val="de-DE"/>
            </w:rPr>
          </w:rPrChange>
        </w:rPr>
        <w:t xml:space="preserve"> and </w:t>
      </w:r>
      <w:proofErr w:type="spellStart"/>
      <w:r w:rsidRPr="00C81F4C">
        <w:rPr>
          <w:rFonts w:ascii="Times New Roman" w:eastAsia="Times New Roman" w:hAnsi="Times New Roman" w:cs="Times New Roman"/>
          <w:rPrChange w:id="367" w:author="Rufino, Mariana" w:date="2018-07-26T06:39:00Z">
            <w:rPr>
              <w:rFonts w:ascii="Times New Roman" w:eastAsia="Times New Roman" w:hAnsi="Times New Roman" w:cs="Times New Roman"/>
              <w:lang w:val="de-DE"/>
            </w:rPr>
          </w:rPrChange>
        </w:rPr>
        <w:t>Dop</w:t>
      </w:r>
      <w:proofErr w:type="spellEnd"/>
      <w:r w:rsidRPr="00C81F4C">
        <w:rPr>
          <w:rFonts w:ascii="Times New Roman" w:eastAsia="Times New Roman" w:hAnsi="Times New Roman" w:cs="Times New Roman"/>
          <w:rPrChange w:id="368" w:author="Rufino, Mariana" w:date="2018-07-26T06:39:00Z">
            <w:rPr>
              <w:rFonts w:ascii="Times New Roman" w:eastAsia="Times New Roman" w:hAnsi="Times New Roman" w:cs="Times New Roman"/>
              <w:lang w:val="de-DE"/>
            </w:rPr>
          </w:rPrChange>
        </w:rPr>
        <w:t>.</w:t>
      </w:r>
      <w:proofErr w:type="gramEnd"/>
      <w:r w:rsidRPr="00C81F4C">
        <w:rPr>
          <w:rFonts w:ascii="Times New Roman" w:eastAsia="Times New Roman" w:hAnsi="Times New Roman" w:cs="Times New Roman"/>
          <w:rPrChange w:id="369" w:author="Rufino, Mariana" w:date="2018-07-26T06:39:00Z">
            <w:rPr>
              <w:rFonts w:ascii="Times New Roman" w:eastAsia="Times New Roman" w:hAnsi="Times New Roman" w:cs="Times New Roman"/>
              <w:lang w:val="de-DE"/>
            </w:rPr>
          </w:rPrChange>
        </w:rPr>
        <w:t xml:space="preserve">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r w:rsidRPr="00D06897">
        <w:rPr>
          <w:rFonts w:ascii="Times New Roman" w:eastAsia="Times New Roman" w:hAnsi="Times New Roman" w:cs="Times New Roman"/>
          <w:lang w:val="de-DE"/>
        </w:rPr>
        <w:t xml:space="preserve">Willcock, S., </w:t>
      </w:r>
      <w:r w:rsidR="00087A40" w:rsidRPr="00D06897">
        <w:rPr>
          <w:rFonts w:ascii="Times New Roman" w:eastAsia="Times New Roman" w:hAnsi="Times New Roman" w:cs="Times New Roman"/>
          <w:lang w:val="de-DE"/>
        </w:rPr>
        <w:t>Oliver L. Phillips, Philip J. Platts, Andrew Balmford, Neil D. 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,Jon C. Lovett, Antje Ahrends, Julian Bayliss, Nike Doggart, Kathryn Doody, Eibleis Fanning</w:t>
      </w:r>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Jaclyn Hall, Kim L. Howell, Rob Marchant,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Mbilinyi, Pantaleon K. T. Munishi, Nisha Owen, Ruth D. Swetnam, Elmer J. Topp-Jorgensen,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proofErr w:type="spellStart"/>
      <w:r w:rsidR="00087A40" w:rsidRPr="002B75DA">
        <w:rPr>
          <w:rFonts w:ascii="Times New Roman" w:hAnsi="Times New Roman" w:cs="Times New Roman"/>
        </w:rPr>
        <w:t>LoS</w:t>
      </w:r>
      <w:proofErr w:type="spellEnd"/>
      <w:r w:rsidR="00087A40" w:rsidRPr="002B75DA">
        <w:rPr>
          <w:rFonts w:ascii="Times New Roman" w:hAnsi="Times New Roman" w:cs="Times New Roman"/>
        </w:rPr>
        <w:t xml:space="preserve">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proofErr w:type="spellStart"/>
      <w:r w:rsidRPr="002B75DA">
        <w:rPr>
          <w:rFonts w:ascii="Times New Roman" w:hAnsi="Times New Roman" w:cs="Times New Roman"/>
        </w:rPr>
        <w:t>Weiler</w:t>
      </w:r>
      <w:proofErr w:type="spellEnd"/>
      <w:r w:rsidRPr="002B75DA">
        <w:rPr>
          <w:rFonts w:ascii="Times New Roman" w:hAnsi="Times New Roman" w:cs="Times New Roman"/>
        </w:rPr>
        <w:t>, V.</w:t>
      </w:r>
      <w:proofErr w:type="gramStart"/>
      <w:r w:rsidRPr="002B75DA">
        <w:rPr>
          <w:rFonts w:ascii="Times New Roman" w:hAnsi="Times New Roman" w:cs="Times New Roman"/>
        </w:rPr>
        <w:t xml:space="preserve">,  </w:t>
      </w:r>
      <w:proofErr w:type="spellStart"/>
      <w:r w:rsidRPr="002B75DA">
        <w:rPr>
          <w:rFonts w:ascii="Times New Roman" w:hAnsi="Times New Roman" w:cs="Times New Roman"/>
        </w:rPr>
        <w:t>Henk</w:t>
      </w:r>
      <w:proofErr w:type="spellEnd"/>
      <w:proofErr w:type="gramEnd"/>
      <w:r w:rsidRPr="002B75DA">
        <w:rPr>
          <w:rFonts w:ascii="Times New Roman" w:hAnsi="Times New Roman" w:cs="Times New Roman"/>
        </w:rPr>
        <w:t xml:space="preserve"> MJ Udo, </w:t>
      </w:r>
      <w:proofErr w:type="spellStart"/>
      <w:r w:rsidRPr="002B75DA">
        <w:rPr>
          <w:rFonts w:ascii="Times New Roman" w:hAnsi="Times New Roman" w:cs="Times New Roman"/>
        </w:rPr>
        <w:t>Viets</w:t>
      </w:r>
      <w:proofErr w:type="spellEnd"/>
      <w:r w:rsidRPr="002B75DA">
        <w:rPr>
          <w:rFonts w:ascii="Times New Roman" w:hAnsi="Times New Roman" w:cs="Times New Roman"/>
        </w:rPr>
        <w:t>,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lastRenderedPageBreak/>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 xml:space="preserve">Maintaining cattle </w:t>
            </w:r>
            <w:proofErr w:type="spellStart"/>
            <w:r w:rsidRPr="000B4150">
              <w:rPr>
                <w:rFonts w:ascii="Times New Roman" w:hAnsi="Times New Roman" w:cs="Times New Roman"/>
              </w:rPr>
              <w:t>housing</w:t>
            </w:r>
            <w:r w:rsidRPr="000B4150">
              <w:rPr>
                <w:rFonts w:ascii="Times New Roman" w:hAnsi="Times New Roman" w:cs="Times New Roman"/>
                <w:vertAlign w:val="superscript"/>
              </w:rPr>
              <w:t>a</w:t>
            </w:r>
            <w:proofErr w:type="spellEnd"/>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proofErr w:type="gramStart"/>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roofErr w:type="gramEnd"/>
      <w:r w:rsidRPr="000B4150">
        <w:rPr>
          <w:rFonts w:ascii="Times New Roman" w:hAnsi="Times New Roman" w:cs="Times New Roman"/>
        </w:rPr>
        <w:t>,</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w:t>
      </w:r>
      <w:proofErr w:type="gramStart"/>
      <w:r>
        <w:rPr>
          <w:rFonts w:ascii="Times New Roman" w:hAnsi="Times New Roman" w:cs="Times New Roman"/>
        </w:rPr>
        <w:t>questionnaire  asked</w:t>
      </w:r>
      <w:proofErr w:type="gramEnd"/>
      <w:r>
        <w:rPr>
          <w:rFonts w:ascii="Times New Roman" w:hAnsi="Times New Roman" w:cs="Times New Roman"/>
        </w:rPr>
        <w:t xml:space="preserve">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w:t>
      </w:r>
      <w:proofErr w:type="gramStart"/>
      <w:r w:rsidR="00226763">
        <w:rPr>
          <w:rFonts w:ascii="Times New Roman" w:hAnsi="Times New Roman" w:cs="Times New Roman"/>
        </w:rPr>
        <w:t>the  labour</w:t>
      </w:r>
      <w:proofErr w:type="gramEnd"/>
      <w:r w:rsidR="00226763">
        <w:rPr>
          <w:rFonts w:ascii="Times New Roman" w:hAnsi="Times New Roman" w:cs="Times New Roman"/>
        </w:rPr>
        <w:t xml:space="preserve">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w:t>
      </w:r>
      <w:proofErr w:type="gramStart"/>
      <w:r w:rsidR="00A1115D">
        <w:rPr>
          <w:rFonts w:ascii="Times New Roman" w:hAnsi="Times New Roman" w:cs="Times New Roman"/>
        </w:rPr>
        <w:t>expresses  person</w:t>
      </w:r>
      <w:proofErr w:type="gramEnd"/>
      <w:r w:rsidR="00A1115D">
        <w:rPr>
          <w:rFonts w:ascii="Times New Roman" w:hAnsi="Times New Roman" w:cs="Times New Roman"/>
        </w:rPr>
        <w:t xml:space="preserve">-days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w:t>
      </w:r>
      <w:r w:rsidR="00A1115D">
        <w:rPr>
          <w:rFonts w:ascii="Times New Roman" w:hAnsi="Times New Roman" w:cs="Times New Roman"/>
        </w:rPr>
        <w:lastRenderedPageBreak/>
        <w:t xml:space="preserve">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76E7529F" w14:textId="22D98D3E" w:rsidR="00C73BB8" w:rsidRPr="00B827AC" w:rsidRDefault="00C73BB8" w:rsidP="00C73BB8">
      <w:pPr>
        <w:rPr>
          <w:rFonts w:ascii="Times New Roman" w:hAnsi="Times New Roman" w:cs="Times New Roman"/>
        </w:rPr>
      </w:pPr>
      <w:r w:rsidRPr="00B827AC">
        <w:rPr>
          <w:rFonts w:ascii="Times New Roman" w:hAnsi="Times New Roman" w:cs="Times New Roman"/>
        </w:rPr>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proofErr w:type="gramStart"/>
      <w:r w:rsidRPr="00B827AC">
        <w:rPr>
          <w:rFonts w:ascii="Times New Roman" w:hAnsi="Times New Roman" w:cs="Times New Roman"/>
        </w:rPr>
        <w:t>and</w:t>
      </w:r>
      <w:proofErr w:type="gramEnd"/>
      <w:r w:rsidRPr="00B827AC">
        <w:rPr>
          <w:rFonts w:ascii="Times New Roman" w:hAnsi="Times New Roman" w:cs="Times New Roman"/>
        </w:rPr>
        <w:t xml:space="preserve">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proofErr w:type="gramStart"/>
      <w:r>
        <w:rPr>
          <w:rFonts w:ascii="Times New Roman" w:eastAsiaTheme="minorEastAsia" w:hAnsi="Times New Roman" w:cs="Times New Roman"/>
        </w:rPr>
        <w:t>) ,</w:t>
      </w:r>
      <w:proofErr w:type="gramEnd"/>
      <w:r>
        <w:rPr>
          <w:rFonts w:ascii="Times New Roman" w:eastAsiaTheme="minorEastAsia" w:hAnsi="Times New Roman" w:cs="Times New Roman"/>
        </w:rPr>
        <w:t xml:space="preserve">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w:t>
      </w:r>
      <w:proofErr w:type="gramStart"/>
      <w:r w:rsidRPr="00B827AC">
        <w:rPr>
          <w:rFonts w:ascii="Times New Roman" w:eastAsiaTheme="minorEastAsia" w:hAnsi="Times New Roman" w:cs="Times New Roman"/>
        </w:rPr>
        <w:t>value,</w:t>
      </w:r>
      <w:proofErr w:type="gramEnd"/>
      <w:r w:rsidRPr="00B827AC">
        <w:rPr>
          <w:rFonts w:ascii="Times New Roman" w:eastAsiaTheme="minorEastAsia" w:hAnsi="Times New Roman" w:cs="Times New Roman"/>
        </w:rPr>
        <w:t xml:space="preserv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00E0322F">
        <w:rPr>
          <w:rFonts w:ascii="Times New Roman" w:hAnsi="Times New Roman" w:cs="Times New Roman"/>
          <w:vertAlign w:val="subscript"/>
        </w:rPr>
        <w:t>m</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00E0322F">
        <w:rPr>
          <w:rFonts w:ascii="Times New Roman" w:hAnsi="Times New Roman" w:cs="Times New Roman"/>
          <w:vertAlign w:val="subscript"/>
        </w:rPr>
        <w:t>m</w:t>
      </w:r>
      <w:proofErr w:type="spellEnd"/>
    </w:p>
    <w:p w14:paraId="32F0695C" w14:textId="6CB9C873" w:rsidR="00E0322F" w:rsidRDefault="00D417CD" w:rsidP="00D417CD">
      <w:pPr>
        <w:rPr>
          <w:rFonts w:ascii="Times New Roman" w:hAnsi="Times New Roman" w:cs="Times New Roman"/>
        </w:rPr>
      </w:pPr>
      <w:proofErr w:type="gramStart"/>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w:t>
      </w:r>
      <w:proofErr w:type="gramEnd"/>
      <w:r w:rsidRPr="00B827AC">
        <w:rPr>
          <w:rFonts w:ascii="Times New Roman" w:hAnsi="Times New Roman" w:cs="Times New Roman"/>
        </w:rPr>
        <w:t xml:space="preserve">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proofErr w:type="spellStart"/>
      <w:r w:rsidRPr="00E935ED">
        <w:rPr>
          <w:rFonts w:ascii="Times New Roman" w:eastAsia="Times New Roman" w:hAnsi="Times New Roman" w:cs="Times New Roman"/>
          <w:color w:val="000000"/>
          <w:lang w:eastAsia="en-GB"/>
        </w:rPr>
        <w:t>Labour_Requirement</w:t>
      </w:r>
      <w:proofErr w:type="gramStart"/>
      <w:r w:rsidR="00DF1A61" w:rsidRPr="00E935ED">
        <w:rPr>
          <w:rFonts w:ascii="Times New Roman" w:eastAsia="Times New Roman" w:hAnsi="Times New Roman" w:cs="Times New Roman"/>
          <w:color w:val="000000"/>
          <w:vertAlign w:val="subscript"/>
          <w:lang w:eastAsia="en-GB"/>
        </w:rPr>
        <w:t>,m</w:t>
      </w:r>
      <w:proofErr w:type="spellEnd"/>
      <w:proofErr w:type="gramEnd"/>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DA1068"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area dedicated to crop c (ha)</w:t>
      </w:r>
    </w:p>
    <w:p w14:paraId="04D348B2" w14:textId="77777777" w:rsidR="00F51643" w:rsidRPr="00B827AC" w:rsidRDefault="00DA1068"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proofErr w:type="gramStart"/>
      <w:r w:rsidR="00F51643" w:rsidRPr="00B827AC">
        <w:rPr>
          <w:rFonts w:ascii="Times New Roman" w:eastAsiaTheme="minorEastAsia" w:hAnsi="Times New Roman" w:cs="Times New Roman"/>
          <w:color w:val="000000"/>
          <w:vertAlign w:val="subscript"/>
          <w:lang w:eastAsia="en-GB"/>
        </w:rPr>
        <w:t>a</w:t>
      </w:r>
      <w:proofErr w:type="gramEnd"/>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77777777" w:rsidR="00DF1A61" w:rsidRPr="00B827AC" w:rsidRDefault="00DF1A61" w:rsidP="00D417CD">
      <w:pPr>
        <w:rPr>
          <w:rFonts w:ascii="Times New Roman" w:hAnsi="Times New Roman" w:cs="Times New Roman"/>
        </w:rPr>
      </w:pP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DA1068"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DA1068"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proofErr w:type="spellStart"/>
      <w:r w:rsidRPr="003D4624">
        <w:rPr>
          <w:rFonts w:ascii="Times New Roman" w:hAnsi="Times New Roman" w:cs="Times New Roman"/>
        </w:rPr>
        <w:t>Pasture_Land</w:t>
      </w:r>
      <w:proofErr w:type="spellEnd"/>
      <w:r w:rsidRPr="003D4624">
        <w:rPr>
          <w:rFonts w:ascii="Times New Roman" w:hAnsi="Times New Roman" w:cs="Times New Roman"/>
        </w:rPr>
        <w:t xml:space="preserve">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r>
      <w:proofErr w:type="gramStart"/>
      <w:r w:rsidRPr="003D4624">
        <w:rPr>
          <w:rFonts w:ascii="Times New Roman" w:hAnsi="Times New Roman" w:cs="Times New Roman"/>
        </w:rPr>
        <w:t>Total land holdings is</w:t>
      </w:r>
      <w:proofErr w:type="gramEnd"/>
      <w:r w:rsidRPr="003D4624">
        <w:rPr>
          <w:rFonts w:ascii="Times New Roman" w:hAnsi="Times New Roman" w:cs="Times New Roman"/>
        </w:rPr>
        <w:t xml:space="preserve">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proofErr w:type="gram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proofErr w:type="gram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DA1068"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q</w:t>
      </w:r>
      <w:r w:rsidR="00B16FE9" w:rsidRPr="00B827AC">
        <w:rPr>
          <w:rFonts w:ascii="Times New Roman" w:hAnsi="Times New Roman" w:cs="Times New Roman"/>
          <w:vertAlign w:val="subscript"/>
        </w:rPr>
        <w:t>i</w:t>
      </w:r>
      <w:proofErr w:type="gramEnd"/>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where</w:t>
      </w:r>
      <w:proofErr w:type="gramEnd"/>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 xml:space="preserve">-farm activities. </w:t>
      </w:r>
      <w:proofErr w:type="gramStart"/>
      <w:r w:rsidRPr="00B827AC">
        <w:rPr>
          <w:rFonts w:ascii="Times New Roman" w:hAnsi="Times New Roman" w:cs="Times New Roman"/>
        </w:rPr>
        <w:t>β</w:t>
      </w:r>
      <w:proofErr w:type="spellStart"/>
      <w:r w:rsidRPr="00B827AC">
        <w:rPr>
          <w:rFonts w:ascii="Times New Roman" w:hAnsi="Times New Roman" w:cs="Times New Roman"/>
        </w:rPr>
        <w:t>i</w:t>
      </w:r>
      <w:proofErr w:type="spellEnd"/>
      <w:proofErr w:type="gram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w:t>
      </w:r>
      <w:proofErr w:type="gramStart"/>
      <w:r w:rsidR="003B0CDC" w:rsidRPr="00B827AC">
        <w:rPr>
          <w:rFonts w:ascii="Times New Roman" w:hAnsi="Times New Roman" w:cs="Times New Roman"/>
        </w:rPr>
        <w:t xml:space="preserve">cohort in each time period </w:t>
      </w:r>
      <w:r w:rsidRPr="00B827AC">
        <w:rPr>
          <w:rFonts w:ascii="Times New Roman" w:hAnsi="Times New Roman" w:cs="Times New Roman"/>
        </w:rPr>
        <w:t>are</w:t>
      </w:r>
      <w:proofErr w:type="gramEnd"/>
      <w:r w:rsidRPr="00B827AC">
        <w:rPr>
          <w:rFonts w:ascii="Times New Roman" w:hAnsi="Times New Roman" w:cs="Times New Roman"/>
        </w:rPr>
        <w:t xml:space="preserv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lastRenderedPageBreak/>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w:t>
      </w:r>
      <w:proofErr w:type="gramStart"/>
      <w:r w:rsidRPr="00B827AC">
        <w:rPr>
          <w:rStyle w:val="mathspan"/>
          <w:rFonts w:ascii="Times New Roman" w:hAnsi="Times New Roman" w:cs="Times New Roman"/>
        </w:rPr>
        <w:t>specification of the above parameters for stage structured demographics are</w:t>
      </w:r>
      <w:proofErr w:type="gramEnd"/>
      <w:r w:rsidRPr="00B827AC">
        <w:rPr>
          <w:rStyle w:val="mathspan"/>
          <w:rFonts w:ascii="Times New Roman" w:hAnsi="Times New Roman" w:cs="Times New Roman"/>
        </w:rPr>
        <w:t xml:space="preserv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w:t>
      </w:r>
      <w:proofErr w:type="gramStart"/>
      <w:r w:rsidR="00900355" w:rsidRPr="00B827AC">
        <w:rPr>
          <w:rFonts w:ascii="Times New Roman" w:hAnsi="Times New Roman" w:cs="Times New Roman"/>
        </w:rPr>
        <w:t>purchases of replacement heifers and cows is</w:t>
      </w:r>
      <w:proofErr w:type="gramEnd"/>
      <w:r w:rsidR="00900355" w:rsidRPr="00B827AC">
        <w:rPr>
          <w:rFonts w:ascii="Times New Roman" w:hAnsi="Times New Roman" w:cs="Times New Roman"/>
        </w:rPr>
        <w:t xml:space="preserve">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DA1068"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growth</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growth,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lactation</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lactation,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pregnancy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pregnancy,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activity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DA1068"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MP</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Pr>
          <w:rFonts w:ascii="Times New Roman" w:hAnsi="Times New Roman" w:cs="Times New Roman"/>
        </w:rPr>
        <w:t xml:space="preserve">is total intake of </w:t>
      </w:r>
      <w:proofErr w:type="spellStart"/>
      <w:r>
        <w:rPr>
          <w:rFonts w:ascii="Times New Roman" w:hAnsi="Times New Roman" w:cs="Times New Roman"/>
        </w:rPr>
        <w:t>metabolisable</w:t>
      </w:r>
      <w:proofErr w:type="spellEnd"/>
      <w:r>
        <w:rPr>
          <w:rFonts w:ascii="Times New Roman" w:hAnsi="Times New Roman" w:cs="Times New Roman"/>
        </w:rPr>
        <w:t xml:space="preserve"> protein, </w:t>
      </w:r>
      <w:proofErr w:type="spellStart"/>
      <w:r>
        <w:rPr>
          <w:rFonts w:ascii="Times New Roman" w:hAnsi="Times New Roman" w:cs="Times New Roman"/>
        </w:rPr>
        <w:t>MP</w:t>
      </w:r>
      <w:r>
        <w:rPr>
          <w:rFonts w:ascii="Times New Roman" w:hAnsi="Times New Roman" w:cs="Times New Roman"/>
          <w:vertAlign w:val="subscript"/>
        </w:rPr>
        <w:t>growth</w:t>
      </w:r>
      <w:proofErr w:type="spellEnd"/>
      <w:r>
        <w:rPr>
          <w:rFonts w:ascii="Times New Roman" w:hAnsi="Times New Roman" w:cs="Times New Roman"/>
        </w:rPr>
        <w:t xml:space="preserve"> 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growth, and </w:t>
      </w:r>
      <w:proofErr w:type="spellStart"/>
      <w:r>
        <w:rPr>
          <w:rFonts w:ascii="Times New Roman" w:hAnsi="Times New Roman" w:cs="Times New Roman"/>
        </w:rPr>
        <w:t>MP</w:t>
      </w:r>
      <w:r>
        <w:rPr>
          <w:rFonts w:ascii="Times New Roman" w:hAnsi="Times New Roman" w:cs="Times New Roman"/>
          <w:vertAlign w:val="subscript"/>
        </w:rPr>
        <w:t>pregnancy</w:t>
      </w:r>
      <w:proofErr w:type="spellEnd"/>
      <w:r>
        <w:rPr>
          <w:rFonts w:ascii="Times New Roman" w:hAnsi="Times New Roman" w:cs="Times New Roman"/>
          <w:vertAlign w:val="subscript"/>
        </w:rPr>
        <w:t xml:space="preserve"> </w:t>
      </w:r>
      <w:r>
        <w:rPr>
          <w:rFonts w:ascii="Times New Roman" w:hAnsi="Times New Roman" w:cs="Times New Roman"/>
        </w:rPr>
        <w:t xml:space="preserve">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w:lastRenderedPageBreak/>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proofErr w:type="spellStart"/>
      <w:r w:rsidRPr="00CB11A8">
        <w:rPr>
          <w:rFonts w:ascii="Times New Roman" w:hAnsi="Times New Roman" w:cs="Times New Roman"/>
        </w:rPr>
        <w:t>Y</w:t>
      </w:r>
      <w:r w:rsidRPr="00CB11A8">
        <w:rPr>
          <w:rFonts w:ascii="Times New Roman" w:hAnsi="Times New Roman" w:cs="Times New Roman"/>
          <w:vertAlign w:val="subscript"/>
        </w:rPr>
        <w:t>m</w:t>
      </w:r>
      <w:proofErr w:type="spellEnd"/>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vertAlign w:val="subscript"/>
        </w:rPr>
        <w:t xml:space="preserve">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DA1068"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xml:space="preserve">. Because feeding is endogenous, total methane production from enteric fermentation is calculated for each animal maintained by the herd, based on the animal’s individual intake of GEI and the individually calculated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w:t>
      </w:r>
      <w:proofErr w:type="gramStart"/>
      <w:r>
        <w:rPr>
          <w:rFonts w:ascii="Times New Roman" w:hAnsi="Times New Roman" w:cs="Times New Roman"/>
        </w:rPr>
        <w:t>assumptions</w:t>
      </w:r>
      <w:proofErr w:type="gramEnd"/>
      <w:r>
        <w:rPr>
          <w:rFonts w:ascii="Times New Roman" w:hAnsi="Times New Roman" w:cs="Times New Roman"/>
        </w:rPr>
        <w:t xml:space="preserve"> about </w:t>
      </w:r>
      <w:proofErr w:type="spellStart"/>
      <w:r>
        <w:rPr>
          <w:rFonts w:ascii="Times New Roman" w:hAnsi="Times New Roman" w:cs="Times New Roman"/>
        </w:rPr>
        <w:t>UExGE</w:t>
      </w:r>
      <w:proofErr w:type="spellEnd"/>
      <w:r>
        <w:rPr>
          <w:rFonts w:ascii="Times New Roman" w:hAnsi="Times New Roman" w:cs="Times New Roman"/>
        </w:rPr>
        <w:t xml:space="preserve"> and ash content]. Next, methane emissions from manure are estimated as follows:</w:t>
      </w:r>
    </w:p>
    <w:p w14:paraId="2F979BBF" w14:textId="77777777" w:rsidR="000470E6" w:rsidRDefault="00DA1068"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MCF is the methane conversion factor. Since improved animals in the model are not allowed to graze, a MCF of 5</w:t>
      </w:r>
      <w:proofErr w:type="gramStart"/>
      <w:r>
        <w:rPr>
          <w:rFonts w:ascii="Times New Roman" w:eastAsiaTheme="minorEastAsia" w:hAnsi="Times New Roman" w:cs="Times New Roman"/>
        </w:rPr>
        <w:t>%  is</w:t>
      </w:r>
      <w:proofErr w:type="gramEnd"/>
      <w:r>
        <w:rPr>
          <w:rFonts w:ascii="Times New Roman" w:eastAsiaTheme="minorEastAsia" w:hAnsi="Times New Roman" w:cs="Times New Roman"/>
        </w:rPr>
        <w:t xml:space="preserve">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DA1068"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DA1068"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is nitrogen retained for lactation per animal, milk is milk yield per animal, and milk protein is the milk protein percentage of milk (%)</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Nitrogen retained for weight gain is estimated using the following equation from NRC (2001): </w:t>
      </w:r>
    </w:p>
    <w:p w14:paraId="27DBD3C7" w14:textId="77777777" w:rsidR="000470E6" w:rsidRPr="006E0DC5" w:rsidRDefault="00DA1068"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NE</w:t>
      </w:r>
      <w:r>
        <w:rPr>
          <w:rFonts w:ascii="Times New Roman" w:eastAsiaTheme="minorEastAsia" w:hAnsi="Times New Roman" w:cs="Times New Roman"/>
          <w:vertAlign w:val="subscript"/>
        </w:rPr>
        <w:t>Gain</w:t>
      </w:r>
      <w:proofErr w:type="spellEnd"/>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proofErr w:type="spellStart"/>
      <w:r>
        <w:rPr>
          <w:rFonts w:ascii="Times New Roman" w:hAnsi="Times New Roman" w:cs="Times New Roman"/>
        </w:rPr>
        <w:t>Nitrogen</w:t>
      </w:r>
      <w:r>
        <w:rPr>
          <w:rFonts w:ascii="Times New Roman" w:hAnsi="Times New Roman" w:cs="Times New Roman"/>
          <w:vertAlign w:val="subscript"/>
        </w:rPr>
        <w:t>Excreted</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intake</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retained</w:t>
      </w:r>
      <w:proofErr w:type="spellEnd"/>
    </w:p>
    <w:p w14:paraId="1CE703EF"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Nitrogen</w:t>
      </w:r>
      <w:r>
        <w:rPr>
          <w:rFonts w:ascii="Times New Roman" w:hAnsi="Times New Roman" w:cs="Times New Roman"/>
          <w:vertAlign w:val="subscript"/>
        </w:rPr>
        <w:t>Excretd</w:t>
      </w:r>
      <w:proofErr w:type="spellEnd"/>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proofErr w:type="spellStart"/>
      <w:r w:rsidRPr="002D725E">
        <w:rPr>
          <w:rFonts w:ascii="Times New Roman" w:hAnsi="Times New Roman" w:cs="Times New Roman"/>
        </w:rPr>
        <w:t>N</w:t>
      </w:r>
      <w:r>
        <w:rPr>
          <w:rFonts w:ascii="Times New Roman" w:hAnsi="Times New Roman" w:cs="Times New Roman"/>
          <w:vertAlign w:val="subscript"/>
        </w:rPr>
        <w:t>Volatilized</w:t>
      </w:r>
      <w:proofErr w:type="spellEnd"/>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Frac</w:t>
      </w:r>
      <w:r>
        <w:rPr>
          <w:rFonts w:ascii="Times New Roman" w:eastAsiaTheme="minorEastAsia" w:hAnsi="Times New Roman" w:cs="Times New Roman"/>
          <w:vertAlign w:val="subscript"/>
        </w:rPr>
        <w:t>gas</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Volatilization</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proofErr w:type="spellStart"/>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proofErr w:type="spellEnd"/>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proofErr w:type="gramStart"/>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Leaching</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w:t>
      </w:r>
      <w:proofErr w:type="gramEnd"/>
      <w:r>
        <w:rPr>
          <w:rFonts w:ascii="Times New Roman" w:eastAsiaTheme="minorEastAsia" w:hAnsi="Times New Roman" w:cs="Times New Roman"/>
        </w:rPr>
        <w:t xml:space="preserve">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proofErr w:type="gramStart"/>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w:t>
      </w:r>
      <w:proofErr w:type="gramEnd"/>
      <w:r>
        <w:rPr>
          <w:rFonts w:ascii="Times New Roman" w:eastAsiaTheme="minorEastAsia" w:hAnsi="Times New Roman" w:cs="Times New Roman"/>
        </w:rPr>
        <w:t xml:space="preserve">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 xml:space="preserve">The land footprint of dairy production in the model is the sum of all rangeland, managed pasture, and cropland used for feed production. </w:t>
      </w:r>
      <w:proofErr w:type="gramStart"/>
      <w:r>
        <w:rPr>
          <w:rFonts w:ascii="Times New Roman" w:hAnsi="Times New Roman" w:cs="Times New Roman"/>
        </w:rPr>
        <w:t>Nitrous oxide emissions from crop and grassland soils represents</w:t>
      </w:r>
      <w:proofErr w:type="gramEnd"/>
      <w:r>
        <w:rPr>
          <w:rFonts w:ascii="Times New Roman" w:hAnsi="Times New Roman" w:cs="Times New Roman"/>
        </w:rPr>
        <w:t xml:space="preserve"> a significant GHG emissions source (</w:t>
      </w:r>
      <w:proofErr w:type="spellStart"/>
      <w:r>
        <w:rPr>
          <w:rFonts w:ascii="Times New Roman" w:hAnsi="Times New Roman" w:cs="Times New Roman"/>
        </w:rPr>
        <w:t>Pelster</w:t>
      </w:r>
      <w:proofErr w:type="spellEnd"/>
      <w:r>
        <w:rPr>
          <w:rFonts w:ascii="Times New Roman" w:hAnsi="Times New Roman" w:cs="Times New Roman"/>
        </w:rPr>
        <w:t xml:space="preserve">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land_use</w:t>
      </w:r>
      <w:proofErr w:type="spellEnd"/>
      <w:r>
        <w:rPr>
          <w:rFonts w:ascii="Times New Roman" w:hAnsi="Times New Roman" w:cs="Times New Roman"/>
        </w:rPr>
        <w:t xml:space="preserve"> represents the different categories of land use (Table 5), </w:t>
      </w:r>
      <w:proofErr w:type="spellStart"/>
      <w:r>
        <w:rPr>
          <w:rFonts w:ascii="Times New Roman" w:hAnsi="Times New Roman" w:cs="Times New Roman"/>
        </w:rPr>
        <w:t>area</w:t>
      </w:r>
      <w:r>
        <w:rPr>
          <w:rFonts w:ascii="Times New Roman" w:hAnsi="Times New Roman" w:cs="Times New Roman"/>
          <w:vertAlign w:val="subscript"/>
        </w:rPr>
        <w:t>land_use</w:t>
      </w:r>
      <w:proofErr w:type="spellEnd"/>
      <w:r>
        <w:rPr>
          <w:rFonts w:ascii="Times New Roman" w:hAnsi="Times New Roman" w:cs="Times New Roman"/>
        </w:rPr>
        <w:t xml:space="preserve"> represents the area (ha) dedicated to a given </w:t>
      </w:r>
      <w:proofErr w:type="spellStart"/>
      <w:r>
        <w:rPr>
          <w:rFonts w:ascii="Times New Roman" w:hAnsi="Times New Roman" w:cs="Times New Roman"/>
        </w:rPr>
        <w:t>land_use</w:t>
      </w:r>
      <w:proofErr w:type="spellEnd"/>
      <w:r>
        <w:rPr>
          <w:rFonts w:ascii="Times New Roman" w:hAnsi="Times New Roman" w:cs="Times New Roman"/>
        </w:rPr>
        <w:t xml:space="preserve">, and </w:t>
      </w:r>
      <w:proofErr w:type="spellStart"/>
      <w:r>
        <w:rPr>
          <w:rFonts w:ascii="Times New Roman" w:hAnsi="Times New Roman" w:cs="Times New Roman"/>
        </w:rPr>
        <w:t>flux</w:t>
      </w:r>
      <w:r>
        <w:rPr>
          <w:rFonts w:ascii="Times New Roman" w:hAnsi="Times New Roman" w:cs="Times New Roman"/>
          <w:vertAlign w:val="subscript"/>
        </w:rPr>
        <w:t>land_use</w:t>
      </w:r>
      <w:proofErr w:type="spellEnd"/>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530053"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3A7BA4FC" w:rsidR="00E77343" w:rsidRPr="001710B8" w:rsidRDefault="00C94EF2" w:rsidP="00E77343">
            <w:pPr>
              <w:jc w:val="center"/>
              <w:rPr>
                <w:rFonts w:ascii="Times New Roman" w:eastAsia="Times New Roman" w:hAnsi="Times New Roman" w:cs="Times New Roman"/>
                <w:vertAlign w:val="superscript"/>
              </w:rPr>
            </w:pPr>
            <w:r>
              <w:rPr>
                <w:rFonts w:ascii="Times New Roman" w:eastAsia="Times New Roman" w:hAnsi="Times New Roman" w:cs="Times New Roman"/>
              </w:rPr>
              <w:t>3.610</w:t>
            </w:r>
            <w:r w:rsidR="00E77343"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236D8D86"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r w:rsidR="00C748EE">
              <w:rPr>
                <w:rFonts w:ascii="Times New Roman" w:eastAsia="Times New Roman" w:hAnsi="Times New Roman" w:cs="Times New Roman"/>
              </w:rPr>
              <w:t>785</w:t>
            </w:r>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3F42B059" w:rsidR="00E77343" w:rsidRPr="001710B8" w:rsidRDefault="00C748EE" w:rsidP="00E77343">
            <w:pPr>
              <w:jc w:val="center"/>
              <w:rPr>
                <w:rFonts w:ascii="Times New Roman" w:eastAsia="Times New Roman" w:hAnsi="Times New Roman" w:cs="Times New Roman"/>
                <w:vertAlign w:val="superscript"/>
              </w:rPr>
            </w:pPr>
            <w:r>
              <w:rPr>
                <w:rFonts w:ascii="Times New Roman" w:eastAsia="Times New Roman" w:hAnsi="Times New Roman" w:cs="Times New Roman"/>
              </w:rPr>
              <w:t>1.413</w:t>
            </w:r>
            <w:r w:rsidR="00E77343"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0B85BE91"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r w:rsidR="00C748EE">
              <w:rPr>
                <w:rFonts w:ascii="Times New Roman" w:eastAsia="Times New Roman" w:hAnsi="Times New Roman" w:cs="Times New Roman"/>
              </w:rPr>
              <w:t>286</w:t>
            </w:r>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spellStart"/>
      <w:proofErr w:type="gramStart"/>
      <w:r w:rsidRPr="002B19F7">
        <w:rPr>
          <w:rFonts w:ascii="Times New Roman" w:eastAsia="Times New Roman" w:hAnsi="Times New Roman" w:cs="Times New Roman"/>
          <w:sz w:val="20"/>
          <w:szCs w:val="20"/>
          <w:vertAlign w:val="superscript"/>
          <w:lang w:val="fr-FR"/>
        </w:rPr>
        <w:t>a</w:t>
      </w:r>
      <w:proofErr w:type="spellEnd"/>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Rosenstock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b</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Pelster</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c</w:t>
      </w:r>
      <w:proofErr w:type="gramEnd"/>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d</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Wilcock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lastRenderedPageBreak/>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A1068" w:rsidRDefault="000470E6" w:rsidP="000D156C">
      <w:pPr>
        <w:rPr>
          <w:rFonts w:ascii="Times New Roman" w:hAnsi="Times New Roman" w:cs="Times New Roman"/>
          <w:b/>
          <w:sz w:val="24"/>
          <w:szCs w:val="24"/>
          <w:lang w:val="it-IT"/>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proofErr w:type="gramStart"/>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w:t>
      </w:r>
      <w:proofErr w:type="gramEnd"/>
      <w:r>
        <w:rPr>
          <w:rFonts w:ascii="Times New Roman" w:hAnsi="Times New Roman" w:cs="Times New Roman"/>
        </w:rPr>
        <w:t xml:space="preserve">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proofErr w:type="spellStart"/>
      <w:r w:rsidRPr="00FD6A58">
        <w:rPr>
          <w:rFonts w:ascii="Times New Roman" w:hAnsi="Times New Roman" w:cs="Times New Roman"/>
        </w:rPr>
        <w:t>Arrouays</w:t>
      </w:r>
      <w:proofErr w:type="spellEnd"/>
      <w:r w:rsidRPr="00FD6A58">
        <w:rPr>
          <w:rFonts w:ascii="Times New Roman" w:hAnsi="Times New Roman" w:cs="Times New Roman"/>
        </w:rPr>
        <w:t xml:space="preserve"> et al., 2002; Milne et al., 2005; </w:t>
      </w:r>
      <w:proofErr w:type="spellStart"/>
      <w:r w:rsidRPr="00FD6A58">
        <w:rPr>
          <w:rFonts w:ascii="Times New Roman" w:hAnsi="Times New Roman" w:cs="Times New Roman"/>
        </w:rPr>
        <w:t>Soussana</w:t>
      </w:r>
      <w:proofErr w:type="spellEnd"/>
      <w:r w:rsidRPr="00FD6A58">
        <w:rPr>
          <w:rFonts w:ascii="Times New Roman" w:hAnsi="Times New Roman" w:cs="Times New Roman"/>
        </w:rPr>
        <w:t xml:space="preserve">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DA1068"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proofErr w:type="gramStart"/>
      <w:r w:rsidR="00755A3A" w:rsidRPr="00CE0A85">
        <w:rPr>
          <w:rFonts w:ascii="Times New Roman" w:eastAsiaTheme="minorEastAsia" w:hAnsi="Times New Roman" w:cs="Times New Roman"/>
        </w:rPr>
        <w:t xml:space="preserve"> </w:t>
      </w:r>
      <w:proofErr w:type="gramEnd"/>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w:t>
      </w:r>
      <w:proofErr w:type="gramStart"/>
      <w:r>
        <w:rPr>
          <w:rFonts w:ascii="Times New Roman" w:eastAsiaTheme="minorEastAsia" w:hAnsi="Times New Roman" w:cs="Times New Roman"/>
        </w:rPr>
        <w:t>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proofErr w:type="gramEnd"/>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proofErr w:type="spellStart"/>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w:t>
      </w:r>
      <w:proofErr w:type="spellEnd"/>
      <w:r w:rsidR="002B5CD5">
        <w:rPr>
          <w:rFonts w:ascii="Times New Roman" w:hAnsi="Times New Roman" w:cs="Times New Roman"/>
          <w:sz w:val="24"/>
          <w:szCs w:val="24"/>
        </w:rPr>
        <w:t xml:space="preserve">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proofErr w:type="spellStart"/>
      <w:r w:rsidR="007615DF">
        <w:rPr>
          <w:rFonts w:ascii="Times New Roman" w:hAnsi="Times New Roman" w:cs="Times New Roman"/>
          <w:sz w:val="24"/>
          <w:szCs w:val="24"/>
        </w:rPr>
        <w:t>Channan</w:t>
      </w:r>
      <w:proofErr w:type="spellEnd"/>
      <w:r w:rsidR="007615DF">
        <w:rPr>
          <w:rFonts w:ascii="Times New Roman" w:hAnsi="Times New Roman" w:cs="Times New Roman"/>
          <w:sz w:val="24"/>
          <w:szCs w:val="24"/>
        </w:rPr>
        <w:t>,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DA1068"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t xml:space="preserve">Where Area is the total land area of land use I in region r (ha), and </w:t>
      </w:r>
      <w:proofErr w:type="spellStart"/>
      <w:r>
        <w:rPr>
          <w:rFonts w:ascii="Times New Roman" w:hAnsi="Times New Roman" w:cs="Times New Roman"/>
          <w:sz w:val="24"/>
          <w:szCs w:val="24"/>
        </w:rPr>
        <w:t>Carbon_Content</w:t>
      </w:r>
      <w:proofErr w:type="spellEnd"/>
      <w:r>
        <w:rPr>
          <w:rFonts w:ascii="Times New Roman" w:hAnsi="Times New Roman" w:cs="Times New Roman"/>
          <w:sz w:val="24"/>
          <w:szCs w:val="24"/>
        </w:rPr>
        <w:t xml:space="preserve">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lastRenderedPageBreak/>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w:t>
      </w:r>
      <w:proofErr w:type="spellStart"/>
      <w:r>
        <w:rPr>
          <w:rFonts w:ascii="Times New Roman" w:hAnsi="Times New Roman" w:cs="Times New Roman"/>
          <w:sz w:val="24"/>
          <w:szCs w:val="24"/>
        </w:rPr>
        <w:t>Mha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52"/>
        <w:gridCol w:w="1556"/>
        <w:gridCol w:w="1356"/>
        <w:gridCol w:w="1528"/>
        <w:gridCol w:w="1589"/>
        <w:gridCol w:w="1561"/>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Njombe</w:t>
            </w:r>
            <w:proofErr w:type="spellEnd"/>
          </w:p>
        </w:tc>
        <w:tc>
          <w:tcPr>
            <w:tcW w:w="1561" w:type="dxa"/>
          </w:tcPr>
          <w:p w14:paraId="5FA24B98" w14:textId="2F2F70FC"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Rukwa</w:t>
            </w:r>
            <w:proofErr w:type="spellEnd"/>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proofErr w:type="spellStart"/>
      <w:r w:rsidR="00961440">
        <w:rPr>
          <w:rFonts w:ascii="Times New Roman" w:hAnsi="Times New Roman" w:cs="Times New Roman"/>
          <w:sz w:val="20"/>
          <w:szCs w:val="20"/>
        </w:rPr>
        <w:t>Channan</w:t>
      </w:r>
      <w:proofErr w:type="spellEnd"/>
      <w:r w:rsidR="00961440">
        <w:rPr>
          <w:rFonts w:ascii="Times New Roman" w:hAnsi="Times New Roman" w:cs="Times New Roman"/>
          <w:sz w:val="20"/>
          <w:szCs w:val="20"/>
        </w:rPr>
        <w:t>,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fino, Mariana" w:date="2018-07-15T12:31:00Z" w:initials="RM">
    <w:p w14:paraId="48E6AA3D" w14:textId="77777777" w:rsidR="00DA1068" w:rsidRDefault="00DA1068">
      <w:pPr>
        <w:pStyle w:val="CommentText"/>
      </w:pPr>
      <w:r>
        <w:rPr>
          <w:rStyle w:val="CommentReference"/>
        </w:rPr>
        <w:annotationRef/>
      </w:r>
      <w:r>
        <w:t>I suppose this includes ‘market linkages’</w:t>
      </w:r>
    </w:p>
    <w:p w14:paraId="258EAD74" w14:textId="77777777" w:rsidR="00DA1068" w:rsidRDefault="00DA1068">
      <w:pPr>
        <w:pStyle w:val="CommentText"/>
      </w:pPr>
    </w:p>
    <w:p w14:paraId="787071DA" w14:textId="57D50C25" w:rsidR="00DA1068" w:rsidRDefault="00DA1068">
      <w:pPr>
        <w:pStyle w:val="CommentText"/>
      </w:pPr>
      <w:r>
        <w:t>See comment on title</w:t>
      </w:r>
    </w:p>
  </w:comment>
  <w:comment w:id="1" w:author="Rufino, Mariana" w:date="2018-07-15T12:41:00Z" w:initials="RM">
    <w:p w14:paraId="37C90FE0" w14:textId="4D007AD9" w:rsidR="00DA1068" w:rsidRDefault="00DA1068">
      <w:pPr>
        <w:pStyle w:val="CommentText"/>
      </w:pPr>
      <w:r>
        <w:rPr>
          <w:rStyle w:val="CommentReference"/>
        </w:rPr>
        <w:annotationRef/>
      </w:r>
      <w:r>
        <w:t>Did you mean ‘mitigation projects’?</w:t>
      </w:r>
    </w:p>
  </w:comment>
  <w:comment w:id="3" w:author="Rufino, Mariana" w:date="2018-07-15T16:29:00Z" w:initials="RM">
    <w:p w14:paraId="4E97E515" w14:textId="021691B5" w:rsidR="00DA1068" w:rsidRDefault="00DA1068">
      <w:pPr>
        <w:pStyle w:val="CommentText"/>
      </w:pPr>
      <w:r>
        <w:rPr>
          <w:rStyle w:val="CommentReference"/>
        </w:rPr>
        <w:annotationRef/>
      </w:r>
      <w:r>
        <w:t>Better add more refs to have a stronger support to your statement</w:t>
      </w:r>
    </w:p>
  </w:comment>
  <w:comment w:id="4" w:author="Rufino, Mariana" w:date="2018-07-15T16:31:00Z" w:initials="RM">
    <w:p w14:paraId="18D70C77" w14:textId="69D32E85" w:rsidR="00DA1068" w:rsidRDefault="00DA1068">
      <w:pPr>
        <w:pStyle w:val="CommentText"/>
      </w:pPr>
      <w:r>
        <w:rPr>
          <w:rStyle w:val="CommentReference"/>
        </w:rPr>
        <w:annotationRef/>
      </w:r>
      <w:r>
        <w:t>I would suggest to delete government to allow from multiple forms of regulation</w:t>
      </w:r>
    </w:p>
  </w:comment>
  <w:comment w:id="5" w:author="Rufino, Mariana" w:date="2018-07-15T16:33:00Z" w:initials="RM">
    <w:p w14:paraId="25EFA4EF" w14:textId="1BC8EC59" w:rsidR="00DA1068" w:rsidRDefault="00DA1068">
      <w:pPr>
        <w:pStyle w:val="CommentText"/>
      </w:pPr>
      <w:r>
        <w:rPr>
          <w:rStyle w:val="CommentReference"/>
        </w:rPr>
        <w:annotationRef/>
      </w:r>
      <w:r>
        <w:t>Marker linkages to align to title? Or market participation in the title?</w:t>
      </w:r>
    </w:p>
  </w:comment>
  <w:comment w:id="6" w:author="Rufino, Mariana" w:date="2018-07-15T16:38:00Z" w:initials="RM">
    <w:p w14:paraId="655CF802" w14:textId="7B135324" w:rsidR="00DA1068" w:rsidRDefault="00DA1068">
      <w:pPr>
        <w:pStyle w:val="CommentText"/>
      </w:pPr>
      <w:r>
        <w:rPr>
          <w:rStyle w:val="CommentReference"/>
        </w:rPr>
        <w:annotationRef/>
      </w:r>
      <w:r>
        <w:t>Market linkages?</w:t>
      </w:r>
    </w:p>
  </w:comment>
  <w:comment w:id="7" w:author="Rufino, Mariana" w:date="2018-07-26T06:43:00Z" w:initials="RM">
    <w:p w14:paraId="7917C6EB" w14:textId="2F29502C" w:rsidR="00DA1068" w:rsidRDefault="00DA1068">
      <w:pPr>
        <w:pStyle w:val="CommentText"/>
      </w:pPr>
      <w:bookmarkStart w:id="8" w:name="_GoBack"/>
      <w:bookmarkEnd w:id="8"/>
      <w:r>
        <w:rPr>
          <w:rStyle w:val="CommentReference"/>
        </w:rPr>
        <w:annotationRef/>
      </w:r>
      <w:r>
        <w:t>Adoption?</w:t>
      </w:r>
    </w:p>
  </w:comment>
  <w:comment w:id="9" w:author="Rufino, Mariana" w:date="2018-07-15T21:35:00Z" w:initials="RM">
    <w:p w14:paraId="348C5096" w14:textId="0E98D6D7" w:rsidR="00DA1068" w:rsidRDefault="00DA1068">
      <w:pPr>
        <w:pStyle w:val="CommentText"/>
      </w:pPr>
      <w:r>
        <w:rPr>
          <w:rStyle w:val="CommentReference"/>
        </w:rPr>
        <w:annotationRef/>
      </w:r>
      <w:r>
        <w:t xml:space="preserve">I would replace this by an explanation of the stocks, flows and feedbacks shown in Fig.1 </w:t>
      </w:r>
    </w:p>
  </w:comment>
  <w:comment w:id="10" w:author="Rufino, Mariana" w:date="2018-07-15T21:34:00Z" w:initials="RM">
    <w:p w14:paraId="433ADFC0" w14:textId="0055DF85" w:rsidR="00DA1068" w:rsidRDefault="00DA1068">
      <w:pPr>
        <w:pStyle w:val="CommentText"/>
      </w:pPr>
      <w:r>
        <w:rPr>
          <w:rStyle w:val="CommentReference"/>
        </w:rPr>
        <w:annotationRef/>
      </w:r>
      <w:r>
        <w:t>I would prefer to call this adoption of new practices</w:t>
      </w:r>
    </w:p>
  </w:comment>
  <w:comment w:id="32" w:author="Rufino, Mariana" w:date="2018-07-15T21:38:00Z" w:initials="RM">
    <w:p w14:paraId="684BBB09" w14:textId="77777777" w:rsidR="00DA1068" w:rsidRDefault="00DA1068">
      <w:pPr>
        <w:pStyle w:val="CommentText"/>
      </w:pPr>
      <w:r>
        <w:rPr>
          <w:rStyle w:val="CommentReference"/>
        </w:rPr>
        <w:annotationRef/>
      </w:r>
      <w:r>
        <w:t>This needs to be explained in more detail</w:t>
      </w:r>
    </w:p>
    <w:p w14:paraId="27F5D5B7" w14:textId="77777777" w:rsidR="00DA1068" w:rsidRDefault="00DA1068">
      <w:pPr>
        <w:pStyle w:val="CommentText"/>
      </w:pPr>
    </w:p>
    <w:p w14:paraId="093E907C" w14:textId="7D928E96" w:rsidR="00DA1068" w:rsidRDefault="00DA1068">
      <w:pPr>
        <w:pStyle w:val="CommentText"/>
      </w:pPr>
      <w:r>
        <w:t>I would like to see a quantitative method used</w:t>
      </w:r>
    </w:p>
  </w:comment>
  <w:comment w:id="33" w:author="Rufino, Mariana" w:date="2018-07-15T21:40:00Z" w:initials="RM">
    <w:p w14:paraId="680FF0B9" w14:textId="77777777" w:rsidR="00DA1068" w:rsidRDefault="00DA1068">
      <w:pPr>
        <w:pStyle w:val="CommentText"/>
      </w:pPr>
      <w:r>
        <w:rPr>
          <w:rStyle w:val="CommentReference"/>
        </w:rPr>
        <w:annotationRef/>
      </w:r>
      <w:r>
        <w:t>With such a large sample size, you could easily develop a typology based on quantitative methods</w:t>
      </w:r>
    </w:p>
    <w:p w14:paraId="0FA9B394" w14:textId="77777777" w:rsidR="00DA1068" w:rsidRDefault="00DA1068">
      <w:pPr>
        <w:pStyle w:val="CommentText"/>
      </w:pPr>
    </w:p>
    <w:p w14:paraId="37A59933" w14:textId="190454FE" w:rsidR="00DA1068" w:rsidRDefault="00DA1068">
      <w:pPr>
        <w:pStyle w:val="CommentText"/>
      </w:pPr>
      <w:r>
        <w:t xml:space="preserve">See for example the one used in Kenya by </w:t>
      </w:r>
      <w:proofErr w:type="spellStart"/>
      <w:r>
        <w:t>Patric</w:t>
      </w:r>
      <w:proofErr w:type="spellEnd"/>
      <w:r>
        <w:t xml:space="preserve"> Brandt et al 2018 </w:t>
      </w:r>
      <w:proofErr w:type="spellStart"/>
      <w:r>
        <w:t>Agric</w:t>
      </w:r>
      <w:proofErr w:type="spellEnd"/>
      <w:r>
        <w:t xml:space="preserve"> </w:t>
      </w:r>
      <w:proofErr w:type="spellStart"/>
      <w:r>
        <w:t>Ecosyst</w:t>
      </w:r>
      <w:proofErr w:type="spellEnd"/>
      <w:r>
        <w:t xml:space="preserve"> </w:t>
      </w:r>
      <w:proofErr w:type="spellStart"/>
      <w:r>
        <w:t>Env</w:t>
      </w:r>
      <w:proofErr w:type="spellEnd"/>
    </w:p>
  </w:comment>
  <w:comment w:id="38" w:author="Rufino, Mariana" w:date="2018-07-15T21:41:00Z" w:initials="RM">
    <w:p w14:paraId="631630C2" w14:textId="77777777" w:rsidR="00DA1068" w:rsidRDefault="00DA1068">
      <w:pPr>
        <w:pStyle w:val="CommentText"/>
      </w:pPr>
      <w:r>
        <w:rPr>
          <w:rStyle w:val="CommentReference"/>
        </w:rPr>
        <w:annotationRef/>
      </w:r>
      <w:r>
        <w:t>Need to explain this diagram in the text/caption</w:t>
      </w:r>
    </w:p>
    <w:p w14:paraId="7A5E5FD1" w14:textId="77777777" w:rsidR="00DA1068" w:rsidRDefault="00DA1068">
      <w:pPr>
        <w:pStyle w:val="CommentText"/>
      </w:pPr>
    </w:p>
    <w:p w14:paraId="545C245E" w14:textId="1DC19F07" w:rsidR="00DA1068" w:rsidRDefault="00DA1068">
      <w:pPr>
        <w:pStyle w:val="CommentText"/>
      </w:pPr>
      <w:r>
        <w:t>And I see a couple of errors, lets discuss it when you are back</w:t>
      </w:r>
    </w:p>
  </w:comment>
  <w:comment w:id="39" w:author="Rufino, Mariana" w:date="2018-07-15T21:42:00Z" w:initials="RM">
    <w:p w14:paraId="7F24EFB7" w14:textId="533E2467" w:rsidR="00DA1068" w:rsidRDefault="00DA1068">
      <w:pPr>
        <w:pStyle w:val="CommentText"/>
      </w:pPr>
      <w:r>
        <w:rPr>
          <w:rStyle w:val="CommentReference"/>
        </w:rPr>
        <w:annotationRef/>
      </w:r>
      <w:r>
        <w:t>See my comment on typology above</w:t>
      </w:r>
    </w:p>
  </w:comment>
  <w:comment w:id="50" w:author="Rufino, Mariana" w:date="2018-07-15T21:44:00Z" w:initials="RM">
    <w:p w14:paraId="24965924" w14:textId="77777777" w:rsidR="00DA1068" w:rsidRDefault="00DA1068">
      <w:pPr>
        <w:pStyle w:val="CommentText"/>
      </w:pPr>
      <w:r>
        <w:rPr>
          <w:rStyle w:val="CommentReference"/>
        </w:rPr>
        <w:annotationRef/>
      </w:r>
      <w:r>
        <w:t>This section needs to be much shorter</w:t>
      </w:r>
    </w:p>
    <w:p w14:paraId="7E000F03" w14:textId="77777777" w:rsidR="00DA1068" w:rsidRDefault="00DA1068">
      <w:pPr>
        <w:pStyle w:val="CommentText"/>
      </w:pPr>
    </w:p>
    <w:p w14:paraId="7111D202" w14:textId="081E3510" w:rsidR="00DA1068" w:rsidRDefault="00DA1068">
      <w:pPr>
        <w:pStyle w:val="CommentText"/>
      </w:pPr>
      <w:r>
        <w:t>Consider producing an appendix with the detailed description of the modelling approach and keeping here the basics to understand your methods</w:t>
      </w:r>
    </w:p>
  </w:comment>
  <w:comment w:id="81" w:author="Rufino, Mariana" w:date="2018-07-15T21:48:00Z" w:initials="RM">
    <w:p w14:paraId="76F9498D" w14:textId="77777777" w:rsidR="00DA1068" w:rsidRDefault="00DA1068">
      <w:pPr>
        <w:pStyle w:val="CommentText"/>
      </w:pPr>
      <w:r>
        <w:rPr>
          <w:rStyle w:val="CommentReference"/>
        </w:rPr>
        <w:annotationRef/>
      </w:r>
      <w:r>
        <w:t>Do you have data for fertiliser and crop seeds in the database?</w:t>
      </w:r>
    </w:p>
    <w:p w14:paraId="3CFA34D2" w14:textId="77777777" w:rsidR="00DA1068" w:rsidRDefault="00DA1068">
      <w:pPr>
        <w:pStyle w:val="CommentText"/>
      </w:pPr>
    </w:p>
    <w:p w14:paraId="73C9BF6F" w14:textId="77777777" w:rsidR="00DA1068" w:rsidRDefault="00DA1068">
      <w:pPr>
        <w:pStyle w:val="CommentText"/>
      </w:pPr>
      <w:r>
        <w:t>And for drugs and vaccines?</w:t>
      </w:r>
    </w:p>
    <w:p w14:paraId="262E7CAF" w14:textId="77777777" w:rsidR="00DA1068" w:rsidRDefault="00DA1068">
      <w:pPr>
        <w:pStyle w:val="CommentText"/>
      </w:pPr>
    </w:p>
    <w:p w14:paraId="4853E8BB" w14:textId="3F2C3AFB" w:rsidR="00DA1068" w:rsidRDefault="00DA1068">
      <w:pPr>
        <w:pStyle w:val="CommentText"/>
      </w:pPr>
      <w:r>
        <w:t>I guess these are all important inputs</w:t>
      </w:r>
    </w:p>
  </w:comment>
  <w:comment w:id="86" w:author="Rufino, Mariana" w:date="2018-07-15T21:51:00Z" w:initials="RM">
    <w:p w14:paraId="2C5C8D0D" w14:textId="28DAB2AB" w:rsidR="00DA1068" w:rsidRDefault="00DA1068">
      <w:pPr>
        <w:pStyle w:val="CommentText"/>
      </w:pPr>
      <w:r>
        <w:rPr>
          <w:rStyle w:val="CommentReference"/>
        </w:rPr>
        <w:annotationRef/>
      </w:r>
      <w:r>
        <w:t>And selling decisions of milk?</w:t>
      </w:r>
    </w:p>
  </w:comment>
  <w:comment w:id="90" w:author="Rufino, Mariana" w:date="2018-07-15T21:52:00Z" w:initials="RM">
    <w:p w14:paraId="3B6D12BF" w14:textId="19C3A2B7" w:rsidR="00DA1068" w:rsidRDefault="00DA1068">
      <w:pPr>
        <w:pStyle w:val="CommentText"/>
      </w:pPr>
      <w:r>
        <w:rPr>
          <w:rStyle w:val="CommentReference"/>
        </w:rPr>
        <w:annotationRef/>
      </w:r>
      <w:r>
        <w:t>Delete – this is well known</w:t>
      </w:r>
    </w:p>
  </w:comment>
  <w:comment w:id="91" w:author="Rufino, Mariana" w:date="2018-07-15T22:03:00Z" w:initials="RM">
    <w:p w14:paraId="6BE57CC5" w14:textId="1FDA2AA8" w:rsidR="00DA1068" w:rsidRDefault="00DA1068">
      <w:pPr>
        <w:pStyle w:val="CommentText"/>
      </w:pPr>
      <w:r>
        <w:rPr>
          <w:rStyle w:val="CommentReference"/>
        </w:rPr>
        <w:annotationRef/>
      </w:r>
      <w:r>
        <w:t xml:space="preserve">You could do a sensitivity analysis on these assumptions to see how decisions change when price of products (e.g. tea or coffee) change </w:t>
      </w:r>
    </w:p>
  </w:comment>
  <w:comment w:id="96" w:author="Rufino, Mariana" w:date="2018-07-15T22:05:00Z" w:initials="RM">
    <w:p w14:paraId="3D225F62" w14:textId="35F6F0B6" w:rsidR="00DA1068" w:rsidRDefault="00DA1068">
      <w:pPr>
        <w:pStyle w:val="CommentText"/>
      </w:pPr>
      <w:r>
        <w:rPr>
          <w:rStyle w:val="CommentReference"/>
        </w:rPr>
        <w:annotationRef/>
      </w:r>
      <w:r>
        <w:t>If reported in the survey, no reference needed</w:t>
      </w:r>
    </w:p>
  </w:comment>
  <w:comment w:id="99" w:author="Rufino, Mariana" w:date="2018-07-15T22:07:00Z" w:initials="RM">
    <w:p w14:paraId="099F405F" w14:textId="69834A4F" w:rsidR="00DA1068" w:rsidRDefault="00DA1068">
      <w:pPr>
        <w:pStyle w:val="CommentText"/>
      </w:pPr>
      <w:r>
        <w:rPr>
          <w:rStyle w:val="CommentReference"/>
        </w:rPr>
        <w:annotationRef/>
      </w:r>
      <w:r>
        <w:t>This assumes that the farmer doesn’t plan any savings</w:t>
      </w:r>
    </w:p>
  </w:comment>
  <w:comment w:id="101" w:author="Rufino, Mariana" w:date="2018-07-15T22:10:00Z" w:initials="RM">
    <w:p w14:paraId="311E4904" w14:textId="5A7CF84D" w:rsidR="00DA1068" w:rsidRDefault="00DA1068">
      <w:pPr>
        <w:pStyle w:val="CommentText"/>
      </w:pPr>
      <w:r>
        <w:rPr>
          <w:rStyle w:val="CommentReference"/>
        </w:rPr>
        <w:annotationRef/>
      </w:r>
      <w:r>
        <w:t>Missing in reference list</w:t>
      </w:r>
    </w:p>
  </w:comment>
  <w:comment w:id="105" w:author="Rufino, Mariana" w:date="2018-07-26T06:52:00Z" w:initials="RM">
    <w:p w14:paraId="52D129B3" w14:textId="77777777" w:rsidR="00DA1068" w:rsidRDefault="00DA1068">
      <w:pPr>
        <w:pStyle w:val="CommentText"/>
      </w:pPr>
      <w:r>
        <w:rPr>
          <w:rStyle w:val="CommentReference"/>
        </w:rPr>
        <w:annotationRef/>
      </w:r>
      <w:r>
        <w:t>The cycle of these crops is much longer, certainly decades</w:t>
      </w:r>
    </w:p>
    <w:p w14:paraId="540FCC27" w14:textId="77777777" w:rsidR="00DA1068" w:rsidRDefault="00DA1068">
      <w:pPr>
        <w:pStyle w:val="CommentText"/>
      </w:pPr>
    </w:p>
    <w:p w14:paraId="697B07B4" w14:textId="4D26DEBC" w:rsidR="00DA1068" w:rsidRDefault="00DA1068">
      <w:pPr>
        <w:pStyle w:val="CommentText"/>
      </w:pPr>
      <w:r>
        <w:t>We need to either test the impact of this assumption, or use an empirical basis to set it to a certain number</w:t>
      </w:r>
    </w:p>
  </w:comment>
  <w:comment w:id="111" w:author="Rufino, Mariana" w:date="2018-07-26T06:55:00Z" w:initials="RM">
    <w:p w14:paraId="56CE3C05" w14:textId="77777777" w:rsidR="00DA1068" w:rsidRDefault="00DA1068">
      <w:pPr>
        <w:pStyle w:val="CommentText"/>
      </w:pPr>
      <w:r>
        <w:rPr>
          <w:rStyle w:val="CommentReference"/>
        </w:rPr>
        <w:annotationRef/>
      </w:r>
      <w:r>
        <w:t>This yield is not realistic – must be checked</w:t>
      </w:r>
    </w:p>
    <w:p w14:paraId="21FA3039" w14:textId="77777777" w:rsidR="00DA1068" w:rsidRDefault="00DA1068">
      <w:pPr>
        <w:pStyle w:val="CommentText"/>
      </w:pPr>
    </w:p>
    <w:p w14:paraId="6432E1C0" w14:textId="62A3F333" w:rsidR="00DA1068" w:rsidRDefault="00DA1068">
      <w:pPr>
        <w:pStyle w:val="CommentText"/>
      </w:pPr>
      <w:r>
        <w:t>Usually less than 2 tonnes, more likely to be like the yields of groundnut and cowpea</w:t>
      </w:r>
    </w:p>
  </w:comment>
  <w:comment w:id="112" w:author="Rufino, Mariana" w:date="2018-07-26T06:56:00Z" w:initials="RM">
    <w:p w14:paraId="00BD184A" w14:textId="2077EFA6" w:rsidR="00DA1068" w:rsidRDefault="00DA1068">
      <w:pPr>
        <w:pStyle w:val="CommentText"/>
      </w:pPr>
      <w:r>
        <w:rPr>
          <w:rStyle w:val="CommentReference"/>
        </w:rPr>
        <w:annotationRef/>
      </w:r>
      <w:r>
        <w:t>This is quite low</w:t>
      </w:r>
    </w:p>
  </w:comment>
  <w:comment w:id="113" w:author="Rufino, Mariana" w:date="2018-07-26T06:57:00Z" w:initials="RM">
    <w:p w14:paraId="65D99ACD" w14:textId="51A8385D" w:rsidR="00DA1068" w:rsidRDefault="00DA1068">
      <w:pPr>
        <w:pStyle w:val="CommentText"/>
      </w:pPr>
      <w:r>
        <w:rPr>
          <w:rStyle w:val="CommentReference"/>
        </w:rPr>
        <w:annotationRef/>
      </w:r>
      <w:r>
        <w:t>This can be checked against the data in</w:t>
      </w:r>
    </w:p>
    <w:p w14:paraId="5927A5FF" w14:textId="77777777" w:rsidR="00DA1068" w:rsidRDefault="00DA1068">
      <w:pPr>
        <w:pStyle w:val="CommentText"/>
      </w:pPr>
    </w:p>
    <w:p w14:paraId="200B7CD2" w14:textId="77777777" w:rsidR="00DA1068" w:rsidRDefault="00DA1068">
      <w:pPr>
        <w:pStyle w:val="CommentText"/>
      </w:pPr>
      <w:proofErr w:type="spellStart"/>
      <w:r>
        <w:t>Tittonell</w:t>
      </w:r>
      <w:proofErr w:type="spellEnd"/>
      <w:r>
        <w:t xml:space="preserve"> et al 2009 </w:t>
      </w:r>
      <w:hyperlink r:id="rId1" w:history="1">
        <w:r w:rsidRPr="00AC616E">
          <w:rPr>
            <w:rStyle w:val="Hyperlink"/>
          </w:rPr>
          <w:t>https://www.sciencedirect.com/science/article/pii/S0308521X09000298</w:t>
        </w:r>
      </w:hyperlink>
      <w:r>
        <w:t xml:space="preserve"> </w:t>
      </w:r>
    </w:p>
    <w:p w14:paraId="7A7E41AD" w14:textId="77777777" w:rsidR="00DA1068" w:rsidRDefault="00DA1068">
      <w:pPr>
        <w:pStyle w:val="CommentText"/>
      </w:pPr>
    </w:p>
    <w:p w14:paraId="67F617C2" w14:textId="643DCE9F" w:rsidR="00DA1068" w:rsidRDefault="00DA1068">
      <w:pPr>
        <w:pStyle w:val="CommentText"/>
      </w:pPr>
      <w:r>
        <w:t>This study uses a model of Napier grass calibrated with data from Kenya</w:t>
      </w:r>
    </w:p>
  </w:comment>
  <w:comment w:id="114" w:author="Rufino, Mariana" w:date="2018-07-26T07:04:00Z" w:initials="RM">
    <w:p w14:paraId="08A4CB53" w14:textId="2B464A0A" w:rsidR="00DA1068" w:rsidRDefault="00DA1068">
      <w:pPr>
        <w:pStyle w:val="CommentText"/>
      </w:pPr>
      <w:r>
        <w:rPr>
          <w:rStyle w:val="CommentReference"/>
        </w:rPr>
        <w:annotationRef/>
      </w:r>
      <w:r>
        <w:t>Need to shorten this section or move to appendix</w:t>
      </w:r>
    </w:p>
  </w:comment>
  <w:comment w:id="116" w:author="Rufino, Mariana" w:date="2018-07-26T07:06:00Z" w:initials="RM">
    <w:p w14:paraId="6DAC09B5" w14:textId="7A5E40D6" w:rsidR="00DA1068" w:rsidRDefault="00DA1068">
      <w:pPr>
        <w:pStyle w:val="CommentText"/>
      </w:pPr>
      <w:r>
        <w:rPr>
          <w:rStyle w:val="CommentReference"/>
        </w:rPr>
        <w:annotationRef/>
      </w:r>
      <w:r>
        <w:t>This is unlikely</w:t>
      </w:r>
    </w:p>
    <w:p w14:paraId="2A953E60" w14:textId="77777777" w:rsidR="00DA1068" w:rsidRDefault="00DA1068">
      <w:pPr>
        <w:pStyle w:val="CommentText"/>
      </w:pPr>
    </w:p>
    <w:p w14:paraId="6A81B907" w14:textId="77777777" w:rsidR="00DA1068" w:rsidRDefault="00DA1068">
      <w:pPr>
        <w:pStyle w:val="CommentText"/>
      </w:pPr>
      <w:r>
        <w:t>There are fewer bulls in a community</w:t>
      </w:r>
    </w:p>
    <w:p w14:paraId="085295E5" w14:textId="77777777" w:rsidR="00DA1068" w:rsidRDefault="00DA1068">
      <w:pPr>
        <w:pStyle w:val="CommentText"/>
      </w:pPr>
    </w:p>
    <w:p w14:paraId="6BD80432" w14:textId="34E94D84" w:rsidR="00DA1068" w:rsidRDefault="00DA1068">
      <w:pPr>
        <w:pStyle w:val="CommentText"/>
      </w:pPr>
      <w:r>
        <w:t>Could you check the survey data?</w:t>
      </w:r>
    </w:p>
  </w:comment>
  <w:comment w:id="123" w:author="Rufino, Mariana" w:date="2018-07-26T07:09:00Z" w:initials="RM">
    <w:p w14:paraId="51503917" w14:textId="77777777" w:rsidR="00DA1068" w:rsidRDefault="00DA1068">
      <w:pPr>
        <w:pStyle w:val="CommentText"/>
      </w:pPr>
      <w:r>
        <w:rPr>
          <w:rStyle w:val="CommentReference"/>
        </w:rPr>
        <w:annotationRef/>
      </w:r>
      <w:r>
        <w:t>Milk productivity?</w:t>
      </w:r>
    </w:p>
    <w:p w14:paraId="3E8B12CF" w14:textId="77777777" w:rsidR="00DA1068" w:rsidRDefault="00DA1068">
      <w:pPr>
        <w:pStyle w:val="CommentText"/>
      </w:pPr>
    </w:p>
    <w:p w14:paraId="172BD354" w14:textId="67695452" w:rsidR="00DA1068" w:rsidRDefault="00DA1068">
      <w:pPr>
        <w:pStyle w:val="CommentText"/>
      </w:pPr>
      <w:r>
        <w:t>Because meat will also certainly depend on the efficiency of reproduction</w:t>
      </w:r>
    </w:p>
  </w:comment>
  <w:comment w:id="124" w:author="Rufino, Mariana" w:date="2018-07-26T07:10:00Z" w:initials="RM">
    <w:p w14:paraId="47E165A2" w14:textId="0B6B4094" w:rsidR="00DA1068" w:rsidRDefault="00DA1068">
      <w:pPr>
        <w:pStyle w:val="CommentText"/>
      </w:pPr>
      <w:r>
        <w:rPr>
          <w:rStyle w:val="CommentReference"/>
        </w:rPr>
        <w:annotationRef/>
      </w:r>
      <w:r>
        <w:t>????</w:t>
      </w:r>
    </w:p>
  </w:comment>
  <w:comment w:id="125" w:author="Rufino, Mariana" w:date="2018-07-26T07:11:00Z" w:initials="RM">
    <w:p w14:paraId="27C5E926" w14:textId="132C6055" w:rsidR="00DA1068" w:rsidRDefault="00DA1068">
      <w:pPr>
        <w:pStyle w:val="CommentText"/>
      </w:pPr>
      <w:r>
        <w:rPr>
          <w:rStyle w:val="CommentReference"/>
        </w:rPr>
        <w:annotationRef/>
      </w:r>
      <w:r>
        <w:t>I would prefer to use new literature</w:t>
      </w:r>
    </w:p>
  </w:comment>
  <w:comment w:id="126" w:author="Rufino, Mariana" w:date="2018-07-26T07:11:00Z" w:initials="RM">
    <w:p w14:paraId="2AF9607D" w14:textId="77777777" w:rsidR="00DA1068" w:rsidRDefault="00DA1068">
      <w:pPr>
        <w:pStyle w:val="CommentText"/>
      </w:pPr>
      <w:r>
        <w:rPr>
          <w:rStyle w:val="CommentReference"/>
        </w:rPr>
        <w:annotationRef/>
      </w:r>
      <w:r>
        <w:t>This is VERY low for improved cattle – check your reference</w:t>
      </w:r>
    </w:p>
    <w:p w14:paraId="639981F4" w14:textId="77777777" w:rsidR="00DA1068" w:rsidRDefault="00DA1068">
      <w:pPr>
        <w:pStyle w:val="CommentText"/>
      </w:pPr>
    </w:p>
    <w:p w14:paraId="6C1724E0" w14:textId="44EAC76E" w:rsidR="00DA1068" w:rsidRDefault="00DA1068">
      <w:pPr>
        <w:pStyle w:val="CommentText"/>
      </w:pPr>
      <w:r>
        <w:t xml:space="preserve">I would aim at a maximum of 4000-5000 litres per lactation </w:t>
      </w:r>
    </w:p>
  </w:comment>
  <w:comment w:id="127" w:author="Rufino, Mariana" w:date="2018-07-26T07:19:00Z" w:initials="RM">
    <w:p w14:paraId="033EB838" w14:textId="43469F19" w:rsidR="00DA1068" w:rsidRDefault="00DA1068">
      <w:pPr>
        <w:pStyle w:val="CommentText"/>
      </w:pPr>
      <w:r>
        <w:rPr>
          <w:rStyle w:val="CommentReference"/>
        </w:rPr>
        <w:annotationRef/>
      </w:r>
      <w:r>
        <w:t>Already mentioned above - delete</w:t>
      </w:r>
    </w:p>
  </w:comment>
  <w:comment w:id="133" w:author="Rufino, Mariana" w:date="2018-07-26T07:31:00Z" w:initials="RM">
    <w:p w14:paraId="57395D60" w14:textId="001CEACD" w:rsidR="00DA1068" w:rsidRDefault="00DA1068">
      <w:pPr>
        <w:pStyle w:val="CommentText"/>
      </w:pPr>
      <w:r>
        <w:rPr>
          <w:rStyle w:val="CommentReference"/>
        </w:rPr>
        <w:annotationRef/>
      </w:r>
      <w:r>
        <w:t>How can you know this value?</w:t>
      </w:r>
    </w:p>
  </w:comment>
  <w:comment w:id="134" w:author="Rufino, Mariana" w:date="2018-07-26T07:32:00Z" w:initials="RM">
    <w:p w14:paraId="7AB18143" w14:textId="06972AF3" w:rsidR="00DA1068" w:rsidRDefault="00DA1068">
      <w:pPr>
        <w:pStyle w:val="CommentText"/>
      </w:pPr>
      <w:r>
        <w:rPr>
          <w:rStyle w:val="CommentReference"/>
        </w:rPr>
        <w:annotationRef/>
      </w:r>
      <w:r>
        <w:t>This is quite late</w:t>
      </w:r>
    </w:p>
  </w:comment>
  <w:comment w:id="135" w:author="Rufino, Mariana" w:date="2018-07-26T07:33:00Z" w:initials="RM">
    <w:p w14:paraId="2854E6BC" w14:textId="13DB3DEB" w:rsidR="00DA1068" w:rsidRDefault="00DA1068">
      <w:pPr>
        <w:pStyle w:val="CommentText"/>
      </w:pPr>
      <w:r>
        <w:rPr>
          <w:rStyle w:val="CommentReference"/>
        </w:rPr>
        <w:annotationRef/>
      </w:r>
      <w:r>
        <w:t>Less overlap with local will be better</w:t>
      </w:r>
    </w:p>
  </w:comment>
  <w:comment w:id="136" w:author="Rufino, Mariana" w:date="2018-07-26T07:33:00Z" w:initials="RM">
    <w:p w14:paraId="5BD66E20" w14:textId="7E826533" w:rsidR="00DA1068" w:rsidRDefault="00DA1068">
      <w:pPr>
        <w:pStyle w:val="CommentText"/>
      </w:pPr>
      <w:r>
        <w:rPr>
          <w:rStyle w:val="CommentReference"/>
        </w:rPr>
        <w:annotationRef/>
      </w:r>
      <w:r>
        <w:t>These cows can be larger</w:t>
      </w:r>
    </w:p>
  </w:comment>
  <w:comment w:id="137" w:author="Rufino, Mariana" w:date="2018-07-26T07:33:00Z" w:initials="RM">
    <w:p w14:paraId="4D0CB5BB" w14:textId="0A318200" w:rsidR="00DA1068" w:rsidRDefault="00DA1068">
      <w:pPr>
        <w:pStyle w:val="CommentText"/>
      </w:pPr>
      <w:r>
        <w:rPr>
          <w:rStyle w:val="CommentReference"/>
        </w:rPr>
        <w:annotationRef/>
      </w:r>
      <w:r>
        <w:t>What is this?</w:t>
      </w:r>
    </w:p>
  </w:comment>
  <w:comment w:id="316" w:author="Rufino, Mariana" w:date="2018-07-26T07:34:00Z" w:initials="RM">
    <w:p w14:paraId="372A1132" w14:textId="49DF7530" w:rsidR="00DA1068" w:rsidRDefault="00DA1068">
      <w:pPr>
        <w:pStyle w:val="CommentText"/>
      </w:pPr>
      <w:r>
        <w:rPr>
          <w:rStyle w:val="CommentReference"/>
        </w:rPr>
        <w:annotationRef/>
      </w:r>
      <w:r>
        <w:t>Local data would be better</w:t>
      </w:r>
    </w:p>
  </w:comment>
  <w:comment w:id="319" w:author="Rufino, Mariana" w:date="2018-07-26T07:35:00Z" w:initials="RM">
    <w:p w14:paraId="5F1FE0EA" w14:textId="48FF488B" w:rsidR="00DA1068" w:rsidRDefault="00DA1068">
      <w:pPr>
        <w:pStyle w:val="CommentText"/>
      </w:pPr>
      <w:r>
        <w:rPr>
          <w:rStyle w:val="CommentReference"/>
        </w:rPr>
        <w:annotationRef/>
      </w:r>
      <w:r>
        <w:t>???</w:t>
      </w:r>
    </w:p>
  </w:comment>
  <w:comment w:id="320" w:author="Rufino, Mariana" w:date="2018-07-26T07:37:00Z" w:initials="RM">
    <w:p w14:paraId="64C8B12D" w14:textId="08E4D42C" w:rsidR="00DA1068" w:rsidRDefault="00DA1068">
      <w:pPr>
        <w:pStyle w:val="CommentText"/>
      </w:pPr>
      <w:r>
        <w:rPr>
          <w:rStyle w:val="CommentReference"/>
        </w:rPr>
        <w:annotationRef/>
      </w:r>
      <w:r>
        <w:t>Use a range</w:t>
      </w:r>
    </w:p>
  </w:comment>
  <w:comment w:id="323" w:author="Rufino, Mariana" w:date="2018-07-26T07:38:00Z" w:initials="RM">
    <w:p w14:paraId="5B0318E5" w14:textId="0B12D2C5" w:rsidR="00DA1068" w:rsidRDefault="00DA1068">
      <w:pPr>
        <w:pStyle w:val="CommentText"/>
      </w:pPr>
      <w:r>
        <w:rPr>
          <w:rStyle w:val="CommentReference"/>
        </w:rPr>
        <w:annotationRef/>
      </w:r>
      <w:r>
        <w:t>What would be off setts in your study case?</w:t>
      </w:r>
    </w:p>
  </w:comment>
  <w:comment w:id="327" w:author="Rufino, Mariana" w:date="2018-07-26T07:39:00Z" w:initials="RM">
    <w:p w14:paraId="0CAF7444" w14:textId="77777777" w:rsidR="00DA1068" w:rsidRDefault="00DA1068">
      <w:pPr>
        <w:pStyle w:val="CommentText"/>
      </w:pPr>
      <w:r>
        <w:rPr>
          <w:rStyle w:val="CommentReference"/>
        </w:rPr>
        <w:annotationRef/>
      </w:r>
      <w:r>
        <w:t>Why 15%</w:t>
      </w:r>
    </w:p>
    <w:p w14:paraId="70E4E7B1" w14:textId="77777777" w:rsidR="00DA1068" w:rsidRDefault="00DA1068">
      <w:pPr>
        <w:pStyle w:val="CommentText"/>
      </w:pPr>
    </w:p>
    <w:p w14:paraId="76FDBA6E" w14:textId="55EC6BC7" w:rsidR="00DA1068" w:rsidRDefault="00DA1068">
      <w:pPr>
        <w:pStyle w:val="CommentText"/>
      </w:pPr>
      <w:r>
        <w:t>We should use a realistic number, there should be possible to get a number from local banks in Tanzania</w:t>
      </w:r>
    </w:p>
  </w:comment>
  <w:comment w:id="328" w:author="Rufino, Mariana" w:date="2018-07-26T07:40:00Z" w:initials="RM">
    <w:p w14:paraId="2D33B6DF" w14:textId="25CB9705" w:rsidR="00DA1068" w:rsidRDefault="00DA1068">
      <w:pPr>
        <w:pStyle w:val="CommentText"/>
      </w:pPr>
      <w:r>
        <w:rPr>
          <w:rStyle w:val="CommentReference"/>
        </w:rPr>
        <w:annotationRef/>
      </w:r>
      <w:r>
        <w:t>Why this amount?</w:t>
      </w:r>
    </w:p>
  </w:comment>
  <w:comment w:id="329" w:author="Rufino, Mariana" w:date="2018-07-26T07:42:00Z" w:initials="RM">
    <w:p w14:paraId="646EB5E6" w14:textId="2C281EE3" w:rsidR="00DA1068" w:rsidRDefault="00DA1068">
      <w:pPr>
        <w:pStyle w:val="CommentText"/>
      </w:pPr>
      <w:r>
        <w:rPr>
          <w:rStyle w:val="CommentReference"/>
        </w:rPr>
        <w:annotationRef/>
      </w:r>
      <w:r>
        <w:t>The mortalities in your table are not very high</w:t>
      </w:r>
    </w:p>
  </w:comment>
  <w:comment w:id="330" w:author="Rufino, Mariana" w:date="2018-07-26T07:43:00Z" w:initials="RM">
    <w:p w14:paraId="1648513E" w14:textId="7456CF19" w:rsidR="00DA1068" w:rsidRDefault="00DA1068">
      <w:pPr>
        <w:pStyle w:val="CommentText"/>
      </w:pPr>
      <w:r>
        <w:rPr>
          <w:rStyle w:val="CommentReference"/>
        </w:rPr>
        <w:annotationRef/>
      </w:r>
      <w:r>
        <w:t>We need a justification for such a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A3A655" w15:done="0"/>
  <w15:commentEx w15:paraId="787071DA" w15:done="0"/>
  <w15:commentEx w15:paraId="37C90FE0" w15:done="0"/>
  <w15:commentEx w15:paraId="4E97E515" w15:done="0"/>
  <w15:commentEx w15:paraId="18D70C77" w15:done="0"/>
  <w15:commentEx w15:paraId="25EFA4EF" w15:done="0"/>
  <w15:commentEx w15:paraId="655CF802" w15:done="0"/>
  <w15:commentEx w15:paraId="7917C6EB" w15:done="0"/>
  <w15:commentEx w15:paraId="348C5096" w15:done="0"/>
  <w15:commentEx w15:paraId="433ADFC0" w15:done="0"/>
  <w15:commentEx w15:paraId="093E907C" w15:done="0"/>
  <w15:commentEx w15:paraId="37A59933" w15:done="0"/>
  <w15:commentEx w15:paraId="545C245E" w15:done="0"/>
  <w15:commentEx w15:paraId="7F24EFB7" w15:done="0"/>
  <w15:commentEx w15:paraId="7111D202" w15:done="0"/>
  <w15:commentEx w15:paraId="4853E8BB" w15:done="0"/>
  <w15:commentEx w15:paraId="2C5C8D0D" w15:done="0"/>
  <w15:commentEx w15:paraId="3B6D12BF" w15:done="0"/>
  <w15:commentEx w15:paraId="6BE57CC5" w15:done="0"/>
  <w15:commentEx w15:paraId="3D225F62"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A3A655" w16cid:durableId="1F25138E"/>
  <w16cid:commentId w16cid:paraId="787071DA" w16cid:durableId="1F25138F"/>
  <w16cid:commentId w16cid:paraId="37C90FE0" w16cid:durableId="1F251390"/>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E0D1A" w14:textId="77777777" w:rsidR="006D7B29" w:rsidRDefault="006D7B29" w:rsidP="009B24CA">
      <w:pPr>
        <w:spacing w:after="0" w:line="240" w:lineRule="auto"/>
      </w:pPr>
      <w:r>
        <w:separator/>
      </w:r>
    </w:p>
  </w:endnote>
  <w:endnote w:type="continuationSeparator" w:id="0">
    <w:p w14:paraId="185AD8A4" w14:textId="77777777" w:rsidR="006D7B29" w:rsidRDefault="006D7B29"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4CF74" w14:textId="77777777" w:rsidR="006D7B29" w:rsidRDefault="006D7B29" w:rsidP="009B24CA">
      <w:pPr>
        <w:spacing w:after="0" w:line="240" w:lineRule="auto"/>
      </w:pPr>
      <w:r>
        <w:separator/>
      </w:r>
    </w:p>
  </w:footnote>
  <w:footnote w:type="continuationSeparator" w:id="0">
    <w:p w14:paraId="3D485B8B" w14:textId="77777777" w:rsidR="006D7B29" w:rsidRDefault="006D7B29" w:rsidP="009B24CA">
      <w:pPr>
        <w:spacing w:after="0" w:line="240" w:lineRule="auto"/>
      </w:pPr>
      <w:r>
        <w:continuationSeparator/>
      </w:r>
    </w:p>
  </w:footnote>
  <w:footnote w:id="1">
    <w:p w14:paraId="5AE727C7" w14:textId="77777777" w:rsidR="00DA1068" w:rsidRDefault="00DA1068" w:rsidP="008B516F">
      <w:pPr>
        <w:pStyle w:val="FootnoteText"/>
      </w:pPr>
      <w:r>
        <w:rPr>
          <w:rStyle w:val="FootnoteReference"/>
        </w:rPr>
        <w:footnoteRef/>
      </w:r>
      <w:r>
        <w:t xml:space="preserve"> </w:t>
      </w:r>
      <w:proofErr w:type="gramStart"/>
      <w:r>
        <w:rPr>
          <w:rFonts w:ascii="Times New Roman" w:hAnsi="Times New Roman" w:cs="Times New Roman"/>
        </w:rPr>
        <w:t>Incorporation of risk in such models, through either changes in gross margins (</w:t>
      </w:r>
      <w:proofErr w:type="spellStart"/>
      <w:r>
        <w:rPr>
          <w:rFonts w:ascii="Times New Roman" w:hAnsi="Times New Roman" w:cs="Times New Roman"/>
        </w:rPr>
        <w:t>Dake</w:t>
      </w:r>
      <w:proofErr w:type="spellEnd"/>
      <w:r>
        <w:rPr>
          <w:rFonts w:ascii="Times New Roman" w:hAnsi="Times New Roman" w:cs="Times New Roman"/>
        </w:rPr>
        <w:t xml:space="preserve"> et al. 2005) or climate variability (</w:t>
      </w:r>
      <w:proofErr w:type="spellStart"/>
      <w:r>
        <w:rPr>
          <w:rFonts w:ascii="Times New Roman" w:hAnsi="Times New Roman" w:cs="Times New Roman"/>
        </w:rPr>
        <w:t>Kingwell</w:t>
      </w:r>
      <w:proofErr w:type="spellEnd"/>
      <w:r>
        <w:rPr>
          <w:rFonts w:ascii="Times New Roman" w:hAnsi="Times New Roman" w:cs="Times New Roman"/>
        </w:rPr>
        <w:t xml:space="preserve"> et al. 1993).</w:t>
      </w:r>
      <w:proofErr w:type="gramEnd"/>
    </w:p>
  </w:footnote>
  <w:footnote w:id="2">
    <w:p w14:paraId="2E1319E8" w14:textId="3541BE6D" w:rsidR="00DA1068" w:rsidRPr="0094798A" w:rsidRDefault="00DA1068"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w:t>
      </w:r>
      <w:proofErr w:type="spellStart"/>
      <w:r w:rsidRPr="0094798A">
        <w:rPr>
          <w:rFonts w:ascii="Times New Roman" w:hAnsi="Times New Roman" w:cs="Times New Roman"/>
          <w:sz w:val="18"/>
          <w:szCs w:val="18"/>
        </w:rPr>
        <w:t>Dizyee</w:t>
      </w:r>
      <w:proofErr w:type="spellEnd"/>
      <w:r w:rsidRPr="0094798A">
        <w:rPr>
          <w:rFonts w:ascii="Times New Roman" w:hAnsi="Times New Roman" w:cs="Times New Roman"/>
          <w:sz w:val="18"/>
          <w:szCs w:val="18"/>
        </w:rPr>
        <w:t xml:space="preserve">, Baker, and </w:t>
      </w:r>
      <w:proofErr w:type="spellStart"/>
      <w:r w:rsidRPr="0094798A">
        <w:rPr>
          <w:rFonts w:ascii="Times New Roman" w:hAnsi="Times New Roman" w:cs="Times New Roman"/>
          <w:sz w:val="18"/>
          <w:szCs w:val="18"/>
        </w:rPr>
        <w:t>Omore</w:t>
      </w:r>
      <w:proofErr w:type="spellEnd"/>
      <w:r w:rsidRPr="0094798A">
        <w:rPr>
          <w:rFonts w:ascii="Times New Roman" w:hAnsi="Times New Roman" w:cs="Times New Roman"/>
          <w:sz w:val="18"/>
          <w:szCs w:val="18"/>
        </w:rPr>
        <w:t>, 2017).</w:t>
      </w:r>
    </w:p>
    <w:p w14:paraId="1D88AB47" w14:textId="10EEA3EB" w:rsidR="00DA1068" w:rsidRDefault="00DA1068">
      <w:pPr>
        <w:pStyle w:val="FootnoteText"/>
      </w:pPr>
    </w:p>
  </w:footnote>
  <w:footnote w:id="3">
    <w:p w14:paraId="20DBF982" w14:textId="0AB19AC7" w:rsidR="00DA1068" w:rsidRPr="002B7BB3" w:rsidRDefault="00DA1068">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DA1068" w:rsidRPr="00EF71CA" w:rsidRDefault="00DA1068"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 James">
    <w15:presenceInfo w15:providerId="None" w15:userId="Hawkins, James"/>
  </w15:person>
  <w15:person w15:author="Rufino, Mariana">
    <w15:presenceInfo w15:providerId="AD" w15:userId="S-1-5-21-725345543-1229272821-1177238915-311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67D0A"/>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26CB"/>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D02BC"/>
    <w:rsid w:val="000D156C"/>
    <w:rsid w:val="000D1C36"/>
    <w:rsid w:val="000D5676"/>
    <w:rsid w:val="000D57D6"/>
    <w:rsid w:val="000D5A75"/>
    <w:rsid w:val="000D6705"/>
    <w:rsid w:val="000D6D84"/>
    <w:rsid w:val="000E0171"/>
    <w:rsid w:val="000E1B39"/>
    <w:rsid w:val="000E2A68"/>
    <w:rsid w:val="000E3565"/>
    <w:rsid w:val="000E3A6A"/>
    <w:rsid w:val="000E7D5F"/>
    <w:rsid w:val="000F2A2B"/>
    <w:rsid w:val="000F6AF1"/>
    <w:rsid w:val="001006F4"/>
    <w:rsid w:val="00110305"/>
    <w:rsid w:val="0011263C"/>
    <w:rsid w:val="00112FE4"/>
    <w:rsid w:val="0011368F"/>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3B55"/>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159"/>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2C03"/>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16973"/>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6C9E"/>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1BA4"/>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053"/>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66E5"/>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2B9C"/>
    <w:rsid w:val="006233BA"/>
    <w:rsid w:val="00623849"/>
    <w:rsid w:val="00623B83"/>
    <w:rsid w:val="00625358"/>
    <w:rsid w:val="00625E9D"/>
    <w:rsid w:val="0062780C"/>
    <w:rsid w:val="006279DF"/>
    <w:rsid w:val="00630F21"/>
    <w:rsid w:val="00634179"/>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D7B2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6973"/>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447B3"/>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45"/>
    <w:rsid w:val="00B603B3"/>
    <w:rsid w:val="00B6216F"/>
    <w:rsid w:val="00B67930"/>
    <w:rsid w:val="00B70257"/>
    <w:rsid w:val="00B71FE3"/>
    <w:rsid w:val="00B72B7E"/>
    <w:rsid w:val="00B72F01"/>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E7408"/>
    <w:rsid w:val="00BF0A51"/>
    <w:rsid w:val="00BF2B89"/>
    <w:rsid w:val="00C02D58"/>
    <w:rsid w:val="00C07043"/>
    <w:rsid w:val="00C07C49"/>
    <w:rsid w:val="00C118A3"/>
    <w:rsid w:val="00C1217E"/>
    <w:rsid w:val="00C137DA"/>
    <w:rsid w:val="00C14830"/>
    <w:rsid w:val="00C21FA3"/>
    <w:rsid w:val="00C224B4"/>
    <w:rsid w:val="00C24503"/>
    <w:rsid w:val="00C24790"/>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48EE"/>
    <w:rsid w:val="00C7658E"/>
    <w:rsid w:val="00C76A00"/>
    <w:rsid w:val="00C77F2E"/>
    <w:rsid w:val="00C81F4C"/>
    <w:rsid w:val="00C84A75"/>
    <w:rsid w:val="00C84D5B"/>
    <w:rsid w:val="00C852B1"/>
    <w:rsid w:val="00C85D22"/>
    <w:rsid w:val="00C87549"/>
    <w:rsid w:val="00C90B50"/>
    <w:rsid w:val="00C92712"/>
    <w:rsid w:val="00C936FE"/>
    <w:rsid w:val="00C94EF2"/>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82A9C"/>
    <w:rsid w:val="00D834B5"/>
    <w:rsid w:val="00D84FE2"/>
    <w:rsid w:val="00D87550"/>
    <w:rsid w:val="00D903E4"/>
    <w:rsid w:val="00D929AC"/>
    <w:rsid w:val="00DA03E3"/>
    <w:rsid w:val="00DA060D"/>
    <w:rsid w:val="00DA1068"/>
    <w:rsid w:val="00DA1A2E"/>
    <w:rsid w:val="00DA1ACF"/>
    <w:rsid w:val="00DA6809"/>
    <w:rsid w:val="00DA6815"/>
    <w:rsid w:val="00DA73C2"/>
    <w:rsid w:val="00DA759F"/>
    <w:rsid w:val="00DB0E67"/>
    <w:rsid w:val="00DB2198"/>
    <w:rsid w:val="00DB61EF"/>
    <w:rsid w:val="00DC08AC"/>
    <w:rsid w:val="00DC2F60"/>
    <w:rsid w:val="00DC3100"/>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1FCB"/>
    <w:rsid w:val="00F429F0"/>
    <w:rsid w:val="00F43A60"/>
    <w:rsid w:val="00F51643"/>
    <w:rsid w:val="00F53ACC"/>
    <w:rsid w:val="00F53D40"/>
    <w:rsid w:val="00F54C61"/>
    <w:rsid w:val="00F578E3"/>
    <w:rsid w:val="00F601AF"/>
    <w:rsid w:val="00F60B35"/>
    <w:rsid w:val="00F72327"/>
    <w:rsid w:val="00F7294E"/>
    <w:rsid w:val="00F72C54"/>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38F5"/>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0.0.3.248/j.agsy.2017.03.016" TargetMode="External"/><Relationship Id="rId18" Type="http://schemas.openxmlformats.org/officeDocument/2006/relationships/hyperlink" Target="https://link.springer.com/journal/10457"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dx.doi.org/10.1016/j.gfs.2014.05.001i" TargetMode="External"/><Relationship Id="rId7" Type="http://schemas.openxmlformats.org/officeDocument/2006/relationships/footnotes" Target="footnotes.xml"/><Relationship Id="rId12" Type="http://schemas.openxmlformats.org/officeDocument/2006/relationships/hyperlink" Target="http://www.fao.org/agriculture/seed/cropcalendar/welcome.do" TargetMode="External"/><Relationship Id="rId17" Type="http://schemas.openxmlformats.org/officeDocument/2006/relationships/hyperlink" Target="http://dx.doi.org/10.1017/S0003356100021024"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publications.jrc.ec.europa.eu/repository/browse?type=author&amp;value=ACS+Szvetlana" TargetMode="External"/><Relationship Id="rId20" Type="http://schemas.openxmlformats.org/officeDocument/2006/relationships/hyperlink" Target="http://dx.doi.org/10.1023/A:10254544250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publications.jrc.ec.europa.eu/repository/browse?type=author&amp;value=ALLEN+Thomas"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link.springer.com/journal/10457/58/1/page/1"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publications.jrc.ec.europa.eu/repository/browse?type=author&amp;value=GOMEZ+Y+PALOMA+Serg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62313B-BEFF-4D5E-9DF2-EED9FFCA3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13070</Words>
  <Characters>74504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Hawkins</cp:lastModifiedBy>
  <cp:revision>2</cp:revision>
  <cp:lastPrinted>2017-12-20T15:59:00Z</cp:lastPrinted>
  <dcterms:created xsi:type="dcterms:W3CDTF">2018-10-09T05:26:00Z</dcterms:created>
  <dcterms:modified xsi:type="dcterms:W3CDTF">2018-10-09T05:26:00Z</dcterms:modified>
</cp:coreProperties>
</file>