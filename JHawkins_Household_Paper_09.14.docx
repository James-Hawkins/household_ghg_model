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CEEF7" w14:textId="5C9D29AF" w:rsidR="00C66770" w:rsidRDefault="0035703B" w:rsidP="002061E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title: </w:t>
      </w:r>
      <w:del w:id="0" w:author="Rufino, Mariana" w:date="2018-07-15T12:16:00Z">
        <w:r w:rsidR="00757BB1" w:rsidDel="00D06897">
          <w:rPr>
            <w:rFonts w:ascii="Times New Roman" w:hAnsi="Times New Roman" w:cs="Times New Roman"/>
            <w:sz w:val="26"/>
            <w:szCs w:val="26"/>
          </w:rPr>
          <w:delText xml:space="preserve">Improving </w:delText>
        </w:r>
        <w:commentRangeStart w:id="1"/>
        <w:r w:rsidR="00757BB1" w:rsidDel="00D06897">
          <w:rPr>
            <w:rFonts w:ascii="Times New Roman" w:hAnsi="Times New Roman" w:cs="Times New Roman"/>
            <w:sz w:val="26"/>
            <w:szCs w:val="26"/>
          </w:rPr>
          <w:delText>m</w:delText>
        </w:r>
      </w:del>
      <w:ins w:id="2" w:author="Rufino, Mariana" w:date="2018-07-15T12:16:00Z">
        <w:r w:rsidR="00D06897">
          <w:rPr>
            <w:rFonts w:ascii="Times New Roman" w:hAnsi="Times New Roman" w:cs="Times New Roman"/>
            <w:sz w:val="26"/>
            <w:szCs w:val="26"/>
          </w:rPr>
          <w:t>M</w:t>
        </w:r>
      </w:ins>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commentRangeEnd w:id="1"/>
      <w:r w:rsidR="00D06897">
        <w:rPr>
          <w:rStyle w:val="CommentReference"/>
        </w:rPr>
        <w:commentReference w:id="1"/>
      </w:r>
      <w:del w:id="3" w:author="Rufino, Mariana" w:date="2018-07-15T12:16:00Z">
        <w:r w:rsidR="00C66770" w:rsidDel="00D06897">
          <w:rPr>
            <w:rFonts w:ascii="Times New Roman" w:hAnsi="Times New Roman" w:cs="Times New Roman"/>
            <w:sz w:val="26"/>
            <w:szCs w:val="26"/>
          </w:rPr>
          <w:delText xml:space="preserve">to </w:delText>
        </w:r>
      </w:del>
      <w:ins w:id="4" w:author="Rufino, Mariana" w:date="2018-07-15T12:16:00Z">
        <w:r w:rsidR="00D06897">
          <w:rPr>
            <w:rFonts w:ascii="Times New Roman" w:hAnsi="Times New Roman" w:cs="Times New Roman"/>
            <w:sz w:val="26"/>
            <w:szCs w:val="26"/>
          </w:rPr>
          <w:t xml:space="preserve">and </w:t>
        </w:r>
      </w:ins>
      <w:del w:id="5" w:author="Rufino, Mariana" w:date="2018-07-15T12:16:00Z">
        <w:r w:rsidR="00C66770" w:rsidDel="00D06897">
          <w:rPr>
            <w:rFonts w:ascii="Times New Roman" w:hAnsi="Times New Roman" w:cs="Times New Roman"/>
            <w:sz w:val="26"/>
            <w:szCs w:val="26"/>
          </w:rPr>
          <w:delText xml:space="preserve">promote </w:delText>
        </w:r>
      </w:del>
      <w:r w:rsidR="00C66770">
        <w:rPr>
          <w:rFonts w:ascii="Times New Roman" w:hAnsi="Times New Roman" w:cs="Times New Roman"/>
          <w:sz w:val="26"/>
          <w:szCs w:val="26"/>
        </w:rPr>
        <w:t>practice</w:t>
      </w:r>
      <w:ins w:id="6" w:author="Rufino, Mariana" w:date="2018-07-15T12:16:00Z">
        <w:r w:rsidR="00D06897">
          <w:rPr>
            <w:rFonts w:ascii="Times New Roman" w:hAnsi="Times New Roman" w:cs="Times New Roman"/>
            <w:sz w:val="26"/>
            <w:szCs w:val="26"/>
          </w:rPr>
          <w:t>s</w:t>
        </w:r>
      </w:ins>
      <w:r w:rsidR="00C66770">
        <w:rPr>
          <w:rFonts w:ascii="Times New Roman" w:hAnsi="Times New Roman" w:cs="Times New Roman"/>
          <w:sz w:val="26"/>
          <w:szCs w:val="26"/>
        </w:rPr>
        <w:t xml:space="preserve"> </w:t>
      </w:r>
      <w:del w:id="7" w:author="Rufino, Mariana" w:date="2018-07-15T12:16:00Z">
        <w:r w:rsidR="00C66770" w:rsidDel="00D06897">
          <w:rPr>
            <w:rFonts w:ascii="Times New Roman" w:hAnsi="Times New Roman" w:cs="Times New Roman"/>
            <w:sz w:val="26"/>
            <w:szCs w:val="26"/>
          </w:rPr>
          <w:delText>upgrading and</w:delText>
        </w:r>
      </w:del>
      <w:ins w:id="8" w:author="Rufino, Mariana" w:date="2018-07-15T12:16:00Z">
        <w:r w:rsidR="00D06897">
          <w:rPr>
            <w:rFonts w:ascii="Times New Roman" w:hAnsi="Times New Roman" w:cs="Times New Roman"/>
            <w:sz w:val="26"/>
            <w:szCs w:val="26"/>
          </w:rPr>
          <w:t>that</w:t>
        </w:r>
      </w:ins>
      <w:r w:rsidR="00C66770">
        <w:rPr>
          <w:rFonts w:ascii="Times New Roman" w:hAnsi="Times New Roman" w:cs="Times New Roman"/>
          <w:sz w:val="26"/>
          <w:szCs w:val="26"/>
        </w:rPr>
        <w:t xml:space="preserve"> reduce the carbon footprint of </w:t>
      </w:r>
      <w:ins w:id="9" w:author="Rufino, Mariana" w:date="2018-07-15T12:16:00Z">
        <w:r w:rsidR="00D06897">
          <w:rPr>
            <w:rFonts w:ascii="Times New Roman" w:hAnsi="Times New Roman" w:cs="Times New Roman"/>
            <w:sz w:val="26"/>
            <w:szCs w:val="26"/>
          </w:rPr>
          <w:t xml:space="preserve">smallholder </w:t>
        </w:r>
      </w:ins>
      <w:r w:rsidR="00C66770">
        <w:rPr>
          <w:rFonts w:ascii="Times New Roman" w:hAnsi="Times New Roman" w:cs="Times New Roman"/>
          <w:sz w:val="26"/>
          <w:szCs w:val="26"/>
        </w:rPr>
        <w:t xml:space="preserve">dairy </w:t>
      </w:r>
      <w:del w:id="10" w:author="Rufino, Mariana" w:date="2018-07-15T12:18:00Z">
        <w:r w:rsidR="00C66770" w:rsidDel="0072395B">
          <w:rPr>
            <w:rFonts w:ascii="Times New Roman" w:hAnsi="Times New Roman" w:cs="Times New Roman"/>
            <w:sz w:val="26"/>
            <w:szCs w:val="26"/>
          </w:rPr>
          <w:delText xml:space="preserve">production </w:delText>
        </w:r>
      </w:del>
      <w:del w:id="11" w:author="Rufino, Mariana" w:date="2018-07-15T12:16:00Z">
        <w:r w:rsidR="00C66770" w:rsidDel="00D06897">
          <w:rPr>
            <w:rFonts w:ascii="Times New Roman" w:hAnsi="Times New Roman" w:cs="Times New Roman"/>
            <w:sz w:val="26"/>
            <w:szCs w:val="26"/>
          </w:rPr>
          <w:delText>for smallholder</w:delText>
        </w:r>
      </w:del>
      <w:ins w:id="12" w:author="Rufino, Mariana" w:date="2018-07-15T12:16:00Z">
        <w:r w:rsidR="00D06897">
          <w:rPr>
            <w:rFonts w:ascii="Times New Roman" w:hAnsi="Times New Roman" w:cs="Times New Roman"/>
            <w:sz w:val="26"/>
            <w:szCs w:val="26"/>
          </w:rPr>
          <w:t>in</w:t>
        </w:r>
      </w:ins>
      <w:r w:rsidR="00C66770">
        <w:rPr>
          <w:rFonts w:ascii="Times New Roman" w:hAnsi="Times New Roman" w:cs="Times New Roman"/>
          <w:sz w:val="26"/>
          <w:szCs w:val="26"/>
        </w:rPr>
        <w:t xml:space="preserve"> Tanzania</w:t>
      </w:r>
      <w:del w:id="13" w:author="Rufino, Mariana" w:date="2018-07-15T12:16:00Z">
        <w:r w:rsidR="00C66770" w:rsidDel="00D06897">
          <w:rPr>
            <w:rFonts w:ascii="Times New Roman" w:hAnsi="Times New Roman" w:cs="Times New Roman"/>
            <w:sz w:val="26"/>
            <w:szCs w:val="26"/>
          </w:rPr>
          <w:delText>n households</w:delText>
        </w:r>
      </w:del>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AD09075" w14:textId="560DF236" w:rsidR="00197575" w:rsidDel="00D06897" w:rsidRDefault="00197575" w:rsidP="00197575">
      <w:pPr>
        <w:spacing w:after="0"/>
        <w:rPr>
          <w:del w:id="14" w:author="Rufino, Mariana" w:date="2018-07-15T12:17:00Z"/>
          <w:rFonts w:ascii="Times New Roman" w:hAnsi="Times New Roman" w:cs="Times New Roman"/>
          <w:sz w:val="20"/>
          <w:szCs w:val="20"/>
        </w:rPr>
      </w:pPr>
      <w:del w:id="15" w:author="Rufino, Mariana" w:date="2018-07-15T12:17:00Z">
        <w:r w:rsidRPr="005A6100" w:rsidDel="00D06897">
          <w:rPr>
            <w:rFonts w:ascii="Times New Roman" w:hAnsi="Times New Roman" w:cs="Times New Roman"/>
            <w:sz w:val="20"/>
            <w:szCs w:val="20"/>
          </w:rPr>
          <w:delText>Agricultural Systems</w:delText>
        </w:r>
      </w:del>
    </w:p>
    <w:p w14:paraId="381AE1A0" w14:textId="42A59D5C" w:rsidR="006F0A14" w:rsidRDefault="008B2447" w:rsidP="00B603B3">
      <w:pPr>
        <w:spacing w:after="0"/>
        <w:rPr>
          <w:ins w:id="16" w:author="Rufino, Mariana" w:date="2018-07-15T12:18:00Z"/>
          <w:rFonts w:ascii="Times New Roman" w:hAnsi="Times New Roman" w:cs="Times New Roman"/>
          <w:sz w:val="20"/>
          <w:szCs w:val="20"/>
        </w:rPr>
      </w:pPr>
      <w:ins w:id="17" w:author="Rufino, Mariana" w:date="2018-07-15T12:18:00Z">
        <w:r>
          <w:rPr>
            <w:rFonts w:ascii="Times New Roman" w:hAnsi="Times New Roman" w:cs="Times New Roman"/>
            <w:sz w:val="20"/>
            <w:szCs w:val="20"/>
          </w:rPr>
          <w:t>Frontiers in Sustainability?</w:t>
        </w:r>
      </w:ins>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C81F4C" w:rsidRDefault="00B603B3" w:rsidP="00B603B3">
      <w:pPr>
        <w:spacing w:after="0"/>
        <w:rPr>
          <w:rFonts w:ascii="Times New Roman" w:hAnsi="Times New Roman" w:cs="Times New Roman"/>
          <w:sz w:val="20"/>
          <w:szCs w:val="20"/>
          <w:vertAlign w:val="superscript"/>
          <w:rPrChange w:id="18" w:author="Rufino, Mariana" w:date="2018-07-26T06:39:00Z">
            <w:rPr>
              <w:rFonts w:ascii="Times New Roman" w:hAnsi="Times New Roman" w:cs="Times New Roman"/>
              <w:sz w:val="20"/>
              <w:szCs w:val="20"/>
              <w:vertAlign w:val="superscript"/>
              <w:lang w:val="it-IT"/>
            </w:rPr>
          </w:rPrChange>
        </w:rPr>
      </w:pPr>
      <w:proofErr w:type="spellStart"/>
      <w:r w:rsidRPr="00C81F4C">
        <w:rPr>
          <w:rFonts w:ascii="Times New Roman" w:hAnsi="Times New Roman" w:cs="Times New Roman"/>
          <w:sz w:val="20"/>
          <w:szCs w:val="20"/>
          <w:rPrChange w:id="19" w:author="Rufino, Mariana" w:date="2018-07-26T06:39:00Z">
            <w:rPr>
              <w:rFonts w:ascii="Times New Roman" w:hAnsi="Times New Roman" w:cs="Times New Roman"/>
              <w:sz w:val="20"/>
              <w:szCs w:val="20"/>
              <w:lang w:val="it-IT"/>
            </w:rPr>
          </w:rPrChange>
        </w:rPr>
        <w:t>Rufino</w:t>
      </w:r>
      <w:proofErr w:type="spellEnd"/>
      <w:r w:rsidRPr="00C81F4C">
        <w:rPr>
          <w:rFonts w:ascii="Times New Roman" w:hAnsi="Times New Roman" w:cs="Times New Roman"/>
          <w:sz w:val="20"/>
          <w:szCs w:val="20"/>
          <w:rPrChange w:id="20" w:author="Rufino, Mariana" w:date="2018-07-26T06:39:00Z">
            <w:rPr>
              <w:rFonts w:ascii="Times New Roman" w:hAnsi="Times New Roman" w:cs="Times New Roman"/>
              <w:sz w:val="20"/>
              <w:szCs w:val="20"/>
              <w:lang w:val="it-IT"/>
            </w:rPr>
          </w:rPrChange>
        </w:rPr>
        <w:t xml:space="preserve">, Mariana </w:t>
      </w:r>
      <w:proofErr w:type="spellStart"/>
      <w:r w:rsidRPr="00C81F4C">
        <w:rPr>
          <w:rFonts w:ascii="Times New Roman" w:hAnsi="Times New Roman" w:cs="Times New Roman"/>
          <w:sz w:val="20"/>
          <w:szCs w:val="20"/>
          <w:rPrChange w:id="21" w:author="Rufino, Mariana" w:date="2018-07-26T06:39:00Z">
            <w:rPr>
              <w:rFonts w:ascii="Times New Roman" w:hAnsi="Times New Roman" w:cs="Times New Roman"/>
              <w:sz w:val="20"/>
              <w:szCs w:val="20"/>
              <w:lang w:val="it-IT"/>
            </w:rPr>
          </w:rPrChange>
        </w:rPr>
        <w:t>C.</w:t>
      </w:r>
      <w:r w:rsidRPr="00C81F4C">
        <w:rPr>
          <w:rFonts w:ascii="Times New Roman" w:hAnsi="Times New Roman" w:cs="Times New Roman"/>
          <w:sz w:val="20"/>
          <w:szCs w:val="20"/>
          <w:vertAlign w:val="superscript"/>
          <w:rPrChange w:id="22" w:author="Rufino, Mariana" w:date="2018-07-26T06:39:00Z">
            <w:rPr>
              <w:rFonts w:ascii="Times New Roman" w:hAnsi="Times New Roman" w:cs="Times New Roman"/>
              <w:sz w:val="20"/>
              <w:szCs w:val="20"/>
              <w:vertAlign w:val="superscript"/>
              <w:lang w:val="it-IT"/>
            </w:rPr>
          </w:rPrChange>
        </w:rPr>
        <w:t>a</w:t>
      </w:r>
      <w:proofErr w:type="spellEnd"/>
    </w:p>
    <w:p w14:paraId="2CD1E65A" w14:textId="77777777" w:rsidR="00B603B3" w:rsidRPr="00C81F4C" w:rsidRDefault="00B603B3" w:rsidP="00B603B3">
      <w:pPr>
        <w:spacing w:after="0"/>
        <w:rPr>
          <w:rFonts w:ascii="Times New Roman" w:hAnsi="Times New Roman" w:cs="Times New Roman"/>
          <w:sz w:val="20"/>
          <w:szCs w:val="20"/>
          <w:rPrChange w:id="23" w:author="Rufino, Mariana" w:date="2018-07-26T06:39:00Z">
            <w:rPr>
              <w:rFonts w:ascii="Times New Roman" w:hAnsi="Times New Roman" w:cs="Times New Roman"/>
              <w:sz w:val="20"/>
              <w:szCs w:val="20"/>
              <w:lang w:val="it-IT"/>
            </w:rPr>
          </w:rPrChange>
        </w:rPr>
      </w:pPr>
    </w:p>
    <w:p w14:paraId="0B7EDA93" w14:textId="00A6EA78" w:rsidR="00B603B3" w:rsidRPr="0050503C" w:rsidRDefault="00C65E9B" w:rsidP="00B603B3">
      <w:pPr>
        <w:spacing w:after="0"/>
        <w:rPr>
          <w:rFonts w:ascii="Times New Roman" w:hAnsi="Times New Roman" w:cs="Times New Roman"/>
          <w:sz w:val="20"/>
          <w:szCs w:val="20"/>
          <w:rPrChange w:id="24" w:author="Hawkins, James" w:date="2018-09-14T13:49:00Z">
            <w:rPr>
              <w:rFonts w:ascii="Times New Roman" w:hAnsi="Times New Roman" w:cs="Times New Roman"/>
              <w:sz w:val="20"/>
              <w:szCs w:val="20"/>
              <w:lang w:val="it-IT"/>
            </w:rPr>
          </w:rPrChange>
        </w:rPr>
      </w:pPr>
      <w:r w:rsidRPr="0050503C">
        <w:rPr>
          <w:rFonts w:ascii="Times New Roman" w:hAnsi="Times New Roman" w:cs="Times New Roman"/>
          <w:sz w:val="20"/>
          <w:szCs w:val="20"/>
          <w:rPrChange w:id="25" w:author="Hawkins, James" w:date="2018-09-14T13:49:00Z">
            <w:rPr>
              <w:rFonts w:ascii="Times New Roman" w:hAnsi="Times New Roman" w:cs="Times New Roman"/>
              <w:sz w:val="20"/>
              <w:szCs w:val="20"/>
              <w:lang w:val="it-IT"/>
            </w:rPr>
          </w:rPrChange>
        </w:rPr>
        <w:t>June</w:t>
      </w:r>
      <w:r w:rsidR="005A6100" w:rsidRPr="0050503C">
        <w:rPr>
          <w:rFonts w:ascii="Times New Roman" w:hAnsi="Times New Roman" w:cs="Times New Roman"/>
          <w:sz w:val="20"/>
          <w:szCs w:val="20"/>
          <w:rPrChange w:id="26" w:author="Hawkins, James" w:date="2018-09-14T13:49:00Z">
            <w:rPr>
              <w:rFonts w:ascii="Times New Roman" w:hAnsi="Times New Roman" w:cs="Times New Roman"/>
              <w:sz w:val="20"/>
              <w:szCs w:val="20"/>
              <w:lang w:val="it-IT"/>
            </w:rPr>
          </w:rPrChange>
        </w:rPr>
        <w:t xml:space="preserve"> </w:t>
      </w:r>
      <w:r w:rsidR="00B603B3" w:rsidRPr="0050503C">
        <w:rPr>
          <w:rFonts w:ascii="Times New Roman" w:hAnsi="Times New Roman" w:cs="Times New Roman"/>
          <w:sz w:val="20"/>
          <w:szCs w:val="20"/>
          <w:rPrChange w:id="27" w:author="Hawkins, James" w:date="2018-09-14T13:49:00Z">
            <w:rPr>
              <w:rFonts w:ascii="Times New Roman" w:hAnsi="Times New Roman" w:cs="Times New Roman"/>
              <w:sz w:val="20"/>
              <w:szCs w:val="20"/>
              <w:lang w:val="it-IT"/>
            </w:rPr>
          </w:rPrChange>
        </w:rPr>
        <w:t>2018</w:t>
      </w:r>
    </w:p>
    <w:p w14:paraId="1C93DEA5" w14:textId="77777777" w:rsidR="00B603B3" w:rsidRPr="0050503C" w:rsidRDefault="00B603B3" w:rsidP="00B603B3">
      <w:pPr>
        <w:pStyle w:val="Body"/>
        <w:spacing w:after="0" w:line="240" w:lineRule="auto"/>
        <w:rPr>
          <w:rFonts w:ascii="Times New Roman" w:eastAsia="Times New Roman" w:hAnsi="Times New Roman" w:cs="Times New Roman"/>
          <w:sz w:val="20"/>
          <w:szCs w:val="20"/>
          <w:lang w:val="en-GB"/>
          <w:rPrChange w:id="28" w:author="Hawkins, James" w:date="2018-09-14T13:49:00Z">
            <w:rPr>
              <w:rFonts w:ascii="Times New Roman" w:eastAsia="Times New Roman" w:hAnsi="Times New Roman" w:cs="Times New Roman"/>
              <w:sz w:val="20"/>
              <w:szCs w:val="20"/>
              <w:lang w:val="it-IT"/>
            </w:rPr>
          </w:rPrChange>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a</w:t>
      </w:r>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vertAlign w:val="superscript"/>
        </w:rPr>
        <w:t>b</w:t>
      </w:r>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5C4CAB0A"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del w:id="29" w:author="Rufino, Mariana" w:date="2018-07-15T12:19:00Z">
        <w:r w:rsidR="00D02985" w:rsidRPr="00D06897" w:rsidDel="008E5E43">
          <w:rPr>
            <w:rFonts w:ascii="Times New Roman" w:hAnsi="Times New Roman" w:cs="Times New Roman"/>
            <w:sz w:val="20"/>
            <w:szCs w:val="20"/>
            <w:lang w:val="de-DE"/>
          </w:rPr>
          <w:delText>CSIRO</w:delText>
        </w:r>
      </w:del>
      <w:ins w:id="30" w:author="Rufino, Mariana" w:date="2018-07-15T12:19:00Z">
        <w:r w:rsidR="008E5E43">
          <w:rPr>
            <w:rFonts w:ascii="Times New Roman" w:hAnsi="Times New Roman" w:cs="Times New Roman"/>
            <w:sz w:val="20"/>
            <w:szCs w:val="20"/>
            <w:lang w:val="de-DE"/>
          </w:rPr>
          <w:t>OECD</w:t>
        </w:r>
      </w:ins>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ins w:id="31" w:author="Rufino, Mariana" w:date="2018-07-15T12:19:00Z"/>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C81F4C" w:rsidRDefault="008E5E43" w:rsidP="00984FFA">
      <w:pPr>
        <w:spacing w:after="0" w:line="240" w:lineRule="auto"/>
        <w:rPr>
          <w:rFonts w:ascii="Times New Roman" w:hAnsi="Times New Roman" w:cs="Times New Roman"/>
          <w:sz w:val="20"/>
          <w:szCs w:val="20"/>
          <w:rPrChange w:id="32" w:author="Rufino, Mariana" w:date="2018-07-26T06:39:00Z">
            <w:rPr>
              <w:rFonts w:ascii="Times New Roman" w:hAnsi="Times New Roman" w:cs="Times New Roman"/>
              <w:sz w:val="20"/>
              <w:szCs w:val="20"/>
              <w:lang w:val="de-DE"/>
            </w:rPr>
          </w:rPrChange>
        </w:rPr>
      </w:pPr>
      <w:ins w:id="33" w:author="Rufino, Mariana" w:date="2018-07-15T12:19:00Z">
        <w:r w:rsidRPr="00C81F4C">
          <w:rPr>
            <w:rFonts w:ascii="Times New Roman" w:hAnsi="Times New Roman" w:cs="Times New Roman"/>
            <w:sz w:val="20"/>
            <w:szCs w:val="20"/>
            <w:rPrChange w:id="34" w:author="Rufino, Mariana" w:date="2018-07-26T06:39:00Z">
              <w:rPr>
                <w:rFonts w:ascii="Times New Roman" w:hAnsi="Times New Roman" w:cs="Times New Roman"/>
                <w:sz w:val="20"/>
                <w:szCs w:val="20"/>
                <w:lang w:val="de-DE"/>
              </w:rPr>
            </w:rPrChange>
          </w:rPr>
          <w:t>Pierre Gerber (World Bank)</w:t>
        </w:r>
      </w:ins>
    </w:p>
    <w:p w14:paraId="20490815" w14:textId="77777777" w:rsidR="00984FFA" w:rsidRPr="00C81F4C" w:rsidRDefault="00984FFA" w:rsidP="00984FFA">
      <w:pPr>
        <w:spacing w:after="0" w:line="240" w:lineRule="auto"/>
        <w:rPr>
          <w:rFonts w:ascii="Times New Roman" w:hAnsi="Times New Roman" w:cs="Times New Roman"/>
          <w:rPrChange w:id="35" w:author="Rufino, Mariana" w:date="2018-07-26T06:39:00Z">
            <w:rPr>
              <w:rFonts w:ascii="Times New Roman" w:hAnsi="Times New Roman" w:cs="Times New Roman"/>
              <w:lang w:val="de-DE"/>
            </w:rPr>
          </w:rPrChange>
        </w:rPr>
      </w:pPr>
    </w:p>
    <w:p w14:paraId="22C10C62" w14:textId="5D3AD0C0" w:rsidR="005A6100" w:rsidRPr="00170F4E"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ins w:id="36" w:author="Rufino, Mariana" w:date="2018-07-15T12:19:00Z">
        <w:r w:rsidR="008E5E43">
          <w:rPr>
            <w:rFonts w:ascii="Times New Roman" w:hAnsi="Times New Roman" w:cs="Times New Roman"/>
            <w:sz w:val="20"/>
            <w:szCs w:val="20"/>
          </w:rPr>
          <w:t>y</w:t>
        </w:r>
      </w:ins>
      <w:del w:id="37" w:author="Rufino, Mariana" w:date="2018-07-15T12:20:00Z">
        <w:r w:rsidR="00441963" w:rsidRPr="00170F4E" w:rsidDel="008E5E43">
          <w:rPr>
            <w:rFonts w:ascii="Times New Roman" w:hAnsi="Times New Roman" w:cs="Times New Roman"/>
            <w:sz w:val="20"/>
            <w:szCs w:val="20"/>
          </w:rPr>
          <w:delText>ies</w:delText>
        </w:r>
      </w:del>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w:t>
      </w:r>
      <w:del w:id="38" w:author="Rufino, Mariana" w:date="2018-07-15T12:20:00Z">
        <w:r w:rsidR="0012326E" w:rsidRPr="00170F4E" w:rsidDel="008E5E43">
          <w:rPr>
            <w:rFonts w:ascii="Times New Roman" w:hAnsi="Times New Roman" w:cs="Times New Roman"/>
            <w:sz w:val="20"/>
            <w:szCs w:val="20"/>
          </w:rPr>
          <w:delText>re</w:delText>
        </w:r>
      </w:del>
      <w:r w:rsidR="000051A8" w:rsidRPr="00170F4E">
        <w:rPr>
          <w:rFonts w:ascii="Times New Roman" w:hAnsi="Times New Roman" w:cs="Times New Roman"/>
          <w:sz w:val="20"/>
          <w:szCs w:val="20"/>
        </w:rPr>
        <w:t>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w:t>
      </w:r>
      <w:commentRangeStart w:id="39"/>
      <w:r w:rsidR="00992C56" w:rsidRPr="00170F4E">
        <w:rPr>
          <w:rFonts w:ascii="Times New Roman" w:hAnsi="Times New Roman" w:cs="Times New Roman"/>
          <w:sz w:val="20"/>
          <w:szCs w:val="20"/>
        </w:rPr>
        <w:t>(TLMI, 2015)</w:t>
      </w:r>
      <w:commentRangeEnd w:id="39"/>
      <w:r w:rsidR="008E5E43">
        <w:rPr>
          <w:rStyle w:val="CommentReference"/>
        </w:rPr>
        <w:commentReference w:id="39"/>
      </w:r>
      <w:r w:rsidR="000051A8" w:rsidRPr="00170F4E">
        <w:rPr>
          <w:rFonts w:ascii="Times New Roman" w:hAnsi="Times New Roman" w:cs="Times New Roman"/>
          <w:sz w:val="20"/>
          <w:szCs w:val="20"/>
        </w:rPr>
        <w:t>, however they are largely degraded</w:t>
      </w:r>
      <w:ins w:id="40" w:author="Rufino, Mariana" w:date="2018-07-15T12:21:00Z">
        <w:r w:rsidR="00D750A2">
          <w:rPr>
            <w:rFonts w:ascii="Times New Roman" w:hAnsi="Times New Roman" w:cs="Times New Roman"/>
            <w:sz w:val="20"/>
            <w:szCs w:val="20"/>
          </w:rPr>
          <w:t xml:space="preserve">. </w:t>
        </w:r>
      </w:ins>
      <w:del w:id="41" w:author="Rufino, Mariana" w:date="2018-07-15T12:21:00Z">
        <w:r w:rsidR="000051A8" w:rsidRPr="00170F4E" w:rsidDel="00D750A2">
          <w:rPr>
            <w:rFonts w:ascii="Times New Roman" w:hAnsi="Times New Roman" w:cs="Times New Roman"/>
            <w:sz w:val="20"/>
            <w:szCs w:val="20"/>
          </w:rPr>
          <w:delText>, and c</w:delText>
        </w:r>
      </w:del>
      <w:ins w:id="42" w:author="Rufino, Mariana" w:date="2018-07-15T12:21:00Z">
        <w:r w:rsidR="00D750A2">
          <w:rPr>
            <w:rFonts w:ascii="Times New Roman" w:hAnsi="Times New Roman" w:cs="Times New Roman"/>
            <w:sz w:val="20"/>
            <w:szCs w:val="20"/>
          </w:rPr>
          <w:t>C</w:t>
        </w:r>
      </w:ins>
      <w:r w:rsidR="000051A8" w:rsidRPr="00170F4E">
        <w:rPr>
          <w:rFonts w:ascii="Times New Roman" w:hAnsi="Times New Roman" w:cs="Times New Roman"/>
          <w:sz w:val="20"/>
          <w:szCs w:val="20"/>
        </w:rPr>
        <w:t xml:space="preserve">ontinuing encroachment represents a major risk to Tanzania’s tropical forests </w:t>
      </w:r>
      <w:del w:id="43"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and therefore national climate targets</w:t>
      </w:r>
      <w:del w:id="44" w:author="Rufino, Mariana" w:date="2018-07-15T12:21:00Z">
        <w:r w:rsidR="000051A8" w:rsidRPr="00170F4E" w:rsidDel="00D750A2">
          <w:rPr>
            <w:rFonts w:ascii="Times New Roman" w:hAnsi="Times New Roman" w:cs="Times New Roman"/>
            <w:sz w:val="20"/>
            <w:szCs w:val="20"/>
          </w:rPr>
          <w:delText>)</w:delText>
        </w:r>
      </w:del>
      <w:r w:rsidR="000051A8" w:rsidRPr="00170F4E">
        <w:rPr>
          <w:rFonts w:ascii="Times New Roman" w:hAnsi="Times New Roman" w:cs="Times New Roman"/>
          <w:sz w:val="20"/>
          <w:szCs w:val="20"/>
        </w:rPr>
        <w:t>.</w:t>
      </w:r>
      <w:ins w:id="45" w:author="Rufino, Mariana" w:date="2018-07-15T12:30:00Z">
        <w:r w:rsidR="00AC350E">
          <w:rPr>
            <w:rFonts w:ascii="Times New Roman" w:hAnsi="Times New Roman" w:cs="Times New Roman"/>
            <w:sz w:val="20"/>
            <w:szCs w:val="20"/>
          </w:rPr>
          <w:t xml:space="preserve"> </w:t>
        </w:r>
      </w:ins>
      <w:r w:rsidR="000051A8" w:rsidRPr="00170F4E">
        <w:rPr>
          <w:rFonts w:ascii="Times New Roman" w:hAnsi="Times New Roman" w:cs="Times New Roman"/>
          <w:sz w:val="20"/>
          <w:szCs w:val="20"/>
        </w:rPr>
        <w:t>This study uses a</w:t>
      </w:r>
      <w:ins w:id="46" w:author="Rufino, Mariana" w:date="2018-07-15T12:22:00Z">
        <w:r w:rsidR="00C6438C">
          <w:rPr>
            <w:rFonts w:ascii="Times New Roman" w:hAnsi="Times New Roman" w:cs="Times New Roman"/>
            <w:sz w:val="20"/>
            <w:szCs w:val="20"/>
          </w:rPr>
          <w:t>n</w:t>
        </w:r>
      </w:ins>
      <w:r w:rsidR="000051A8" w:rsidRPr="00170F4E">
        <w:rPr>
          <w:rFonts w:ascii="Times New Roman" w:hAnsi="Times New Roman" w:cs="Times New Roman"/>
          <w:sz w:val="20"/>
          <w:szCs w:val="20"/>
        </w:rPr>
        <w:t xml:space="preserve"> </w:t>
      </w:r>
      <w:del w:id="47" w:author="Rufino, Mariana" w:date="2018-07-15T12:22:00Z">
        <w:r w:rsidR="000051A8" w:rsidRPr="00170F4E" w:rsidDel="00C6438C">
          <w:rPr>
            <w:rFonts w:ascii="Times New Roman" w:hAnsi="Times New Roman" w:cs="Times New Roman"/>
            <w:sz w:val="20"/>
            <w:szCs w:val="20"/>
          </w:rPr>
          <w:delText>mathematical programming model of</w:delText>
        </w:r>
      </w:del>
      <w:ins w:id="48" w:author="Rufino, Mariana" w:date="2018-07-15T12:22:00Z">
        <w:r w:rsidR="00C6438C">
          <w:rPr>
            <w:rFonts w:ascii="Times New Roman" w:hAnsi="Times New Roman" w:cs="Times New Roman"/>
            <w:sz w:val="20"/>
            <w:szCs w:val="20"/>
          </w:rPr>
          <w:t>analytical approach and empirical data from</w:t>
        </w:r>
      </w:ins>
      <w:r w:rsidR="000051A8" w:rsidRPr="00170F4E">
        <w:rPr>
          <w:rFonts w:ascii="Times New Roman" w:hAnsi="Times New Roman" w:cs="Times New Roman"/>
          <w:sz w:val="20"/>
          <w:szCs w:val="20"/>
        </w:rPr>
        <w:t xml:space="preserve"> dairy </w:t>
      </w:r>
      <w:del w:id="49" w:author="Rufino, Mariana" w:date="2018-07-15T12:22:00Z">
        <w:r w:rsidR="000051A8" w:rsidRPr="00170F4E" w:rsidDel="005E2BCA">
          <w:rPr>
            <w:rFonts w:ascii="Times New Roman" w:hAnsi="Times New Roman" w:cs="Times New Roman"/>
            <w:sz w:val="20"/>
            <w:szCs w:val="20"/>
          </w:rPr>
          <w:delText xml:space="preserve">producing </w:delText>
        </w:r>
      </w:del>
      <w:r w:rsidR="000051A8" w:rsidRPr="00170F4E">
        <w:rPr>
          <w:rFonts w:ascii="Times New Roman" w:hAnsi="Times New Roman" w:cs="Times New Roman"/>
          <w:sz w:val="20"/>
          <w:szCs w:val="20"/>
        </w:rPr>
        <w:t xml:space="preserve">households in the southern highlands region to assess a range of policy interventions </w:t>
      </w:r>
      <w:del w:id="50" w:author="Rufino, Mariana" w:date="2018-07-15T12:22:00Z">
        <w:r w:rsidR="000051A8" w:rsidRPr="00170F4E" w:rsidDel="005E2BCA">
          <w:rPr>
            <w:rFonts w:ascii="Times New Roman" w:hAnsi="Times New Roman" w:cs="Times New Roman"/>
            <w:sz w:val="20"/>
            <w:szCs w:val="20"/>
          </w:rPr>
          <w:delText>in relation</w:delText>
        </w:r>
      </w:del>
      <w:ins w:id="51" w:author="Rufino, Mariana" w:date="2018-07-15T12:22:00Z">
        <w:r w:rsidR="005E2BCA">
          <w:rPr>
            <w:rFonts w:ascii="Times New Roman" w:hAnsi="Times New Roman" w:cs="Times New Roman"/>
            <w:sz w:val="20"/>
            <w:szCs w:val="20"/>
          </w:rPr>
          <w:t>and their impacts on</w:t>
        </w:r>
      </w:ins>
      <w:del w:id="52" w:author="Rufino, Mariana" w:date="2018-07-15T12:22:00Z">
        <w:r w:rsidR="000051A8" w:rsidRPr="00170F4E" w:rsidDel="005E2BCA">
          <w:rPr>
            <w:rFonts w:ascii="Times New Roman" w:hAnsi="Times New Roman" w:cs="Times New Roman"/>
            <w:sz w:val="20"/>
            <w:szCs w:val="20"/>
          </w:rPr>
          <w:delText xml:space="preserve"> to </w:delText>
        </w:r>
      </w:del>
      <w:del w:id="53" w:author="Rufino, Mariana" w:date="2018-07-15T12:23:00Z">
        <w:r w:rsidR="000051A8" w:rsidRPr="00170F4E" w:rsidDel="005E2BCA">
          <w:rPr>
            <w:rFonts w:ascii="Times New Roman" w:hAnsi="Times New Roman" w:cs="Times New Roman"/>
            <w:sz w:val="20"/>
            <w:szCs w:val="20"/>
          </w:rPr>
          <w:delText>the</w:delText>
        </w:r>
      </w:del>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income, and nutrition security</w:t>
      </w:r>
      <w:del w:id="54" w:author="Rufino, Mariana" w:date="2018-07-15T12:23:00Z">
        <w:r w:rsidR="000051A8" w:rsidRPr="00170F4E" w:rsidDel="005E2BCA">
          <w:rPr>
            <w:rFonts w:ascii="Times New Roman" w:hAnsi="Times New Roman" w:cs="Times New Roman"/>
            <w:sz w:val="20"/>
            <w:szCs w:val="20"/>
          </w:rPr>
          <w:delText xml:space="preserve"> for households of differing resource endowments</w:delText>
        </w:r>
      </w:del>
      <w:r w:rsidR="000051A8" w:rsidRPr="00170F4E">
        <w:rPr>
          <w:rFonts w:ascii="Times New Roman" w:hAnsi="Times New Roman" w:cs="Times New Roman"/>
          <w:sz w:val="20"/>
          <w:szCs w:val="20"/>
        </w:rPr>
        <w:t xml:space="preserve">. The impacts of the interventions on the household’s feeding </w:t>
      </w:r>
      <w:ins w:id="55" w:author="Rufino, Mariana" w:date="2018-07-15T12:23:00Z">
        <w:r w:rsidR="00FC4692">
          <w:rPr>
            <w:rFonts w:ascii="Times New Roman" w:hAnsi="Times New Roman" w:cs="Times New Roman"/>
            <w:sz w:val="20"/>
            <w:szCs w:val="20"/>
          </w:rPr>
          <w:t xml:space="preserve">and breed choice </w:t>
        </w:r>
      </w:ins>
      <w:del w:id="56" w:author="Rufino, Mariana" w:date="2018-07-15T12:24:00Z">
        <w:r w:rsidR="000051A8" w:rsidRPr="00170F4E" w:rsidDel="00FC4692">
          <w:rPr>
            <w:rFonts w:ascii="Times New Roman" w:hAnsi="Times New Roman" w:cs="Times New Roman"/>
            <w:sz w:val="20"/>
            <w:szCs w:val="20"/>
          </w:rPr>
          <w:delText>decisions and adoption decisions of crossbred cattle</w:delText>
        </w:r>
      </w:del>
      <w:r w:rsidR="000051A8" w:rsidRPr="00170F4E">
        <w:rPr>
          <w:rFonts w:ascii="Times New Roman" w:hAnsi="Times New Roman" w:cs="Times New Roman"/>
          <w:sz w:val="20"/>
          <w:szCs w:val="20"/>
        </w:rPr>
        <w:t xml:space="preserve"> are </w:t>
      </w:r>
      <w:ins w:id="57" w:author="Rufino, Mariana" w:date="2018-07-15T12:24:00Z">
        <w:r w:rsidR="00FC4692">
          <w:rPr>
            <w:rFonts w:ascii="Times New Roman" w:hAnsi="Times New Roman" w:cs="Times New Roman"/>
            <w:sz w:val="20"/>
            <w:szCs w:val="20"/>
          </w:rPr>
          <w:t>explored in detail</w:t>
        </w:r>
      </w:ins>
      <w:del w:id="58" w:author="Rufino, Mariana" w:date="2018-07-15T12:24:00Z">
        <w:r w:rsidR="000051A8" w:rsidRPr="00170F4E" w:rsidDel="00FC4692">
          <w:rPr>
            <w:rFonts w:ascii="Times New Roman" w:hAnsi="Times New Roman" w:cs="Times New Roman"/>
            <w:sz w:val="20"/>
            <w:szCs w:val="20"/>
          </w:rPr>
          <w:delText>considered</w:delText>
        </w:r>
      </w:del>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59"/>
      <w:r w:rsidR="00415009" w:rsidRPr="00170F4E">
        <w:rPr>
          <w:rFonts w:ascii="Times New Roman" w:hAnsi="Times New Roman" w:cs="Times New Roman"/>
          <w:sz w:val="20"/>
          <w:szCs w:val="20"/>
        </w:rPr>
        <w:t>and development and regulation of dairy supply chains</w:t>
      </w:r>
      <w:commentRangeEnd w:id="59"/>
      <w:r w:rsidR="00AC350E">
        <w:rPr>
          <w:rStyle w:val="CommentReference"/>
        </w:rPr>
        <w:commentReference w:id="59"/>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22592A2D" w14:textId="77777777" w:rsidR="00C30397" w:rsidRDefault="00C30397" w:rsidP="009857E9">
      <w:pPr>
        <w:rPr>
          <w:rFonts w:ascii="Times New Roman" w:hAnsi="Times New Roman" w:cs="Times New Roman"/>
        </w:rPr>
      </w:pPr>
    </w:p>
    <w:p w14:paraId="15919130" w14:textId="77777777" w:rsidR="00170F4E" w:rsidRDefault="00170F4E" w:rsidP="009857E9">
      <w:pPr>
        <w:rPr>
          <w:rFonts w:ascii="Times New Roman" w:hAnsi="Times New Roman" w:cs="Times New Roman"/>
        </w:rPr>
      </w:pPr>
    </w:p>
    <w:p w14:paraId="3C902B53" w14:textId="77777777" w:rsidR="00170F4E" w:rsidRDefault="00170F4E" w:rsidP="009857E9">
      <w:pPr>
        <w:rPr>
          <w:rFonts w:ascii="Times New Roman" w:hAnsi="Times New Roman" w:cs="Times New Roman"/>
        </w:rPr>
      </w:pPr>
    </w:p>
    <w:p w14:paraId="356E6DC7" w14:textId="77777777" w:rsidR="002B75DA" w:rsidRPr="00E271E2" w:rsidRDefault="002B75DA" w:rsidP="009857E9">
      <w:pPr>
        <w:rPr>
          <w:rFonts w:ascii="Times New Roman" w:hAnsi="Times New Roman" w:cs="Times New Roman"/>
        </w:rPr>
      </w:pP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 </w:t>
      </w:r>
      <w:r w:rsidR="00E97EA8" w:rsidRPr="00B827AC">
        <w:rPr>
          <w:rFonts w:ascii="Times New Roman" w:hAnsi="Times New Roman" w:cs="Times New Roman"/>
          <w:b/>
          <w:sz w:val="24"/>
          <w:szCs w:val="24"/>
        </w:rPr>
        <w:t>Introduction</w:t>
      </w:r>
    </w:p>
    <w:p w14:paraId="21469FBE" w14:textId="29B689D1" w:rsidR="005947E7" w:rsidRDefault="0050629A" w:rsidP="00A04F89">
      <w:pPr>
        <w:rPr>
          <w:rFonts w:ascii="Times New Roman" w:hAnsi="Times New Roman" w:cs="Times New Roman"/>
        </w:rPr>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ins w:id="60" w:author="Rufino, Mariana" w:date="2018-07-15T12:31:00Z">
        <w:r w:rsidR="00061BBE">
          <w:rPr>
            <w:rFonts w:ascii="Times New Roman" w:hAnsi="Times New Roman" w:cs="Times New Roman"/>
          </w:rPr>
          <w:t xml:space="preserve">cash </w:t>
        </w:r>
      </w:ins>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ins w:id="61" w:author="Rufino, Mariana" w:date="2018-07-15T12:38:00Z">
        <w:r w:rsidR="00DA759F">
          <w:rPr>
            <w:rFonts w:ascii="Times New Roman" w:hAnsi="Times New Roman" w:cs="Times New Roman"/>
          </w:rPr>
          <w:t xml:space="preserve"> carbon</w:t>
        </w:r>
      </w:ins>
      <w:del w:id="62" w:author="Rufino, Mariana" w:date="2018-07-15T12:38:00Z">
        <w:r w:rsidR="001948BF" w:rsidDel="00DA759F">
          <w:rPr>
            <w:rFonts w:ascii="Times New Roman" w:hAnsi="Times New Roman" w:cs="Times New Roman"/>
          </w:rPr>
          <w:delText xml:space="preserve"> CO</w:delText>
        </w:r>
        <w:r w:rsidR="001948BF" w:rsidDel="00DA759F">
          <w:rPr>
            <w:rFonts w:ascii="Times New Roman" w:hAnsi="Times New Roman" w:cs="Times New Roman"/>
            <w:vertAlign w:val="subscript"/>
          </w:rPr>
          <w:delText>2</w:delText>
        </w:r>
      </w:del>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w:t>
      </w:r>
      <w:del w:id="63" w:author="Rufino, Mariana" w:date="2018-07-15T12:38:00Z">
        <w:r w:rsidR="00157BE0" w:rsidDel="00782604">
          <w:rPr>
            <w:rFonts w:ascii="Times New Roman" w:hAnsi="Times New Roman" w:cs="Times New Roman"/>
          </w:rPr>
          <w:delText xml:space="preserve">certified </w:delText>
        </w:r>
      </w:del>
      <w:r w:rsidR="00157BE0">
        <w:rPr>
          <w:rFonts w:ascii="Times New Roman" w:hAnsi="Times New Roman" w:cs="Times New Roman"/>
        </w:rPr>
        <w:t xml:space="preserve">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del w:id="64" w:author="Rufino, Mariana" w:date="2018-07-15T12:39:00Z">
        <w:r w:rsidR="00157BE0" w:rsidDel="00782604">
          <w:rPr>
            <w:rFonts w:ascii="Times New Roman" w:hAnsi="Times New Roman" w:cs="Times New Roman"/>
          </w:rPr>
          <w:delText>co-ordinating</w:delText>
        </w:r>
      </w:del>
      <w:ins w:id="65" w:author="Rufino, Mariana" w:date="2018-07-15T12:39:00Z">
        <w:r w:rsidR="00782604">
          <w:rPr>
            <w:rFonts w:ascii="Times New Roman" w:hAnsi="Times New Roman" w:cs="Times New Roman"/>
          </w:rPr>
          <w:t>aligning</w:t>
        </w:r>
      </w:ins>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66"/>
      <w:r w:rsidR="00157BE0">
        <w:rPr>
          <w:rFonts w:ascii="Times New Roman" w:hAnsi="Times New Roman" w:cs="Times New Roman"/>
        </w:rPr>
        <w:t>climate agreements</w:t>
      </w:r>
      <w:commentRangeEnd w:id="66"/>
      <w:r w:rsidR="00056104">
        <w:rPr>
          <w:rStyle w:val="CommentReference"/>
        </w:rPr>
        <w:commentReference w:id="66"/>
      </w:r>
      <w:r w:rsidR="00157BE0">
        <w:rPr>
          <w:rFonts w:ascii="Times New Roman" w:hAnsi="Times New Roman" w:cs="Times New Roman"/>
        </w:rPr>
        <w:t xml:space="preserve"> (e.g. </w:t>
      </w:r>
      <w:ins w:id="67" w:author="Rufino, Mariana" w:date="2018-07-15T12:40:00Z">
        <w:r w:rsidR="00782604">
          <w:rPr>
            <w:rFonts w:ascii="Times New Roman" w:hAnsi="Times New Roman" w:cs="Times New Roman"/>
          </w:rPr>
          <w:t xml:space="preserve">Green Climate Fund, </w:t>
        </w:r>
      </w:ins>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34B98034" w:rsidR="002D0D23" w:rsidRDefault="007A0FD1" w:rsidP="005947E7">
      <w:pPr>
        <w:rPr>
          <w:rFonts w:ascii="Times New Roman" w:hAnsi="Times New Roman" w:cs="Times New Roman"/>
        </w:rPr>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del w:id="68" w:author="Rufino, Mariana" w:date="2018-07-15T12:41:00Z">
        <w:r w:rsidR="00AE1C92" w:rsidDel="00A77063">
          <w:rPr>
            <w:rFonts w:ascii="Times New Roman" w:hAnsi="Times New Roman" w:cs="Times New Roman"/>
          </w:rPr>
          <w:delText>little in the way of</w:delText>
        </w:r>
      </w:del>
      <w:ins w:id="69" w:author="Rufino, Mariana" w:date="2018-07-15T12:41:00Z">
        <w:r w:rsidR="00A77063">
          <w:rPr>
            <w:rFonts w:ascii="Times New Roman" w:hAnsi="Times New Roman" w:cs="Times New Roman"/>
          </w:rPr>
          <w:t>few</w:t>
        </w:r>
      </w:ins>
      <w:r w:rsidR="00AE1C92">
        <w:rPr>
          <w:rFonts w:ascii="Times New Roman" w:hAnsi="Times New Roman" w:cs="Times New Roman"/>
        </w:rPr>
        <w:t xml:space="preserve"> external inputs, and </w:t>
      </w:r>
      <w:ins w:id="70" w:author="Rufino, Mariana" w:date="2018-07-15T12:41:00Z">
        <w:r w:rsidR="00A77063">
          <w:rPr>
            <w:rFonts w:ascii="Times New Roman" w:hAnsi="Times New Roman" w:cs="Times New Roman"/>
          </w:rPr>
          <w:t>allocate few</w:t>
        </w:r>
      </w:ins>
      <w:del w:id="71" w:author="Rufino, Mariana" w:date="2018-07-15T12:41:00Z">
        <w:r w:rsidR="00AE1C92" w:rsidDel="00A77063">
          <w:rPr>
            <w:rFonts w:ascii="Times New Roman" w:hAnsi="Times New Roman" w:cs="Times New Roman"/>
          </w:rPr>
          <w:delText>devote little in the way of</w:delText>
        </w:r>
      </w:del>
      <w:r w:rsidR="00AE1C92">
        <w:rPr>
          <w:rFonts w:ascii="Times New Roman" w:hAnsi="Times New Roman" w:cs="Times New Roman"/>
        </w:rPr>
        <w:t xml:space="preserve"> household resources (e.g. labour, land) to improve</w:t>
      </w:r>
      <w:del w:id="72" w:author="Rufino, Mariana" w:date="2018-07-15T12:42:00Z">
        <w:r w:rsidR="00AE1C92" w:rsidDel="00A77063">
          <w:rPr>
            <w:rFonts w:ascii="Times New Roman" w:hAnsi="Times New Roman" w:cs="Times New Roman"/>
          </w:rPr>
          <w:delText>d</w:delText>
        </w:r>
      </w:del>
      <w:r w:rsidR="00AE1C92">
        <w:rPr>
          <w:rFonts w:ascii="Times New Roman" w:hAnsi="Times New Roman" w:cs="Times New Roman"/>
        </w:rPr>
        <w:t xml:space="preser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del w:id="73" w:author="Rufino, Mariana" w:date="2018-07-15T16:12:00Z">
        <w:r w:rsidR="005947E7" w:rsidDel="00AD4AA7">
          <w:rPr>
            <w:rFonts w:ascii="Times New Roman" w:hAnsi="Times New Roman" w:cs="Times New Roman"/>
          </w:rPr>
          <w:delText xml:space="preserve">improved </w:delText>
        </w:r>
      </w:del>
      <w:ins w:id="74" w:author="Rufino, Mariana" w:date="2018-07-15T16:12:00Z">
        <w:r w:rsidR="00AD4AA7">
          <w:rPr>
            <w:rFonts w:ascii="Times New Roman" w:hAnsi="Times New Roman" w:cs="Times New Roman"/>
          </w:rPr>
          <w:t xml:space="preserve">nutritious </w:t>
        </w:r>
      </w:ins>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ins w:id="75" w:author="Rufino, Mariana" w:date="2018-07-15T16:12:00Z">
        <w:r w:rsidR="00AD4AA7">
          <w:rPr>
            <w:rFonts w:ascii="Times New Roman" w:hAnsi="Times New Roman" w:cs="Times New Roman"/>
          </w:rPr>
          <w:t>-</w:t>
        </w:r>
      </w:ins>
      <w:del w:id="76" w:author="Rufino, Mariana" w:date="2018-07-15T16:12:00Z">
        <w:r w:rsidR="005947E7" w:rsidDel="00AD4AA7">
          <w:rPr>
            <w:rFonts w:ascii="Times New Roman" w:hAnsi="Times New Roman" w:cs="Times New Roman"/>
          </w:rPr>
          <w:delText xml:space="preserve"> </w:delText>
        </w:r>
      </w:del>
      <w:r w:rsidR="005947E7">
        <w:rPr>
          <w:rFonts w:ascii="Times New Roman" w:hAnsi="Times New Roman" w:cs="Times New Roman"/>
        </w:rPr>
        <w:t xml:space="preserve">related services). Various </w:t>
      </w:r>
      <w:del w:id="77" w:author="Rufino, Mariana" w:date="2018-07-15T16:12:00Z">
        <w:r w:rsidR="005947E7" w:rsidDel="00AD4AA7">
          <w:rPr>
            <w:rFonts w:ascii="Times New Roman" w:hAnsi="Times New Roman" w:cs="Times New Roman"/>
          </w:rPr>
          <w:delText>survey based</w:delText>
        </w:r>
      </w:del>
      <w:ins w:id="78" w:author="Rufino, Mariana" w:date="2018-07-15T16:12:00Z">
        <w:r w:rsidR="00AD4AA7">
          <w:rPr>
            <w:rFonts w:ascii="Times New Roman" w:hAnsi="Times New Roman" w:cs="Times New Roman"/>
          </w:rPr>
          <w:t>empirical</w:t>
        </w:r>
      </w:ins>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ins w:id="79" w:author="Rufino, Mariana" w:date="2018-07-15T16:13:00Z">
        <w:r w:rsidR="00AD4AA7">
          <w:rPr>
            <w:rFonts w:ascii="Times New Roman" w:hAnsi="Times New Roman" w:cs="Times New Roman"/>
          </w:rPr>
          <w:t xml:space="preserve">Often </w:t>
        </w:r>
      </w:ins>
      <w:del w:id="80" w:author="Rufino, Mariana" w:date="2018-07-15T16:13:00Z">
        <w:r w:rsidR="008160DB" w:rsidDel="00AD4AA7">
          <w:rPr>
            <w:rFonts w:ascii="Times New Roman" w:hAnsi="Times New Roman" w:cs="Times New Roman"/>
          </w:rPr>
          <w:delText>Because s</w:delText>
        </w:r>
        <w:r w:rsidR="00AE1C92" w:rsidDel="00AD4AA7">
          <w:rPr>
            <w:rFonts w:ascii="Times New Roman" w:hAnsi="Times New Roman" w:cs="Times New Roman"/>
          </w:rPr>
          <w:delText xml:space="preserve">uch </w:delText>
        </w:r>
      </w:del>
      <w:r w:rsidR="008160DB">
        <w:rPr>
          <w:rFonts w:ascii="Times New Roman" w:hAnsi="Times New Roman" w:cs="Times New Roman"/>
        </w:rPr>
        <w:t xml:space="preserve">production </w:t>
      </w:r>
      <w:r w:rsidR="00AE1C92">
        <w:rPr>
          <w:rFonts w:ascii="Times New Roman" w:hAnsi="Times New Roman" w:cs="Times New Roman"/>
        </w:rPr>
        <w:t xml:space="preserve">practices </w:t>
      </w:r>
      <w:ins w:id="81" w:author="Rufino, Mariana" w:date="2018-07-15T16:13:00Z">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ins>
      <w:r w:rsidR="008160DB">
        <w:rPr>
          <w:rFonts w:ascii="Times New Roman" w:hAnsi="Times New Roman" w:cs="Times New Roman"/>
        </w:rPr>
        <w:t xml:space="preserve">are associated with lower GHG emissions intensities, </w:t>
      </w:r>
      <w:ins w:id="82" w:author="Rufino, Mariana" w:date="2018-07-15T16:13:00Z">
        <w:r w:rsidR="00AD4AA7">
          <w:rPr>
            <w:rFonts w:ascii="Times New Roman" w:hAnsi="Times New Roman" w:cs="Times New Roman"/>
          </w:rPr>
          <w:t xml:space="preserve">and therefore </w:t>
        </w:r>
      </w:ins>
      <w:r w:rsidR="008160DB">
        <w:rPr>
          <w:rFonts w:ascii="Times New Roman" w:hAnsi="Times New Roman" w:cs="Times New Roman"/>
        </w:rPr>
        <w:t xml:space="preserve">promoting their adoption </w:t>
      </w:r>
      <w:del w:id="83" w:author="Rufino, Mariana" w:date="2018-07-15T16:14:00Z">
        <w:r w:rsidR="008160DB" w:rsidDel="00AD4AA7">
          <w:rPr>
            <w:rFonts w:ascii="Times New Roman" w:hAnsi="Times New Roman" w:cs="Times New Roman"/>
          </w:rPr>
          <w:delText xml:space="preserve">is </w:delText>
        </w:r>
      </w:del>
      <w:ins w:id="84" w:author="Rufino, Mariana" w:date="2018-07-15T16:14:00Z">
        <w:r w:rsidR="00AD4AA7">
          <w:rPr>
            <w:rFonts w:ascii="Times New Roman" w:hAnsi="Times New Roman" w:cs="Times New Roman"/>
          </w:rPr>
          <w:t xml:space="preserve">can be </w:t>
        </w:r>
      </w:ins>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ins w:id="85" w:author="Rufino, Mariana" w:date="2018-07-15T16:14:00Z">
        <w:r w:rsidR="00AD4AA7">
          <w:rPr>
            <w:rFonts w:ascii="Times New Roman" w:hAnsi="Times New Roman" w:cs="Times New Roman"/>
          </w:rPr>
          <w:t xml:space="preserve"> (</w:t>
        </w:r>
        <w:commentRangeStart w:id="86"/>
        <w:r w:rsidR="00AD4AA7">
          <w:rPr>
            <w:rFonts w:ascii="Times New Roman" w:hAnsi="Times New Roman" w:cs="Times New Roman"/>
          </w:rPr>
          <w:t>Brandt et al. 2018</w:t>
        </w:r>
        <w:commentRangeEnd w:id="86"/>
        <w:r w:rsidR="00AD4AA7">
          <w:rPr>
            <w:rStyle w:val="CommentReference"/>
          </w:rPr>
          <w:commentReference w:id="86"/>
        </w:r>
        <w:r w:rsidR="00AD4AA7">
          <w:rPr>
            <w:rFonts w:ascii="Times New Roman" w:hAnsi="Times New Roman" w:cs="Times New Roman"/>
          </w:rPr>
          <w:t>)</w:t>
        </w:r>
      </w:ins>
      <w:r w:rsidR="005947E7">
        <w:rPr>
          <w:rFonts w:ascii="Times New Roman" w:hAnsi="Times New Roman" w:cs="Times New Roman"/>
        </w:rPr>
        <w:t xml:space="preserve">. </w:t>
      </w:r>
      <w:del w:id="87" w:author="Rufino, Mariana" w:date="2018-07-15T16:25:00Z">
        <w:r w:rsidR="009D0E19" w:rsidDel="002C3001">
          <w:rPr>
            <w:rFonts w:ascii="Times New Roman" w:hAnsi="Times New Roman" w:cs="Times New Roman"/>
          </w:rPr>
          <w:delText xml:space="preserve">Despite this, </w:delText>
        </w:r>
        <w:r w:rsidR="001460AF" w:rsidDel="002C3001">
          <w:rPr>
            <w:rFonts w:ascii="Times New Roman" w:hAnsi="Times New Roman" w:cs="Times New Roman"/>
          </w:rPr>
          <w:delText>t</w:delText>
        </w:r>
      </w:del>
      <w:ins w:id="88" w:author="Rufino, Mariana" w:date="2018-07-15T16:25:00Z">
        <w:r w:rsidR="002C3001">
          <w:rPr>
            <w:rFonts w:ascii="Times New Roman" w:hAnsi="Times New Roman" w:cs="Times New Roman"/>
          </w:rPr>
          <w:t>T</w:t>
        </w:r>
      </w:ins>
      <w:r w:rsidR="001460AF">
        <w:rPr>
          <w:rFonts w:ascii="Times New Roman" w:hAnsi="Times New Roman" w:cs="Times New Roman"/>
        </w:rPr>
        <w:t xml:space="preserve">he Tanzanian dairy sector is </w:t>
      </w:r>
      <w:ins w:id="89" w:author="Rufino, Mariana" w:date="2018-07-15T16:25:00Z">
        <w:r w:rsidR="002C3001">
          <w:rPr>
            <w:rFonts w:ascii="Times New Roman" w:hAnsi="Times New Roman" w:cs="Times New Roman"/>
          </w:rPr>
          <w:t xml:space="preserve">however </w:t>
        </w:r>
      </w:ins>
      <w:r w:rsidR="001460AF">
        <w:rPr>
          <w:rFonts w:ascii="Times New Roman" w:hAnsi="Times New Roman" w:cs="Times New Roman"/>
        </w:rPr>
        <w:t xml:space="preserve">still largely characterized by </w:t>
      </w:r>
      <w:del w:id="90" w:author="Rufino, Mariana" w:date="2018-07-15T16:26:00Z">
        <w:r w:rsidR="001460AF" w:rsidDel="002C3001">
          <w:rPr>
            <w:rFonts w:ascii="Times New Roman" w:hAnsi="Times New Roman" w:cs="Times New Roman"/>
          </w:rPr>
          <w:delText xml:space="preserve">traditional </w:delText>
        </w:r>
      </w:del>
      <w:r w:rsidR="001460AF">
        <w:rPr>
          <w:rFonts w:ascii="Times New Roman" w:hAnsi="Times New Roman" w:cs="Times New Roman"/>
        </w:rPr>
        <w:t xml:space="preserve">producers </w:t>
      </w:r>
      <w:ins w:id="91" w:author="Rufino, Mariana" w:date="2018-07-15T16:26:00Z">
        <w:r w:rsidR="002C3001">
          <w:rPr>
            <w:rFonts w:ascii="Times New Roman" w:hAnsi="Times New Roman" w:cs="Times New Roman"/>
          </w:rPr>
          <w:t xml:space="preserve">who </w:t>
        </w:r>
      </w:ins>
      <w:r w:rsidR="001460AF">
        <w:rPr>
          <w:rFonts w:ascii="Times New Roman" w:hAnsi="Times New Roman" w:cs="Times New Roman"/>
        </w:rPr>
        <w:t>rely</w:t>
      </w:r>
      <w:del w:id="92" w:author="Rufino, Mariana" w:date="2018-07-15T16:26:00Z">
        <w:r w:rsidR="001460AF" w:rsidDel="002C3001">
          <w:rPr>
            <w:rFonts w:ascii="Times New Roman" w:hAnsi="Times New Roman" w:cs="Times New Roman"/>
          </w:rPr>
          <w:delText>ing</w:delText>
        </w:r>
      </w:del>
      <w:r w:rsidR="001460AF">
        <w:rPr>
          <w:rFonts w:ascii="Times New Roman" w:hAnsi="Times New Roman" w:cs="Times New Roman"/>
        </w:rPr>
        <w:t xml:space="preserve">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93"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A610EC1" w:rsidR="005B35A0" w:rsidRDefault="00FB308E" w:rsidP="00F429F0">
      <w:pPr>
        <w:rPr>
          <w:rFonts w:ascii="Times New Roman" w:hAnsi="Times New Roman" w:cs="Times New Roman"/>
        </w:rPr>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del w:id="94" w:author="Rufino, Mariana" w:date="2018-07-15T16:26:00Z">
        <w:r w:rsidR="00D903E4" w:rsidDel="00B6216F">
          <w:rPr>
            <w:rFonts w:ascii="Times New Roman" w:hAnsi="Times New Roman" w:cs="Times New Roman"/>
          </w:rPr>
          <w:delText>GHG reducing</w:delText>
        </w:r>
        <w:r w:rsidR="005B35A0" w:rsidDel="00B6216F">
          <w:rPr>
            <w:rFonts w:ascii="Times New Roman" w:hAnsi="Times New Roman" w:cs="Times New Roman"/>
          </w:rPr>
          <w:delText xml:space="preserve"> practices</w:delText>
        </w:r>
      </w:del>
      <w:ins w:id="95" w:author="Rufino, Mariana" w:date="2018-07-15T16:26:00Z">
        <w:r w:rsidR="00B6216F">
          <w:rPr>
            <w:rFonts w:ascii="Times New Roman" w:hAnsi="Times New Roman" w:cs="Times New Roman"/>
          </w:rPr>
          <w:t>climate change mitigation</w:t>
        </w:r>
      </w:ins>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w:t>
      </w:r>
      <w:del w:id="96" w:author="Rufino, Mariana" w:date="2018-07-15T16:27:00Z">
        <w:r w:rsidR="007A0130" w:rsidDel="00B6216F">
          <w:rPr>
            <w:rFonts w:ascii="Times New Roman" w:hAnsi="Times New Roman" w:cs="Times New Roman"/>
          </w:rPr>
          <w:delText>er</w:delText>
        </w:r>
        <w:r w:rsidR="0057652C" w:rsidDel="00B6216F">
          <w:rPr>
            <w:rFonts w:ascii="Times New Roman" w:hAnsi="Times New Roman" w:cs="Times New Roman"/>
          </w:rPr>
          <w:delText>n</w:delText>
        </w:r>
      </w:del>
      <w:r w:rsidR="007A0130">
        <w:rPr>
          <w:rFonts w:ascii="Times New Roman" w:hAnsi="Times New Roman" w:cs="Times New Roman"/>
        </w:rPr>
        <w:t xml:space="preserve">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ins w:id="97" w:author="Rufino, Mariana" w:date="2018-07-15T16:27:00Z">
        <w:r w:rsidR="00B6216F">
          <w:rPr>
            <w:rFonts w:ascii="Times New Roman" w:hAnsi="Times New Roman" w:cs="Times New Roman"/>
          </w:rPr>
          <w:t>attle</w:t>
        </w:r>
      </w:ins>
      <w:del w:id="98" w:author="Rufino, Mariana" w:date="2018-07-15T16:27:00Z">
        <w:r w:rsidR="009C4F0F" w:rsidDel="00B6216F">
          <w:rPr>
            <w:rFonts w:ascii="Times New Roman" w:hAnsi="Times New Roman" w:cs="Times New Roman"/>
          </w:rPr>
          <w:delText>ow</w:delText>
        </w:r>
      </w:del>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ins w:id="99" w:author="Rufino, Mariana" w:date="2018-07-15T16:27:00Z">
        <w:r w:rsidR="00B6216F">
          <w:rPr>
            <w:rFonts w:ascii="Times New Roman" w:hAnsi="Times New Roman" w:cs="Times New Roman"/>
          </w:rPr>
          <w:t>ed</w:t>
        </w:r>
      </w:ins>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ins w:id="100" w:author="Rufino, Mariana" w:date="2018-07-15T16:29:00Z">
        <w:r w:rsidR="00B6216F">
          <w:rPr>
            <w:rFonts w:ascii="Times New Roman" w:hAnsi="Times New Roman" w:cs="Times New Roman"/>
          </w:rPr>
          <w:t xml:space="preserve">may </w:t>
        </w:r>
      </w:ins>
      <w:r w:rsidR="00D02985">
        <w:rPr>
          <w:rFonts w:ascii="Times New Roman" w:hAnsi="Times New Roman" w:cs="Times New Roman"/>
        </w:rPr>
        <w:t xml:space="preserve">provide the </w:t>
      </w:r>
      <w:del w:id="101" w:author="Rufino, Mariana" w:date="2018-07-15T16:29:00Z">
        <w:r w:rsidR="00D02985" w:rsidDel="00B6216F">
          <w:rPr>
            <w:rFonts w:ascii="Times New Roman" w:hAnsi="Times New Roman" w:cs="Times New Roman"/>
          </w:rPr>
          <w:delText xml:space="preserve">needed </w:delText>
        </w:r>
      </w:del>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102"/>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102"/>
      <w:r w:rsidR="00B6216F">
        <w:rPr>
          <w:rStyle w:val="CommentReference"/>
        </w:rPr>
        <w:commentReference w:id="102"/>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w:t>
      </w:r>
      <w:r w:rsidR="009C4F0F">
        <w:rPr>
          <w:rFonts w:ascii="Times New Roman" w:hAnsi="Times New Roman" w:cs="Times New Roman"/>
        </w:rPr>
        <w:lastRenderedPageBreak/>
        <w:t xml:space="preserve">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linkages are 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but 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ins w:id="103" w:author="Rufino, Mariana" w:date="2018-07-15T16:31:00Z">
        <w:r w:rsidR="00B6216F">
          <w:rPr>
            <w:rFonts w:ascii="Times New Roman" w:hAnsi="Times New Roman" w:cs="Times New Roman"/>
          </w:rPr>
          <w:t>actice</w:t>
        </w:r>
      </w:ins>
      <w:del w:id="104" w:author="Rufino, Mariana" w:date="2018-07-15T16:31:00Z">
        <w:r w:rsidR="003D339F" w:rsidDel="00B6216F">
          <w:rPr>
            <w:rFonts w:ascii="Times New Roman" w:hAnsi="Times New Roman" w:cs="Times New Roman"/>
          </w:rPr>
          <w:delText>oducer</w:delText>
        </w:r>
      </w:del>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commentRangeStart w:id="105"/>
      <w:del w:id="106" w:author="Rufino, Mariana" w:date="2018-07-15T16:31:00Z">
        <w:r w:rsidR="007D122A" w:rsidDel="007F56C9">
          <w:rPr>
            <w:rFonts w:ascii="Times New Roman" w:hAnsi="Times New Roman" w:cs="Times New Roman"/>
          </w:rPr>
          <w:delText xml:space="preserve">government </w:delText>
        </w:r>
      </w:del>
      <w:commentRangeEnd w:id="105"/>
      <w:r w:rsidR="007F56C9">
        <w:rPr>
          <w:rStyle w:val="CommentReference"/>
        </w:rPr>
        <w:commentReference w:id="105"/>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6F626844" w:rsidR="004B60CD" w:rsidRDefault="00AD30F6" w:rsidP="00157BE0">
      <w:pPr>
        <w:rPr>
          <w:rFonts w:ascii="Times New Roman" w:hAnsi="Times New Roman" w:cs="Times New Roman"/>
        </w:rPr>
      </w:pPr>
      <w:r>
        <w:rPr>
          <w:rFonts w:ascii="Times New Roman" w:hAnsi="Times New Roman" w:cs="Times New Roman"/>
        </w:rPr>
        <w:t xml:space="preserve">This study uses a mathematical programming (MP) model </w:t>
      </w:r>
      <w:ins w:id="107" w:author="Rufino, Mariana" w:date="2018-07-15T16:33:00Z">
        <w:r w:rsidR="007F56C9">
          <w:rPr>
            <w:rFonts w:ascii="Times New Roman" w:hAnsi="Times New Roman" w:cs="Times New Roman"/>
          </w:rPr>
          <w:t xml:space="preserve">and empirical data </w:t>
        </w:r>
      </w:ins>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108"/>
      <w:r w:rsidR="002B75DA">
        <w:rPr>
          <w:rFonts w:ascii="Times New Roman" w:hAnsi="Times New Roman" w:cs="Times New Roman"/>
        </w:rPr>
        <w:t xml:space="preserve">terms of market participation </w:t>
      </w:r>
      <w:commentRangeEnd w:id="108"/>
      <w:r w:rsidR="007F56C9">
        <w:rPr>
          <w:rStyle w:val="CommentReference"/>
        </w:rPr>
        <w:commentReference w:id="108"/>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del w:id="109" w:author="Rufino, Mariana" w:date="2018-07-15T16:35:00Z">
        <w:r w:rsidR="001E0103" w:rsidDel="007F56C9">
          <w:rPr>
            <w:rFonts w:ascii="Times New Roman" w:hAnsi="Times New Roman" w:cs="Times New Roman"/>
          </w:rPr>
          <w:delText xml:space="preserve">crossbred </w:delText>
        </w:r>
      </w:del>
      <w:ins w:id="110" w:author="Rufino, Mariana" w:date="2018-07-15T16:35:00Z">
        <w:r w:rsidR="007F56C9">
          <w:rPr>
            <w:rFonts w:ascii="Times New Roman" w:hAnsi="Times New Roman" w:cs="Times New Roman"/>
          </w:rPr>
          <w:t xml:space="preserve">improved </w:t>
        </w:r>
      </w:ins>
      <w:r w:rsidR="001E0103">
        <w:rPr>
          <w:rFonts w:ascii="Times New Roman" w:hAnsi="Times New Roman" w:cs="Times New Roman"/>
        </w:rPr>
        <w:t xml:space="preserve">animal genetics </w:t>
      </w:r>
      <w:r w:rsidR="002B75DA">
        <w:rPr>
          <w:rFonts w:ascii="Times New Roman" w:hAnsi="Times New Roman" w:cs="Times New Roman"/>
        </w:rPr>
        <w:t>offer</w:t>
      </w:r>
      <w:del w:id="111" w:author="Rufino, Mariana" w:date="2018-07-15T16:35:00Z">
        <w:r w:rsidR="002B75DA" w:rsidDel="007F56C9">
          <w:rPr>
            <w:rFonts w:ascii="Times New Roman" w:hAnsi="Times New Roman" w:cs="Times New Roman"/>
          </w:rPr>
          <w:delText>s</w:delText>
        </w:r>
      </w:del>
      <w:r w:rsidR="002B75DA">
        <w:rPr>
          <w:rFonts w:ascii="Times New Roman" w:hAnsi="Times New Roman" w:cs="Times New Roman"/>
        </w:rPr>
        <w:t xml:space="preserve">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del w:id="112" w:author="Rufino, Mariana" w:date="2018-07-15T16:35:00Z">
        <w:r w:rsidR="002B75DA" w:rsidDel="007F56C9">
          <w:rPr>
            <w:rFonts w:ascii="Times New Roman" w:hAnsi="Times New Roman" w:cs="Times New Roman"/>
          </w:rPr>
          <w:delText xml:space="preserve">improved </w:delText>
        </w:r>
      </w:del>
      <w:ins w:id="113" w:author="Rufino, Mariana" w:date="2018-07-15T16:35:00Z">
        <w:r w:rsidR="007F56C9">
          <w:rPr>
            <w:rFonts w:ascii="Times New Roman" w:hAnsi="Times New Roman" w:cs="Times New Roman"/>
          </w:rPr>
          <w:t xml:space="preserve">higher </w:t>
        </w:r>
      </w:ins>
      <w:r w:rsidR="002B75DA">
        <w:rPr>
          <w:rFonts w:ascii="Times New Roman" w:hAnsi="Times New Roman" w:cs="Times New Roman"/>
        </w:rPr>
        <w:t>feed conversion efficiency (Herrero et al. 2013)</w:t>
      </w:r>
      <w:del w:id="114" w:author="Rufino, Mariana" w:date="2018-07-15T16:36:00Z">
        <w:r w:rsidR="001E0103" w:rsidDel="008F7095">
          <w:rPr>
            <w:rFonts w:ascii="Times New Roman" w:hAnsi="Times New Roman" w:cs="Times New Roman"/>
          </w:rPr>
          <w:delText xml:space="preserve">, and due to the low extent of </w:delText>
        </w:r>
        <w:r w:rsidR="001F384B" w:rsidDel="008F7095">
          <w:rPr>
            <w:rFonts w:ascii="Times New Roman" w:hAnsi="Times New Roman" w:cs="Times New Roman"/>
          </w:rPr>
          <w:delText>adoption of these practices</w:delText>
        </w:r>
        <w:r w:rsidR="001E0103" w:rsidDel="008F7095">
          <w:rPr>
            <w:rFonts w:ascii="Times New Roman" w:hAnsi="Times New Roman" w:cs="Times New Roman"/>
          </w:rPr>
          <w:delText xml:space="preserve">, there exists significant potential for reducing GHG emissions </w:delText>
        </w:r>
        <w:r w:rsidR="002B75DA" w:rsidDel="008F7095">
          <w:rPr>
            <w:rFonts w:ascii="Times New Roman" w:hAnsi="Times New Roman" w:cs="Times New Roman"/>
          </w:rPr>
          <w:delText xml:space="preserve">intensities </w:delText>
        </w:r>
        <w:r w:rsidR="001E0103" w:rsidDel="008F7095">
          <w:rPr>
            <w:rFonts w:ascii="Times New Roman" w:hAnsi="Times New Roman" w:cs="Times New Roman"/>
          </w:rPr>
          <w:delText xml:space="preserve">with </w:delText>
        </w:r>
        <w:r w:rsidR="001F384B" w:rsidDel="008F7095">
          <w:rPr>
            <w:rFonts w:ascii="Times New Roman" w:hAnsi="Times New Roman" w:cs="Times New Roman"/>
          </w:rPr>
          <w:delText>greater adoption</w:delText>
        </w:r>
      </w:del>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del w:id="115" w:author="Rufino, Mariana" w:date="2018-07-26T06:41:00Z">
        <w:r w:rsidR="004B60CD" w:rsidDel="00C81F4C">
          <w:rPr>
            <w:rFonts w:ascii="Times New Roman" w:hAnsi="Times New Roman" w:cs="Times New Roman"/>
          </w:rPr>
          <w:delText>therefore extends the analysis to</w:delText>
        </w:r>
      </w:del>
      <w:ins w:id="116" w:author="Rufino, Mariana" w:date="2018-07-26T06:41:00Z">
        <w:r w:rsidR="00C81F4C">
          <w:rPr>
            <w:rFonts w:ascii="Times New Roman" w:hAnsi="Times New Roman" w:cs="Times New Roman"/>
          </w:rPr>
          <w:t xml:space="preserve">aims to </w:t>
        </w:r>
      </w:ins>
      <w:ins w:id="117" w:author="Rufino, Mariana" w:date="2018-07-26T06:42:00Z">
        <w:r w:rsidR="00C81F4C">
          <w:rPr>
            <w:rFonts w:ascii="Times New Roman" w:hAnsi="Times New Roman" w:cs="Times New Roman"/>
          </w:rPr>
          <w:t xml:space="preserve">address this gap </w:t>
        </w:r>
      </w:ins>
      <w:ins w:id="118" w:author="Rufino, Mariana" w:date="2018-07-26T06:41:00Z">
        <w:r w:rsidR="00C81F4C">
          <w:rPr>
            <w:rFonts w:ascii="Times New Roman" w:hAnsi="Times New Roman" w:cs="Times New Roman"/>
          </w:rPr>
          <w:t>by</w:t>
        </w:r>
      </w:ins>
      <w:r w:rsidR="004B60CD">
        <w:rPr>
          <w:rFonts w:ascii="Times New Roman" w:hAnsi="Times New Roman" w:cs="Times New Roman"/>
        </w:rPr>
        <w:t xml:space="preserve"> includ</w:t>
      </w:r>
      <w:ins w:id="119" w:author="Rufino, Mariana" w:date="2018-07-26T06:42:00Z">
        <w:r w:rsidR="00C81F4C">
          <w:rPr>
            <w:rFonts w:ascii="Times New Roman" w:hAnsi="Times New Roman" w:cs="Times New Roman"/>
          </w:rPr>
          <w:t>ing</w:t>
        </w:r>
      </w:ins>
      <w:del w:id="120" w:author="Rufino, Mariana" w:date="2018-07-26T06:42:00Z">
        <w:r w:rsidR="004B60CD" w:rsidDel="00C81F4C">
          <w:rPr>
            <w:rFonts w:ascii="Times New Roman" w:hAnsi="Times New Roman" w:cs="Times New Roman"/>
          </w:rPr>
          <w:delText>e</w:delText>
        </w:r>
      </w:del>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6917CD0F" w:rsidR="003E51BF" w:rsidRDefault="003E51BF" w:rsidP="00B44A4E">
      <w:pPr>
        <w:rPr>
          <w:rFonts w:ascii="Times New Roman" w:hAnsi="Times New Roman" w:cs="Times New Roman"/>
        </w:rPr>
      </w:pPr>
      <w:r>
        <w:rPr>
          <w:rFonts w:ascii="Times New Roman" w:hAnsi="Times New Roman" w:cs="Times New Roman"/>
        </w:rPr>
        <w:t xml:space="preserve">The </w:t>
      </w:r>
      <w:del w:id="121" w:author="Rufino, Mariana" w:date="2018-07-15T16:38:00Z">
        <w:r w:rsidDel="000310E4">
          <w:rPr>
            <w:rFonts w:ascii="Times New Roman" w:hAnsi="Times New Roman" w:cs="Times New Roman"/>
          </w:rPr>
          <w:delText xml:space="preserve">research </w:delText>
        </w:r>
      </w:del>
      <w:r>
        <w:rPr>
          <w:rFonts w:ascii="Times New Roman" w:hAnsi="Times New Roman" w:cs="Times New Roman"/>
        </w:rPr>
        <w:t xml:space="preserve">objectives </w:t>
      </w:r>
      <w:ins w:id="122" w:author="Rufino, Mariana" w:date="2018-07-15T16:38:00Z">
        <w:r w:rsidR="000310E4">
          <w:rPr>
            <w:rFonts w:ascii="Times New Roman" w:hAnsi="Times New Roman" w:cs="Times New Roman"/>
          </w:rPr>
          <w:t>of this study were</w:t>
        </w:r>
      </w:ins>
      <w:del w:id="123" w:author="Rufino, Mariana" w:date="2018-07-15T16:38:00Z">
        <w:r w:rsidR="00A37088" w:rsidDel="000310E4">
          <w:rPr>
            <w:rFonts w:ascii="Times New Roman" w:hAnsi="Times New Roman" w:cs="Times New Roman"/>
          </w:rPr>
          <w:delText xml:space="preserve">are </w:delText>
        </w:r>
        <w:r w:rsidR="00850063" w:rsidDel="000310E4">
          <w:rPr>
            <w:rFonts w:ascii="Times New Roman" w:hAnsi="Times New Roman" w:cs="Times New Roman"/>
          </w:rPr>
          <w:delText>as</w:delText>
        </w:r>
        <w:r w:rsidR="005F56BB" w:rsidDel="000310E4">
          <w:rPr>
            <w:rFonts w:ascii="Times New Roman" w:hAnsi="Times New Roman" w:cs="Times New Roman"/>
          </w:rPr>
          <w:delText xml:space="preserve"> follows</w:delText>
        </w:r>
      </w:del>
      <w:r w:rsidR="005F56BB">
        <w:rPr>
          <w:rFonts w:ascii="Times New Roman" w:hAnsi="Times New Roman" w:cs="Times New Roman"/>
        </w:rPr>
        <w:t>:</w:t>
      </w:r>
    </w:p>
    <w:p w14:paraId="787338D6" w14:textId="1ACD3473" w:rsidR="008160DB" w:rsidRDefault="003E51BF" w:rsidP="003154A0">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124"/>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124"/>
      <w:r w:rsidR="004D6D25">
        <w:rPr>
          <w:rStyle w:val="CommentReference"/>
        </w:rPr>
        <w:commentReference w:id="124"/>
      </w:r>
      <w:r w:rsidR="004B60CD">
        <w:rPr>
          <w:rFonts w:ascii="Times New Roman" w:hAnsi="Times New Roman" w:cs="Times New Roman"/>
          <w:sz w:val="22"/>
          <w:szCs w:val="22"/>
        </w:rPr>
        <w:t xml:space="preserve"> on household decision making with respect to breed adoption and feeding</w:t>
      </w:r>
      <w:ins w:id="125" w:author="Rufino, Mariana" w:date="2018-07-15T16:38:00Z">
        <w:r w:rsidR="004D6D25">
          <w:rPr>
            <w:rFonts w:ascii="Times New Roman" w:hAnsi="Times New Roman" w:cs="Times New Roman"/>
            <w:sz w:val="22"/>
            <w:szCs w:val="22"/>
          </w:rPr>
          <w:t xml:space="preserve"> practices</w:t>
        </w:r>
      </w:ins>
    </w:p>
    <w:p w14:paraId="5BA3218A" w14:textId="77777777" w:rsidR="00A520B0" w:rsidRDefault="003154A0" w:rsidP="00483315">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 xml:space="preserve">To assess the impact of </w:t>
      </w:r>
      <w:commentRangeStart w:id="126"/>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126"/>
      <w:r w:rsidR="005E7EFF">
        <w:rPr>
          <w:rStyle w:val="CommentReference"/>
        </w:rPr>
        <w:commentReference w:id="126"/>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483315">
      <w:pPr>
        <w:pStyle w:val="CommentText"/>
        <w:numPr>
          <w:ilvl w:val="0"/>
          <w:numId w:val="19"/>
        </w:numPr>
        <w:rPr>
          <w:rFonts w:ascii="Times New Roman" w:hAnsi="Times New Roman" w:cs="Times New Roman"/>
          <w:sz w:val="22"/>
          <w:szCs w:val="22"/>
        </w:rPr>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E57E22">
      <w:pPr>
        <w:rPr>
          <w:rFonts w:ascii="Times New Roman" w:hAnsi="Times New Roman" w:cs="Times New Roman"/>
        </w:rPr>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E57E22">
      <w:pPr>
        <w:rPr>
          <w:rFonts w:ascii="Times New Roman" w:hAnsi="Times New Roman" w:cs="Times New Roman"/>
        </w:rPr>
      </w:pPr>
    </w:p>
    <w:p w14:paraId="59437DC7" w14:textId="77777777" w:rsidR="0064524E" w:rsidRPr="00B827AC"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lastRenderedPageBreak/>
        <w:t>Methods</w:t>
      </w:r>
    </w:p>
    <w:p w14:paraId="0D3D19DB" w14:textId="77777777" w:rsidR="0064524E" w:rsidRPr="00B827AC" w:rsidRDefault="0064524E" w:rsidP="0064524E">
      <w:pPr>
        <w:ind w:left="360"/>
        <w:rPr>
          <w:rFonts w:ascii="Times New Roman" w:hAnsi="Times New Roman" w:cs="Times New Roman"/>
          <w:b/>
          <w:sz w:val="24"/>
          <w:szCs w:val="24"/>
        </w:rPr>
      </w:pPr>
      <w:commentRangeStart w:id="127"/>
      <w:r w:rsidRPr="00B827AC">
        <w:rPr>
          <w:rFonts w:ascii="Times New Roman" w:hAnsi="Times New Roman" w:cs="Times New Roman"/>
          <w:b/>
          <w:sz w:val="24"/>
          <w:szCs w:val="24"/>
        </w:rPr>
        <w:t>2.0 Overview</w:t>
      </w:r>
      <w:commentRangeEnd w:id="127"/>
      <w:r w:rsidR="00744088">
        <w:rPr>
          <w:rStyle w:val="CommentReference"/>
        </w:rPr>
        <w:commentReference w:id="127"/>
      </w: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B2F5C8C" w14:textId="67CD29FE" w:rsidR="002B7BB3" w:rsidRDefault="00A37088" w:rsidP="00600427">
      <w:pPr>
        <w:rPr>
          <w:rFonts w:ascii="Times New Roman" w:hAnsi="Times New Roman" w:cs="Times New Roman"/>
        </w:rPr>
      </w:pPr>
      <w:commentRangeStart w:id="128"/>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128"/>
      <w:r w:rsidR="00744088">
        <w:rPr>
          <w:rStyle w:val="CommentReference"/>
        </w:rPr>
        <w:commentReference w:id="128"/>
      </w:r>
      <w:r w:rsidR="00B43495">
        <w:rPr>
          <w:rFonts w:ascii="Times New Roman" w:hAnsi="Times New Roman" w:cs="Times New Roman"/>
        </w:rPr>
        <w:t xml:space="preserve">. </w:t>
      </w:r>
      <w:r w:rsidR="00AB66CD">
        <w:rPr>
          <w:rFonts w:ascii="Times New Roman" w:hAnsi="Times New Roman" w:cs="Times New Roman"/>
        </w:rPr>
        <w:t>Because</w:t>
      </w:r>
      <w:r w:rsidR="007161B7">
        <w:rPr>
          <w:rFonts w:ascii="Times New Roman" w:hAnsi="Times New Roman" w:cs="Times New Roman"/>
        </w:rPr>
        <w:t xml:space="preserve"> </w:t>
      </w:r>
      <w:commentRangeStart w:id="129"/>
      <w:r w:rsidR="007161B7">
        <w:rPr>
          <w:rFonts w:ascii="Times New Roman" w:hAnsi="Times New Roman" w:cs="Times New Roman"/>
        </w:rPr>
        <w:t xml:space="preserve">practice upgrading </w:t>
      </w:r>
      <w:commentRangeEnd w:id="129"/>
      <w:r w:rsidR="00744088">
        <w:rPr>
          <w:rStyle w:val="CommentReference"/>
        </w:rPr>
        <w:commentReference w:id="129"/>
      </w:r>
      <w:r w:rsidR="007161B7">
        <w:rPr>
          <w:rFonts w:ascii="Times New Roman" w:hAnsi="Times New Roman" w:cs="Times New Roman"/>
        </w:rPr>
        <w:t>involves outlays of either</w:t>
      </w:r>
      <w:r w:rsidR="00AB66CD">
        <w:rPr>
          <w:rFonts w:ascii="Times New Roman" w:hAnsi="Times New Roman" w:cs="Times New Roman"/>
        </w:rPr>
        <w:t xml:space="preserve"> cash,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sidR="00AB66CD">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1). </w:t>
      </w:r>
      <w:r w:rsidR="00B43495">
        <w:rPr>
          <w:rFonts w:ascii="Times New Roman" w:hAnsi="Times New Roman" w:cs="Times New Roman"/>
        </w:rPr>
        <w:t xml:space="preserve">[few more sentences on very general aspects of model]. </w:t>
      </w:r>
      <w:r w:rsidR="00AB66CD">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sidR="00AB66CD">
        <w:rPr>
          <w:rFonts w:ascii="Times New Roman" w:hAnsi="Times New Roman" w:cs="Times New Roman"/>
        </w:rPr>
        <w:t xml:space="preserve">is written in </w:t>
      </w:r>
      <w:r w:rsidR="001309E8">
        <w:rPr>
          <w:rFonts w:ascii="Times New Roman" w:hAnsi="Times New Roman" w:cs="Times New Roman"/>
        </w:rPr>
        <w:t xml:space="preserve">the </w:t>
      </w:r>
      <w:r w:rsidR="00AB66CD">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sidR="00AB66CD">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rsidP="00600427">
      <w:pPr>
        <w:rPr>
          <w:rFonts w:ascii="Times New Roman" w:hAnsi="Times New Roman" w:cs="Times New Roman"/>
        </w:rPr>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30" w:author="Rufino, Mariana" w:date="2018-07-15T21:36:00Z">
        <w:r w:rsidR="008136B8" w:rsidDel="00432EBD">
          <w:rPr>
            <w:rFonts w:ascii="Times New Roman" w:hAnsi="Times New Roman" w:cs="Times New Roman"/>
          </w:rPr>
          <w:delText>g</w:delText>
        </w:r>
      </w:del>
      <w:ins w:id="131"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32" w:author="Rufino, Mariana" w:date="2018-07-15T21:36:00Z">
        <w:r w:rsidR="008136B8" w:rsidDel="00432EBD">
          <w:rPr>
            <w:rFonts w:ascii="Times New Roman" w:hAnsi="Times New Roman" w:cs="Times New Roman"/>
          </w:rPr>
          <w:delText>l</w:delText>
        </w:r>
      </w:del>
      <w:ins w:id="133"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34"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grazing and feed production practices. </w:t>
      </w:r>
      <w:del w:id="135"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36"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37"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38"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39"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40"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41" w:author="Rufino, Mariana" w:date="2018-07-26T06:47:00Z">
        <w:r w:rsidR="008136B8" w:rsidDel="00BC04F3">
          <w:rPr>
            <w:rFonts w:ascii="Times New Roman" w:hAnsi="Times New Roman" w:cs="Times New Roman"/>
          </w:rPr>
          <w:delText>as well as</w:delText>
        </w:r>
      </w:del>
      <w:ins w:id="142"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143"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r w:rsidR="00F3465E">
        <w:rPr>
          <w:rFonts w:ascii="Times New Roman" w:hAnsi="Times New Roman" w:cs="Times New Roman"/>
        </w:rPr>
        <w:t>Morogor</w:t>
      </w:r>
      <w:r w:rsidR="00593A72">
        <w:rPr>
          <w:rFonts w:ascii="Times New Roman" w:hAnsi="Times New Roman" w:cs="Times New Roman"/>
        </w:rPr>
        <w:t>o</w:t>
      </w:r>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144" w:author="Rufino, Mariana" w:date="2018-07-15T21:38:00Z">
        <w:r w:rsidR="00306475" w:rsidDel="00432EBD">
          <w:rPr>
            <w:rFonts w:ascii="Times New Roman" w:hAnsi="Times New Roman" w:cs="Times New Roman"/>
            <w:i/>
          </w:rPr>
          <w:delText>Indicus</w:delText>
        </w:r>
      </w:del>
      <w:ins w:id="145"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146" w:author="Rufino, Mariana" w:date="2018-07-15T21:38:00Z">
        <w:r w:rsidR="007B0EFE" w:rsidDel="00432EBD">
          <w:rPr>
            <w:rFonts w:ascii="Times New Roman" w:hAnsi="Times New Roman" w:cs="Times New Roman"/>
            <w:i/>
          </w:rPr>
          <w:delText>I</w:delText>
        </w:r>
      </w:del>
      <w:ins w:id="147" w:author="Rufino, Mariana" w:date="2018-07-15T21:38:00Z">
        <w:r w:rsidR="00432EBD">
          <w:rPr>
            <w:rFonts w:ascii="Times New Roman" w:hAnsi="Times New Roman" w:cs="Times New Roman"/>
            <w:i/>
          </w:rPr>
          <w:t>i</w:t>
        </w:r>
      </w:ins>
      <w:r w:rsidR="007B0EFE">
        <w:rPr>
          <w:rFonts w:ascii="Times New Roman" w:hAnsi="Times New Roman" w:cs="Times New Roman"/>
          <w:i/>
        </w:rPr>
        <w:t xml:space="preserve">ndicus </w:t>
      </w:r>
      <w:r w:rsidR="00306475">
        <w:rPr>
          <w:rFonts w:ascii="Times New Roman" w:hAnsi="Times New Roman" w:cs="Times New Roman"/>
          <w:i/>
        </w:rPr>
        <w:t xml:space="preserve">x Bos </w:t>
      </w:r>
      <w:del w:id="148" w:author="Rufino, Mariana" w:date="2018-07-15T21:38:00Z">
        <w:r w:rsidR="00306475" w:rsidDel="00432EBD">
          <w:rPr>
            <w:rFonts w:ascii="Times New Roman" w:hAnsi="Times New Roman" w:cs="Times New Roman"/>
            <w:i/>
          </w:rPr>
          <w:delText>Taurus</w:delText>
        </w:r>
      </w:del>
      <w:proofErr w:type="spellStart"/>
      <w:ins w:id="149" w:author="Rufino, Mariana" w:date="2018-07-15T21:38:00Z">
        <w:r w:rsidR="00432EBD">
          <w:rPr>
            <w:rFonts w:ascii="Times New Roman" w:hAnsi="Times New Roman" w:cs="Times New Roman"/>
            <w:i/>
          </w:rPr>
          <w:t>taurus</w:t>
        </w:r>
      </w:ins>
      <w:proofErr w:type="spell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150"/>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150"/>
      <w:r w:rsidR="00432EBD">
        <w:rPr>
          <w:rStyle w:val="CommentReference"/>
        </w:rPr>
        <w:commentReference w:id="150"/>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151"/>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r w:rsidR="00005355" w:rsidRPr="00005355">
        <w:rPr>
          <w:rFonts w:ascii="Times New Roman" w:hAnsi="Times New Roman" w:cs="Times New Roman"/>
          <w:i/>
        </w:rPr>
        <w:t xml:space="preserve">Bos </w:t>
      </w:r>
      <w:del w:id="152" w:author="Rufino, Mariana" w:date="2018-07-15T21:39:00Z">
        <w:r w:rsidR="00005355" w:rsidRPr="00005355" w:rsidDel="00E15C11">
          <w:rPr>
            <w:rFonts w:ascii="Times New Roman" w:hAnsi="Times New Roman" w:cs="Times New Roman"/>
            <w:i/>
          </w:rPr>
          <w:delText>Taurus</w:delText>
        </w:r>
      </w:del>
      <w:proofErr w:type="spellStart"/>
      <w:ins w:id="153"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proofErr w:type="spellEnd"/>
      <w:r w:rsidR="00005355">
        <w:rPr>
          <w:rFonts w:ascii="Times New Roman" w:hAnsi="Times New Roman" w:cs="Times New Roman"/>
        </w:rPr>
        <w:t>) are categorized as intensive households, whereas those owning 50% or greater of cattle as local (</w:t>
      </w:r>
      <w:r w:rsidR="00005355" w:rsidRPr="00005355">
        <w:rPr>
          <w:rFonts w:ascii="Times New Roman" w:hAnsi="Times New Roman" w:cs="Times New Roman"/>
          <w:i/>
        </w:rPr>
        <w:t xml:space="preserve">Bos </w:t>
      </w:r>
      <w:del w:id="154" w:author="Rufino, Mariana" w:date="2018-07-15T21:39:00Z">
        <w:r w:rsidR="00005355" w:rsidRPr="00005355" w:rsidDel="00E15C11">
          <w:rPr>
            <w:rFonts w:ascii="Times New Roman" w:hAnsi="Times New Roman" w:cs="Times New Roman"/>
            <w:i/>
          </w:rPr>
          <w:delText>Indicus</w:delText>
        </w:r>
      </w:del>
      <w:ins w:id="155"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151"/>
      <w:r w:rsidR="00E15C11">
        <w:rPr>
          <w:rStyle w:val="CommentReference"/>
        </w:rPr>
        <w:commentReference w:id="151"/>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eastAsia="en-GB"/>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156"/>
      <w:r>
        <w:rPr>
          <w:rFonts w:ascii="Times New Roman" w:hAnsi="Times New Roman" w:cs="Times New Roman"/>
        </w:rPr>
        <w:t>Figure 1</w:t>
      </w:r>
      <w:r w:rsidRPr="00B827AC">
        <w:rPr>
          <w:rFonts w:ascii="Times New Roman" w:hAnsi="Times New Roman" w:cs="Times New Roman"/>
        </w:rPr>
        <w:t>:</w:t>
      </w:r>
      <w:commentRangeEnd w:id="156"/>
      <w:r w:rsidR="00F13D75">
        <w:rPr>
          <w:rStyle w:val="CommentReference"/>
        </w:rPr>
        <w:commentReference w:id="156"/>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157"/>
      <w:r w:rsidR="003154A0">
        <w:rPr>
          <w:rFonts w:ascii="Times New Roman" w:hAnsi="Times New Roman" w:cs="Times New Roman"/>
        </w:rPr>
        <w:t>farm-household typology</w:t>
      </w:r>
      <w:commentRangeEnd w:id="157"/>
      <w:r w:rsidR="00F13D75">
        <w:rPr>
          <w:rStyle w:val="CommentReference"/>
        </w:rPr>
        <w:commentReference w:id="157"/>
      </w:r>
    </w:p>
    <w:tbl>
      <w:tblPr>
        <w:tblStyle w:val="TableGrid"/>
        <w:tblW w:w="0" w:type="auto"/>
        <w:tblLook w:val="04A0" w:firstRow="1" w:lastRow="0" w:firstColumn="1" w:lastColumn="0" w:noHBand="0" w:noVBand="1"/>
      </w:tblPr>
      <w:tblGrid>
        <w:gridCol w:w="1811"/>
        <w:gridCol w:w="1734"/>
        <w:gridCol w:w="1867"/>
        <w:gridCol w:w="1808"/>
        <w:gridCol w:w="1796"/>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1D88AB3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Traditional-Grassland based</w:t>
            </w:r>
          </w:p>
        </w:tc>
        <w:tc>
          <w:tcPr>
            <w:tcW w:w="1926" w:type="dxa"/>
          </w:tcPr>
          <w:p w14:paraId="1F1CF05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Intensive-Grassland based</w:t>
            </w:r>
          </w:p>
        </w:tc>
        <w:tc>
          <w:tcPr>
            <w:tcW w:w="1849" w:type="dxa"/>
          </w:tcPr>
          <w:p w14:paraId="343C01A8"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Traditional-Mixed</w:t>
            </w:r>
          </w:p>
        </w:tc>
        <w:tc>
          <w:tcPr>
            <w:tcW w:w="1849" w:type="dxa"/>
          </w:tcPr>
          <w:p w14:paraId="7D1866A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Intensive-Mixed</w:t>
            </w:r>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proofErr w:type="spellStart"/>
            <w:r>
              <w:rPr>
                <w:rFonts w:ascii="Times New Roman" w:hAnsi="Times New Roman" w:cs="Times New Roman"/>
              </w:rPr>
              <w:t>Dependents</w:t>
            </w:r>
            <w:r>
              <w:rPr>
                <w:rFonts w:ascii="Times New Roman" w:hAnsi="Times New Roman" w:cs="Times New Roman"/>
                <w:vertAlign w:val="superscript"/>
              </w:rPr>
              <w:t>a</w:t>
            </w:r>
            <w:proofErr w:type="spellEnd"/>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Milk </w:t>
            </w:r>
            <w:proofErr w:type="spellStart"/>
            <w:r>
              <w:rPr>
                <w:rFonts w:ascii="Times New Roman" w:hAnsi="Times New Roman" w:cs="Times New Roman"/>
              </w:rPr>
              <w:t>income</w:t>
            </w:r>
            <w:r>
              <w:rPr>
                <w:rFonts w:ascii="Times New Roman" w:hAnsi="Times New Roman" w:cs="Times New Roman"/>
                <w:vertAlign w:val="superscript"/>
              </w:rPr>
              <w:t>b</w:t>
            </w:r>
            <w:proofErr w:type="spellEnd"/>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 xml:space="preserve">a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158"/>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158"/>
      <w:r w:rsidR="00B44D6E">
        <w:rPr>
          <w:rStyle w:val="CommentReference"/>
        </w:rPr>
        <w:commentReference w:id="158"/>
      </w:r>
    </w:p>
    <w:p w14:paraId="720075D0" w14:textId="2CA89440" w:rsidR="0017764D" w:rsidRDefault="003F5C2E" w:rsidP="006F1A2F">
      <w:pPr>
        <w:rPr>
          <w:rFonts w:ascii="Times New Roman" w:hAnsi="Times New Roman" w:cs="Times New Roman"/>
        </w:rPr>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159" w:author="Rufino, Mariana" w:date="2018-07-15T21:43:00Z">
        <w:r w:rsidR="0094798A" w:rsidDel="00B44D6E">
          <w:rPr>
            <w:rFonts w:ascii="Times New Roman" w:hAnsi="Times New Roman" w:cs="Times New Roman"/>
          </w:rPr>
          <w:delText>multi year</w:delText>
        </w:r>
      </w:del>
      <w:ins w:id="160"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on investing in improved genetics and/or feeding should pay off </w:t>
      </w:r>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w:t>
      </w:r>
      <w:r w:rsidR="00755A3A">
        <w:rPr>
          <w:rFonts w:ascii="Times New Roman" w:hAnsi="Times New Roman" w:cs="Times New Roman"/>
        </w:rPr>
        <w:lastRenderedPageBreak/>
        <w:t>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rsidP="0017764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rsidP="00006710">
      <w:pPr>
        <w:rPr>
          <w:rFonts w:ascii="Times New Roman" w:hAnsi="Times New Roman" w:cs="Times New Roman"/>
          <w:sz w:val="26"/>
          <w:szCs w:val="26"/>
        </w:rPr>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161"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rsidP="00757BB1">
      <w:pPr>
        <w:jc w:val="center"/>
        <w:rPr>
          <w:rFonts w:ascii="Times New Roman" w:hAnsi="Times New Roman" w:cs="Times New Roman"/>
          <w:sz w:val="26"/>
          <w:szCs w:val="26"/>
        </w:rPr>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rsidP="005651E1">
      <w:pPr>
        <w:rPr>
          <w:rFonts w:ascii="Times New Roman" w:eastAsiaTheme="minorEastAsia" w:hAnsi="Times New Roman" w:cs="Times New Roman"/>
        </w:rPr>
      </w:pPr>
      <w:r>
        <w:rPr>
          <w:rFonts w:ascii="Times New Roman" w:hAnsi="Times New Roman" w:cs="Times New Roman"/>
        </w:rPr>
        <w:t xml:space="preserve">Where </w:t>
      </w:r>
      <w:r w:rsidRPr="001E0435">
        <w:rPr>
          <w:rFonts w:ascii="Times New Roman" w:hAnsi="Times New Roman" w:cs="Times New Roman"/>
          <w:i/>
          <w:rPrChange w:id="162"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163" w:author="Rufino, Mariana" w:date="2018-07-15T21:47:00Z">
        <w:r w:rsidRPr="001E0435" w:rsidDel="001E0435">
          <w:rPr>
            <w:rFonts w:ascii="Times New Roman" w:hAnsi="Times New Roman" w:cs="Times New Roman"/>
            <w:i/>
            <w:rPrChange w:id="164" w:author="Rufino, Mariana" w:date="2018-07-15T21:47:00Z">
              <w:rPr>
                <w:rFonts w:ascii="Times New Roman" w:hAnsi="Times New Roman" w:cs="Times New Roman"/>
              </w:rPr>
            </w:rPrChange>
          </w:rPr>
          <w:delText xml:space="preserve">livestock </w:delText>
        </w:r>
      </w:del>
      <w:ins w:id="165"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166" w:author="Rufino, Mariana" w:date="2018-07-15T21:47:00Z">
              <w:rPr>
                <w:rFonts w:ascii="Times New Roman" w:hAnsi="Times New Roman" w:cs="Times New Roman"/>
              </w:rPr>
            </w:rPrChange>
          </w:rPr>
          <w:t xml:space="preserve">ivestock </w:t>
        </w:r>
      </w:ins>
      <w:del w:id="167" w:author="Rufino, Mariana" w:date="2018-07-15T21:47:00Z">
        <w:r w:rsidRPr="001E0435" w:rsidDel="001E0435">
          <w:rPr>
            <w:rFonts w:ascii="Times New Roman" w:hAnsi="Times New Roman" w:cs="Times New Roman"/>
            <w:i/>
            <w:rPrChange w:id="168"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169"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170"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171" w:author="Rufino, Mariana" w:date="2018-07-15T21:47:00Z">
        <w:r w:rsidRPr="001E0435" w:rsidDel="001E0435">
          <w:rPr>
            <w:rFonts w:ascii="Times New Roman" w:hAnsi="Times New Roman" w:cs="Times New Roman"/>
            <w:i/>
            <w:rPrChange w:id="172" w:author="Rufino, Mariana" w:date="2018-07-15T21:47:00Z">
              <w:rPr>
                <w:rFonts w:ascii="Times New Roman" w:hAnsi="Times New Roman" w:cs="Times New Roman"/>
              </w:rPr>
            </w:rPrChange>
          </w:rPr>
          <w:delText xml:space="preserve">value </w:delText>
        </w:r>
      </w:del>
      <w:ins w:id="173"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174" w:author="Rufino, Mariana" w:date="2018-07-15T21:47:00Z">
              <w:rPr>
                <w:rFonts w:ascii="Times New Roman" w:hAnsi="Times New Roman" w:cs="Times New Roman"/>
              </w:rPr>
            </w:rPrChange>
          </w:rPr>
          <w:t xml:space="preserve">alue </w:t>
        </w:r>
      </w:ins>
      <w:del w:id="175" w:author="Rufino, Mariana" w:date="2018-07-15T21:47:00Z">
        <w:r w:rsidRPr="001E0435" w:rsidDel="001E0435">
          <w:rPr>
            <w:rFonts w:ascii="Times New Roman" w:hAnsi="Times New Roman" w:cs="Times New Roman"/>
            <w:i/>
            <w:rPrChange w:id="176" w:author="Rufino, Mariana" w:date="2018-07-15T21:47:00Z">
              <w:rPr>
                <w:rFonts w:ascii="Times New Roman" w:hAnsi="Times New Roman" w:cs="Times New Roman"/>
              </w:rPr>
            </w:rPrChange>
          </w:rPr>
          <w:delText xml:space="preserve">food </w:delText>
        </w:r>
      </w:del>
      <w:ins w:id="177"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178" w:author="Rufino, Mariana" w:date="2018-07-15T21:47:00Z">
              <w:rPr>
                <w:rFonts w:ascii="Times New Roman" w:hAnsi="Times New Roman" w:cs="Times New Roman"/>
              </w:rPr>
            </w:rPrChange>
          </w:rPr>
          <w:t xml:space="preserve">ood </w:t>
        </w:r>
      </w:ins>
      <w:del w:id="179" w:author="Rufino, Mariana" w:date="2018-07-15T21:47:00Z">
        <w:r w:rsidRPr="001E0435" w:rsidDel="001E0435">
          <w:rPr>
            <w:rFonts w:ascii="Times New Roman" w:hAnsi="Times New Roman" w:cs="Times New Roman"/>
            <w:i/>
            <w:rPrChange w:id="180"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181"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182"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183"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184"/>
      <w:r>
        <w:rPr>
          <w:rFonts w:ascii="Times New Roman" w:eastAsiaTheme="minorEastAsia" w:hAnsi="Times New Roman" w:cs="Times New Roman"/>
        </w:rPr>
        <w:t xml:space="preserve">input prices </w:t>
      </w:r>
      <w:commentRangeEnd w:id="184"/>
      <w:r w:rsidR="001E0435">
        <w:rPr>
          <w:rStyle w:val="CommentReference"/>
        </w:rPr>
        <w:commentReference w:id="184"/>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using the Monte Carlo method whereby prices are selected randomly from their probability distributions over a series of (</w:t>
      </w:r>
      <w:proofErr w:type="spellStart"/>
      <w:r w:rsidR="005651E1">
        <w:rPr>
          <w:rFonts w:ascii="Times New Roman" w:eastAsiaTheme="minorEastAsia" w:hAnsi="Times New Roman" w:cs="Times New Roman"/>
        </w:rPr>
        <w:t>i</w:t>
      </w:r>
      <w:proofErr w:type="spellEnd"/>
      <w:r w:rsidR="005651E1">
        <w:rPr>
          <w:rFonts w:ascii="Times New Roman" w:eastAsiaTheme="minorEastAsia" w:hAnsi="Times New Roman" w:cs="Times New Roman"/>
        </w:rPr>
        <w:t xml:space="preserve">) iterations, and then the standard deviation of NPV is calculated as follows: </w:t>
      </w:r>
    </w:p>
    <w:p w14:paraId="2591A2BE" w14:textId="5C4A6704" w:rsidR="001F7F03" w:rsidRDefault="004F3BBC" w:rsidP="0000671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rsidP="00006710">
      <w:pPr>
        <w:rPr>
          <w:rFonts w:ascii="Times New Roman" w:eastAsiaTheme="minorEastAsia" w:hAnsi="Times New Roman" w:cs="Times New Roman"/>
        </w:rPr>
      </w:pPr>
      <w:r>
        <w:rPr>
          <w:rFonts w:ascii="Times New Roman" w:hAnsi="Times New Roman" w:cs="Times New Roman"/>
        </w:rPr>
        <w:t xml:space="preserve">Where </w:t>
      </w:r>
      <w:proofErr w:type="spellStart"/>
      <w:r w:rsidRPr="00645E62">
        <w:rPr>
          <w:rFonts w:ascii="Times New Roman" w:hAnsi="Times New Roman" w:cs="Times New Roman"/>
          <w:i/>
          <w:rPrChange w:id="185" w:author="Rufino, Mariana" w:date="2018-07-15T21:49:00Z">
            <w:rPr>
              <w:rFonts w:ascii="Times New Roman" w:hAnsi="Times New Roman" w:cs="Times New Roman"/>
            </w:rPr>
          </w:rPrChange>
        </w:rPr>
        <w:t>i</w:t>
      </w:r>
      <w:proofErr w:type="spellEnd"/>
      <w:r>
        <w:rPr>
          <w:rFonts w:ascii="Times New Roman" w:hAnsi="Times New Roman" w:cs="Times New Roman"/>
        </w:rPr>
        <w:t xml:space="preserve"> represents the </w:t>
      </w:r>
      <w:r w:rsidR="006F1A2F">
        <w:rPr>
          <w:rFonts w:ascii="Times New Roman" w:hAnsi="Times New Roman" w:cs="Times New Roman"/>
        </w:rPr>
        <w:t xml:space="preserve">set over which the Monte Carlo simulations are run, </w:t>
      </w:r>
      <w:r>
        <w:rPr>
          <w:rFonts w:ascii="Times New Roman" w:hAnsi="Times New Roman" w:cs="Times New Roman"/>
        </w:rPr>
        <w:t xml:space="preserve">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186"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187"/>
      <w:r w:rsidR="00AE1C92">
        <w:rPr>
          <w:rFonts w:ascii="Times New Roman" w:hAnsi="Times New Roman" w:cs="Times New Roman"/>
        </w:rPr>
        <w:t>cattle</w:t>
      </w:r>
      <w:r w:rsidR="00984232">
        <w:rPr>
          <w:rFonts w:ascii="Times New Roman" w:hAnsi="Times New Roman" w:cs="Times New Roman"/>
        </w:rPr>
        <w:t>,</w:t>
      </w:r>
      <w:commentRangeEnd w:id="187"/>
      <w:r w:rsidR="00645E62">
        <w:rPr>
          <w:rStyle w:val="CommentReference"/>
        </w:rPr>
        <w:commentReference w:id="187"/>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188" w:author="Rufino, Mariana" w:date="2018-07-15T21:52:00Z">
        <w:r w:rsidR="00645E62">
          <w:rPr>
            <w:rFonts w:ascii="Times New Roman" w:hAnsi="Times New Roman" w:cs="Times New Roman"/>
          </w:rPr>
          <w:t>ss</w:t>
        </w:r>
      </w:ins>
      <w:del w:id="189"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190"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191"/>
      <w:r w:rsidR="00006710">
        <w:rPr>
          <w:rFonts w:ascii="Times New Roman" w:hAnsi="Times New Roman" w:cs="Times New Roman"/>
        </w:rPr>
        <w:t>Rangelands and pasture are distinguished in that the latter involves cultivation, whereas the former does not</w:t>
      </w:r>
      <w:commentRangeEnd w:id="191"/>
      <w:r w:rsidR="00620AC4">
        <w:rPr>
          <w:rStyle w:val="CommentReference"/>
        </w:rPr>
        <w:commentReference w:id="191"/>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(Omondi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192"/>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192"/>
      <w:r w:rsidR="001670C1">
        <w:rPr>
          <w:rStyle w:val="CommentReference"/>
        </w:rPr>
        <w:commentReference w:id="192"/>
      </w:r>
      <w:r w:rsidR="004D5884">
        <w:rPr>
          <w:rFonts w:ascii="Times New Roman" w:hAnsi="Times New Roman" w:cs="Times New Roman"/>
        </w:rPr>
        <w:t xml:space="preserve"> </w:t>
      </w:r>
      <w:r w:rsidR="00DB0E67" w:rsidRPr="00B827AC">
        <w:rPr>
          <w:rFonts w:ascii="Times New Roman" w:hAnsi="Times New Roman" w:cs="Times New Roman"/>
        </w:rPr>
        <w:t>Off</w:t>
      </w:r>
      <w:ins w:id="193" w:author="Rufino, Mariana" w:date="2018-07-15T22:04:00Z">
        <w:r w:rsidR="001670C1">
          <w:rPr>
            <w:rFonts w:ascii="Times New Roman" w:hAnsi="Times New Roman" w:cs="Times New Roman"/>
          </w:rPr>
          <w:t>-</w:t>
        </w:r>
      </w:ins>
      <w:del w:id="194"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rsidP="002F3B39">
      <w:pPr>
        <w:rPr>
          <w:rFonts w:ascii="Times New Roman" w:hAnsi="Times New Roman" w:cs="Times New Roman"/>
        </w:rPr>
      </w:pPr>
      <w:r>
        <w:rPr>
          <w:rFonts w:ascii="Times New Roman" w:hAnsi="Times New Roman" w:cs="Times New Roman"/>
          <w:i/>
        </w:rPr>
        <w:t>Household resource endowments</w:t>
      </w:r>
    </w:p>
    <w:p w14:paraId="21C46D07" w14:textId="7116BDE5" w:rsidR="00DC08AC" w:rsidRDefault="004C2B38" w:rsidP="00F0313F">
      <w:pPr>
        <w:rPr>
          <w:rFonts w:ascii="Times New Roman" w:hAnsi="Times New Roman" w:cs="Times New Roman"/>
        </w:rPr>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r w:rsidR="00006710">
        <w:rPr>
          <w:rFonts w:ascii="Times New Roman" w:hAnsi="Times New Roman" w:cs="Times New Roman"/>
        </w:rPr>
        <w:lastRenderedPageBreak/>
        <w:t>(</w:t>
      </w:r>
      <w:commentRangeStart w:id="195"/>
      <w:r w:rsidR="00006710">
        <w:rPr>
          <w:rFonts w:ascii="Times New Roman" w:hAnsi="Times New Roman" w:cs="Times New Roman"/>
        </w:rPr>
        <w:t>REF</w:t>
      </w:r>
      <w:commentRangeEnd w:id="195"/>
      <w:r w:rsidR="007E0F2B">
        <w:rPr>
          <w:rStyle w:val="CommentReference"/>
        </w:rPr>
        <w:commentReference w:id="195"/>
      </w:r>
      <w:r w:rsidR="00006710">
        <w:rPr>
          <w:rFonts w:ascii="Times New Roman" w:hAnsi="Times New Roman" w:cs="Times New Roman"/>
        </w:rPr>
        <w:t>)</w:t>
      </w:r>
      <w:r w:rsidR="003B38B2">
        <w:rPr>
          <w:rFonts w:ascii="Times New Roman" w:hAnsi="Times New Roman" w:cs="Times New Roman"/>
        </w:rPr>
        <w:t>.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196" w:author="Rufino, Mariana" w:date="2018-07-15T22:06:00Z">
        <w:r w:rsidR="00FD73EF">
          <w:rPr>
            <w:rFonts w:ascii="Times New Roman" w:hAnsi="Times New Roman" w:cs="Times New Roman"/>
          </w:rPr>
          <w:t>-</w:t>
        </w:r>
      </w:ins>
      <w:del w:id="197"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198"/>
      <w:r w:rsidR="00006710">
        <w:rPr>
          <w:rFonts w:ascii="Times New Roman" w:hAnsi="Times New Roman" w:cs="Times New Roman"/>
        </w:rPr>
        <w:t xml:space="preserve">or equal </w:t>
      </w:r>
      <w:commentRangeEnd w:id="198"/>
      <w:r w:rsidR="0024109A">
        <w:rPr>
          <w:rStyle w:val="CommentReference"/>
        </w:rPr>
        <w:commentReference w:id="198"/>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199"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200"/>
      <w:proofErr w:type="spellStart"/>
      <w:r w:rsidR="000D6D84" w:rsidRPr="00B827AC">
        <w:rPr>
          <w:rFonts w:ascii="Times New Roman" w:hAnsi="Times New Roman" w:cs="Times New Roman"/>
        </w:rPr>
        <w:t>Chongela</w:t>
      </w:r>
      <w:commentRangeEnd w:id="200"/>
      <w:proofErr w:type="spellEnd"/>
      <w:r w:rsidR="007B597F">
        <w:rPr>
          <w:rStyle w:val="CommentReference"/>
        </w:rPr>
        <w:commentReference w:id="200"/>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rsidP="002109F3">
      <w:pPr>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
    </w:p>
    <w:p w14:paraId="42403880" w14:textId="50276291" w:rsidR="004129B9" w:rsidRPr="00B827AC" w:rsidRDefault="00AB5861" w:rsidP="004129B9">
      <w:pPr>
        <w:rPr>
          <w:rFonts w:ascii="Times New Roman" w:hAnsi="Times New Roman" w:cs="Times New Roman"/>
          <w:b/>
        </w:rPr>
      </w:pPr>
      <w:r>
        <w:rPr>
          <w:rFonts w:ascii="Times New Roman" w:hAnsi="Times New Roman" w:cs="Times New Roman"/>
          <w:b/>
        </w:rPr>
        <w:t>2.1.2</w:t>
      </w:r>
      <w:r w:rsidR="004129B9" w:rsidRPr="00B827AC">
        <w:rPr>
          <w:rFonts w:ascii="Times New Roman" w:hAnsi="Times New Roman" w:cs="Times New Roman"/>
          <w:b/>
        </w:rPr>
        <w:t xml:space="preserve"> Cropping and Grazing </w:t>
      </w:r>
    </w:p>
    <w:p w14:paraId="1899A804" w14:textId="4CDB9F2E" w:rsidR="004129B9" w:rsidRDefault="00006710" w:rsidP="00006710">
      <w:pPr>
        <w:rPr>
          <w:rFonts w:ascii="Times New Roman" w:hAnsi="Times New Roman" w:cs="Times New Roman"/>
        </w:rPr>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r w:rsidR="004129B9">
        <w:rPr>
          <w:rFonts w:ascii="Times New Roman" w:hAnsi="Times New Roman" w:cs="Times New Roman"/>
        </w:rPr>
        <w:t>napier</w:t>
      </w:r>
      <w:proofErr w:type="spell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201"/>
      <w:r w:rsidR="00CC12BB">
        <w:rPr>
          <w:rFonts w:ascii="Times New Roman" w:hAnsi="Times New Roman" w:cs="Times New Roman"/>
        </w:rPr>
        <w:t>3-year time step</w:t>
      </w:r>
      <w:commentRangeEnd w:id="201"/>
      <w:r w:rsidR="00BC04F3">
        <w:rPr>
          <w:rStyle w:val="CommentReference"/>
        </w:rPr>
        <w:commentReference w:id="201"/>
      </w:r>
      <w:r w:rsidR="00CC12BB">
        <w:rPr>
          <w:rFonts w:ascii="Times New Roman" w:hAnsi="Times New Roman" w:cs="Times New Roman"/>
        </w:rPr>
        <w:t xml:space="preserve">, beginning in the first year of the model. For food crops, </w:t>
      </w:r>
      <w:del w:id="202" w:author="Rufino, Mariana" w:date="2018-07-26T06:53:00Z">
        <w:r w:rsidR="00CC12BB" w:rsidDel="00B301C6">
          <w:rPr>
            <w:rFonts w:ascii="Times New Roman" w:hAnsi="Times New Roman" w:cs="Times New Roman"/>
          </w:rPr>
          <w:delText xml:space="preserve">it is assumed that </w:delText>
        </w:r>
      </w:del>
      <w:ins w:id="203"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either harvested and provided as livestock feed, or allowed to stay on the field, where they are either consumed by grazing livestock or decompose and therefore form part of the fertility management of the soil. </w:t>
      </w:r>
    </w:p>
    <w:p w14:paraId="7A8C9ABD" w14:textId="17A6B590" w:rsidR="004129B9" w:rsidRDefault="00CC12BB" w:rsidP="004129B9">
      <w:pPr>
        <w:rPr>
          <w:rFonts w:ascii="Times New Roman" w:hAnsi="Times New Roman" w:cs="Times New Roman"/>
        </w:rPr>
      </w:pPr>
      <w:r>
        <w:rPr>
          <w:rFonts w:ascii="Times New Roman" w:hAnsi="Times New Roman" w:cs="Times New Roman"/>
        </w:rPr>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rsidP="004129B9">
      <w:pPr>
        <w:jc w:val="center"/>
        <w:rPr>
          <w:rFonts w:ascii="Times New Roman" w:hAnsi="Times New Roman" w:cs="Times New Roman"/>
        </w:rPr>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rsidP="004129B9">
      <w:pPr>
        <w:rPr>
          <w:rFonts w:ascii="Times New Roman" w:hAnsi="Times New Roman" w:cs="Times New Roman"/>
        </w:rPr>
      </w:pPr>
      <w:r>
        <w:rPr>
          <w:rFonts w:ascii="Times New Roman" w:hAnsi="Times New Roman" w:cs="Times New Roman"/>
        </w:rPr>
        <w:t>Where</w:t>
      </w:r>
      <w:r w:rsidR="003154A0">
        <w:rPr>
          <w:rFonts w:ascii="Times New Roman" w:hAnsi="Times New Roman" w:cs="Times New Roman"/>
        </w:rPr>
        <w:t xml:space="preserve"> </w:t>
      </w:r>
      <w:proofErr w:type="spellStart"/>
      <w:r w:rsidR="003154A0">
        <w:rPr>
          <w:rFonts w:ascii="Times New Roman" w:hAnsi="Times New Roman" w:cs="Times New Roman"/>
        </w:rPr>
        <w:t>Labour_Crop</w:t>
      </w:r>
      <w:r w:rsidR="003154A0">
        <w:rPr>
          <w:rFonts w:ascii="Times New Roman" w:hAnsi="Times New Roman" w:cs="Times New Roman"/>
          <w:vertAlign w:val="subscript"/>
        </w:rPr>
        <w:t>m</w:t>
      </w:r>
      <w:proofErr w:type="spellEnd"/>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proofErr w:type="spellEnd"/>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 xml:space="preserve">and </w:t>
      </w:r>
      <w:proofErr w:type="spellStart"/>
      <w:r>
        <w:rPr>
          <w:rFonts w:ascii="Times New Roman" w:hAnsi="Times New Roman" w:cs="Times New Roman"/>
        </w:rPr>
        <w:t>Labour_Crop</w:t>
      </w:r>
      <w:r w:rsidR="004F3636">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lastRenderedPageBreak/>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204"/>
            <w:r>
              <w:rPr>
                <w:rFonts w:ascii="Times New Roman" w:hAnsi="Times New Roman" w:cs="Times New Roman"/>
              </w:rPr>
              <w:t>5,104</w:t>
            </w:r>
            <w:commentRangeEnd w:id="204"/>
            <w:r w:rsidR="00584BF6">
              <w:rPr>
                <w:rStyle w:val="CommentReference"/>
              </w:rPr>
              <w:commentReference w:id="204"/>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205"/>
            <w:r>
              <w:rPr>
                <w:rFonts w:ascii="Times New Roman" w:hAnsi="Times New Roman" w:cs="Times New Roman"/>
              </w:rPr>
              <w:t>1,500</w:t>
            </w:r>
            <w:commentRangeEnd w:id="205"/>
            <w:r w:rsidR="00584BF6">
              <w:rPr>
                <w:rStyle w:val="CommentReference"/>
              </w:rPr>
              <w:commentReference w:id="205"/>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206"/>
            <w:r>
              <w:rPr>
                <w:rFonts w:ascii="Times New Roman" w:hAnsi="Times New Roman" w:cs="Times New Roman"/>
              </w:rPr>
              <w:t>15,500</w:t>
            </w:r>
            <w:commentRangeEnd w:id="206"/>
            <w:r w:rsidR="00584BF6">
              <w:rPr>
                <w:rStyle w:val="CommentReference"/>
              </w:rPr>
              <w:commentReference w:id="206"/>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proofErr w:type="spellStart"/>
      <w:r w:rsidR="004C2648" w:rsidRPr="00F53D40">
        <w:rPr>
          <w:rFonts w:ascii="Times New Roman" w:hAnsi="Times New Roman" w:cs="Times New Roman"/>
          <w:sz w:val="20"/>
          <w:szCs w:val="20"/>
          <w:lang w:val="it-IT"/>
        </w:rPr>
        <w:t>Rubanza</w:t>
      </w:r>
      <w:proofErr w:type="spellEnd"/>
      <w:r w:rsidR="004C2648" w:rsidRPr="00F53D40">
        <w:rPr>
          <w:rFonts w:ascii="Times New Roman" w:hAnsi="Times New Roman" w:cs="Times New Roman"/>
          <w:sz w:val="20"/>
          <w:szCs w:val="20"/>
          <w:lang w:val="it-IT"/>
        </w:rPr>
        <w:t xml:space="preserve">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207"/>
      <w:r>
        <w:rPr>
          <w:rFonts w:ascii="Times New Roman" w:hAnsi="Times New Roman" w:cs="Times New Roman"/>
          <w:i/>
        </w:rPr>
        <w:t>Herd model</w:t>
      </w:r>
      <w:commentRangeEnd w:id="207"/>
      <w:r w:rsidR="002D1CFA">
        <w:rPr>
          <w:rStyle w:val="CommentReference"/>
        </w:rPr>
        <w:commentReference w:id="207"/>
      </w:r>
    </w:p>
    <w:p w14:paraId="55E59E3B" w14:textId="6653B7A3" w:rsidR="003B0CA3" w:rsidRDefault="005E52C4" w:rsidP="005E52C4">
      <w:pPr>
        <w:rPr>
          <w:rFonts w:ascii="Times New Roman" w:hAnsi="Times New Roman" w:cs="Times New Roman"/>
        </w:rPr>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w:t>
      </w:r>
      <w:r w:rsidR="008A1D68">
        <w:rPr>
          <w:rFonts w:ascii="Times New Roman" w:hAnsi="Times New Roman" w:cs="Times New Roman"/>
        </w:rPr>
        <w:lastRenderedPageBreak/>
        <w:t xml:space="preserve">meat or sold. Because local cows generally reproduce via natural mating, the assumption </w:t>
      </w:r>
      <w:commentRangeStart w:id="208"/>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208"/>
      <w:r w:rsidR="00091B93">
        <w:rPr>
          <w:rStyle w:val="CommentReference"/>
        </w:rPr>
        <w:commentReference w:id="208"/>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rsidP="003B0CA3">
      <w:pPr>
        <w:rPr>
          <w:rFonts w:ascii="Times New Roman" w:hAnsi="Times New Roman" w:cs="Times New Roman"/>
        </w:rPr>
      </w:pPr>
      <w:r>
        <w:rPr>
          <w:rFonts w:ascii="Times New Roman" w:hAnsi="Times New Roman" w:cs="Times New Roman"/>
        </w:rPr>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The total labour requirements for the dairy herd is therefore included in the model using the following equation:</w:t>
      </w:r>
    </w:p>
    <w:p w14:paraId="06EADF0A" w14:textId="0B4C5E13" w:rsidR="003B0CA3" w:rsidRPr="00A74BC0" w:rsidRDefault="004F3BBC" w:rsidP="003B0CA3">
      <w:pPr>
        <w:jc w:val="center"/>
        <w:rPr>
          <w:rFonts w:ascii="Times New Roman" w:eastAsiaTheme="minorEastAsia" w:hAnsi="Times New Roman" w:cs="Times New Roman"/>
          <w:color w:val="000000"/>
          <w:lang w:eastAsia="en-GB"/>
        </w:rPr>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rsidP="003B0CA3">
      <w:pPr>
        <w:rPr>
          <w:rFonts w:ascii="Times New Roman" w:hAnsi="Times New Roman" w:cs="Times New Roman"/>
        </w:rPr>
      </w:pPr>
      <w:r>
        <w:rPr>
          <w:rFonts w:ascii="Times New Roman" w:eastAsiaTheme="minorEastAsia" w:hAnsi="Times New Roman" w:cs="Times New Roman"/>
          <w:color w:val="000000"/>
          <w:lang w:eastAsia="en-GB"/>
        </w:rPr>
        <w:t xml:space="preserve">Where </w:t>
      </w:r>
      <w:proofErr w:type="spellStart"/>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proofErr w:type="spellEnd"/>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xml:space="preserve">,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rsidP="00B37627">
      <w:pPr>
        <w:rPr>
          <w:rFonts w:ascii="Times New Roman" w:hAnsi="Times New Roman" w:cs="Times New Roman"/>
        </w:rPr>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___ ,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which is then aggregated to determine the total expenses for the herd.  Livestock labour required over and above that provided by household members is charged based on farmer reported wage rates paid to agricultural workers for the dairy enterprise ( __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rsidP="00B37627">
      <w:pPr>
        <w:rPr>
          <w:rFonts w:ascii="Times New Roman" w:hAnsi="Times New Roman" w:cs="Times New Roman"/>
          <w:i/>
        </w:rPr>
      </w:pPr>
      <w:r w:rsidRPr="00307725">
        <w:rPr>
          <w:rFonts w:ascii="Times New Roman" w:hAnsi="Times New Roman" w:cs="Times New Roman"/>
          <w:i/>
        </w:rPr>
        <w:t>Animal model</w:t>
      </w:r>
    </w:p>
    <w:p w14:paraId="2D797E66" w14:textId="7D60BF6A" w:rsidR="007A7E67" w:rsidRDefault="001D7611" w:rsidP="007A7E67">
      <w:pPr>
        <w:rPr>
          <w:rFonts w:ascii="Times New Roman" w:hAnsi="Times New Roman" w:cs="Times New Roman"/>
        </w:rPr>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209"/>
      <w:r w:rsidR="0041674F">
        <w:rPr>
          <w:rFonts w:ascii="Times New Roman" w:hAnsi="Times New Roman" w:cs="Times New Roman"/>
        </w:rPr>
        <w:t>productivity</w:t>
      </w:r>
      <w:commentRangeEnd w:id="209"/>
      <w:r w:rsidR="00091B93">
        <w:rPr>
          <w:rStyle w:val="CommentReference"/>
        </w:rPr>
        <w:commentReference w:id="209"/>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210"/>
      <w:r>
        <w:rPr>
          <w:rFonts w:ascii="Times New Roman" w:hAnsi="Times New Roman" w:cs="Times New Roman"/>
        </w:rPr>
        <w:t xml:space="preserve">household </w:t>
      </w:r>
      <w:r w:rsidR="00984D34">
        <w:rPr>
          <w:rFonts w:ascii="Times New Roman" w:hAnsi="Times New Roman" w:cs="Times New Roman"/>
        </w:rPr>
        <w:t xml:space="preserve">scraps </w:t>
      </w:r>
      <w:commentRangeEnd w:id="210"/>
      <w:r w:rsidR="00A66B5B">
        <w:rPr>
          <w:rStyle w:val="CommentReference"/>
        </w:rPr>
        <w:commentReference w:id="210"/>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211"/>
      <w:r w:rsidR="00E50F9E">
        <w:rPr>
          <w:rFonts w:ascii="Times New Roman" w:hAnsi="Times New Roman" w:cs="Times New Roman"/>
        </w:rPr>
        <w:t>1992</w:t>
      </w:r>
      <w:commentRangeEnd w:id="211"/>
      <w:r w:rsidR="004E1557">
        <w:rPr>
          <w:rStyle w:val="CommentReference"/>
        </w:rPr>
        <w:commentReference w:id="211"/>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212"/>
      <w:r w:rsidR="00B0411F">
        <w:rPr>
          <w:rFonts w:ascii="Times New Roman" w:hAnsi="Times New Roman" w:cs="Times New Roman"/>
        </w:rPr>
        <w:t>2,700</w:t>
      </w:r>
      <w:r w:rsidR="000A4182">
        <w:rPr>
          <w:rFonts w:ascii="Times New Roman" w:hAnsi="Times New Roman" w:cs="Times New Roman"/>
        </w:rPr>
        <w:t xml:space="preserve"> litres </w:t>
      </w:r>
      <w:commentRangeEnd w:id="212"/>
      <w:r w:rsidR="004E1557">
        <w:rPr>
          <w:rStyle w:val="CommentReference"/>
        </w:rPr>
        <w:commentReference w:id="212"/>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213"/>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213"/>
      <w:r w:rsidR="00543843">
        <w:rPr>
          <w:rStyle w:val="CommentReference"/>
        </w:rPr>
        <w:commentReference w:id="213"/>
      </w:r>
    </w:p>
    <w:p w14:paraId="224688EF" w14:textId="5C6A45EC" w:rsidR="00904AD1" w:rsidRDefault="00BC4773" w:rsidP="00904AD1">
      <w:pPr>
        <w:rPr>
          <w:rFonts w:ascii="Times New Roman" w:hAnsi="Times New Roman" w:cs="Times New Roman"/>
        </w:rPr>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 xml:space="preserve">Because improved </w:t>
      </w:r>
      <w:r w:rsidR="00904AD1">
        <w:rPr>
          <w:rFonts w:ascii="Times New Roman" w:hAnsi="Times New Roman" w:cs="Times New Roman"/>
        </w:rPr>
        <w:lastRenderedPageBreak/>
        <w:t>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rsidP="001D7611">
      <w:pPr>
        <w:rPr>
          <w:rFonts w:ascii="Times New Roman" w:hAnsi="Times New Roman" w:cs="Times New Roman"/>
        </w:rPr>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rsidP="00743862">
      <w:pPr>
        <w:rPr>
          <w:rFonts w:ascii="Times New Roman" w:hAnsi="Times New Roman" w:cs="Times New Roman"/>
        </w:rPr>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rsidP="00C07C49">
      <w:pPr>
        <w:jc w:val="center"/>
        <w:rPr>
          <w:rStyle w:val="mathspan"/>
          <w:rFonts w:ascii="Times New Roman" w:eastAsiaTheme="minorEastAsia" w:hAnsi="Times New Roman" w:cs="Times New Roman"/>
          <w:sz w:val="28"/>
          <w:szCs w:val="28"/>
        </w:rPr>
      </w:pPr>
      <w:proofErr w:type="spellStart"/>
      <w:r>
        <w:rPr>
          <w:rStyle w:val="mathspan"/>
          <w:rFonts w:ascii="Times New Roman" w:hAnsi="Times New Roman" w:cs="Times New Roman"/>
        </w:rPr>
        <w:t>Grazing_</w:t>
      </w:r>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rsidP="006139B4">
      <w:pPr>
        <w:rPr>
          <w:rStyle w:val="mathspan"/>
          <w:rFonts w:ascii="Times New Roman" w:hAnsi="Times New Roman" w:cs="Times New Roman"/>
        </w:rPr>
      </w:pPr>
      <w:r w:rsidRPr="00B827AC">
        <w:rPr>
          <w:rStyle w:val="mathspan"/>
          <w:rFonts w:ascii="Times New Roman" w:eastAsiaTheme="minorEastAsia" w:hAnsi="Times New Roman" w:cs="Times New Roman"/>
        </w:rPr>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214"/>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214"/>
      <w:r w:rsidR="00F417A5">
        <w:rPr>
          <w:rStyle w:val="CommentReference"/>
        </w:rPr>
        <w:commentReference w:id="214"/>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593"/>
        <w:gridCol w:w="1609"/>
        <w:gridCol w:w="181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215"/>
            <w:r>
              <w:rPr>
                <w:rFonts w:ascii="Times New Roman" w:hAnsi="Times New Roman" w:cs="Times New Roman"/>
              </w:rPr>
              <w:t>30-36</w:t>
            </w:r>
            <w:commentRangeEnd w:id="215"/>
            <w:r w:rsidR="00F417A5">
              <w:rPr>
                <w:rStyle w:val="CommentReference"/>
              </w:rPr>
              <w:commentReference w:id="215"/>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216"/>
            <w:r>
              <w:rPr>
                <w:rFonts w:ascii="Times New Roman" w:hAnsi="Times New Roman" w:cs="Times New Roman"/>
              </w:rPr>
              <w:t>3-</w:t>
            </w:r>
            <w:commentRangeEnd w:id="216"/>
            <w:r w:rsidR="0064078D">
              <w:rPr>
                <w:rStyle w:val="CommentReference"/>
              </w:rPr>
              <w:commentReference w:id="216"/>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217"/>
            <w:r>
              <w:rPr>
                <w:rFonts w:ascii="Times New Roman" w:hAnsi="Times New Roman" w:cs="Times New Roman"/>
              </w:rPr>
              <w:t>400</w:t>
            </w:r>
            <w:commentRangeEnd w:id="217"/>
            <w:r w:rsidR="00F417A5">
              <w:rPr>
                <w:rStyle w:val="CommentReference"/>
              </w:rPr>
              <w:commentReference w:id="217"/>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218"/>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218"/>
            <w:r w:rsidR="0064078D">
              <w:rPr>
                <w:rStyle w:val="CommentReference"/>
              </w:rPr>
              <w:commentReference w:id="218"/>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219"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proofErr w:type="spellStart"/>
      <w:r w:rsidRPr="00CD0BD8">
        <w:rPr>
          <w:rFonts w:ascii="Times New Roman" w:hAnsi="Times New Roman" w:cs="Times New Roman"/>
          <w:sz w:val="18"/>
          <w:szCs w:val="18"/>
          <w:vertAlign w:val="superscript"/>
          <w:lang w:val="fr-FR"/>
        </w:rPr>
        <w:t>a</w:t>
      </w:r>
      <w:proofErr w:type="spellEnd"/>
      <w:r w:rsidRPr="00CD0BD8">
        <w:rPr>
          <w:rFonts w:ascii="Times New Roman" w:hAnsi="Times New Roman" w:cs="Times New Roman"/>
          <w:sz w:val="18"/>
          <w:szCs w:val="18"/>
          <w:vertAlign w:val="superscript"/>
          <w:lang w:val="fr-FR"/>
        </w:rPr>
        <w:t xml:space="preserve">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220"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221"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22"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23"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224"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225"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226"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22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28"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229"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230"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231"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232"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33"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34"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235" w:author="Hawkins, James" w:date="2018-09-14T13:49:00Z">
            <w:rPr>
              <w:rFonts w:ascii="Times New Roman" w:hAnsi="Times New Roman" w:cs="Times New Roman"/>
              <w:sz w:val="18"/>
              <w:szCs w:val="18"/>
              <w:lang w:val="fr-FR"/>
            </w:rPr>
          </w:rPrChange>
        </w:rPr>
        <w:t xml:space="preserve"> </w:t>
      </w:r>
      <w:proofErr w:type="spellStart"/>
      <w:r w:rsidRPr="0050503C">
        <w:rPr>
          <w:rFonts w:ascii="Times New Roman" w:hAnsi="Times New Roman" w:cs="Times New Roman"/>
          <w:sz w:val="18"/>
          <w:szCs w:val="18"/>
          <w:lang w:val="nl-NL"/>
          <w:rPrChange w:id="236" w:author="Hawkins, James" w:date="2018-09-14T13:49:00Z">
            <w:rPr>
              <w:rFonts w:ascii="Times New Roman" w:hAnsi="Times New Roman" w:cs="Times New Roman"/>
              <w:sz w:val="18"/>
              <w:szCs w:val="18"/>
              <w:lang w:val="fr-FR"/>
            </w:rPr>
          </w:rPrChange>
        </w:rPr>
        <w:t>Bebe</w:t>
      </w:r>
      <w:proofErr w:type="spellEnd"/>
      <w:r w:rsidRPr="0050503C">
        <w:rPr>
          <w:rFonts w:ascii="Times New Roman" w:hAnsi="Times New Roman" w:cs="Times New Roman"/>
          <w:sz w:val="18"/>
          <w:szCs w:val="18"/>
          <w:lang w:val="nl-NL"/>
          <w:rPrChange w:id="237" w:author="Hawkins, James" w:date="2018-09-14T13:49:00Z">
            <w:rPr>
              <w:rFonts w:ascii="Times New Roman" w:hAnsi="Times New Roman" w:cs="Times New Roman"/>
              <w:sz w:val="18"/>
              <w:szCs w:val="18"/>
              <w:lang w:val="fr-FR"/>
            </w:rPr>
          </w:rPrChange>
        </w:rPr>
        <w:t xml:space="preserve"> et al</w:t>
      </w:r>
      <w:r w:rsidR="004C41AE" w:rsidRPr="0050503C">
        <w:rPr>
          <w:rFonts w:ascii="Times New Roman" w:hAnsi="Times New Roman" w:cs="Times New Roman"/>
          <w:sz w:val="18"/>
          <w:szCs w:val="18"/>
          <w:lang w:val="nl-NL"/>
          <w:rPrChange w:id="238"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239"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240"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1"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42"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243"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24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24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246"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247" w:author="Hawkins, James" w:date="2018-09-14T13:49:00Z">
            <w:rPr>
              <w:rFonts w:ascii="Times New Roman" w:hAnsi="Times New Roman" w:cs="Times New Roman"/>
              <w:sz w:val="18"/>
              <w:szCs w:val="18"/>
              <w:vertAlign w:val="superscript"/>
              <w:lang w:val="fr-FR"/>
            </w:rPr>
          </w:rPrChange>
        </w:rPr>
        <w:t xml:space="preserve"> </w:t>
      </w:r>
      <w:proofErr w:type="spellStart"/>
      <w:r w:rsidRPr="0050503C">
        <w:rPr>
          <w:rFonts w:ascii="Times New Roman" w:hAnsi="Times New Roman" w:cs="Times New Roman"/>
          <w:sz w:val="18"/>
          <w:szCs w:val="18"/>
          <w:lang w:val="nl-NL"/>
          <w:rPrChange w:id="248" w:author="Hawkins, James" w:date="2018-09-14T13:49:00Z">
            <w:rPr>
              <w:rFonts w:ascii="Times New Roman" w:hAnsi="Times New Roman" w:cs="Times New Roman"/>
              <w:sz w:val="18"/>
              <w:szCs w:val="18"/>
              <w:lang w:val="fr-FR"/>
            </w:rPr>
          </w:rPrChange>
        </w:rPr>
        <w:t>Tebug</w:t>
      </w:r>
      <w:proofErr w:type="spellEnd"/>
      <w:r w:rsidRPr="0050503C">
        <w:rPr>
          <w:rFonts w:ascii="Times New Roman" w:hAnsi="Times New Roman" w:cs="Times New Roman"/>
          <w:sz w:val="18"/>
          <w:szCs w:val="18"/>
          <w:lang w:val="nl-NL"/>
          <w:rPrChange w:id="249" w:author="Hawkins, James" w:date="2018-09-14T13:49:00Z">
            <w:rPr>
              <w:rFonts w:ascii="Times New Roman" w:hAnsi="Times New Roman" w:cs="Times New Roman"/>
              <w:sz w:val="18"/>
              <w:szCs w:val="18"/>
              <w:lang w:val="fr-FR"/>
            </w:rPr>
          </w:rPrChange>
        </w:rPr>
        <w:t xml:space="preserve"> et al. </w:t>
      </w:r>
      <w:r w:rsidRPr="0050503C">
        <w:rPr>
          <w:rFonts w:ascii="Times New Roman" w:hAnsi="Times New Roman" w:cs="Times New Roman"/>
          <w:sz w:val="18"/>
          <w:szCs w:val="18"/>
          <w:rPrChange w:id="250"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251"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578" w:type="dxa"/>
        <w:tblLook w:val="04A0" w:firstRow="1" w:lastRow="0" w:firstColumn="1" w:lastColumn="0" w:noHBand="0" w:noVBand="1"/>
      </w:tblPr>
      <w:tblGrid>
        <w:gridCol w:w="2088"/>
        <w:gridCol w:w="1260"/>
        <w:gridCol w:w="1530"/>
        <w:gridCol w:w="1350"/>
        <w:gridCol w:w="1350"/>
      </w:tblGrid>
      <w:tr w:rsidR="00A16868" w:rsidRPr="00C81F4C" w14:paraId="3C340DA8" w14:textId="77777777" w:rsidTr="001866D7">
        <w:tc>
          <w:tcPr>
            <w:tcW w:w="2088" w:type="dxa"/>
          </w:tcPr>
          <w:p w14:paraId="13669CDA" w14:textId="77777777" w:rsidR="00A16868" w:rsidRDefault="00A16868" w:rsidP="00A16868">
            <w:pPr>
              <w:jc w:val="center"/>
              <w:rPr>
                <w:rFonts w:ascii="Times New Roman" w:hAnsi="Times New Roman" w:cs="Times New Roman"/>
              </w:rPr>
            </w:pPr>
            <w:r>
              <w:rPr>
                <w:rFonts w:ascii="Times New Roman" w:hAnsi="Times New Roman" w:cs="Times New Roman"/>
              </w:rPr>
              <w:t>Feed</w:t>
            </w:r>
          </w:p>
        </w:tc>
        <w:tc>
          <w:tcPr>
            <w:tcW w:w="1260" w:type="dxa"/>
          </w:tcPr>
          <w:p w14:paraId="629C0F77" w14:textId="77777777" w:rsidR="00A16868" w:rsidRDefault="00A16868" w:rsidP="00A16868">
            <w:pPr>
              <w:jc w:val="center"/>
              <w:rPr>
                <w:rFonts w:ascii="Times New Roman" w:hAnsi="Times New Roman" w:cs="Times New Roman"/>
              </w:rPr>
            </w:pPr>
            <w:r>
              <w:rPr>
                <w:rFonts w:ascii="Times New Roman" w:hAnsi="Times New Roman" w:cs="Times New Roman"/>
              </w:rPr>
              <w:t>Dry matter</w:t>
            </w:r>
          </w:p>
          <w:p w14:paraId="180A31E2" w14:textId="77777777" w:rsidR="00A16868" w:rsidRPr="002332DD" w:rsidRDefault="00A16868"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530" w:type="dxa"/>
          </w:tcPr>
          <w:p w14:paraId="5AAFA369"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Digestible</w:t>
            </w:r>
            <w:proofErr w:type="spellEnd"/>
            <w:r w:rsidRPr="002A6C90">
              <w:rPr>
                <w:rFonts w:ascii="Times New Roman" w:hAnsi="Times New Roman" w:cs="Times New Roman"/>
                <w:lang w:val="de-DE"/>
              </w:rPr>
              <w:t xml:space="preserve"> </w:t>
            </w:r>
          </w:p>
          <w:p w14:paraId="5A2862EC" w14:textId="1F1CDFCB"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energy</w:t>
            </w:r>
            <w:proofErr w:type="spellEnd"/>
          </w:p>
          <w:p w14:paraId="5A67DDEF" w14:textId="77777777"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lastRenderedPageBreak/>
              <w:t>(MJ kg</w:t>
            </w:r>
            <w:r w:rsidRPr="002A6C90">
              <w:rPr>
                <w:rFonts w:ascii="Times New Roman" w:hAnsi="Times New Roman" w:cs="Times New Roman"/>
                <w:vertAlign w:val="superscript"/>
                <w:lang w:val="de-DE"/>
              </w:rPr>
              <w:t>-1</w:t>
            </w:r>
            <w:r w:rsidRPr="002A6C90">
              <w:rPr>
                <w:rFonts w:ascii="Times New Roman" w:hAnsi="Times New Roman" w:cs="Times New Roman"/>
                <w:lang w:val="de-DE"/>
              </w:rPr>
              <w:t xml:space="preserve"> DM)</w:t>
            </w:r>
          </w:p>
        </w:tc>
        <w:tc>
          <w:tcPr>
            <w:tcW w:w="1350" w:type="dxa"/>
          </w:tcPr>
          <w:p w14:paraId="1BE98BCB"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lastRenderedPageBreak/>
              <w:t>Crude</w:t>
            </w:r>
            <w:proofErr w:type="spellEnd"/>
            <w:r w:rsidRPr="002A6C90">
              <w:rPr>
                <w:rFonts w:ascii="Times New Roman" w:hAnsi="Times New Roman" w:cs="Times New Roman"/>
                <w:lang w:val="de-DE"/>
              </w:rPr>
              <w:t xml:space="preserve"> </w:t>
            </w:r>
          </w:p>
          <w:p w14:paraId="5DBA10BC" w14:textId="69A4B419"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protein</w:t>
            </w:r>
            <w:proofErr w:type="spellEnd"/>
          </w:p>
          <w:p w14:paraId="4620E040" w14:textId="40111964" w:rsidR="00A16868" w:rsidRPr="002A6C90" w:rsidRDefault="00A16868" w:rsidP="00A16868">
            <w:pPr>
              <w:jc w:val="center"/>
              <w:rPr>
                <w:rFonts w:ascii="Times New Roman" w:hAnsi="Times New Roman" w:cs="Times New Roman"/>
                <w:lang w:val="de-DE"/>
              </w:rPr>
            </w:pPr>
            <w:r w:rsidRPr="002A6C90">
              <w:rPr>
                <w:rFonts w:ascii="Times New Roman" w:hAnsi="Times New Roman" w:cs="Times New Roman"/>
                <w:lang w:val="de-DE"/>
              </w:rPr>
              <w:lastRenderedPageBreak/>
              <w:t>(g kg</w:t>
            </w:r>
            <w:r w:rsidRPr="002A6C90">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
          <w:p w14:paraId="5A0755FF" w14:textId="77777777" w:rsidR="001866D7" w:rsidRDefault="00A16868" w:rsidP="00A16868">
            <w:pPr>
              <w:jc w:val="center"/>
              <w:rPr>
                <w:rFonts w:ascii="Times New Roman" w:hAnsi="Times New Roman" w:cs="Times New Roman"/>
                <w:lang w:val="de-DE"/>
              </w:rPr>
            </w:pPr>
            <w:r w:rsidRPr="002A6C90">
              <w:rPr>
                <w:rFonts w:ascii="Times New Roman" w:hAnsi="Times New Roman" w:cs="Times New Roman"/>
                <w:lang w:val="de-DE"/>
              </w:rPr>
              <w:lastRenderedPageBreak/>
              <w:t xml:space="preserve">Acid </w:t>
            </w:r>
          </w:p>
          <w:p w14:paraId="3346D3FF" w14:textId="77777777" w:rsidR="001866D7"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t>detergent</w:t>
            </w:r>
            <w:proofErr w:type="spellEnd"/>
            <w:r w:rsidRPr="002A6C90">
              <w:rPr>
                <w:rFonts w:ascii="Times New Roman" w:hAnsi="Times New Roman" w:cs="Times New Roman"/>
                <w:lang w:val="de-DE"/>
              </w:rPr>
              <w:t xml:space="preserve"> </w:t>
            </w:r>
          </w:p>
          <w:p w14:paraId="7647DCED" w14:textId="3F3FBE25" w:rsidR="00A16868" w:rsidRPr="002A6C90" w:rsidRDefault="00A16868" w:rsidP="00A16868">
            <w:pPr>
              <w:jc w:val="center"/>
              <w:rPr>
                <w:rFonts w:ascii="Times New Roman" w:hAnsi="Times New Roman" w:cs="Times New Roman"/>
                <w:lang w:val="de-DE"/>
              </w:rPr>
            </w:pPr>
            <w:proofErr w:type="spellStart"/>
            <w:r w:rsidRPr="002A6C90">
              <w:rPr>
                <w:rFonts w:ascii="Times New Roman" w:hAnsi="Times New Roman" w:cs="Times New Roman"/>
                <w:lang w:val="de-DE"/>
              </w:rPr>
              <w:lastRenderedPageBreak/>
              <w:t>fibre</w:t>
            </w:r>
            <w:proofErr w:type="spellEnd"/>
          </w:p>
          <w:p w14:paraId="3DF35C98" w14:textId="5B1942C7" w:rsidR="00A16868" w:rsidRPr="002A6C90" w:rsidRDefault="00EF71CA"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sidR="005A7EE0">
              <w:rPr>
                <w:rFonts w:ascii="Times New Roman" w:hAnsi="Times New Roman" w:cs="Times New Roman"/>
                <w:lang w:val="de-DE"/>
              </w:rPr>
              <w:t xml:space="preserve"> DM</w:t>
            </w:r>
            <w:r w:rsidR="00A16868" w:rsidRPr="002A6C90">
              <w:rPr>
                <w:rFonts w:ascii="Times New Roman" w:hAnsi="Times New Roman" w:cs="Times New Roman"/>
                <w:lang w:val="de-DE"/>
              </w:rPr>
              <w:t>)</w:t>
            </w:r>
          </w:p>
        </w:tc>
      </w:tr>
      <w:tr w:rsidR="00A16868" w14:paraId="6CF58018" w14:textId="77777777" w:rsidTr="001866D7">
        <w:tc>
          <w:tcPr>
            <w:tcW w:w="2088" w:type="dxa"/>
          </w:tcPr>
          <w:p w14:paraId="33FCC916" w14:textId="08635659" w:rsidR="00A16868" w:rsidRPr="006E4996" w:rsidRDefault="00A16868" w:rsidP="00A16868">
            <w:pPr>
              <w:rPr>
                <w:rFonts w:ascii="Times New Roman" w:hAnsi="Times New Roman" w:cs="Times New Roman"/>
                <w:vertAlign w:val="superscript"/>
              </w:rPr>
            </w:pPr>
            <w:r>
              <w:rPr>
                <w:rFonts w:ascii="Times New Roman" w:hAnsi="Times New Roman" w:cs="Times New Roman"/>
              </w:rPr>
              <w:lastRenderedPageBreak/>
              <w:t>Grazed pasture</w:t>
            </w:r>
            <w:r w:rsidR="00BB7911">
              <w:rPr>
                <w:rFonts w:ascii="Times New Roman" w:hAnsi="Times New Roman" w:cs="Times New Roman"/>
                <w:vertAlign w:val="superscript"/>
              </w:rPr>
              <w:t>2</w:t>
            </w:r>
          </w:p>
        </w:tc>
        <w:tc>
          <w:tcPr>
            <w:tcW w:w="1260" w:type="dxa"/>
          </w:tcPr>
          <w:p w14:paraId="03BB2FC8" w14:textId="3ACDF2C2" w:rsidR="00A16868" w:rsidRDefault="007000CF" w:rsidP="00447302">
            <w:pPr>
              <w:jc w:val="center"/>
              <w:rPr>
                <w:rFonts w:ascii="Times New Roman" w:hAnsi="Times New Roman" w:cs="Times New Roman"/>
              </w:rPr>
            </w:pPr>
            <w:r>
              <w:rPr>
                <w:rFonts w:ascii="Times New Roman" w:hAnsi="Times New Roman" w:cs="Times New Roman"/>
              </w:rPr>
              <w:t>300</w:t>
            </w:r>
          </w:p>
        </w:tc>
        <w:tc>
          <w:tcPr>
            <w:tcW w:w="1530" w:type="dxa"/>
          </w:tcPr>
          <w:p w14:paraId="3F24B684" w14:textId="5DA39051" w:rsidR="00A16868" w:rsidRDefault="001866D7" w:rsidP="00447302">
            <w:pPr>
              <w:jc w:val="center"/>
              <w:rPr>
                <w:rFonts w:ascii="Times New Roman" w:hAnsi="Times New Roman" w:cs="Times New Roman"/>
              </w:rPr>
            </w:pPr>
            <w:r>
              <w:rPr>
                <w:rFonts w:ascii="Times New Roman" w:hAnsi="Times New Roman" w:cs="Times New Roman"/>
              </w:rPr>
              <w:t>10.4</w:t>
            </w:r>
          </w:p>
        </w:tc>
        <w:tc>
          <w:tcPr>
            <w:tcW w:w="1350" w:type="dxa"/>
          </w:tcPr>
          <w:p w14:paraId="7E7ABBE4" w14:textId="1790ADA5" w:rsidR="00A16868" w:rsidRDefault="007000CF" w:rsidP="00447302">
            <w:pPr>
              <w:jc w:val="center"/>
              <w:rPr>
                <w:rFonts w:ascii="Times New Roman" w:hAnsi="Times New Roman" w:cs="Times New Roman"/>
              </w:rPr>
            </w:pPr>
            <w:r>
              <w:rPr>
                <w:rFonts w:ascii="Times New Roman" w:hAnsi="Times New Roman" w:cs="Times New Roman"/>
              </w:rPr>
              <w:t>50</w:t>
            </w:r>
          </w:p>
        </w:tc>
        <w:tc>
          <w:tcPr>
            <w:tcW w:w="1350" w:type="dxa"/>
          </w:tcPr>
          <w:p w14:paraId="45872725" w14:textId="77777777" w:rsidR="00A16868" w:rsidRDefault="00A16868" w:rsidP="00447302">
            <w:pPr>
              <w:jc w:val="center"/>
              <w:rPr>
                <w:rFonts w:ascii="Times New Roman" w:hAnsi="Times New Roman" w:cs="Times New Roman"/>
              </w:rPr>
            </w:pPr>
            <w:r>
              <w:rPr>
                <w:rFonts w:ascii="Times New Roman" w:hAnsi="Times New Roman" w:cs="Times New Roman"/>
              </w:rPr>
              <w:t>394</w:t>
            </w:r>
          </w:p>
        </w:tc>
      </w:tr>
      <w:tr w:rsidR="00A16868" w14:paraId="5E302CA7" w14:textId="77777777" w:rsidTr="001866D7">
        <w:tc>
          <w:tcPr>
            <w:tcW w:w="2088" w:type="dxa"/>
          </w:tcPr>
          <w:p w14:paraId="214007C4" w14:textId="448C21C9" w:rsidR="00A16868" w:rsidRPr="00BD65D2" w:rsidRDefault="00A16868" w:rsidP="00A16868">
            <w:pPr>
              <w:rPr>
                <w:rFonts w:ascii="Times New Roman" w:hAnsi="Times New Roman" w:cs="Times New Roman"/>
                <w:vertAlign w:val="superscript"/>
              </w:rPr>
            </w:pPr>
            <w:r>
              <w:rPr>
                <w:rFonts w:ascii="Times New Roman" w:hAnsi="Times New Roman" w:cs="Times New Roman"/>
              </w:rPr>
              <w:t>Conserved pasture</w:t>
            </w:r>
            <w:r w:rsidR="00BB7911">
              <w:rPr>
                <w:rFonts w:ascii="Times New Roman" w:hAnsi="Times New Roman" w:cs="Times New Roman"/>
                <w:vertAlign w:val="superscript"/>
              </w:rPr>
              <w:t>1</w:t>
            </w:r>
          </w:p>
        </w:tc>
        <w:tc>
          <w:tcPr>
            <w:tcW w:w="1260" w:type="dxa"/>
          </w:tcPr>
          <w:p w14:paraId="3076A52C" w14:textId="26909F9A" w:rsidR="00A16868" w:rsidRDefault="001866D7" w:rsidP="00447302">
            <w:pPr>
              <w:jc w:val="center"/>
              <w:rPr>
                <w:rFonts w:ascii="Times New Roman" w:hAnsi="Times New Roman" w:cs="Times New Roman"/>
              </w:rPr>
            </w:pPr>
            <w:r>
              <w:rPr>
                <w:rFonts w:ascii="Times New Roman" w:hAnsi="Times New Roman" w:cs="Times New Roman"/>
              </w:rPr>
              <w:t>916</w:t>
            </w:r>
          </w:p>
        </w:tc>
        <w:tc>
          <w:tcPr>
            <w:tcW w:w="1530" w:type="dxa"/>
          </w:tcPr>
          <w:p w14:paraId="52AB60F3" w14:textId="06D35D31" w:rsidR="00A16868" w:rsidRDefault="001866D7" w:rsidP="00447302">
            <w:pPr>
              <w:jc w:val="center"/>
              <w:rPr>
                <w:rFonts w:ascii="Times New Roman" w:hAnsi="Times New Roman" w:cs="Times New Roman"/>
              </w:rPr>
            </w:pPr>
            <w:r>
              <w:rPr>
                <w:rFonts w:ascii="Times New Roman" w:hAnsi="Times New Roman" w:cs="Times New Roman"/>
              </w:rPr>
              <w:t>8.7</w:t>
            </w:r>
          </w:p>
        </w:tc>
        <w:tc>
          <w:tcPr>
            <w:tcW w:w="1350" w:type="dxa"/>
          </w:tcPr>
          <w:p w14:paraId="13B32D8F" w14:textId="2AFD8B77" w:rsidR="00A16868" w:rsidRDefault="00BB7911" w:rsidP="00447302">
            <w:pPr>
              <w:jc w:val="center"/>
              <w:rPr>
                <w:rFonts w:ascii="Times New Roman" w:hAnsi="Times New Roman" w:cs="Times New Roman"/>
              </w:rPr>
            </w:pPr>
            <w:r>
              <w:rPr>
                <w:rFonts w:ascii="Times New Roman" w:hAnsi="Times New Roman" w:cs="Times New Roman"/>
              </w:rPr>
              <w:t>24</w:t>
            </w:r>
          </w:p>
        </w:tc>
        <w:tc>
          <w:tcPr>
            <w:tcW w:w="1350" w:type="dxa"/>
          </w:tcPr>
          <w:p w14:paraId="5BE79446" w14:textId="77777777" w:rsidR="00A16868" w:rsidRDefault="00A16868" w:rsidP="00447302">
            <w:pPr>
              <w:jc w:val="center"/>
              <w:rPr>
                <w:rFonts w:ascii="Times New Roman" w:hAnsi="Times New Roman" w:cs="Times New Roman"/>
              </w:rPr>
            </w:pPr>
            <w:r>
              <w:rPr>
                <w:rFonts w:ascii="Times New Roman" w:hAnsi="Times New Roman" w:cs="Times New Roman"/>
              </w:rPr>
              <w:t>538</w:t>
            </w:r>
          </w:p>
        </w:tc>
      </w:tr>
      <w:tr w:rsidR="00A16868" w14:paraId="349E177E" w14:textId="77777777" w:rsidTr="001866D7">
        <w:tc>
          <w:tcPr>
            <w:tcW w:w="2088" w:type="dxa"/>
          </w:tcPr>
          <w:p w14:paraId="1A34FCB1"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
          <w:p w14:paraId="7DCECE64" w14:textId="7BC0CD9B" w:rsidR="00A16868" w:rsidRDefault="007000CF" w:rsidP="00447302">
            <w:pPr>
              <w:jc w:val="center"/>
              <w:rPr>
                <w:rFonts w:ascii="Times New Roman" w:hAnsi="Times New Roman" w:cs="Times New Roman"/>
              </w:rPr>
            </w:pPr>
            <w:r>
              <w:rPr>
                <w:rFonts w:ascii="Times New Roman" w:hAnsi="Times New Roman" w:cs="Times New Roman"/>
              </w:rPr>
              <w:t>290</w:t>
            </w:r>
          </w:p>
        </w:tc>
        <w:tc>
          <w:tcPr>
            <w:tcW w:w="1530" w:type="dxa"/>
          </w:tcPr>
          <w:p w14:paraId="01D0C619" w14:textId="77777777" w:rsidR="00A16868" w:rsidRDefault="00A16868" w:rsidP="00447302">
            <w:pPr>
              <w:jc w:val="center"/>
              <w:rPr>
                <w:rFonts w:ascii="Times New Roman" w:hAnsi="Times New Roman" w:cs="Times New Roman"/>
              </w:rPr>
            </w:pPr>
          </w:p>
        </w:tc>
        <w:tc>
          <w:tcPr>
            <w:tcW w:w="1350" w:type="dxa"/>
          </w:tcPr>
          <w:p w14:paraId="414C529F" w14:textId="77777777" w:rsidR="00A16868" w:rsidRDefault="00A16868" w:rsidP="00447302">
            <w:pPr>
              <w:jc w:val="center"/>
              <w:rPr>
                <w:rFonts w:ascii="Times New Roman" w:hAnsi="Times New Roman" w:cs="Times New Roman"/>
              </w:rPr>
            </w:pPr>
          </w:p>
        </w:tc>
        <w:tc>
          <w:tcPr>
            <w:tcW w:w="1350" w:type="dxa"/>
          </w:tcPr>
          <w:p w14:paraId="280A77AE" w14:textId="77777777" w:rsidR="00A16868" w:rsidRDefault="00A16868" w:rsidP="00447302">
            <w:pPr>
              <w:jc w:val="center"/>
              <w:rPr>
                <w:rFonts w:ascii="Times New Roman" w:hAnsi="Times New Roman" w:cs="Times New Roman"/>
              </w:rPr>
            </w:pPr>
            <w:r>
              <w:rPr>
                <w:rFonts w:ascii="Times New Roman" w:hAnsi="Times New Roman" w:cs="Times New Roman"/>
              </w:rPr>
              <w:t>359</w:t>
            </w:r>
          </w:p>
        </w:tc>
      </w:tr>
      <w:tr w:rsidR="00A16868" w14:paraId="39A69F61" w14:textId="77777777" w:rsidTr="001866D7">
        <w:tc>
          <w:tcPr>
            <w:tcW w:w="2088" w:type="dxa"/>
          </w:tcPr>
          <w:p w14:paraId="2FF808FA"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
          <w:p w14:paraId="597D2E3E" w14:textId="3BA45EB0" w:rsidR="00A16868" w:rsidRDefault="007000CF" w:rsidP="00447302">
            <w:pPr>
              <w:jc w:val="center"/>
              <w:rPr>
                <w:rFonts w:ascii="Times New Roman" w:hAnsi="Times New Roman" w:cs="Times New Roman"/>
              </w:rPr>
            </w:pPr>
            <w:r>
              <w:rPr>
                <w:rFonts w:ascii="Times New Roman" w:hAnsi="Times New Roman" w:cs="Times New Roman"/>
              </w:rPr>
              <w:t>250</w:t>
            </w:r>
          </w:p>
        </w:tc>
        <w:tc>
          <w:tcPr>
            <w:tcW w:w="1530" w:type="dxa"/>
          </w:tcPr>
          <w:p w14:paraId="3263EF0B" w14:textId="77777777" w:rsidR="00A16868" w:rsidRDefault="00A16868" w:rsidP="00447302">
            <w:pPr>
              <w:jc w:val="center"/>
              <w:rPr>
                <w:rFonts w:ascii="Times New Roman" w:hAnsi="Times New Roman" w:cs="Times New Roman"/>
              </w:rPr>
            </w:pPr>
          </w:p>
        </w:tc>
        <w:tc>
          <w:tcPr>
            <w:tcW w:w="1350" w:type="dxa"/>
          </w:tcPr>
          <w:p w14:paraId="3ED64FC3" w14:textId="77777777" w:rsidR="00A16868" w:rsidRDefault="00A16868" w:rsidP="00447302">
            <w:pPr>
              <w:jc w:val="center"/>
              <w:rPr>
                <w:rFonts w:ascii="Times New Roman" w:hAnsi="Times New Roman" w:cs="Times New Roman"/>
              </w:rPr>
            </w:pPr>
          </w:p>
        </w:tc>
        <w:tc>
          <w:tcPr>
            <w:tcW w:w="1350" w:type="dxa"/>
          </w:tcPr>
          <w:p w14:paraId="3EBED2B7" w14:textId="77777777" w:rsidR="00A16868" w:rsidRDefault="00A16868" w:rsidP="00447302">
            <w:pPr>
              <w:jc w:val="center"/>
              <w:rPr>
                <w:rFonts w:ascii="Times New Roman" w:hAnsi="Times New Roman" w:cs="Times New Roman"/>
              </w:rPr>
            </w:pPr>
            <w:r>
              <w:rPr>
                <w:rFonts w:ascii="Times New Roman" w:hAnsi="Times New Roman" w:cs="Times New Roman"/>
              </w:rPr>
              <w:t>76</w:t>
            </w:r>
          </w:p>
        </w:tc>
      </w:tr>
      <w:tr w:rsidR="00A16868" w14:paraId="0687E910" w14:textId="77777777" w:rsidTr="001866D7">
        <w:tc>
          <w:tcPr>
            <w:tcW w:w="2088" w:type="dxa"/>
          </w:tcPr>
          <w:p w14:paraId="483D3177"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
          <w:p w14:paraId="6E9F8B47" w14:textId="46F911BF" w:rsidR="00A16868" w:rsidRDefault="007000CF" w:rsidP="00447302">
            <w:pPr>
              <w:jc w:val="center"/>
              <w:rPr>
                <w:rFonts w:ascii="Times New Roman" w:hAnsi="Times New Roman" w:cs="Times New Roman"/>
              </w:rPr>
            </w:pPr>
            <w:r>
              <w:rPr>
                <w:rFonts w:ascii="Times New Roman" w:hAnsi="Times New Roman" w:cs="Times New Roman"/>
              </w:rPr>
              <w:t>281</w:t>
            </w:r>
          </w:p>
        </w:tc>
        <w:tc>
          <w:tcPr>
            <w:tcW w:w="1530" w:type="dxa"/>
          </w:tcPr>
          <w:p w14:paraId="79AF15F4" w14:textId="77777777" w:rsidR="00A16868" w:rsidRDefault="00A16868" w:rsidP="00447302">
            <w:pPr>
              <w:jc w:val="center"/>
              <w:rPr>
                <w:rFonts w:ascii="Times New Roman" w:hAnsi="Times New Roman" w:cs="Times New Roman"/>
              </w:rPr>
            </w:pPr>
          </w:p>
        </w:tc>
        <w:tc>
          <w:tcPr>
            <w:tcW w:w="1350" w:type="dxa"/>
          </w:tcPr>
          <w:p w14:paraId="4CEA38E3" w14:textId="77777777" w:rsidR="00A16868" w:rsidRDefault="00A16868" w:rsidP="00447302">
            <w:pPr>
              <w:jc w:val="center"/>
              <w:rPr>
                <w:rFonts w:ascii="Times New Roman" w:hAnsi="Times New Roman" w:cs="Times New Roman"/>
              </w:rPr>
            </w:pPr>
          </w:p>
        </w:tc>
        <w:tc>
          <w:tcPr>
            <w:tcW w:w="1350" w:type="dxa"/>
          </w:tcPr>
          <w:p w14:paraId="5095310F" w14:textId="77777777" w:rsidR="00A16868" w:rsidRDefault="00A16868" w:rsidP="00447302">
            <w:pPr>
              <w:jc w:val="center"/>
              <w:rPr>
                <w:rFonts w:ascii="Times New Roman" w:hAnsi="Times New Roman" w:cs="Times New Roman"/>
              </w:rPr>
            </w:pPr>
            <w:r>
              <w:rPr>
                <w:rFonts w:ascii="Times New Roman" w:hAnsi="Times New Roman" w:cs="Times New Roman"/>
              </w:rPr>
              <w:t>350</w:t>
            </w:r>
          </w:p>
        </w:tc>
      </w:tr>
      <w:tr w:rsidR="00A16868" w14:paraId="0EECD515" w14:textId="77777777" w:rsidTr="001866D7">
        <w:tc>
          <w:tcPr>
            <w:tcW w:w="2088" w:type="dxa"/>
          </w:tcPr>
          <w:p w14:paraId="2704D1C5" w14:textId="77777777" w:rsidR="00A16868" w:rsidRPr="006E4996" w:rsidRDefault="00A16868"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
          <w:p w14:paraId="7EF04CED" w14:textId="54203942" w:rsidR="00A16868" w:rsidRDefault="007000CF" w:rsidP="00447302">
            <w:pPr>
              <w:jc w:val="center"/>
              <w:rPr>
                <w:rFonts w:ascii="Times New Roman" w:hAnsi="Times New Roman" w:cs="Times New Roman"/>
              </w:rPr>
            </w:pPr>
            <w:r>
              <w:rPr>
                <w:rFonts w:ascii="Times New Roman" w:hAnsi="Times New Roman" w:cs="Times New Roman"/>
              </w:rPr>
              <w:t>269</w:t>
            </w:r>
          </w:p>
        </w:tc>
        <w:tc>
          <w:tcPr>
            <w:tcW w:w="1530" w:type="dxa"/>
          </w:tcPr>
          <w:p w14:paraId="63C4228C" w14:textId="77777777" w:rsidR="00A16868" w:rsidRDefault="00A16868" w:rsidP="00447302">
            <w:pPr>
              <w:jc w:val="center"/>
              <w:rPr>
                <w:rFonts w:ascii="Times New Roman" w:hAnsi="Times New Roman" w:cs="Times New Roman"/>
              </w:rPr>
            </w:pPr>
          </w:p>
        </w:tc>
        <w:tc>
          <w:tcPr>
            <w:tcW w:w="1350" w:type="dxa"/>
          </w:tcPr>
          <w:p w14:paraId="766E37D6" w14:textId="77777777" w:rsidR="00A16868" w:rsidRDefault="00A16868" w:rsidP="00447302">
            <w:pPr>
              <w:jc w:val="center"/>
              <w:rPr>
                <w:rFonts w:ascii="Times New Roman" w:hAnsi="Times New Roman" w:cs="Times New Roman"/>
              </w:rPr>
            </w:pPr>
          </w:p>
        </w:tc>
        <w:tc>
          <w:tcPr>
            <w:tcW w:w="1350" w:type="dxa"/>
          </w:tcPr>
          <w:p w14:paraId="7D610AEB" w14:textId="77777777" w:rsidR="00A16868" w:rsidRDefault="00A16868" w:rsidP="00447302">
            <w:pPr>
              <w:jc w:val="center"/>
              <w:rPr>
                <w:rFonts w:ascii="Times New Roman" w:hAnsi="Times New Roman" w:cs="Times New Roman"/>
              </w:rPr>
            </w:pPr>
            <w:r>
              <w:rPr>
                <w:rFonts w:ascii="Times New Roman" w:hAnsi="Times New Roman" w:cs="Times New Roman"/>
              </w:rPr>
              <w:t>439</w:t>
            </w:r>
          </w:p>
        </w:tc>
      </w:tr>
      <w:tr w:rsidR="00A16868" w14:paraId="2EA3F13E" w14:textId="77777777" w:rsidTr="001866D7">
        <w:tc>
          <w:tcPr>
            <w:tcW w:w="2088" w:type="dxa"/>
          </w:tcPr>
          <w:p w14:paraId="2EB735E9" w14:textId="77777777" w:rsidR="00A16868" w:rsidRDefault="00A16868"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
          <w:p w14:paraId="459BF6B9" w14:textId="5A358542" w:rsidR="00A16868" w:rsidRDefault="007000CF" w:rsidP="00447302">
            <w:pPr>
              <w:jc w:val="center"/>
              <w:rPr>
                <w:rFonts w:ascii="Times New Roman" w:hAnsi="Times New Roman" w:cs="Times New Roman"/>
              </w:rPr>
            </w:pPr>
            <w:r>
              <w:rPr>
                <w:rFonts w:ascii="Times New Roman" w:hAnsi="Times New Roman" w:cs="Times New Roman"/>
              </w:rPr>
              <w:t>179</w:t>
            </w:r>
          </w:p>
        </w:tc>
        <w:tc>
          <w:tcPr>
            <w:tcW w:w="1530" w:type="dxa"/>
          </w:tcPr>
          <w:p w14:paraId="0B54F133" w14:textId="003D3886" w:rsidR="00A16868" w:rsidRDefault="005A7EE0" w:rsidP="00447302">
            <w:pPr>
              <w:jc w:val="center"/>
              <w:rPr>
                <w:rFonts w:ascii="Times New Roman" w:hAnsi="Times New Roman" w:cs="Times New Roman"/>
              </w:rPr>
            </w:pPr>
            <w:r>
              <w:rPr>
                <w:rFonts w:ascii="Times New Roman" w:hAnsi="Times New Roman" w:cs="Times New Roman"/>
              </w:rPr>
              <w:t>10.2</w:t>
            </w:r>
          </w:p>
        </w:tc>
        <w:tc>
          <w:tcPr>
            <w:tcW w:w="1350" w:type="dxa"/>
          </w:tcPr>
          <w:p w14:paraId="54B5EAC6" w14:textId="00C7E85B" w:rsidR="00A16868" w:rsidRDefault="007000CF" w:rsidP="00447302">
            <w:pPr>
              <w:jc w:val="center"/>
              <w:rPr>
                <w:rFonts w:ascii="Times New Roman" w:hAnsi="Times New Roman" w:cs="Times New Roman"/>
              </w:rPr>
            </w:pPr>
            <w:r>
              <w:rPr>
                <w:rFonts w:ascii="Times New Roman" w:hAnsi="Times New Roman" w:cs="Times New Roman"/>
              </w:rPr>
              <w:t>100</w:t>
            </w:r>
          </w:p>
        </w:tc>
        <w:tc>
          <w:tcPr>
            <w:tcW w:w="1350" w:type="dxa"/>
          </w:tcPr>
          <w:p w14:paraId="61FC7F13" w14:textId="77777777" w:rsidR="00A16868" w:rsidRDefault="00A16868" w:rsidP="00447302">
            <w:pPr>
              <w:jc w:val="center"/>
              <w:rPr>
                <w:rFonts w:ascii="Times New Roman" w:hAnsi="Times New Roman" w:cs="Times New Roman"/>
              </w:rPr>
            </w:pPr>
            <w:r>
              <w:rPr>
                <w:rFonts w:ascii="Times New Roman" w:hAnsi="Times New Roman" w:cs="Times New Roman"/>
              </w:rPr>
              <w:t>425</w:t>
            </w:r>
          </w:p>
        </w:tc>
      </w:tr>
      <w:tr w:rsidR="00447302" w:rsidDel="0050503C" w14:paraId="44212B21" w14:textId="216BCB13" w:rsidTr="001866D7">
        <w:trPr>
          <w:del w:id="252" w:author="Hawkins, James" w:date="2018-09-14T13:49:00Z"/>
        </w:trPr>
        <w:tc>
          <w:tcPr>
            <w:tcW w:w="2088" w:type="dxa"/>
          </w:tcPr>
          <w:p w14:paraId="6F0CC1D4" w14:textId="0A84651A" w:rsidR="00447302" w:rsidDel="0050503C" w:rsidRDefault="00447302" w:rsidP="00A16868">
            <w:pPr>
              <w:rPr>
                <w:del w:id="253" w:author="Hawkins, James" w:date="2018-09-14T13:49:00Z"/>
                <w:rFonts w:ascii="Times New Roman" w:hAnsi="Times New Roman" w:cs="Times New Roman"/>
              </w:rPr>
            </w:pPr>
            <w:del w:id="254"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
          <w:p w14:paraId="5774D27B" w14:textId="425FD380" w:rsidR="00447302" w:rsidDel="0050503C" w:rsidRDefault="00447302" w:rsidP="00447302">
            <w:pPr>
              <w:jc w:val="center"/>
              <w:rPr>
                <w:del w:id="255" w:author="Hawkins, James" w:date="2018-09-14T13:49:00Z"/>
                <w:rFonts w:ascii="Times New Roman" w:hAnsi="Times New Roman" w:cs="Times New Roman"/>
              </w:rPr>
            </w:pPr>
            <w:del w:id="256" w:author="Hawkins, James" w:date="2018-09-14T13:49:00Z">
              <w:r w:rsidDel="0050503C">
                <w:rPr>
                  <w:rFonts w:ascii="Times New Roman" w:hAnsi="Times New Roman" w:cs="Times New Roman"/>
                </w:rPr>
                <w:delText>325</w:delText>
              </w:r>
            </w:del>
          </w:p>
        </w:tc>
        <w:tc>
          <w:tcPr>
            <w:tcW w:w="1530" w:type="dxa"/>
          </w:tcPr>
          <w:p w14:paraId="37BBAB40" w14:textId="014C3EA2" w:rsidR="00447302" w:rsidDel="0050503C" w:rsidRDefault="00447302" w:rsidP="00447302">
            <w:pPr>
              <w:jc w:val="center"/>
              <w:rPr>
                <w:del w:id="257" w:author="Hawkins, James" w:date="2018-09-14T13:49:00Z"/>
                <w:rFonts w:ascii="Times New Roman" w:hAnsi="Times New Roman" w:cs="Times New Roman"/>
              </w:rPr>
            </w:pPr>
            <w:del w:id="258" w:author="Hawkins, James" w:date="2018-09-14T13:49:00Z">
              <w:r w:rsidDel="0050503C">
                <w:rPr>
                  <w:rFonts w:ascii="Times New Roman" w:hAnsi="Times New Roman" w:cs="Times New Roman"/>
                </w:rPr>
                <w:delText>13.0</w:delText>
              </w:r>
            </w:del>
          </w:p>
        </w:tc>
        <w:tc>
          <w:tcPr>
            <w:tcW w:w="1350" w:type="dxa"/>
          </w:tcPr>
          <w:p w14:paraId="35A585AD" w14:textId="053B68B6" w:rsidR="00447302" w:rsidDel="0050503C" w:rsidRDefault="00447302" w:rsidP="00447302">
            <w:pPr>
              <w:jc w:val="center"/>
              <w:rPr>
                <w:del w:id="259" w:author="Hawkins, James" w:date="2018-09-14T13:49:00Z"/>
                <w:rFonts w:ascii="Times New Roman" w:hAnsi="Times New Roman" w:cs="Times New Roman"/>
              </w:rPr>
            </w:pPr>
            <w:del w:id="260" w:author="Hawkins, James" w:date="2018-09-14T13:49:00Z">
              <w:r w:rsidDel="0050503C">
                <w:rPr>
                  <w:rFonts w:ascii="Times New Roman" w:hAnsi="Times New Roman" w:cs="Times New Roman"/>
                </w:rPr>
                <w:delText>69</w:delText>
              </w:r>
            </w:del>
          </w:p>
        </w:tc>
        <w:tc>
          <w:tcPr>
            <w:tcW w:w="1350" w:type="dxa"/>
          </w:tcPr>
          <w:p w14:paraId="2A060601" w14:textId="756AE8A4" w:rsidR="00447302" w:rsidDel="0050503C" w:rsidRDefault="00447302" w:rsidP="00447302">
            <w:pPr>
              <w:jc w:val="center"/>
              <w:rPr>
                <w:del w:id="261" w:author="Hawkins, James" w:date="2018-09-14T13:49:00Z"/>
                <w:rFonts w:ascii="Times New Roman" w:hAnsi="Times New Roman" w:cs="Times New Roman"/>
              </w:rPr>
            </w:pPr>
            <w:del w:id="262" w:author="Hawkins, James" w:date="2018-09-14T13:49:00Z">
              <w:r w:rsidDel="0050503C">
                <w:rPr>
                  <w:rFonts w:ascii="Times New Roman" w:hAnsi="Times New Roman" w:cs="Times New Roman"/>
                </w:rPr>
                <w:delText>270</w:delText>
              </w:r>
            </w:del>
          </w:p>
        </w:tc>
      </w:tr>
      <w:tr w:rsidR="00447302" w:rsidDel="0050503C" w14:paraId="4A4EAFB5" w14:textId="027D9910" w:rsidTr="001866D7">
        <w:trPr>
          <w:del w:id="263" w:author="Hawkins, James" w:date="2018-09-14T13:49:00Z"/>
        </w:trPr>
        <w:tc>
          <w:tcPr>
            <w:tcW w:w="2088" w:type="dxa"/>
          </w:tcPr>
          <w:p w14:paraId="3B3E3277" w14:textId="675AE94A" w:rsidR="00447302" w:rsidDel="0050503C" w:rsidRDefault="00447302" w:rsidP="00A16868">
            <w:pPr>
              <w:rPr>
                <w:del w:id="264" w:author="Hawkins, James" w:date="2018-09-14T13:49:00Z"/>
                <w:rFonts w:ascii="Times New Roman" w:hAnsi="Times New Roman" w:cs="Times New Roman"/>
              </w:rPr>
            </w:pPr>
            <w:del w:id="265"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
          <w:p w14:paraId="5C22D206" w14:textId="1C790507" w:rsidR="00447302" w:rsidDel="0050503C" w:rsidRDefault="00447302" w:rsidP="00447302">
            <w:pPr>
              <w:jc w:val="center"/>
              <w:rPr>
                <w:del w:id="266" w:author="Hawkins, James" w:date="2018-09-14T13:49:00Z"/>
                <w:rFonts w:ascii="Times New Roman" w:hAnsi="Times New Roman" w:cs="Times New Roman"/>
              </w:rPr>
            </w:pPr>
            <w:del w:id="267" w:author="Hawkins, James" w:date="2018-09-14T13:49:00Z">
              <w:r w:rsidDel="0050503C">
                <w:rPr>
                  <w:rFonts w:ascii="Times New Roman" w:hAnsi="Times New Roman" w:cs="Times New Roman"/>
                </w:rPr>
                <w:delText>863</w:delText>
              </w:r>
            </w:del>
          </w:p>
        </w:tc>
        <w:tc>
          <w:tcPr>
            <w:tcW w:w="1530" w:type="dxa"/>
          </w:tcPr>
          <w:p w14:paraId="3EE0255E" w14:textId="69F44AF5" w:rsidR="00447302" w:rsidDel="0050503C" w:rsidRDefault="00447302" w:rsidP="00447302">
            <w:pPr>
              <w:jc w:val="center"/>
              <w:rPr>
                <w:del w:id="268" w:author="Hawkins, James" w:date="2018-09-14T13:49:00Z"/>
                <w:rFonts w:ascii="Times New Roman" w:hAnsi="Times New Roman" w:cs="Times New Roman"/>
              </w:rPr>
            </w:pPr>
            <w:del w:id="269" w:author="Hawkins, James" w:date="2018-09-14T13:49:00Z">
              <w:r w:rsidDel="0050503C">
                <w:rPr>
                  <w:rFonts w:ascii="Times New Roman" w:hAnsi="Times New Roman" w:cs="Times New Roman"/>
                </w:rPr>
                <w:delText>16.1</w:delText>
              </w:r>
            </w:del>
          </w:p>
        </w:tc>
        <w:tc>
          <w:tcPr>
            <w:tcW w:w="1350" w:type="dxa"/>
          </w:tcPr>
          <w:p w14:paraId="38066449" w14:textId="1D684751" w:rsidR="00447302" w:rsidDel="0050503C" w:rsidRDefault="00447302" w:rsidP="00447302">
            <w:pPr>
              <w:jc w:val="center"/>
              <w:rPr>
                <w:del w:id="270" w:author="Hawkins, James" w:date="2018-09-14T13:49:00Z"/>
                <w:rFonts w:ascii="Times New Roman" w:hAnsi="Times New Roman" w:cs="Times New Roman"/>
              </w:rPr>
            </w:pPr>
            <w:del w:id="271" w:author="Hawkins, James" w:date="2018-09-14T13:49:00Z">
              <w:r w:rsidDel="0050503C">
                <w:rPr>
                  <w:rFonts w:ascii="Times New Roman" w:hAnsi="Times New Roman" w:cs="Times New Roman"/>
                </w:rPr>
                <w:delText>94</w:delText>
              </w:r>
            </w:del>
          </w:p>
        </w:tc>
        <w:tc>
          <w:tcPr>
            <w:tcW w:w="1350" w:type="dxa"/>
          </w:tcPr>
          <w:p w14:paraId="684215E4" w14:textId="33B35982" w:rsidR="00447302" w:rsidDel="0050503C" w:rsidRDefault="00447302" w:rsidP="00447302">
            <w:pPr>
              <w:jc w:val="center"/>
              <w:rPr>
                <w:del w:id="272" w:author="Hawkins, James" w:date="2018-09-14T13:49:00Z"/>
                <w:rFonts w:ascii="Times New Roman" w:hAnsi="Times New Roman" w:cs="Times New Roman"/>
              </w:rPr>
            </w:pPr>
            <w:del w:id="273" w:author="Hawkins, James" w:date="2018-09-14T13:49:00Z">
              <w:r w:rsidDel="0050503C">
                <w:rPr>
                  <w:rFonts w:ascii="Times New Roman" w:hAnsi="Times New Roman" w:cs="Times New Roman"/>
                </w:rPr>
                <w:delText>538</w:delText>
              </w:r>
            </w:del>
          </w:p>
        </w:tc>
      </w:tr>
      <w:tr w:rsidR="00447302" w:rsidDel="0050503C" w14:paraId="3DF2C07D" w14:textId="24B13CC5" w:rsidTr="001866D7">
        <w:trPr>
          <w:del w:id="274" w:author="Hawkins, James" w:date="2018-09-14T13:49:00Z"/>
        </w:trPr>
        <w:tc>
          <w:tcPr>
            <w:tcW w:w="2088" w:type="dxa"/>
          </w:tcPr>
          <w:p w14:paraId="626A9C3B" w14:textId="1AD6CEE9" w:rsidR="00447302" w:rsidRPr="00602A38" w:rsidDel="0050503C" w:rsidRDefault="00447302" w:rsidP="00A16868">
            <w:pPr>
              <w:rPr>
                <w:del w:id="275" w:author="Hawkins, James" w:date="2018-09-14T13:49:00Z"/>
                <w:rFonts w:ascii="Times New Roman" w:hAnsi="Times New Roman" w:cs="Times New Roman"/>
                <w:vertAlign w:val="superscript"/>
              </w:rPr>
            </w:pPr>
            <w:del w:id="276"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
          <w:p w14:paraId="2EF872EE" w14:textId="68E899CC" w:rsidR="00447302" w:rsidDel="0050503C" w:rsidRDefault="00447302" w:rsidP="00447302">
            <w:pPr>
              <w:jc w:val="center"/>
              <w:rPr>
                <w:del w:id="277" w:author="Hawkins, James" w:date="2018-09-14T13:49:00Z"/>
                <w:rFonts w:ascii="Times New Roman" w:hAnsi="Times New Roman" w:cs="Times New Roman"/>
              </w:rPr>
            </w:pPr>
            <w:del w:id="278" w:author="Hawkins, James" w:date="2018-09-14T13:49:00Z">
              <w:r w:rsidDel="0050503C">
                <w:rPr>
                  <w:rFonts w:ascii="Times New Roman" w:hAnsi="Times New Roman" w:cs="Times New Roman"/>
                </w:rPr>
                <w:delText>909</w:delText>
              </w:r>
            </w:del>
          </w:p>
        </w:tc>
        <w:tc>
          <w:tcPr>
            <w:tcW w:w="1530" w:type="dxa"/>
          </w:tcPr>
          <w:p w14:paraId="0C5DD2BB" w14:textId="3005BB8C" w:rsidR="00447302" w:rsidDel="0050503C" w:rsidRDefault="00447302" w:rsidP="00447302">
            <w:pPr>
              <w:jc w:val="center"/>
              <w:rPr>
                <w:del w:id="279" w:author="Hawkins, James" w:date="2018-09-14T13:49:00Z"/>
                <w:rFonts w:ascii="Times New Roman" w:hAnsi="Times New Roman" w:cs="Times New Roman"/>
              </w:rPr>
            </w:pPr>
            <w:del w:id="280" w:author="Hawkins, James" w:date="2018-09-14T13:49:00Z">
              <w:r w:rsidDel="0050503C">
                <w:rPr>
                  <w:rFonts w:ascii="Times New Roman" w:hAnsi="Times New Roman" w:cs="Times New Roman"/>
                </w:rPr>
                <w:delText>17.5</w:delText>
              </w:r>
            </w:del>
          </w:p>
        </w:tc>
        <w:tc>
          <w:tcPr>
            <w:tcW w:w="1350" w:type="dxa"/>
          </w:tcPr>
          <w:p w14:paraId="066A013E" w14:textId="6D8D1D52" w:rsidR="00447302" w:rsidDel="0050503C" w:rsidRDefault="00447302" w:rsidP="00447302">
            <w:pPr>
              <w:jc w:val="center"/>
              <w:rPr>
                <w:del w:id="281" w:author="Hawkins, James" w:date="2018-09-14T13:49:00Z"/>
                <w:rFonts w:ascii="Times New Roman" w:hAnsi="Times New Roman" w:cs="Times New Roman"/>
              </w:rPr>
            </w:pPr>
            <w:del w:id="282" w:author="Hawkins, James" w:date="2018-09-14T13:49:00Z">
              <w:r w:rsidDel="0050503C">
                <w:rPr>
                  <w:rFonts w:ascii="Times New Roman" w:hAnsi="Times New Roman" w:cs="Times New Roman"/>
                </w:rPr>
                <w:delText>470</w:delText>
              </w:r>
            </w:del>
          </w:p>
        </w:tc>
        <w:tc>
          <w:tcPr>
            <w:tcW w:w="1350" w:type="dxa"/>
          </w:tcPr>
          <w:p w14:paraId="2BBE4892" w14:textId="08F47175" w:rsidR="00447302" w:rsidDel="0050503C" w:rsidRDefault="00447302" w:rsidP="00447302">
            <w:pPr>
              <w:jc w:val="center"/>
              <w:rPr>
                <w:del w:id="283" w:author="Hawkins, James" w:date="2018-09-14T13:49:00Z"/>
                <w:rFonts w:ascii="Times New Roman" w:hAnsi="Times New Roman" w:cs="Times New Roman"/>
              </w:rPr>
            </w:pPr>
            <w:del w:id="284" w:author="Hawkins, James" w:date="2018-09-14T13:49:00Z">
              <w:r w:rsidDel="0050503C">
                <w:rPr>
                  <w:rFonts w:ascii="Times New Roman" w:hAnsi="Times New Roman" w:cs="Times New Roman"/>
                </w:rPr>
                <w:delText>178</w:delText>
              </w:r>
            </w:del>
          </w:p>
        </w:tc>
      </w:tr>
      <w:tr w:rsidR="00447302" w:rsidDel="0050503C" w14:paraId="3E35A07C" w14:textId="0067C9EB" w:rsidTr="001866D7">
        <w:trPr>
          <w:del w:id="285" w:author="Hawkins, James" w:date="2018-09-14T13:49:00Z"/>
        </w:trPr>
        <w:tc>
          <w:tcPr>
            <w:tcW w:w="2088" w:type="dxa"/>
          </w:tcPr>
          <w:p w14:paraId="756DD463" w14:textId="2B57BCC6" w:rsidR="00447302" w:rsidDel="0050503C" w:rsidRDefault="00447302" w:rsidP="00A16868">
            <w:pPr>
              <w:rPr>
                <w:del w:id="286" w:author="Hawkins, James" w:date="2018-09-14T13:49:00Z"/>
                <w:rFonts w:ascii="Times New Roman" w:hAnsi="Times New Roman" w:cs="Times New Roman"/>
              </w:rPr>
            </w:pPr>
            <w:del w:id="287" w:author="Hawkins, James" w:date="2018-09-14T13:49:00Z">
              <w:r w:rsidDel="0050503C">
                <w:rPr>
                  <w:rFonts w:ascii="Times New Roman" w:hAnsi="Times New Roman" w:cs="Times New Roman"/>
                </w:rPr>
                <w:delText>Soybean meal</w:delText>
              </w:r>
            </w:del>
          </w:p>
        </w:tc>
        <w:tc>
          <w:tcPr>
            <w:tcW w:w="1260" w:type="dxa"/>
          </w:tcPr>
          <w:p w14:paraId="1179C44B" w14:textId="55E4BF78" w:rsidR="00447302" w:rsidDel="0050503C" w:rsidRDefault="00447302" w:rsidP="00447302">
            <w:pPr>
              <w:jc w:val="center"/>
              <w:rPr>
                <w:del w:id="288" w:author="Hawkins, James" w:date="2018-09-14T13:49:00Z"/>
                <w:rFonts w:ascii="Times New Roman" w:hAnsi="Times New Roman" w:cs="Times New Roman"/>
              </w:rPr>
            </w:pPr>
            <w:del w:id="289" w:author="Hawkins, James" w:date="2018-09-14T13:49:00Z">
              <w:r w:rsidDel="0050503C">
                <w:rPr>
                  <w:rFonts w:ascii="Times New Roman" w:hAnsi="Times New Roman" w:cs="Times New Roman"/>
                </w:rPr>
                <w:delText>879</w:delText>
              </w:r>
            </w:del>
          </w:p>
        </w:tc>
        <w:tc>
          <w:tcPr>
            <w:tcW w:w="1530" w:type="dxa"/>
          </w:tcPr>
          <w:p w14:paraId="076C26AC" w14:textId="5C9FBF94" w:rsidR="00447302" w:rsidDel="0050503C" w:rsidRDefault="00447302" w:rsidP="00447302">
            <w:pPr>
              <w:jc w:val="center"/>
              <w:rPr>
                <w:del w:id="290" w:author="Hawkins, James" w:date="2018-09-14T13:49:00Z"/>
                <w:rFonts w:ascii="Times New Roman" w:hAnsi="Times New Roman" w:cs="Times New Roman"/>
              </w:rPr>
            </w:pPr>
            <w:del w:id="291" w:author="Hawkins, James" w:date="2018-09-14T13:49:00Z">
              <w:r w:rsidDel="0050503C">
                <w:rPr>
                  <w:rFonts w:ascii="Times New Roman" w:hAnsi="Times New Roman" w:cs="Times New Roman"/>
                </w:rPr>
                <w:delText>18.2</w:delText>
              </w:r>
            </w:del>
          </w:p>
        </w:tc>
        <w:tc>
          <w:tcPr>
            <w:tcW w:w="1350" w:type="dxa"/>
          </w:tcPr>
          <w:p w14:paraId="5B145B84" w14:textId="583A213C" w:rsidR="00447302" w:rsidDel="0050503C" w:rsidRDefault="00447302" w:rsidP="00447302">
            <w:pPr>
              <w:jc w:val="center"/>
              <w:rPr>
                <w:del w:id="292" w:author="Hawkins, James" w:date="2018-09-14T13:49:00Z"/>
                <w:rFonts w:ascii="Times New Roman" w:hAnsi="Times New Roman" w:cs="Times New Roman"/>
              </w:rPr>
            </w:pPr>
            <w:del w:id="293" w:author="Hawkins, James" w:date="2018-09-14T13:49:00Z">
              <w:r w:rsidDel="0050503C">
                <w:rPr>
                  <w:rFonts w:ascii="Times New Roman" w:hAnsi="Times New Roman" w:cs="Times New Roman"/>
                </w:rPr>
                <w:delText>518</w:delText>
              </w:r>
            </w:del>
          </w:p>
        </w:tc>
        <w:tc>
          <w:tcPr>
            <w:tcW w:w="1350" w:type="dxa"/>
          </w:tcPr>
          <w:p w14:paraId="3707B849" w14:textId="7DF6CEC8" w:rsidR="00447302" w:rsidDel="0050503C" w:rsidRDefault="00447302" w:rsidP="00447302">
            <w:pPr>
              <w:jc w:val="center"/>
              <w:rPr>
                <w:del w:id="294" w:author="Hawkins, James" w:date="2018-09-14T13:49:00Z"/>
                <w:rFonts w:ascii="Times New Roman" w:hAnsi="Times New Roman" w:cs="Times New Roman"/>
              </w:rPr>
            </w:pPr>
            <w:del w:id="295" w:author="Hawkins, James" w:date="2018-09-14T13:49:00Z">
              <w:r w:rsidDel="0050503C">
                <w:rPr>
                  <w:rFonts w:ascii="Times New Roman" w:hAnsi="Times New Roman" w:cs="Times New Roman"/>
                </w:rPr>
                <w:delText>83</w:delText>
              </w:r>
            </w:del>
          </w:p>
        </w:tc>
      </w:tr>
      <w:tr w:rsidR="00447302" w14:paraId="0D927967" w14:textId="77777777" w:rsidTr="001866D7">
        <w:tc>
          <w:tcPr>
            <w:tcW w:w="2088" w:type="dxa"/>
          </w:tcPr>
          <w:p w14:paraId="24CF3EC6"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
          <w:p w14:paraId="3DA7F0B8" w14:textId="64CB70D9" w:rsidR="00447302" w:rsidRDefault="00447302" w:rsidP="00447302">
            <w:pPr>
              <w:jc w:val="center"/>
              <w:rPr>
                <w:rFonts w:ascii="Times New Roman" w:hAnsi="Times New Roman" w:cs="Times New Roman"/>
              </w:rPr>
            </w:pPr>
            <w:r>
              <w:rPr>
                <w:rFonts w:ascii="Times New Roman" w:hAnsi="Times New Roman" w:cs="Times New Roman"/>
              </w:rPr>
              <w:t>890</w:t>
            </w:r>
          </w:p>
        </w:tc>
        <w:tc>
          <w:tcPr>
            <w:tcW w:w="1530" w:type="dxa"/>
          </w:tcPr>
          <w:p w14:paraId="6ECAA4EC" w14:textId="19262DDB" w:rsidR="00447302" w:rsidRDefault="00447302" w:rsidP="00447302">
            <w:pPr>
              <w:jc w:val="center"/>
              <w:rPr>
                <w:rFonts w:ascii="Times New Roman" w:hAnsi="Times New Roman" w:cs="Times New Roman"/>
              </w:rPr>
            </w:pPr>
            <w:r>
              <w:rPr>
                <w:rFonts w:ascii="Times New Roman" w:hAnsi="Times New Roman" w:cs="Times New Roman"/>
              </w:rPr>
              <w:t>11.8</w:t>
            </w:r>
          </w:p>
        </w:tc>
        <w:tc>
          <w:tcPr>
            <w:tcW w:w="1350" w:type="dxa"/>
          </w:tcPr>
          <w:p w14:paraId="6F25E905" w14:textId="48BFCD65" w:rsidR="00447302" w:rsidRDefault="00447302" w:rsidP="00447302">
            <w:pPr>
              <w:jc w:val="center"/>
              <w:rPr>
                <w:rFonts w:ascii="Times New Roman" w:hAnsi="Times New Roman" w:cs="Times New Roman"/>
              </w:rPr>
            </w:pPr>
            <w:r>
              <w:rPr>
                <w:rFonts w:ascii="Times New Roman" w:hAnsi="Times New Roman" w:cs="Times New Roman"/>
              </w:rPr>
              <w:t>320</w:t>
            </w:r>
          </w:p>
        </w:tc>
        <w:tc>
          <w:tcPr>
            <w:tcW w:w="1350" w:type="dxa"/>
          </w:tcPr>
          <w:p w14:paraId="1C694540" w14:textId="77777777" w:rsidR="00447302" w:rsidRDefault="00447302" w:rsidP="00447302">
            <w:pPr>
              <w:jc w:val="center"/>
              <w:rPr>
                <w:rFonts w:ascii="Times New Roman" w:hAnsi="Times New Roman" w:cs="Times New Roman"/>
              </w:rPr>
            </w:pPr>
            <w:r>
              <w:rPr>
                <w:rFonts w:ascii="Times New Roman" w:hAnsi="Times New Roman" w:cs="Times New Roman"/>
              </w:rPr>
              <w:t>320</w:t>
            </w:r>
          </w:p>
        </w:tc>
      </w:tr>
      <w:tr w:rsidR="00447302" w:rsidDel="0050503C" w14:paraId="1A02E39F" w14:textId="18B3C2CA" w:rsidTr="001866D7">
        <w:trPr>
          <w:del w:id="296" w:author="Hawkins, James" w:date="2018-09-14T13:49:00Z"/>
        </w:trPr>
        <w:tc>
          <w:tcPr>
            <w:tcW w:w="2088" w:type="dxa"/>
          </w:tcPr>
          <w:p w14:paraId="6C69EF3F" w14:textId="60406728" w:rsidR="00447302" w:rsidRPr="00EF71CA" w:rsidDel="0050503C" w:rsidRDefault="00447302" w:rsidP="00A16868">
            <w:pPr>
              <w:rPr>
                <w:del w:id="297" w:author="Hawkins, James" w:date="2018-09-14T13:49:00Z"/>
                <w:rFonts w:ascii="Times New Roman" w:hAnsi="Times New Roman" w:cs="Times New Roman"/>
                <w:vertAlign w:val="superscript"/>
              </w:rPr>
            </w:pPr>
            <w:del w:id="298"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
          <w:p w14:paraId="370C3541" w14:textId="37A4A265" w:rsidR="00447302" w:rsidDel="0050503C" w:rsidRDefault="00447302" w:rsidP="00447302">
            <w:pPr>
              <w:jc w:val="center"/>
              <w:rPr>
                <w:del w:id="299" w:author="Hawkins, James" w:date="2018-09-14T13:49:00Z"/>
                <w:rFonts w:ascii="Times New Roman" w:hAnsi="Times New Roman" w:cs="Times New Roman"/>
              </w:rPr>
            </w:pPr>
            <w:del w:id="300" w:author="Hawkins, James" w:date="2018-09-14T13:49:00Z">
              <w:r w:rsidDel="0050503C">
                <w:rPr>
                  <w:rFonts w:ascii="Times New Roman" w:hAnsi="Times New Roman" w:cs="Times New Roman"/>
                </w:rPr>
                <w:delText>921</w:delText>
              </w:r>
            </w:del>
          </w:p>
        </w:tc>
        <w:tc>
          <w:tcPr>
            <w:tcW w:w="1530" w:type="dxa"/>
          </w:tcPr>
          <w:p w14:paraId="6A63D1B5" w14:textId="36180B00" w:rsidR="00447302" w:rsidDel="0050503C" w:rsidRDefault="00447302" w:rsidP="00447302">
            <w:pPr>
              <w:jc w:val="center"/>
              <w:rPr>
                <w:del w:id="301" w:author="Hawkins, James" w:date="2018-09-14T13:49:00Z"/>
                <w:rFonts w:ascii="Times New Roman" w:hAnsi="Times New Roman" w:cs="Times New Roman"/>
              </w:rPr>
            </w:pPr>
            <w:del w:id="302" w:author="Hawkins, James" w:date="2018-09-14T13:49:00Z">
              <w:r w:rsidDel="0050503C">
                <w:rPr>
                  <w:rFonts w:ascii="Times New Roman" w:hAnsi="Times New Roman" w:cs="Times New Roman"/>
                </w:rPr>
                <w:delText>21.3</w:delText>
              </w:r>
            </w:del>
          </w:p>
        </w:tc>
        <w:tc>
          <w:tcPr>
            <w:tcW w:w="1350" w:type="dxa"/>
          </w:tcPr>
          <w:p w14:paraId="1270F774" w14:textId="44B465C9" w:rsidR="00447302" w:rsidDel="0050503C" w:rsidRDefault="00447302" w:rsidP="00447302">
            <w:pPr>
              <w:jc w:val="center"/>
              <w:rPr>
                <w:del w:id="303" w:author="Hawkins, James" w:date="2018-09-14T13:49:00Z"/>
                <w:rFonts w:ascii="Times New Roman" w:hAnsi="Times New Roman" w:cs="Times New Roman"/>
              </w:rPr>
            </w:pPr>
            <w:del w:id="304" w:author="Hawkins, James" w:date="2018-09-14T13:49:00Z">
              <w:r w:rsidDel="0050503C">
                <w:rPr>
                  <w:rFonts w:ascii="Times New Roman" w:hAnsi="Times New Roman" w:cs="Times New Roman"/>
                </w:rPr>
                <w:delText>754</w:delText>
              </w:r>
            </w:del>
          </w:p>
        </w:tc>
        <w:tc>
          <w:tcPr>
            <w:tcW w:w="1350" w:type="dxa"/>
          </w:tcPr>
          <w:p w14:paraId="12D1E9CC" w14:textId="57A2B983" w:rsidR="00447302" w:rsidDel="0050503C" w:rsidRDefault="00447302" w:rsidP="00447302">
            <w:pPr>
              <w:jc w:val="center"/>
              <w:rPr>
                <w:del w:id="305" w:author="Hawkins, James" w:date="2018-09-14T13:49:00Z"/>
                <w:rFonts w:ascii="Times New Roman" w:hAnsi="Times New Roman" w:cs="Times New Roman"/>
              </w:rPr>
            </w:pPr>
            <w:del w:id="306" w:author="Hawkins, James" w:date="2018-09-14T13:49:00Z">
              <w:r w:rsidDel="0050503C">
                <w:rPr>
                  <w:rFonts w:ascii="Times New Roman" w:hAnsi="Times New Roman" w:cs="Times New Roman"/>
                </w:rPr>
                <w:delText>0</w:delText>
              </w:r>
            </w:del>
          </w:p>
        </w:tc>
      </w:tr>
      <w:tr w:rsidR="00447302" w14:paraId="2D605A93" w14:textId="77777777" w:rsidTr="001866D7">
        <w:trPr>
          <w:trHeight w:val="233"/>
        </w:trPr>
        <w:tc>
          <w:tcPr>
            <w:tcW w:w="2088" w:type="dxa"/>
          </w:tcPr>
          <w:p w14:paraId="47480D07" w14:textId="77777777" w:rsidR="00447302" w:rsidRPr="00602A38" w:rsidRDefault="00447302"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
          <w:p w14:paraId="3228B09E" w14:textId="5F0A73ED" w:rsidR="00447302" w:rsidRDefault="00447302" w:rsidP="00447302">
            <w:pPr>
              <w:jc w:val="center"/>
              <w:rPr>
                <w:rFonts w:ascii="Times New Roman" w:hAnsi="Times New Roman" w:cs="Times New Roman"/>
              </w:rPr>
            </w:pPr>
            <w:r>
              <w:rPr>
                <w:rFonts w:ascii="Times New Roman" w:hAnsi="Times New Roman" w:cs="Times New Roman"/>
              </w:rPr>
              <w:t>887</w:t>
            </w:r>
          </w:p>
        </w:tc>
        <w:tc>
          <w:tcPr>
            <w:tcW w:w="1530" w:type="dxa"/>
          </w:tcPr>
          <w:p w14:paraId="5E0C6687" w14:textId="2705AA41" w:rsidR="00447302" w:rsidRDefault="00447302" w:rsidP="00447302">
            <w:pPr>
              <w:jc w:val="center"/>
              <w:rPr>
                <w:rFonts w:ascii="Times New Roman" w:hAnsi="Times New Roman" w:cs="Times New Roman"/>
              </w:rPr>
            </w:pPr>
            <w:r>
              <w:rPr>
                <w:rFonts w:ascii="Times New Roman" w:hAnsi="Times New Roman" w:cs="Times New Roman"/>
              </w:rPr>
              <w:t>13.4</w:t>
            </w:r>
          </w:p>
        </w:tc>
        <w:tc>
          <w:tcPr>
            <w:tcW w:w="1350" w:type="dxa"/>
          </w:tcPr>
          <w:p w14:paraId="1CC62DAD" w14:textId="736DBBB2" w:rsidR="00447302" w:rsidRDefault="00447302" w:rsidP="00447302">
            <w:pPr>
              <w:jc w:val="center"/>
              <w:rPr>
                <w:rFonts w:ascii="Times New Roman" w:hAnsi="Times New Roman" w:cs="Times New Roman"/>
              </w:rPr>
            </w:pPr>
            <w:r>
              <w:rPr>
                <w:rFonts w:ascii="Times New Roman" w:hAnsi="Times New Roman" w:cs="Times New Roman"/>
              </w:rPr>
              <w:t>120</w:t>
            </w:r>
          </w:p>
        </w:tc>
        <w:tc>
          <w:tcPr>
            <w:tcW w:w="1350" w:type="dxa"/>
          </w:tcPr>
          <w:p w14:paraId="79D2F726" w14:textId="77777777" w:rsidR="00447302" w:rsidRDefault="00447302" w:rsidP="00447302">
            <w:pPr>
              <w:jc w:val="center"/>
              <w:rPr>
                <w:rFonts w:ascii="Times New Roman" w:hAnsi="Times New Roman" w:cs="Times New Roman"/>
              </w:rPr>
            </w:pPr>
            <w:r>
              <w:rPr>
                <w:rFonts w:ascii="Times New Roman" w:hAnsi="Times New Roman" w:cs="Times New Roman"/>
              </w:rPr>
              <w:t>145</w:t>
            </w:r>
          </w:p>
        </w:tc>
      </w:tr>
    </w:tbl>
    <w:p w14:paraId="647F9749"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rPr>
        <w:t>Sources:</w:t>
      </w:r>
    </w:p>
    <w:p w14:paraId="0DDBBC37" w14:textId="77777777" w:rsidR="00A16868" w:rsidRPr="00A16868" w:rsidRDefault="00A16868" w:rsidP="00A16868">
      <w:pPr>
        <w:spacing w:after="0" w:line="240" w:lineRule="auto"/>
        <w:rPr>
          <w:rFonts w:ascii="Times New Roman" w:hAnsi="Times New Roman" w:cs="Times New Roman"/>
          <w:sz w:val="20"/>
          <w:szCs w:val="20"/>
        </w:rPr>
      </w:pPr>
      <w:r w:rsidRPr="00A16868">
        <w:rPr>
          <w:rFonts w:ascii="Times New Roman" w:hAnsi="Times New Roman" w:cs="Times New Roman"/>
          <w:sz w:val="20"/>
          <w:szCs w:val="20"/>
          <w:vertAlign w:val="superscript"/>
        </w:rPr>
        <w:t>1</w:t>
      </w:r>
      <w:r w:rsidRPr="00A16868">
        <w:rPr>
          <w:rFonts w:ascii="Times New Roman" w:hAnsi="Times New Roman" w:cs="Times New Roman"/>
          <w:sz w:val="20"/>
          <w:szCs w:val="20"/>
        </w:rPr>
        <w:t>Rubanza et al. (2006)</w:t>
      </w:r>
    </w:p>
    <w:p w14:paraId="2DF9C4CD" w14:textId="3B4EF8E9" w:rsidR="003B0CA3" w:rsidRPr="005A6100" w:rsidRDefault="00A16868" w:rsidP="00682ADB">
      <w:pPr>
        <w:rPr>
          <w:rFonts w:ascii="Times New Roman" w:hAnsi="Times New Roman" w:cs="Times New Roman"/>
          <w:sz w:val="20"/>
          <w:szCs w:val="20"/>
        </w:rPr>
      </w:pPr>
      <w:r w:rsidRPr="00A16868">
        <w:rPr>
          <w:rFonts w:ascii="Times New Roman" w:hAnsi="Times New Roman" w:cs="Times New Roman"/>
          <w:sz w:val="20"/>
          <w:szCs w:val="20"/>
          <w:vertAlign w:val="superscript"/>
        </w:rPr>
        <w:t xml:space="preserve">2 </w:t>
      </w:r>
      <w:commentRangeStart w:id="307"/>
      <w:r w:rsidRPr="00A16868">
        <w:rPr>
          <w:rFonts w:ascii="Times New Roman" w:hAnsi="Times New Roman" w:cs="Times New Roman"/>
          <w:sz w:val="20"/>
          <w:szCs w:val="20"/>
        </w:rPr>
        <w:t>INRA (2017)</w:t>
      </w:r>
      <w:commentRangeEnd w:id="307"/>
      <w:r w:rsidR="0064078D">
        <w:rPr>
          <w:rStyle w:val="CommentReference"/>
        </w:rPr>
        <w:commentReference w:id="307"/>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rsidP="00FF43C8">
      <w:pPr>
        <w:rPr>
          <w:rFonts w:ascii="Times New Roman" w:hAnsi="Times New Roman" w:cs="Times New Roman"/>
        </w:rPr>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w:t>
      </w:r>
      <w:proofErr w:type="spellStart"/>
      <w:r w:rsidR="00C30397">
        <w:rPr>
          <w:rFonts w:ascii="Times New Roman" w:hAnsi="Times New Roman" w:cs="Times New Roman"/>
        </w:rPr>
        <w:t>Plevin</w:t>
      </w:r>
      <w:proofErr w:type="spellEnd"/>
      <w:r w:rsidR="00C30397">
        <w:rPr>
          <w:rFonts w:ascii="Times New Roman" w:hAnsi="Times New Roman" w:cs="Times New Roman"/>
        </w:rPr>
        <w:t xml:space="preserve"> et al. 2013, </w:t>
      </w:r>
      <w:proofErr w:type="spellStart"/>
      <w:r w:rsidR="00C30397">
        <w:rPr>
          <w:rFonts w:ascii="Times New Roman" w:hAnsi="Times New Roman" w:cs="Times New Roman"/>
        </w:rPr>
        <w:t>Thomassen</w:t>
      </w:r>
      <w:proofErr w:type="spellEnd"/>
      <w:r w:rsidR="00C30397">
        <w:rPr>
          <w:rFonts w:ascii="Times New Roman" w:hAnsi="Times New Roman" w:cs="Times New Roman"/>
        </w:rPr>
        <w:t xml:space="preserve">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308"/>
      <w:r w:rsidR="00170F4E">
        <w:rPr>
          <w:rFonts w:ascii="Times New Roman" w:hAnsi="Times New Roman" w:cs="Times New Roman"/>
        </w:rPr>
        <w:t>scaling up milk production</w:t>
      </w:r>
      <w:commentRangeEnd w:id="308"/>
      <w:r w:rsidR="0064078D">
        <w:rPr>
          <w:rStyle w:val="CommentReference"/>
        </w:rPr>
        <w:commentReference w:id="308"/>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309"/>
      <w:r w:rsidR="0083792B">
        <w:rPr>
          <w:rFonts w:ascii="Times New Roman" w:hAnsi="Times New Roman" w:cs="Times New Roman"/>
        </w:rPr>
        <w:t xml:space="preserve">0.26 </w:t>
      </w:r>
      <w:commentRangeEnd w:id="309"/>
      <w:r w:rsidR="0064078D">
        <w:rPr>
          <w:rStyle w:val="CommentReference"/>
        </w:rPr>
        <w:commentReference w:id="309"/>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rsidP="003E5136">
      <w:pPr>
        <w:rPr>
          <w:rFonts w:ascii="Times New Roman" w:hAnsi="Times New Roman" w:cs="Times New Roman"/>
          <w:i/>
        </w:rPr>
      </w:pPr>
      <w:r>
        <w:rPr>
          <w:rFonts w:ascii="Times New Roman" w:hAnsi="Times New Roman" w:cs="Times New Roman"/>
          <w:i/>
        </w:rPr>
        <w:t xml:space="preserve">Net emissions intensity </w:t>
      </w:r>
    </w:p>
    <w:p w14:paraId="4E8D26B1" w14:textId="7AA14D07" w:rsidR="002B5CD5" w:rsidRDefault="002B5CD5" w:rsidP="002B5CD5">
      <w:pPr>
        <w:rPr>
          <w:rFonts w:ascii="Times New Roman" w:hAnsi="Times New Roman" w:cs="Times New Roman"/>
        </w:rPr>
      </w:pPr>
      <w:r>
        <w:rPr>
          <w:rFonts w:ascii="Times New Roman" w:hAnsi="Times New Roman" w:cs="Times New Roman"/>
        </w:rPr>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311"/>
      <w:r w:rsidR="00C936FE">
        <w:rPr>
          <w:rFonts w:ascii="Times New Roman" w:hAnsi="Times New Roman" w:cs="Times New Roman"/>
        </w:rPr>
        <w:t xml:space="preserve">C offsets </w:t>
      </w:r>
      <w:commentRangeEnd w:id="311"/>
      <w:r w:rsidR="0064078D">
        <w:rPr>
          <w:rStyle w:val="CommentReference"/>
        </w:rPr>
        <w:commentReference w:id="311"/>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 xml:space="preserve">kilograms of carbon dioxide </w:t>
      </w:r>
      <w:r>
        <w:rPr>
          <w:rFonts w:ascii="Times New Roman" w:hAnsi="Times New Roman" w:cs="Times New Roman"/>
        </w:rPr>
        <w:lastRenderedPageBreak/>
        <w:t>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rsidP="003E5136">
      <w:pPr>
        <w:rPr>
          <w:rFonts w:ascii="Times New Roman" w:hAnsi="Times New Roman" w:cs="Times New Roman"/>
        </w:rPr>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rsidP="003E5136">
      <w:pPr>
        <w:jc w:val="center"/>
        <w:rPr>
          <w:rFonts w:ascii="Times New Roman" w:hAnsi="Times New Roman" w:cs="Times New Roman"/>
          <w:vertAlign w:val="subscript"/>
        </w:rPr>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rsidP="00A60B72">
      <w:pPr>
        <w:rPr>
          <w:rFonts w:ascii="Times New Roman" w:hAnsi="Times New Roman" w:cs="Times New Roman"/>
        </w:rPr>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312"/>
      <w:r>
        <w:rPr>
          <w:rFonts w:ascii="Times New Roman" w:hAnsi="Times New Roman" w:cs="Times New Roman"/>
        </w:rPr>
        <w:t xml:space="preserve">at 15%. </w:t>
      </w:r>
      <w:commentRangeEnd w:id="312"/>
      <w:r w:rsidR="0064078D">
        <w:rPr>
          <w:rStyle w:val="CommentReference"/>
        </w:rPr>
        <w:commentReference w:id="312"/>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313"/>
      <w:r w:rsidR="009A17D6">
        <w:rPr>
          <w:rFonts w:ascii="Times New Roman" w:hAnsi="Times New Roman" w:cs="Times New Roman"/>
        </w:rPr>
        <w:t xml:space="preserve">30%. </w:t>
      </w:r>
      <w:r>
        <w:rPr>
          <w:rFonts w:ascii="Times New Roman" w:hAnsi="Times New Roman" w:cs="Times New Roman"/>
        </w:rPr>
        <w:t xml:space="preserve">  </w:t>
      </w:r>
      <w:commentRangeEnd w:id="313"/>
      <w:r w:rsidR="008928D4">
        <w:rPr>
          <w:rStyle w:val="CommentReference"/>
        </w:rPr>
        <w:commentReference w:id="313"/>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314"/>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314"/>
      <w:r w:rsidR="005D3B91">
        <w:rPr>
          <w:rStyle w:val="CommentReference"/>
        </w:rPr>
        <w:commentReference w:id="314"/>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315"/>
      <w:r w:rsidR="008031A5">
        <w:rPr>
          <w:rFonts w:ascii="Times New Roman" w:hAnsi="Times New Roman" w:cs="Times New Roman"/>
        </w:rPr>
        <w:t xml:space="preserve">30% reduction </w:t>
      </w:r>
      <w:commentRangeEnd w:id="315"/>
      <w:r w:rsidR="005D3B91">
        <w:rPr>
          <w:rStyle w:val="CommentReference"/>
        </w:rPr>
        <w:commentReference w:id="315"/>
      </w:r>
      <w:r w:rsidR="008031A5">
        <w:rPr>
          <w:rFonts w:ascii="Times New Roman" w:hAnsi="Times New Roman" w:cs="Times New Roman"/>
        </w:rPr>
        <w:t xml:space="preserve">of the mean </w:t>
      </w:r>
      <w:r w:rsidR="008031A5">
        <w:rPr>
          <w:rFonts w:ascii="Times New Roman" w:hAnsi="Times New Roman" w:cs="Times New Roman"/>
        </w:rPr>
        <w:lastRenderedPageBreak/>
        <w:t>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a</w:t>
      </w:r>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r>
        <w:rPr>
          <w:rFonts w:ascii="Times New Roman" w:hAnsi="Times New Roman" w:cs="Times New Roman"/>
          <w:vertAlign w:val="superscript"/>
        </w:rPr>
        <w:t xml:space="preserve">b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eastAsia="en-GB"/>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AFRC.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review.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B.O..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w:t>
      </w:r>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16"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C81F4C">
        <w:rPr>
          <w:rFonts w:ascii="Times New Roman" w:eastAsia="Times New Roman" w:hAnsi="Times New Roman" w:cs="Times New Roman"/>
          <w:lang w:eastAsia="en-GB"/>
          <w:rPrChange w:id="317" w:author="Rufino, Mariana" w:date="2018-07-26T06:39:00Z">
            <w:rPr>
              <w:rFonts w:ascii="Times New Roman" w:eastAsia="Times New Roman" w:hAnsi="Times New Roman" w:cs="Times New Roman"/>
              <w:lang w:val="es-ES" w:eastAsia="en-GB"/>
            </w:rPr>
          </w:rPrChange>
        </w:rPr>
        <w:t>Flichman</w:t>
      </w:r>
      <w:proofErr w:type="spellEnd"/>
      <w:r w:rsidRPr="00C81F4C">
        <w:rPr>
          <w:rFonts w:ascii="Times New Roman" w:eastAsia="Times New Roman" w:hAnsi="Times New Roman" w:cs="Times New Roman"/>
          <w:lang w:eastAsia="en-GB"/>
          <w:rPrChange w:id="318" w:author="Rufino, Mariana" w:date="2018-07-26T06:39:00Z">
            <w:rPr>
              <w:rFonts w:ascii="Times New Roman" w:eastAsia="Times New Roman" w:hAnsi="Times New Roman" w:cs="Times New Roman"/>
              <w:lang w:val="es-ES" w:eastAsia="en-GB"/>
            </w:rPr>
          </w:rPrChange>
        </w:rPr>
        <w:t xml:space="preserve">,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groundwater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H..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77777777" w:rsidR="005651E1" w:rsidRPr="002B75DA" w:rsidRDefault="005651E1"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r w:rsidRPr="002B75DA">
        <w:rPr>
          <w:rFonts w:ascii="Times New Roman" w:eastAsia="Times New Roman" w:hAnsi="Times New Roman" w:cs="Times New Roman"/>
          <w:lang w:eastAsia="en-GB"/>
        </w:rPr>
        <w:t>The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B., Koo, J., Herrero, M., Silvestri, S..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ruminants.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Herold ,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r w:rsidRPr="002B75DA">
        <w:rPr>
          <w:rFonts w:ascii="Times New Roman" w:hAnsi="Times New Roman" w:cs="Times New Roman"/>
        </w:rPr>
        <w:t>Channan</w:t>
      </w:r>
      <w:proofErr w:type="spellEnd"/>
      <w:r w:rsidRPr="002B75DA">
        <w:rPr>
          <w:rFonts w:ascii="Times New Roman" w:hAnsi="Times New Roman" w:cs="Times New Roman"/>
        </w:rPr>
        <w:t>,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Creek, M.J..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319" w:author="Hawkins, James" w:date="2018-09-14T13:49:00Z">
            <w:rPr>
              <w:rFonts w:ascii="Times New Roman" w:hAnsi="Times New Roman" w:cs="Times New Roman"/>
            </w:rPr>
          </w:rPrChange>
        </w:rPr>
        <w:t xml:space="preserve">Charles Peter </w:t>
      </w:r>
      <w:proofErr w:type="spellStart"/>
      <w:r w:rsidRPr="0050503C">
        <w:rPr>
          <w:rFonts w:ascii="Times New Roman" w:hAnsi="Times New Roman" w:cs="Times New Roman"/>
          <w:lang w:val="it-IT"/>
          <w:rPrChange w:id="320" w:author="Hawkins, James" w:date="2018-09-14T13:49:00Z">
            <w:rPr>
              <w:rFonts w:ascii="Times New Roman" w:hAnsi="Times New Roman" w:cs="Times New Roman"/>
            </w:rPr>
          </w:rPrChange>
        </w:rPr>
        <w:t>Mgeni</w:t>
      </w:r>
      <w:proofErr w:type="spellEnd"/>
      <w:r w:rsidRPr="0050503C">
        <w:rPr>
          <w:rFonts w:ascii="Times New Roman" w:hAnsi="Times New Roman" w:cs="Times New Roman"/>
          <w:lang w:val="it-IT"/>
          <w:rPrChange w:id="321" w:author="Hawkins, James" w:date="2018-09-14T13:49:00Z">
            <w:rPr>
              <w:rFonts w:ascii="Times New Roman" w:hAnsi="Times New Roman" w:cs="Times New Roman"/>
            </w:rPr>
          </w:rPrChange>
        </w:rPr>
        <w:t xml:space="preserve"> and </w:t>
      </w:r>
      <w:proofErr w:type="spellStart"/>
      <w:r w:rsidRPr="0050503C">
        <w:rPr>
          <w:rFonts w:ascii="Times New Roman" w:hAnsi="Times New Roman" w:cs="Times New Roman"/>
          <w:lang w:val="it-IT"/>
          <w:rPrChange w:id="322" w:author="Hawkins, James" w:date="2018-09-14T13:49:00Z">
            <w:rPr>
              <w:rFonts w:ascii="Times New Roman" w:hAnsi="Times New Roman" w:cs="Times New Roman"/>
            </w:rPr>
          </w:rPrChange>
        </w:rPr>
        <w:t>Salim</w:t>
      </w:r>
      <w:proofErr w:type="spellEnd"/>
      <w:r w:rsidRPr="0050503C">
        <w:rPr>
          <w:rFonts w:ascii="Times New Roman" w:hAnsi="Times New Roman" w:cs="Times New Roman"/>
          <w:lang w:val="it-IT"/>
          <w:rPrChange w:id="323" w:author="Hawkins, James" w:date="2018-09-14T13:49:00Z">
            <w:rPr>
              <w:rFonts w:ascii="Times New Roman" w:hAnsi="Times New Roman" w:cs="Times New Roman"/>
            </w:rPr>
          </w:rPrChange>
        </w:rPr>
        <w:t xml:space="preserve"> </w:t>
      </w:r>
      <w:proofErr w:type="spellStart"/>
      <w:r w:rsidRPr="0050503C">
        <w:rPr>
          <w:rFonts w:ascii="Times New Roman" w:hAnsi="Times New Roman" w:cs="Times New Roman"/>
          <w:lang w:val="it-IT"/>
          <w:rPrChange w:id="324" w:author="Hawkins, James" w:date="2018-09-14T13:49:00Z">
            <w:rPr>
              <w:rFonts w:ascii="Times New Roman" w:hAnsi="Times New Roman" w:cs="Times New Roman"/>
            </w:rPr>
          </w:rPrChange>
        </w:rPr>
        <w:t>Nandonde</w:t>
      </w:r>
      <w:proofErr w:type="spellEnd"/>
      <w:r w:rsidRPr="0050503C">
        <w:rPr>
          <w:rFonts w:ascii="Times New Roman" w:hAnsi="Times New Roman" w:cs="Times New Roman"/>
          <w:lang w:val="it-IT"/>
          <w:rPrChange w:id="325" w:author="Hawkins, James" w:date="2018-09-14T13:49:00Z">
            <w:rPr>
              <w:rFonts w:ascii="Times New Roman" w:hAnsi="Times New Roman" w:cs="Times New Roman"/>
            </w:rPr>
          </w:rPrChange>
        </w:rPr>
        <w:t xml:space="preserve"> (SUA). 2012. </w:t>
      </w:r>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r w:rsidRPr="002B75DA">
        <w:rPr>
          <w:rFonts w:ascii="Times New Roman" w:eastAsia="Times New Roman" w:hAnsi="Times New Roman" w:cs="Times New Roman"/>
          <w:lang w:val="en-US"/>
        </w:rPr>
        <w:lastRenderedPageBreak/>
        <w:t xml:space="preserve">financial and environmental risks in pastoral farming. </w:t>
      </w:r>
      <w:r w:rsidRPr="00D06897">
        <w:rPr>
          <w:rFonts w:ascii="Times New Roman" w:eastAsia="Times New Roman" w:hAnsi="Times New Roman" w:cs="Times New Roman"/>
          <w:lang w:val="de-DE"/>
        </w:rPr>
        <w:t xml:space="preserve">In: A., </w:t>
      </w:r>
      <w:proofErr w:type="spellStart"/>
      <w:r w:rsidRPr="00D06897">
        <w:rPr>
          <w:rFonts w:ascii="Times New Roman" w:eastAsia="Times New Roman" w:hAnsi="Times New Roman" w:cs="Times New Roman"/>
          <w:lang w:val="de-DE"/>
        </w:rPr>
        <w:t>Zerger</w:t>
      </w:r>
      <w:proofErr w:type="spellEnd"/>
      <w:r w:rsidRPr="00D06897">
        <w:rPr>
          <w:rFonts w:ascii="Times New Roman" w:eastAsia="Times New Roman" w:hAnsi="Times New Roman" w:cs="Times New Roman"/>
          <w:lang w:val="de-DE"/>
        </w:rPr>
        <w:t>,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ling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r w:rsidRPr="002B75DA">
        <w:rPr>
          <w:rFonts w:ascii="Times New Roman" w:hAnsi="Times New Roman" w:cs="Times New Roman"/>
        </w:rPr>
        <w:t>Drud</w:t>
      </w:r>
      <w:proofErr w:type="spellEnd"/>
      <w:r w:rsidRPr="002B75DA">
        <w:rPr>
          <w:rFonts w:ascii="Times New Roman" w:hAnsi="Times New Roman" w:cs="Times New Roman"/>
        </w:rPr>
        <w:t xml:space="preserve">, A. 1985.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xml:space="preserve">, A.. 2017.Maziwa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M.T., Daily, G.C., Gibbs, H.K..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J.W..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3"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 xml:space="preserve">Geertz, A..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Leida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Romain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Teufel,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G.-K.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doi:10.1017/CBO9781107415324.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xml:space="preserve">, S.,,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4"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conditions in whole-farm planning in Western Australia. </w:t>
      </w:r>
      <w:proofErr w:type="spell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J.. 2017. Value chain upgrading and the inclusion of smallholders in markets: reflections on contributions of multi-stakeholder processes in dairy development in Tanzania. European Journal of Development Research 29,1102-1121.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and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5"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6"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7"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G..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lastRenderedPageBreak/>
        <w:t>Triodos</w:t>
      </w:r>
      <w:proofErr w:type="spellEnd"/>
      <w:r w:rsidRPr="002B75DA">
        <w:rPr>
          <w:rFonts w:ascii="Times New Roman" w:eastAsia="Times New Roman" w:hAnsi="Times New Roman" w:cs="Times New Roman"/>
          <w:lang w:eastAsia="en-GB"/>
        </w:rPr>
        <w:t xml:space="preserve"> Facet, (2011). Tanzania Microfinance Country Scan, Final report. Zeist, The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 xml:space="preserve">NBS. 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C81F4C">
        <w:rPr>
          <w:rFonts w:ascii="Times New Roman" w:eastAsia="Times New Roman" w:hAnsi="Times New Roman" w:cs="Times New Roman"/>
          <w:lang w:eastAsia="en-GB"/>
          <w:rPrChange w:id="326" w:author="Rufino, Mariana" w:date="2018-07-26T06:39:00Z">
            <w:rPr>
              <w:rFonts w:ascii="Times New Roman" w:eastAsia="Times New Roman" w:hAnsi="Times New Roman" w:cs="Times New Roman"/>
              <w:lang w:val="it-IT" w:eastAsia="en-GB"/>
            </w:rPr>
          </w:rPrChange>
        </w:rPr>
        <w:t xml:space="preserve">Le, Q. B., </w:t>
      </w:r>
      <w:proofErr w:type="spellStart"/>
      <w:r w:rsidRPr="00C81F4C">
        <w:rPr>
          <w:rFonts w:ascii="Times New Roman" w:eastAsia="Times New Roman" w:hAnsi="Times New Roman" w:cs="Times New Roman"/>
          <w:lang w:eastAsia="en-GB"/>
          <w:rPrChange w:id="327" w:author="Rufino, Mariana" w:date="2018-07-26T06:39:00Z">
            <w:rPr>
              <w:rFonts w:ascii="Times New Roman" w:eastAsia="Times New Roman" w:hAnsi="Times New Roman" w:cs="Times New Roman"/>
              <w:lang w:val="it-IT" w:eastAsia="en-GB"/>
            </w:rPr>
          </w:rPrChange>
        </w:rPr>
        <w:t>Nkonya</w:t>
      </w:r>
      <w:proofErr w:type="spellEnd"/>
      <w:r w:rsidRPr="00C81F4C">
        <w:rPr>
          <w:rFonts w:ascii="Times New Roman" w:eastAsia="Times New Roman" w:hAnsi="Times New Roman" w:cs="Times New Roman"/>
          <w:lang w:eastAsia="en-GB"/>
          <w:rPrChange w:id="328" w:author="Rufino, Mariana" w:date="2018-07-26T06:39:00Z">
            <w:rPr>
              <w:rFonts w:ascii="Times New Roman" w:eastAsia="Times New Roman" w:hAnsi="Times New Roman" w:cs="Times New Roman"/>
              <w:lang w:val="it-IT" w:eastAsia="en-GB"/>
            </w:rPr>
          </w:rPrChange>
        </w:rPr>
        <w:t xml:space="preserve">, E., &amp; </w:t>
      </w:r>
      <w:proofErr w:type="spellStart"/>
      <w:r w:rsidRPr="00C81F4C">
        <w:rPr>
          <w:rFonts w:ascii="Times New Roman" w:eastAsia="Times New Roman" w:hAnsi="Times New Roman" w:cs="Times New Roman"/>
          <w:lang w:eastAsia="en-GB"/>
          <w:rPrChange w:id="329" w:author="Rufino, Mariana" w:date="2018-07-26T06:39:00Z">
            <w:rPr>
              <w:rFonts w:ascii="Times New Roman" w:eastAsia="Times New Roman" w:hAnsi="Times New Roman" w:cs="Times New Roman"/>
              <w:lang w:val="it-IT" w:eastAsia="en-GB"/>
            </w:rPr>
          </w:rPrChange>
        </w:rPr>
        <w:t>Mirzabaev</w:t>
      </w:r>
      <w:proofErr w:type="spellEnd"/>
      <w:r w:rsidRPr="00C81F4C">
        <w:rPr>
          <w:rFonts w:ascii="Times New Roman" w:eastAsia="Times New Roman" w:hAnsi="Times New Roman" w:cs="Times New Roman"/>
          <w:lang w:eastAsia="en-GB"/>
          <w:rPrChange w:id="330" w:author="Rufino, Mariana" w:date="2018-07-26T06:39:00Z">
            <w:rPr>
              <w:rFonts w:ascii="Times New Roman" w:eastAsia="Times New Roman" w:hAnsi="Times New Roman" w:cs="Times New Roman"/>
              <w:lang w:val="it-IT" w:eastAsia="en-GB"/>
            </w:rPr>
          </w:rPrChange>
        </w:rPr>
        <w:t xml:space="preserve">,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land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Ministry of Livestock Development.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xml:space="preserve">, A.,  Henderson,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xml:space="preserve">, R. W. ;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r w:rsidRPr="002B75DA">
        <w:rPr>
          <w:rFonts w:ascii="Times New Roman" w:hAnsi="Times New Roman" w:cs="Times New Roman"/>
        </w:rPr>
        <w:t>napier</w:t>
      </w:r>
      <w:proofErr w:type="spell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8"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331"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332"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333"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334"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335"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336"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337"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338"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339"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340"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341" w:author="Rufino, Mariana" w:date="2018-07-26T06:39:00Z">
            <w:rPr>
              <w:rFonts w:ascii="Times New Roman" w:hAnsi="Times New Roman" w:cs="Times New Roman"/>
              <w:lang w:val="es-ES"/>
            </w:rPr>
          </w:rPrChange>
        </w:rPr>
        <w:t xml:space="preserve">(Schum.))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T.S..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C81F4C">
        <w:rPr>
          <w:rFonts w:ascii="Times New Roman" w:eastAsia="Times New Roman" w:hAnsi="Times New Roman" w:cs="Times New Roman"/>
          <w:lang w:eastAsia="en-GB"/>
          <w:rPrChange w:id="342" w:author="Rufino, Mariana" w:date="2018-07-26T06:39:00Z">
            <w:rPr>
              <w:rFonts w:ascii="Times New Roman" w:eastAsia="Times New Roman" w:hAnsi="Times New Roman" w:cs="Times New Roman"/>
              <w:lang w:val="es-ES" w:eastAsia="en-GB"/>
            </w:rPr>
          </w:rPrChange>
        </w:rPr>
        <w:t>Wenner</w:t>
      </w:r>
      <w:proofErr w:type="spellEnd"/>
      <w:r w:rsidRPr="00C81F4C">
        <w:rPr>
          <w:rFonts w:ascii="Times New Roman" w:eastAsia="Times New Roman" w:hAnsi="Times New Roman" w:cs="Times New Roman"/>
          <w:lang w:eastAsia="en-GB"/>
          <w:rPrChange w:id="343" w:author="Rufino, Mariana" w:date="2018-07-26T06:39:00Z">
            <w:rPr>
              <w:rFonts w:ascii="Times New Roman" w:eastAsia="Times New Roman" w:hAnsi="Times New Roman" w:cs="Times New Roman"/>
              <w:lang w:val="es-ES" w:eastAsia="en-GB"/>
            </w:rPr>
          </w:rPrChange>
        </w:rPr>
        <w:t xml:space="preserve">, M., </w:t>
      </w:r>
      <w:proofErr w:type="spellStart"/>
      <w:r w:rsidRPr="00C81F4C">
        <w:rPr>
          <w:rFonts w:ascii="Times New Roman" w:eastAsia="Times New Roman" w:hAnsi="Times New Roman" w:cs="Times New Roman"/>
          <w:lang w:eastAsia="en-GB"/>
          <w:rPrChange w:id="344" w:author="Rufino, Mariana" w:date="2018-07-26T06:39:00Z">
            <w:rPr>
              <w:rFonts w:ascii="Times New Roman" w:eastAsia="Times New Roman" w:hAnsi="Times New Roman" w:cs="Times New Roman"/>
              <w:lang w:val="es-ES" w:eastAsia="en-GB"/>
            </w:rPr>
          </w:rPrChange>
        </w:rPr>
        <w:t>Navajas</w:t>
      </w:r>
      <w:proofErr w:type="spellEnd"/>
      <w:r w:rsidRPr="00C81F4C">
        <w:rPr>
          <w:rFonts w:ascii="Times New Roman" w:eastAsia="Times New Roman" w:hAnsi="Times New Roman" w:cs="Times New Roman"/>
          <w:lang w:eastAsia="en-GB"/>
          <w:rPrChange w:id="345" w:author="Rufino, Mariana" w:date="2018-07-26T06:39:00Z">
            <w:rPr>
              <w:rFonts w:ascii="Times New Roman" w:eastAsia="Times New Roman" w:hAnsi="Times New Roman" w:cs="Times New Roman"/>
              <w:lang w:val="es-ES" w:eastAsia="en-GB"/>
            </w:rPr>
          </w:rPrChange>
        </w:rPr>
        <w:t xml:space="preserve">, S., </w:t>
      </w:r>
      <w:proofErr w:type="spellStart"/>
      <w:r w:rsidRPr="00C81F4C">
        <w:rPr>
          <w:rFonts w:ascii="Times New Roman" w:eastAsia="Times New Roman" w:hAnsi="Times New Roman" w:cs="Times New Roman"/>
          <w:lang w:eastAsia="en-GB"/>
          <w:rPrChange w:id="346" w:author="Rufino, Mariana" w:date="2018-07-26T06:39:00Z">
            <w:rPr>
              <w:rFonts w:ascii="Times New Roman" w:eastAsia="Times New Roman" w:hAnsi="Times New Roman" w:cs="Times New Roman"/>
              <w:lang w:val="es-ES" w:eastAsia="en-GB"/>
            </w:rPr>
          </w:rPrChange>
        </w:rPr>
        <w:t>Trivelli</w:t>
      </w:r>
      <w:proofErr w:type="spellEnd"/>
      <w:r w:rsidRPr="00C81F4C">
        <w:rPr>
          <w:rFonts w:ascii="Times New Roman" w:eastAsia="Times New Roman" w:hAnsi="Times New Roman" w:cs="Times New Roman"/>
          <w:lang w:eastAsia="en-GB"/>
          <w:rPrChange w:id="347" w:author="Rufino, Mariana" w:date="2018-07-26T06:39:00Z">
            <w:rPr>
              <w:rFonts w:ascii="Times New Roman" w:eastAsia="Times New Roman" w:hAnsi="Times New Roman" w:cs="Times New Roman"/>
              <w:lang w:val="es-ES" w:eastAsia="en-GB"/>
            </w:rPr>
          </w:rPrChange>
        </w:rPr>
        <w:t xml:space="preserve">, C. and </w:t>
      </w:r>
      <w:proofErr w:type="spellStart"/>
      <w:r w:rsidRPr="00C81F4C">
        <w:rPr>
          <w:rFonts w:ascii="Times New Roman" w:eastAsia="Times New Roman" w:hAnsi="Times New Roman" w:cs="Times New Roman"/>
          <w:lang w:eastAsia="en-GB"/>
          <w:rPrChange w:id="348" w:author="Rufino, Mariana" w:date="2018-07-26T06:39:00Z">
            <w:rPr>
              <w:rFonts w:ascii="Times New Roman" w:eastAsia="Times New Roman" w:hAnsi="Times New Roman" w:cs="Times New Roman"/>
              <w:lang w:val="es-ES" w:eastAsia="en-GB"/>
            </w:rPr>
          </w:rPrChange>
        </w:rPr>
        <w:t>Tarazona</w:t>
      </w:r>
      <w:proofErr w:type="spellEnd"/>
      <w:r w:rsidRPr="00C81F4C">
        <w:rPr>
          <w:rFonts w:ascii="Times New Roman" w:eastAsia="Times New Roman" w:hAnsi="Times New Roman" w:cs="Times New Roman"/>
          <w:lang w:eastAsia="en-GB"/>
          <w:rPrChange w:id="349" w:author="Rufino, Mariana" w:date="2018-07-26T06:39:00Z">
            <w:rPr>
              <w:rFonts w:ascii="Times New Roman" w:eastAsia="Times New Roman" w:hAnsi="Times New Roman" w:cs="Times New Roman"/>
              <w:lang w:val="es-ES" w:eastAsia="en-GB"/>
            </w:rPr>
          </w:rPrChange>
        </w:rPr>
        <w:t xml:space="preserve">,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Programming. 5th ed.</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Henk Udo Argyris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Oddy</w:t>
      </w:r>
      <w:proofErr w:type="spellEnd"/>
      <w:r w:rsidRPr="002B75DA">
        <w:rPr>
          <w:rFonts w:ascii="Times New Roman" w:hAnsi="Times New Roman" w:cs="Times New Roman"/>
        </w:rPr>
        <w:t>,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xml:space="preserv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lastRenderedPageBreak/>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xml:space="preserve">, I..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proofErr w:type="spellStart"/>
      <w:r w:rsidRPr="002B75DA">
        <w:rPr>
          <w:rFonts w:ascii="Times New Roman" w:eastAsia="Times New Roman" w:hAnsi="Times New Roman" w:cs="Times New Roman"/>
          <w:lang w:val="it-IT" w:eastAsia="en-GB"/>
        </w:rPr>
        <w:t>Omondi</w:t>
      </w:r>
      <w:proofErr w:type="spellEnd"/>
      <w:r w:rsidRPr="002B75DA">
        <w:rPr>
          <w:rFonts w:ascii="Times New Roman" w:eastAsia="Times New Roman" w:hAnsi="Times New Roman" w:cs="Times New Roman"/>
          <w:lang w:val="it-IT" w:eastAsia="en-GB"/>
        </w:rPr>
        <w:t xml:space="preserve">, I., </w:t>
      </w:r>
      <w:proofErr w:type="spellStart"/>
      <w:r w:rsidRPr="002B75DA">
        <w:rPr>
          <w:rFonts w:ascii="Times New Roman" w:eastAsia="Times New Roman" w:hAnsi="Times New Roman" w:cs="Times New Roman"/>
          <w:lang w:val="it-IT" w:eastAsia="en-GB"/>
        </w:rPr>
        <w:t>Baltenweck</w:t>
      </w:r>
      <w:proofErr w:type="spellEnd"/>
      <w:r w:rsidRPr="002B75DA">
        <w:rPr>
          <w:rFonts w:ascii="Times New Roman" w:eastAsia="Times New Roman" w:hAnsi="Times New Roman" w:cs="Times New Roman"/>
          <w:lang w:val="it-IT" w:eastAsia="en-GB"/>
        </w:rPr>
        <w:t xml:space="preserve">,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proofErr w:type="spellStart"/>
      <w:r w:rsidRPr="002B75DA">
        <w:rPr>
          <w:rFonts w:ascii="Times New Roman" w:hAnsi="Times New Roman" w:cs="Times New Roman"/>
          <w:lang w:val="it-IT"/>
        </w:rPr>
        <w:t>Osuji</w:t>
      </w:r>
      <w:proofErr w:type="spellEnd"/>
      <w:r w:rsidRPr="002B75DA">
        <w:rPr>
          <w:rFonts w:ascii="Times New Roman" w:hAnsi="Times New Roman" w:cs="Times New Roman"/>
          <w:lang w:val="it-IT"/>
        </w:rPr>
        <w:t xml:space="preserve"> PO, </w:t>
      </w:r>
      <w:proofErr w:type="spellStart"/>
      <w:r w:rsidRPr="002B75DA">
        <w:rPr>
          <w:rFonts w:ascii="Times New Roman" w:hAnsi="Times New Roman" w:cs="Times New Roman"/>
          <w:lang w:val="it-IT"/>
        </w:rPr>
        <w:t>Saarisalo</w:t>
      </w:r>
      <w:proofErr w:type="spellEnd"/>
      <w:r w:rsidRPr="002B75DA">
        <w:rPr>
          <w:rFonts w:ascii="Times New Roman" w:hAnsi="Times New Roman" w:cs="Times New Roman"/>
          <w:lang w:val="it-IT"/>
        </w:rPr>
        <w:t xml:space="preserve"> EM, </w:t>
      </w:r>
      <w:proofErr w:type="spellStart"/>
      <w:r w:rsidRPr="002B75DA">
        <w:rPr>
          <w:rFonts w:ascii="Times New Roman" w:hAnsi="Times New Roman" w:cs="Times New Roman"/>
          <w:lang w:val="it-IT"/>
        </w:rPr>
        <w:t>Tegegne</w:t>
      </w:r>
      <w:proofErr w:type="spellEnd"/>
      <w:r w:rsidRPr="002B75DA">
        <w:rPr>
          <w:rFonts w:ascii="Times New Roman" w:hAnsi="Times New Roman" w:cs="Times New Roman"/>
          <w:lang w:val="it-IT"/>
        </w:rPr>
        <w:t xml:space="preserve"> A and </w:t>
      </w:r>
      <w:proofErr w:type="spellStart"/>
      <w:r w:rsidRPr="002B75DA">
        <w:rPr>
          <w:rFonts w:ascii="Times New Roman" w:hAnsi="Times New Roman" w:cs="Times New Roman"/>
          <w:lang w:val="it-IT"/>
        </w:rPr>
        <w:t>Umunna</w:t>
      </w:r>
      <w:proofErr w:type="spellEnd"/>
      <w:r w:rsidRPr="002B75DA">
        <w:rPr>
          <w:rFonts w:ascii="Times New Roman" w:hAnsi="Times New Roman" w:cs="Times New Roman"/>
          <w:lang w:val="it-IT"/>
        </w:rPr>
        <w:t xml:space="preserve"> NN 2005. </w:t>
      </w:r>
      <w:r w:rsidRPr="002B75DA">
        <w:rPr>
          <w:rFonts w:ascii="Times New Roman" w:hAnsi="Times New Roman" w:cs="Times New Roman"/>
        </w:rPr>
        <w:t xml:space="preserve">Undernutrition of dairy cattle in smallholder production systems in East Africa.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pp. 97–120. Animal Sciences Group, Wageningen UR, Wageningen, The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M.A.,and</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R..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(3): 241–252. doi:10.1017/S0376892912000379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CDK.,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 xml:space="preserve">. 19, No. 7 :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9"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20"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1"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350" w:author="Hawkins, James" w:date="2018-09-14T13:49:00Z">
            <w:rPr>
              <w:rFonts w:ascii="Times New Roman" w:hAnsi="Times New Roman" w:cs="Times New Roman"/>
            </w:rPr>
          </w:rPrChange>
        </w:rPr>
        <w:t xml:space="preserve">Snijders, P. J. M. ; Wouters, B. P. ; </w:t>
      </w:r>
      <w:proofErr w:type="spellStart"/>
      <w:r w:rsidRPr="0050503C">
        <w:rPr>
          <w:rFonts w:ascii="Times New Roman" w:hAnsi="Times New Roman" w:cs="Times New Roman"/>
          <w:lang w:val="nl-NL"/>
          <w:rPrChange w:id="351" w:author="Hawkins, James" w:date="2018-09-14T13:49:00Z">
            <w:rPr>
              <w:rFonts w:ascii="Times New Roman" w:hAnsi="Times New Roman" w:cs="Times New Roman"/>
            </w:rPr>
          </w:rPrChange>
        </w:rPr>
        <w:t>Kariuki</w:t>
      </w:r>
      <w:proofErr w:type="spellEnd"/>
      <w:r w:rsidRPr="0050503C">
        <w:rPr>
          <w:rFonts w:ascii="Times New Roman" w:hAnsi="Times New Roman" w:cs="Times New Roman"/>
          <w:lang w:val="nl-NL"/>
          <w:rPrChange w:id="352" w:author="Hawkins, James" w:date="2018-09-14T13:49:00Z">
            <w:rPr>
              <w:rFonts w:ascii="Times New Roman" w:hAnsi="Times New Roman" w:cs="Times New Roman"/>
            </w:rPr>
          </w:rPrChange>
        </w:rPr>
        <w:t xml:space="preserve">,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xml:space="preserve">, R.O., Paul. B.,K.,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lastRenderedPageBreak/>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S.Silvestri</w:t>
      </w:r>
      <w:proofErr w:type="spellEnd"/>
      <w:r w:rsidRPr="002B75DA">
        <w:rPr>
          <w:rFonts w:ascii="Times New Roman" w:hAnsi="Times New Roman" w:cs="Times New Roman"/>
        </w:rPr>
        <w:t xml:space="preserve"> ,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2"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w:t>
      </w:r>
      <w:proofErr w:type="spellStart"/>
      <w:r w:rsidRPr="002B75DA">
        <w:rPr>
          <w:rFonts w:ascii="Times New Roman" w:eastAsia="Times New Roman" w:hAnsi="Times New Roman" w:cs="Times New Roman"/>
          <w:lang w:val="de-DE"/>
        </w:rPr>
        <w:t>Havlik</w:t>
      </w:r>
      <w:proofErr w:type="spellEnd"/>
      <w:r w:rsidRPr="002B75DA">
        <w:rPr>
          <w:rFonts w:ascii="Times New Roman" w:eastAsia="Times New Roman" w:hAnsi="Times New Roman" w:cs="Times New Roman"/>
          <w:lang w:val="de-DE"/>
        </w:rPr>
        <w:t>, P., ,</w:t>
      </w:r>
      <w:proofErr w:type="spellStart"/>
      <w:r w:rsidRPr="002B75DA">
        <w:rPr>
          <w:rFonts w:ascii="Times New Roman" w:eastAsia="Times New Roman" w:hAnsi="Times New Roman" w:cs="Times New Roman"/>
          <w:lang w:val="de-DE"/>
        </w:rPr>
        <w:t>Mosnier</w:t>
      </w:r>
      <w:proofErr w:type="spellEnd"/>
      <w:r w:rsidRPr="002B75DA">
        <w:rPr>
          <w:rFonts w:ascii="Times New Roman" w:eastAsia="Times New Roman" w:hAnsi="Times New Roman" w:cs="Times New Roman"/>
          <w:lang w:val="de-DE"/>
        </w:rPr>
        <w:t xml:space="preserve">,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353" w:author="Rufino, Mariana" w:date="2018-07-26T06:39:00Z">
            <w:rPr>
              <w:rFonts w:ascii="Times New Roman" w:eastAsia="Times New Roman" w:hAnsi="Times New Roman" w:cs="Times New Roman"/>
              <w:lang w:val="de-DE"/>
            </w:rPr>
          </w:rPrChange>
        </w:rPr>
      </w:pPr>
      <w:proofErr w:type="spellStart"/>
      <w:r w:rsidRPr="00C81F4C">
        <w:rPr>
          <w:rFonts w:ascii="Times New Roman" w:eastAsia="Times New Roman" w:hAnsi="Times New Roman" w:cs="Times New Roman"/>
          <w:rPrChange w:id="354" w:author="Rufino, Mariana" w:date="2018-07-26T06:39:00Z">
            <w:rPr>
              <w:rFonts w:ascii="Times New Roman" w:eastAsia="Times New Roman" w:hAnsi="Times New Roman" w:cs="Times New Roman"/>
              <w:lang w:val="de-DE"/>
            </w:rPr>
          </w:rPrChange>
        </w:rPr>
        <w:t>Weisel</w:t>
      </w:r>
      <w:proofErr w:type="spellEnd"/>
      <w:r w:rsidRPr="00C81F4C">
        <w:rPr>
          <w:rFonts w:ascii="Times New Roman" w:eastAsia="Times New Roman" w:hAnsi="Times New Roman" w:cs="Times New Roman"/>
          <w:rPrChange w:id="355" w:author="Rufino, Mariana" w:date="2018-07-26T06:39:00Z">
            <w:rPr>
              <w:rFonts w:ascii="Times New Roman" w:eastAsia="Times New Roman" w:hAnsi="Times New Roman" w:cs="Times New Roman"/>
              <w:lang w:val="de-DE"/>
            </w:rPr>
          </w:rPrChange>
        </w:rPr>
        <w:t xml:space="preserve"> and </w:t>
      </w:r>
      <w:proofErr w:type="spellStart"/>
      <w:r w:rsidRPr="00C81F4C">
        <w:rPr>
          <w:rFonts w:ascii="Times New Roman" w:eastAsia="Times New Roman" w:hAnsi="Times New Roman" w:cs="Times New Roman"/>
          <w:rPrChange w:id="356" w:author="Rufino, Mariana" w:date="2018-07-26T06:39:00Z">
            <w:rPr>
              <w:rFonts w:ascii="Times New Roman" w:eastAsia="Times New Roman" w:hAnsi="Times New Roman" w:cs="Times New Roman"/>
              <w:lang w:val="de-DE"/>
            </w:rPr>
          </w:rPrChange>
        </w:rPr>
        <w:t>Dop</w:t>
      </w:r>
      <w:proofErr w:type="spellEnd"/>
      <w:r w:rsidRPr="00C81F4C">
        <w:rPr>
          <w:rFonts w:ascii="Times New Roman" w:eastAsia="Times New Roman" w:hAnsi="Times New Roman" w:cs="Times New Roman"/>
          <w:rPrChange w:id="357" w:author="Rufino, Mariana" w:date="2018-07-26T06:39:00Z">
            <w:rPr>
              <w:rFonts w:ascii="Times New Roman" w:eastAsia="Times New Roman" w:hAnsi="Times New Roman" w:cs="Times New Roman"/>
              <w:lang w:val="de-DE"/>
            </w:rPr>
          </w:rPrChange>
        </w:rPr>
        <w:t>.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proofErr w:type="spellStart"/>
      <w:r w:rsidRPr="00D06897">
        <w:rPr>
          <w:rFonts w:ascii="Times New Roman" w:eastAsia="Times New Roman" w:hAnsi="Times New Roman" w:cs="Times New Roman"/>
          <w:lang w:val="de-DE"/>
        </w:rPr>
        <w:t>Willcock</w:t>
      </w:r>
      <w:proofErr w:type="spellEnd"/>
      <w:r w:rsidRPr="00D06897">
        <w:rPr>
          <w:rFonts w:ascii="Times New Roman" w:eastAsia="Times New Roman" w:hAnsi="Times New Roman" w:cs="Times New Roman"/>
          <w:lang w:val="de-DE"/>
        </w:rPr>
        <w:t xml:space="preserve">, S., </w:t>
      </w:r>
      <w:r w:rsidR="00087A40" w:rsidRPr="00D06897">
        <w:rPr>
          <w:rFonts w:ascii="Times New Roman" w:eastAsia="Times New Roman" w:hAnsi="Times New Roman" w:cs="Times New Roman"/>
          <w:lang w:val="de-DE"/>
        </w:rPr>
        <w:t xml:space="preserve">Oliver L. Phillips, Philip J. Platts, Andrew </w:t>
      </w:r>
      <w:proofErr w:type="spellStart"/>
      <w:r w:rsidR="00087A40" w:rsidRPr="00D06897">
        <w:rPr>
          <w:rFonts w:ascii="Times New Roman" w:eastAsia="Times New Roman" w:hAnsi="Times New Roman" w:cs="Times New Roman"/>
          <w:lang w:val="de-DE"/>
        </w:rPr>
        <w:t>Balmford</w:t>
      </w:r>
      <w:proofErr w:type="spellEnd"/>
      <w:r w:rsidR="00087A40" w:rsidRPr="00D06897">
        <w:rPr>
          <w:rFonts w:ascii="Times New Roman" w:eastAsia="Times New Roman" w:hAnsi="Times New Roman" w:cs="Times New Roman"/>
          <w:lang w:val="de-DE"/>
        </w:rPr>
        <w:t>,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,Jon C. Lovett, Antje Ahrends, Julian </w:t>
      </w:r>
      <w:proofErr w:type="spellStart"/>
      <w:r w:rsidR="00087A40" w:rsidRPr="00D06897">
        <w:rPr>
          <w:rFonts w:ascii="Times New Roman" w:eastAsia="Times New Roman" w:hAnsi="Times New Roman" w:cs="Times New Roman"/>
          <w:lang w:val="de-DE"/>
        </w:rPr>
        <w:t>Bayliss</w:t>
      </w:r>
      <w:proofErr w:type="spellEnd"/>
      <w:r w:rsidR="00087A40" w:rsidRPr="00D06897">
        <w:rPr>
          <w:rFonts w:ascii="Times New Roman" w:eastAsia="Times New Roman" w:hAnsi="Times New Roman" w:cs="Times New Roman"/>
          <w:lang w:val="de-DE"/>
        </w:rPr>
        <w:t xml:space="preserve">, Nike </w:t>
      </w:r>
      <w:proofErr w:type="spellStart"/>
      <w:r w:rsidR="00087A40" w:rsidRPr="00D06897">
        <w:rPr>
          <w:rFonts w:ascii="Times New Roman" w:eastAsia="Times New Roman" w:hAnsi="Times New Roman" w:cs="Times New Roman"/>
          <w:lang w:val="de-DE"/>
        </w:rPr>
        <w:t>Doggart</w:t>
      </w:r>
      <w:proofErr w:type="spellEnd"/>
      <w:r w:rsidR="00087A40" w:rsidRPr="00D06897">
        <w:rPr>
          <w:rFonts w:ascii="Times New Roman" w:eastAsia="Times New Roman" w:hAnsi="Times New Roman" w:cs="Times New Roman"/>
          <w:lang w:val="de-DE"/>
        </w:rPr>
        <w:t xml:space="preserve">, Kathryn </w:t>
      </w:r>
      <w:proofErr w:type="spellStart"/>
      <w:r w:rsidR="00087A40" w:rsidRPr="00D06897">
        <w:rPr>
          <w:rFonts w:ascii="Times New Roman" w:eastAsia="Times New Roman" w:hAnsi="Times New Roman" w:cs="Times New Roman"/>
          <w:lang w:val="de-DE"/>
        </w:rPr>
        <w:t>Doody</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Eibleis</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Fanning</w:t>
      </w:r>
      <w:proofErr w:type="spellEnd"/>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xml:space="preserve">, Jaclyn Hall, Kim L. Howell, Rob </w:t>
      </w:r>
      <w:proofErr w:type="spellStart"/>
      <w:r w:rsidR="00087A40" w:rsidRPr="00D06897">
        <w:rPr>
          <w:rFonts w:ascii="Times New Roman" w:eastAsia="Times New Roman" w:hAnsi="Times New Roman" w:cs="Times New Roman"/>
          <w:lang w:val="de-DE"/>
        </w:rPr>
        <w:t>Marchant</w:t>
      </w:r>
      <w:proofErr w:type="spellEnd"/>
      <w:r w:rsidR="00087A40" w:rsidRPr="00D06897">
        <w:rPr>
          <w:rFonts w:ascii="Times New Roman" w:eastAsia="Times New Roman" w:hAnsi="Times New Roman" w:cs="Times New Roman"/>
          <w:lang w:val="de-DE"/>
        </w:rPr>
        <w: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w:t>
      </w:r>
      <w:proofErr w:type="spellStart"/>
      <w:r w:rsidR="00087A40" w:rsidRPr="00D06897">
        <w:rPr>
          <w:rFonts w:ascii="Times New Roman" w:eastAsia="Times New Roman" w:hAnsi="Times New Roman" w:cs="Times New Roman"/>
          <w:lang w:val="de-DE"/>
        </w:rPr>
        <w:t>Mbilinyi</w:t>
      </w:r>
      <w:proofErr w:type="spellEnd"/>
      <w:r w:rsidR="00087A40" w:rsidRPr="00D06897">
        <w:rPr>
          <w:rFonts w:ascii="Times New Roman" w:eastAsia="Times New Roman" w:hAnsi="Times New Roman" w:cs="Times New Roman"/>
          <w:lang w:val="de-DE"/>
        </w:rPr>
        <w:t xml:space="preserve">, Pantaleon K. T. </w:t>
      </w:r>
      <w:proofErr w:type="spellStart"/>
      <w:r w:rsidR="00087A40" w:rsidRPr="00D06897">
        <w:rPr>
          <w:rFonts w:ascii="Times New Roman" w:eastAsia="Times New Roman" w:hAnsi="Times New Roman" w:cs="Times New Roman"/>
          <w:lang w:val="de-DE"/>
        </w:rPr>
        <w:t>Munishi</w:t>
      </w:r>
      <w:proofErr w:type="spellEnd"/>
      <w:r w:rsidR="00087A40" w:rsidRPr="00D06897">
        <w:rPr>
          <w:rFonts w:ascii="Times New Roman" w:eastAsia="Times New Roman" w:hAnsi="Times New Roman" w:cs="Times New Roman"/>
          <w:lang w:val="de-DE"/>
        </w:rPr>
        <w:t xml:space="preserve">, </w:t>
      </w:r>
      <w:proofErr w:type="spellStart"/>
      <w:r w:rsidR="00087A40" w:rsidRPr="00D06897">
        <w:rPr>
          <w:rFonts w:ascii="Times New Roman" w:eastAsia="Times New Roman" w:hAnsi="Times New Roman" w:cs="Times New Roman"/>
          <w:lang w:val="de-DE"/>
        </w:rPr>
        <w:t>Nisha</w:t>
      </w:r>
      <w:proofErr w:type="spellEnd"/>
      <w:r w:rsidR="00087A40" w:rsidRPr="00D06897">
        <w:rPr>
          <w:rFonts w:ascii="Times New Roman" w:eastAsia="Times New Roman" w:hAnsi="Times New Roman" w:cs="Times New Roman"/>
          <w:lang w:val="de-DE"/>
        </w:rPr>
        <w:t xml:space="preserve"> Owen, Ruth D. </w:t>
      </w:r>
      <w:proofErr w:type="spellStart"/>
      <w:r w:rsidR="00087A40" w:rsidRPr="00D06897">
        <w:rPr>
          <w:rFonts w:ascii="Times New Roman" w:eastAsia="Times New Roman" w:hAnsi="Times New Roman" w:cs="Times New Roman"/>
          <w:lang w:val="de-DE"/>
        </w:rPr>
        <w:t>Swetnam</w:t>
      </w:r>
      <w:proofErr w:type="spellEnd"/>
      <w:r w:rsidR="00087A40" w:rsidRPr="00D06897">
        <w:rPr>
          <w:rFonts w:ascii="Times New Roman" w:eastAsia="Times New Roman" w:hAnsi="Times New Roman" w:cs="Times New Roman"/>
          <w:lang w:val="de-DE"/>
        </w:rPr>
        <w:t>, Elmer J. Topp-</w:t>
      </w:r>
      <w:proofErr w:type="spellStart"/>
      <w:r w:rsidR="00087A40" w:rsidRPr="00D06897">
        <w:rPr>
          <w:rFonts w:ascii="Times New Roman" w:eastAsia="Times New Roman" w:hAnsi="Times New Roman" w:cs="Times New Roman"/>
          <w:lang w:val="de-DE"/>
        </w:rPr>
        <w:t>Jorgensen</w:t>
      </w:r>
      <w:proofErr w:type="spellEnd"/>
      <w:r w:rsidR="00087A40" w:rsidRPr="00D06897">
        <w:rPr>
          <w:rFonts w:ascii="Times New Roman" w:eastAsia="Times New Roman" w:hAnsi="Times New Roman" w:cs="Times New Roman"/>
          <w:lang w:val="de-DE"/>
        </w:rPr>
        <w:t xml:space="preserve">,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xml:space="preserve">, V.,  Henk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lastRenderedPageBreak/>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questionnaire  asked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the  labour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expresses  person-days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r w:rsidRPr="00B827AC">
        <w:rPr>
          <w:rFonts w:ascii="Times New Roman" w:hAnsi="Times New Roman" w:cs="Times New Roman"/>
        </w:rPr>
        <w:t xml:space="preserve">and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Pr>
          <w:rFonts w:ascii="Times New Roman" w:eastAsiaTheme="minorEastAsia" w:hAnsi="Times New Roman" w:cs="Times New Roman"/>
        </w:rPr>
        <w:t>) ,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r w:rsidR="00DF1A61" w:rsidRPr="00E935ED">
        <w:rPr>
          <w:rFonts w:ascii="Times New Roman" w:eastAsia="Times New Roman" w:hAnsi="Times New Roman" w:cs="Times New Roman"/>
          <w:color w:val="000000"/>
          <w:vertAlign w:val="subscript"/>
          <w:lang w:eastAsia="en-GB"/>
        </w:rPr>
        <w:t>,m</w:t>
      </w:r>
      <w:proofErr w:type="spell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4F3BB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area dedicated to crop c (ha)</w:t>
      </w:r>
    </w:p>
    <w:p w14:paraId="04D348B2" w14:textId="77777777" w:rsidR="00F51643" w:rsidRPr="00B827AC" w:rsidRDefault="004F3BBC"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is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is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r w:rsidR="00F51643" w:rsidRPr="00B827AC">
        <w:rPr>
          <w:rFonts w:ascii="Times New Roman" w:eastAsiaTheme="minorEastAsia" w:hAnsi="Times New Roman" w:cs="Times New Roman"/>
          <w:color w:val="000000"/>
          <w:vertAlign w:val="subscript"/>
          <w:lang w:eastAsia="en-GB"/>
        </w:rPr>
        <w:t>a</w:t>
      </w:r>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4F3BBC"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4F3BBC"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4F3BBC"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q</w:t>
      </w:r>
      <w:r w:rsidR="00B16FE9" w:rsidRPr="00B827AC">
        <w:rPr>
          <w:rFonts w:ascii="Times New Roman" w:hAnsi="Times New Roman" w:cs="Times New Roman"/>
          <w:vertAlign w:val="subscript"/>
        </w:rPr>
        <w:t>i</w:t>
      </w:r>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r w:rsidRPr="00B827AC">
        <w:rPr>
          <w:rFonts w:ascii="Times New Roman" w:hAnsi="Times New Roman" w:cs="Times New Roman"/>
        </w:rPr>
        <w:t>where</w:t>
      </w:r>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-farm activities. β</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4F3BBC"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ME</w:t>
      </w:r>
      <w:r>
        <w:rPr>
          <w:rFonts w:ascii="Times New Roman" w:eastAsiaTheme="minorEastAsia" w:hAnsi="Times New Roman" w:cs="Times New Roman"/>
          <w:vertAlign w:val="subscript"/>
        </w:rPr>
        <w:t>growth</w:t>
      </w:r>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4F3BBC"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4F3BB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xml:space="preserve">). [assumptions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4F3BBC"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MCF is the methane conversion factor. Since improved animals in the model are not allowed to graze, a MCF of 5%  is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4F3BB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4F3BB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 xml:space="preserve">is nitrogen retained for lactation per animal, milk is milk yield per animal, and milk protein is the milk protein percentage of milk (%). Nitrogen retained for weight gain is estimated using the following equation from NRC (2001): </w:t>
      </w:r>
    </w:p>
    <w:p w14:paraId="27DBD3C7" w14:textId="77777777" w:rsidR="000470E6" w:rsidRPr="006E0DC5" w:rsidRDefault="004F3BBC"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50503C"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2.3</w:t>
            </w:r>
            <w:r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0.9</w:t>
            </w:r>
            <w:r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0.18</w:t>
            </w:r>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r w:rsidR="00E77343" w:rsidRPr="001710B8" w14:paraId="3694E342" w14:textId="77777777" w:rsidTr="00E77343">
        <w:trPr>
          <w:trHeight w:val="497"/>
        </w:trPr>
        <w:tc>
          <w:tcPr>
            <w:tcW w:w="1101" w:type="dxa"/>
          </w:tcPr>
          <w:p w14:paraId="671E10C2" w14:textId="5D213C7A"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Cottonseed</w:t>
            </w:r>
          </w:p>
        </w:tc>
        <w:tc>
          <w:tcPr>
            <w:tcW w:w="1275" w:type="dxa"/>
          </w:tcPr>
          <w:p w14:paraId="0775D72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4ECB52C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69344A54"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61459C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5B2F31D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0.18</w:t>
            </w:r>
            <w:r w:rsidRPr="001710B8">
              <w:rPr>
                <w:rFonts w:ascii="Times New Roman" w:eastAsia="Times New Roman" w:hAnsi="Times New Roman" w:cs="Times New Roman"/>
                <w:vertAlign w:val="superscript"/>
              </w:rPr>
              <w:t>b</w:t>
            </w:r>
          </w:p>
          <w:p w14:paraId="106DF374" w14:textId="3C9846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3D06526D" w14:textId="77777777" w:rsidR="00E77343" w:rsidRPr="001710B8" w:rsidRDefault="00E77343" w:rsidP="00E77343">
            <w:pPr>
              <w:jc w:val="center"/>
              <w:rPr>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spellStart"/>
      <w:r w:rsidRPr="002B19F7">
        <w:rPr>
          <w:rFonts w:ascii="Times New Roman" w:eastAsia="Times New Roman" w:hAnsi="Times New Roman" w:cs="Times New Roman"/>
          <w:sz w:val="20"/>
          <w:szCs w:val="20"/>
          <w:vertAlign w:val="superscript"/>
          <w:lang w:val="fr-FR"/>
        </w:rPr>
        <w:t>a</w:t>
      </w:r>
      <w:proofErr w:type="spell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b</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lastRenderedPageBreak/>
        <w:t>c</w:t>
      </w:r>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r w:rsidRPr="002B19F7">
        <w:rPr>
          <w:rFonts w:ascii="Times New Roman" w:eastAsia="Times New Roman" w:hAnsi="Times New Roman" w:cs="Times New Roman"/>
          <w:sz w:val="20"/>
          <w:szCs w:val="20"/>
          <w:vertAlign w:val="superscript"/>
          <w:lang w:val="fr-FR"/>
        </w:rPr>
        <w:t>d</w:t>
      </w:r>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06897" w:rsidRDefault="000470E6" w:rsidP="000D156C">
      <w:pPr>
        <w:rPr>
          <w:rFonts w:ascii="Times New Roman" w:hAnsi="Times New Roman" w:cs="Times New Roman"/>
          <w:b/>
          <w:sz w:val="24"/>
          <w:szCs w:val="24"/>
          <w:lang w:val="it-IT"/>
          <w:rPrChange w:id="358" w:author="Rufino, Mariana" w:date="2018-07-15T12:16:00Z">
            <w:rPr>
              <w:rFonts w:ascii="Times New Roman" w:hAnsi="Times New Roman" w:cs="Times New Roman"/>
              <w:b/>
              <w:sz w:val="24"/>
              <w:szCs w:val="24"/>
            </w:rPr>
          </w:rPrChange>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4F3BBC"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r w:rsidR="00755A3A"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4F3BBC"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lastRenderedPageBreak/>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21"/>
        <w:gridCol w:w="1510"/>
        <w:gridCol w:w="1345"/>
        <w:gridCol w:w="1477"/>
        <w:gridCol w:w="1548"/>
        <w:gridCol w:w="1515"/>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ufino, Mariana" w:date="2018-07-15T12:16:00Z" w:initials="RM">
    <w:p w14:paraId="05975602" w14:textId="40425DB1" w:rsidR="005E7EFF" w:rsidRDefault="005E7EFF">
      <w:pPr>
        <w:pStyle w:val="CommentText"/>
      </w:pPr>
      <w:r>
        <w:rPr>
          <w:rStyle w:val="CommentReference"/>
        </w:rPr>
        <w:annotationRef/>
      </w:r>
      <w:r>
        <w:t>I suggest a much shorter title – for a broader audience</w:t>
      </w:r>
    </w:p>
    <w:p w14:paraId="6DB1E4D7" w14:textId="77777777" w:rsidR="005E7EFF" w:rsidRDefault="005E7EFF">
      <w:pPr>
        <w:pStyle w:val="CommentText"/>
      </w:pPr>
    </w:p>
    <w:p w14:paraId="31BC514B" w14:textId="7B1848E8" w:rsidR="005E7EFF" w:rsidRDefault="005E7EFF">
      <w:pPr>
        <w:pStyle w:val="CommentText"/>
      </w:pPr>
      <w:r>
        <w:t>If you want to use the terms ‘Market linkages’ you have to define that clearly in introduction, and come back to it in results, discussion and conclusions</w:t>
      </w:r>
    </w:p>
  </w:comment>
  <w:comment w:id="39" w:author="Rufino, Mariana" w:date="2018-07-15T12:20:00Z" w:initials="RM">
    <w:p w14:paraId="7FA3A655" w14:textId="2E89CCA3" w:rsidR="005E7EFF" w:rsidRDefault="005E7EFF">
      <w:pPr>
        <w:pStyle w:val="CommentText"/>
      </w:pPr>
      <w:r>
        <w:rPr>
          <w:rStyle w:val="CommentReference"/>
        </w:rPr>
        <w:annotationRef/>
      </w:r>
      <w:r>
        <w:t>Don’t include refs in abstract</w:t>
      </w:r>
    </w:p>
  </w:comment>
  <w:comment w:id="59" w:author="Rufino, Mariana" w:date="2018-07-15T12:31:00Z" w:initials="RM">
    <w:p w14:paraId="48E6AA3D" w14:textId="77777777" w:rsidR="005E7EFF" w:rsidRDefault="005E7EFF">
      <w:pPr>
        <w:pStyle w:val="CommentText"/>
      </w:pPr>
      <w:r>
        <w:rPr>
          <w:rStyle w:val="CommentReference"/>
        </w:rPr>
        <w:annotationRef/>
      </w:r>
      <w:r>
        <w:t>I suppose this includes ‘market linkages’</w:t>
      </w:r>
    </w:p>
    <w:p w14:paraId="258EAD74" w14:textId="77777777" w:rsidR="005E7EFF" w:rsidRDefault="005E7EFF">
      <w:pPr>
        <w:pStyle w:val="CommentText"/>
      </w:pPr>
    </w:p>
    <w:p w14:paraId="787071DA" w14:textId="57D50C25" w:rsidR="005E7EFF" w:rsidRDefault="005E7EFF">
      <w:pPr>
        <w:pStyle w:val="CommentText"/>
      </w:pPr>
      <w:r>
        <w:t>See comment on title</w:t>
      </w:r>
    </w:p>
  </w:comment>
  <w:comment w:id="66" w:author="Rufino, Mariana" w:date="2018-07-15T12:41:00Z" w:initials="RM">
    <w:p w14:paraId="37C90FE0" w14:textId="4D007AD9" w:rsidR="005E7EFF" w:rsidRDefault="005E7EFF">
      <w:pPr>
        <w:pStyle w:val="CommentText"/>
      </w:pPr>
      <w:r>
        <w:rPr>
          <w:rStyle w:val="CommentReference"/>
        </w:rPr>
        <w:annotationRef/>
      </w:r>
      <w:r>
        <w:t>Did you mean ‘mitigation projects’?</w:t>
      </w:r>
    </w:p>
  </w:comment>
  <w:comment w:id="86" w:author="Rufino, Mariana" w:date="2018-07-15T16:14:00Z" w:initials="RM">
    <w:p w14:paraId="1EE5A1A0" w14:textId="024B9BD4" w:rsidR="005E7EFF" w:rsidRDefault="005E7EFF">
      <w:pPr>
        <w:pStyle w:val="CommentText"/>
      </w:pPr>
      <w:r>
        <w:rPr>
          <w:rStyle w:val="CommentReference"/>
        </w:rPr>
        <w:annotationRef/>
      </w:r>
      <w:r w:rsidRPr="00AD4AA7">
        <w:t xml:space="preserve">Brandt, P, E </w:t>
      </w:r>
      <w:proofErr w:type="spellStart"/>
      <w:r w:rsidRPr="00AD4AA7">
        <w:t>Hamunyela</w:t>
      </w:r>
      <w:proofErr w:type="spellEnd"/>
      <w:r w:rsidRPr="00AD4AA7">
        <w:t xml:space="preserve">, S de Bruin, J </w:t>
      </w:r>
      <w:proofErr w:type="spellStart"/>
      <w:r w:rsidRPr="00AD4AA7">
        <w:t>Verbesselt</w:t>
      </w:r>
      <w:proofErr w:type="spellEnd"/>
      <w:r w:rsidRPr="00AD4AA7">
        <w:t xml:space="preserve">, M Herold, MC </w:t>
      </w:r>
      <w:proofErr w:type="spellStart"/>
      <w:r w:rsidRPr="00AD4AA7">
        <w:t>Rufino</w:t>
      </w:r>
      <w:proofErr w:type="spellEnd"/>
      <w:r w:rsidRPr="00AD4AA7">
        <w:t xml:space="preserve"> 2018 Sustainable intensification of dairy production can reduce forest disturbance in Kenyan montane forests Agric </w:t>
      </w:r>
      <w:proofErr w:type="spellStart"/>
      <w:r w:rsidRPr="00AD4AA7">
        <w:t>Ecosyst</w:t>
      </w:r>
      <w:proofErr w:type="spellEnd"/>
      <w:r w:rsidRPr="00AD4AA7">
        <w:t xml:space="preserve"> Environ 265, 307-319</w:t>
      </w:r>
    </w:p>
  </w:comment>
  <w:comment w:id="102" w:author="Rufino, Mariana" w:date="2018-07-15T16:29:00Z" w:initials="RM">
    <w:p w14:paraId="4E97E515" w14:textId="021691B5" w:rsidR="005E7EFF" w:rsidRDefault="005E7EFF">
      <w:pPr>
        <w:pStyle w:val="CommentText"/>
      </w:pPr>
      <w:r>
        <w:rPr>
          <w:rStyle w:val="CommentReference"/>
        </w:rPr>
        <w:annotationRef/>
      </w:r>
      <w:r>
        <w:t>Better add more refs to have a stronger support to your statement</w:t>
      </w:r>
    </w:p>
  </w:comment>
  <w:comment w:id="105" w:author="Rufino, Mariana" w:date="2018-07-15T16:31:00Z" w:initials="RM">
    <w:p w14:paraId="18D70C77" w14:textId="69D32E85" w:rsidR="005E7EFF" w:rsidRDefault="005E7EFF">
      <w:pPr>
        <w:pStyle w:val="CommentText"/>
      </w:pPr>
      <w:r>
        <w:rPr>
          <w:rStyle w:val="CommentReference"/>
        </w:rPr>
        <w:annotationRef/>
      </w:r>
      <w:r>
        <w:t>I would suggest to delete government to allow from multiple forms of regulation</w:t>
      </w:r>
    </w:p>
  </w:comment>
  <w:comment w:id="108" w:author="Rufino, Mariana" w:date="2018-07-15T16:33:00Z" w:initials="RM">
    <w:p w14:paraId="25EFA4EF" w14:textId="1BC8EC59" w:rsidR="005E7EFF" w:rsidRDefault="005E7EFF">
      <w:pPr>
        <w:pStyle w:val="CommentText"/>
      </w:pPr>
      <w:r>
        <w:rPr>
          <w:rStyle w:val="CommentReference"/>
        </w:rPr>
        <w:annotationRef/>
      </w:r>
      <w:r>
        <w:t>Marker linkages to align to title? Or market participation in the title?</w:t>
      </w:r>
    </w:p>
  </w:comment>
  <w:comment w:id="124" w:author="Rufino, Mariana" w:date="2018-07-15T16:38:00Z" w:initials="RM">
    <w:p w14:paraId="655CF802" w14:textId="7B135324" w:rsidR="005E7EFF" w:rsidRDefault="005E7EFF">
      <w:pPr>
        <w:pStyle w:val="CommentText"/>
      </w:pPr>
      <w:r>
        <w:rPr>
          <w:rStyle w:val="CommentReference"/>
        </w:rPr>
        <w:annotationRef/>
      </w:r>
      <w:r>
        <w:t>Market linkages?</w:t>
      </w:r>
    </w:p>
  </w:comment>
  <w:comment w:id="126" w:author="Rufino, Mariana" w:date="2018-07-26T06:43:00Z" w:initials="RM">
    <w:p w14:paraId="7917C6EB" w14:textId="2F29502C" w:rsidR="005E7EFF" w:rsidRDefault="005E7EFF">
      <w:pPr>
        <w:pStyle w:val="CommentText"/>
      </w:pPr>
      <w:r>
        <w:rPr>
          <w:rStyle w:val="CommentReference"/>
        </w:rPr>
        <w:annotationRef/>
      </w:r>
      <w:r>
        <w:t>Adoption?</w:t>
      </w:r>
    </w:p>
  </w:comment>
  <w:comment w:id="127" w:author="Rufino, Mariana" w:date="2018-07-15T21:33:00Z" w:initials="RM">
    <w:p w14:paraId="48B50699" w14:textId="32338F48" w:rsidR="005E7EFF" w:rsidRDefault="005E7EFF">
      <w:pPr>
        <w:pStyle w:val="CommentText"/>
      </w:pPr>
      <w:r>
        <w:rPr>
          <w:rStyle w:val="CommentReference"/>
        </w:rPr>
        <w:annotationRef/>
      </w:r>
      <w:r>
        <w:t>Delete?</w:t>
      </w:r>
    </w:p>
  </w:comment>
  <w:comment w:id="128" w:author="Rufino, Mariana" w:date="2018-07-15T21:35:00Z" w:initials="RM">
    <w:p w14:paraId="348C5096" w14:textId="0E98D6D7" w:rsidR="005E7EFF" w:rsidRDefault="005E7EFF">
      <w:pPr>
        <w:pStyle w:val="CommentText"/>
      </w:pPr>
      <w:r>
        <w:rPr>
          <w:rStyle w:val="CommentReference"/>
        </w:rPr>
        <w:annotationRef/>
      </w:r>
      <w:r>
        <w:t xml:space="preserve">I would replace this by an explanation of the stocks, flows and feedbacks shown in Fig.1 </w:t>
      </w:r>
    </w:p>
  </w:comment>
  <w:comment w:id="129" w:author="Rufino, Mariana" w:date="2018-07-15T21:34:00Z" w:initials="RM">
    <w:p w14:paraId="433ADFC0" w14:textId="0055DF85" w:rsidR="005E7EFF" w:rsidRDefault="005E7EFF">
      <w:pPr>
        <w:pStyle w:val="CommentText"/>
      </w:pPr>
      <w:r>
        <w:rPr>
          <w:rStyle w:val="CommentReference"/>
        </w:rPr>
        <w:annotationRef/>
      </w:r>
      <w:r>
        <w:t>I would prefer to call this adoption of new practices</w:t>
      </w:r>
    </w:p>
  </w:comment>
  <w:comment w:id="150" w:author="Rufino, Mariana" w:date="2018-07-15T21:38:00Z" w:initials="RM">
    <w:p w14:paraId="684BBB09" w14:textId="77777777" w:rsidR="005E7EFF" w:rsidRDefault="005E7EFF">
      <w:pPr>
        <w:pStyle w:val="CommentText"/>
      </w:pPr>
      <w:r>
        <w:rPr>
          <w:rStyle w:val="CommentReference"/>
        </w:rPr>
        <w:annotationRef/>
      </w:r>
      <w:r>
        <w:t>This needs to be explained in more detail</w:t>
      </w:r>
    </w:p>
    <w:p w14:paraId="27F5D5B7" w14:textId="77777777" w:rsidR="005E7EFF" w:rsidRDefault="005E7EFF">
      <w:pPr>
        <w:pStyle w:val="CommentText"/>
      </w:pPr>
    </w:p>
    <w:p w14:paraId="093E907C" w14:textId="7D928E96" w:rsidR="005E7EFF" w:rsidRDefault="005E7EFF">
      <w:pPr>
        <w:pStyle w:val="CommentText"/>
      </w:pPr>
      <w:r>
        <w:t>I would like to see a quantitative method used</w:t>
      </w:r>
    </w:p>
  </w:comment>
  <w:comment w:id="151" w:author="Rufino, Mariana" w:date="2018-07-15T21:40:00Z" w:initials="RM">
    <w:p w14:paraId="680FF0B9" w14:textId="77777777" w:rsidR="005E7EFF" w:rsidRDefault="005E7EFF">
      <w:pPr>
        <w:pStyle w:val="CommentText"/>
      </w:pPr>
      <w:r>
        <w:rPr>
          <w:rStyle w:val="CommentReference"/>
        </w:rPr>
        <w:annotationRef/>
      </w:r>
      <w:r>
        <w:t>With such a large sample size, you could easily develop a typology based on quantitative methods</w:t>
      </w:r>
    </w:p>
    <w:p w14:paraId="0FA9B394" w14:textId="77777777" w:rsidR="005E7EFF" w:rsidRDefault="005E7EFF">
      <w:pPr>
        <w:pStyle w:val="CommentText"/>
      </w:pPr>
    </w:p>
    <w:p w14:paraId="37A59933" w14:textId="190454FE" w:rsidR="005E7EFF" w:rsidRDefault="005E7EFF">
      <w:pPr>
        <w:pStyle w:val="CommentText"/>
      </w:pPr>
      <w:r>
        <w:t xml:space="preserve">See for example the one used in Kenya by </w:t>
      </w:r>
      <w:proofErr w:type="spellStart"/>
      <w:r>
        <w:t>Patric</w:t>
      </w:r>
      <w:proofErr w:type="spellEnd"/>
      <w:r>
        <w:t xml:space="preserve"> Brandt et al 2018 Agric </w:t>
      </w:r>
      <w:proofErr w:type="spellStart"/>
      <w:r>
        <w:t>Ecosyst</w:t>
      </w:r>
      <w:proofErr w:type="spellEnd"/>
      <w:r>
        <w:t xml:space="preserve"> </w:t>
      </w:r>
      <w:proofErr w:type="spellStart"/>
      <w:r>
        <w:t>Env</w:t>
      </w:r>
      <w:proofErr w:type="spellEnd"/>
    </w:p>
  </w:comment>
  <w:comment w:id="156" w:author="Rufino, Mariana" w:date="2018-07-15T21:41:00Z" w:initials="RM">
    <w:p w14:paraId="631630C2" w14:textId="77777777" w:rsidR="005E7EFF" w:rsidRDefault="005E7EFF">
      <w:pPr>
        <w:pStyle w:val="CommentText"/>
      </w:pPr>
      <w:r>
        <w:rPr>
          <w:rStyle w:val="CommentReference"/>
        </w:rPr>
        <w:annotationRef/>
      </w:r>
      <w:r>
        <w:t>Need to explain this diagram in the text/caption</w:t>
      </w:r>
    </w:p>
    <w:p w14:paraId="7A5E5FD1" w14:textId="77777777" w:rsidR="005E7EFF" w:rsidRDefault="005E7EFF">
      <w:pPr>
        <w:pStyle w:val="CommentText"/>
      </w:pPr>
    </w:p>
    <w:p w14:paraId="545C245E" w14:textId="1DC19F07" w:rsidR="005E7EFF" w:rsidRDefault="005E7EFF">
      <w:pPr>
        <w:pStyle w:val="CommentText"/>
      </w:pPr>
      <w:r>
        <w:t xml:space="preserve">And I see a couple of errors, </w:t>
      </w:r>
      <w:r w:rsidR="00BC04F3">
        <w:t>lets discuss it when you are back</w:t>
      </w:r>
    </w:p>
  </w:comment>
  <w:comment w:id="157" w:author="Rufino, Mariana" w:date="2018-07-15T21:42:00Z" w:initials="RM">
    <w:p w14:paraId="7F24EFB7" w14:textId="533E2467" w:rsidR="005E7EFF" w:rsidRDefault="005E7EFF">
      <w:pPr>
        <w:pStyle w:val="CommentText"/>
      </w:pPr>
      <w:r>
        <w:rPr>
          <w:rStyle w:val="CommentReference"/>
        </w:rPr>
        <w:annotationRef/>
      </w:r>
      <w:r>
        <w:t>See my comment on typology above</w:t>
      </w:r>
    </w:p>
  </w:comment>
  <w:comment w:id="158" w:author="Rufino, Mariana" w:date="2018-07-15T21:44:00Z" w:initials="RM">
    <w:p w14:paraId="24965924" w14:textId="77777777" w:rsidR="005E7EFF" w:rsidRDefault="005E7EFF">
      <w:pPr>
        <w:pStyle w:val="CommentText"/>
      </w:pPr>
      <w:r>
        <w:rPr>
          <w:rStyle w:val="CommentReference"/>
        </w:rPr>
        <w:annotationRef/>
      </w:r>
      <w:r>
        <w:t>This section needs to be much shorter</w:t>
      </w:r>
    </w:p>
    <w:p w14:paraId="7E000F03" w14:textId="77777777" w:rsidR="005E7EFF" w:rsidRDefault="005E7EFF">
      <w:pPr>
        <w:pStyle w:val="CommentText"/>
      </w:pPr>
    </w:p>
    <w:p w14:paraId="7111D202" w14:textId="081E3510" w:rsidR="005E7EFF" w:rsidRDefault="005E7EFF">
      <w:pPr>
        <w:pStyle w:val="CommentText"/>
      </w:pPr>
      <w:r>
        <w:t>Consider producing an appendix with the detailed description of the modelling approach and keeping here the basics to understand your methods</w:t>
      </w:r>
    </w:p>
  </w:comment>
  <w:comment w:id="184" w:author="Rufino, Mariana" w:date="2018-07-15T21:48:00Z" w:initials="RM">
    <w:p w14:paraId="76F9498D" w14:textId="77777777" w:rsidR="005E7EFF" w:rsidRDefault="005E7EFF">
      <w:pPr>
        <w:pStyle w:val="CommentText"/>
      </w:pPr>
      <w:r>
        <w:rPr>
          <w:rStyle w:val="CommentReference"/>
        </w:rPr>
        <w:annotationRef/>
      </w:r>
      <w:r>
        <w:t>Do you have data for fertiliser and crop seeds in the database?</w:t>
      </w:r>
    </w:p>
    <w:p w14:paraId="3CFA34D2" w14:textId="77777777" w:rsidR="005E7EFF" w:rsidRDefault="005E7EFF">
      <w:pPr>
        <w:pStyle w:val="CommentText"/>
      </w:pPr>
    </w:p>
    <w:p w14:paraId="73C9BF6F" w14:textId="77777777" w:rsidR="005E7EFF" w:rsidRDefault="005E7EFF">
      <w:pPr>
        <w:pStyle w:val="CommentText"/>
      </w:pPr>
      <w:r>
        <w:t>And for drugs and vaccines?</w:t>
      </w:r>
    </w:p>
    <w:p w14:paraId="262E7CAF" w14:textId="77777777" w:rsidR="005E7EFF" w:rsidRDefault="005E7EFF">
      <w:pPr>
        <w:pStyle w:val="CommentText"/>
      </w:pPr>
    </w:p>
    <w:p w14:paraId="4853E8BB" w14:textId="3F2C3AFB" w:rsidR="005E7EFF" w:rsidRDefault="005E7EFF">
      <w:pPr>
        <w:pStyle w:val="CommentText"/>
      </w:pPr>
      <w:r>
        <w:t>I guess these are all important inputs</w:t>
      </w:r>
    </w:p>
  </w:comment>
  <w:comment w:id="187" w:author="Rufino, Mariana" w:date="2018-07-15T21:51:00Z" w:initials="RM">
    <w:p w14:paraId="2C5C8D0D" w14:textId="28DAB2AB" w:rsidR="005E7EFF" w:rsidRDefault="005E7EFF">
      <w:pPr>
        <w:pStyle w:val="CommentText"/>
      </w:pPr>
      <w:r>
        <w:rPr>
          <w:rStyle w:val="CommentReference"/>
        </w:rPr>
        <w:annotationRef/>
      </w:r>
      <w:r>
        <w:t>And selling decisions of milk?</w:t>
      </w:r>
    </w:p>
  </w:comment>
  <w:comment w:id="191" w:author="Rufino, Mariana" w:date="2018-07-15T21:52:00Z" w:initials="RM">
    <w:p w14:paraId="3B6D12BF" w14:textId="19C3A2B7" w:rsidR="005E7EFF" w:rsidRDefault="005E7EFF">
      <w:pPr>
        <w:pStyle w:val="CommentText"/>
      </w:pPr>
      <w:r>
        <w:rPr>
          <w:rStyle w:val="CommentReference"/>
        </w:rPr>
        <w:annotationRef/>
      </w:r>
      <w:r>
        <w:t>Delete – this is well known</w:t>
      </w:r>
    </w:p>
  </w:comment>
  <w:comment w:id="192" w:author="Rufino, Mariana" w:date="2018-07-15T22:03:00Z" w:initials="RM">
    <w:p w14:paraId="6BE57CC5" w14:textId="1FDA2AA8" w:rsidR="005E7EFF" w:rsidRDefault="005E7EFF">
      <w:pPr>
        <w:pStyle w:val="CommentText"/>
      </w:pPr>
      <w:r>
        <w:rPr>
          <w:rStyle w:val="CommentReference"/>
        </w:rPr>
        <w:annotationRef/>
      </w:r>
      <w:r>
        <w:t xml:space="preserve">You could do a sensitivity analysis on these assumptions to see how decisions change when price of products (e.g. tea or coffee) change </w:t>
      </w:r>
    </w:p>
  </w:comment>
  <w:comment w:id="195" w:author="Rufino, Mariana" w:date="2018-07-15T22:05:00Z" w:initials="RM">
    <w:p w14:paraId="3D225F62" w14:textId="35F6F0B6" w:rsidR="005E7EFF" w:rsidRDefault="005E7EFF">
      <w:pPr>
        <w:pStyle w:val="CommentText"/>
      </w:pPr>
      <w:r>
        <w:rPr>
          <w:rStyle w:val="CommentReference"/>
        </w:rPr>
        <w:annotationRef/>
      </w:r>
      <w:r>
        <w:t>If reported in the survey, no reference needed</w:t>
      </w:r>
    </w:p>
  </w:comment>
  <w:comment w:id="198" w:author="Rufino, Mariana" w:date="2018-07-15T22:07:00Z" w:initials="RM">
    <w:p w14:paraId="099F405F" w14:textId="69834A4F" w:rsidR="005E7EFF" w:rsidRDefault="005E7EFF">
      <w:pPr>
        <w:pStyle w:val="CommentText"/>
      </w:pPr>
      <w:r>
        <w:rPr>
          <w:rStyle w:val="CommentReference"/>
        </w:rPr>
        <w:annotationRef/>
      </w:r>
      <w:r>
        <w:t>This assumes that the farmer doesn’t plan any savings</w:t>
      </w:r>
    </w:p>
  </w:comment>
  <w:comment w:id="200" w:author="Rufino, Mariana" w:date="2018-07-15T22:10:00Z" w:initials="RM">
    <w:p w14:paraId="311E4904" w14:textId="5A7CF84D" w:rsidR="005E7EFF" w:rsidRDefault="005E7EFF">
      <w:pPr>
        <w:pStyle w:val="CommentText"/>
      </w:pPr>
      <w:r>
        <w:rPr>
          <w:rStyle w:val="CommentReference"/>
        </w:rPr>
        <w:annotationRef/>
      </w:r>
      <w:r>
        <w:t>Missing in reference list</w:t>
      </w:r>
    </w:p>
  </w:comment>
  <w:comment w:id="201" w:author="Rufino, Mariana" w:date="2018-07-26T06:52:00Z" w:initials="RM">
    <w:p w14:paraId="52D129B3" w14:textId="77777777" w:rsidR="00BC04F3" w:rsidRDefault="00BC04F3">
      <w:pPr>
        <w:pStyle w:val="CommentText"/>
      </w:pPr>
      <w:r>
        <w:rPr>
          <w:rStyle w:val="CommentReference"/>
        </w:rPr>
        <w:annotationRef/>
      </w:r>
      <w:r>
        <w:t>The cycle of these crops is much longer, certainly decades</w:t>
      </w:r>
    </w:p>
    <w:p w14:paraId="540FCC27" w14:textId="77777777" w:rsidR="00BC04F3" w:rsidRDefault="00BC04F3">
      <w:pPr>
        <w:pStyle w:val="CommentText"/>
      </w:pPr>
    </w:p>
    <w:p w14:paraId="697B07B4" w14:textId="4D26DEBC" w:rsidR="00BC04F3" w:rsidRDefault="00BC04F3">
      <w:pPr>
        <w:pStyle w:val="CommentText"/>
      </w:pPr>
      <w:r>
        <w:t>We need to either test the impact of this assumption, or use an empirical basis to set it to a certain number</w:t>
      </w:r>
    </w:p>
  </w:comment>
  <w:comment w:id="204" w:author="Rufino, Mariana" w:date="2018-07-26T06:55:00Z" w:initials="RM">
    <w:p w14:paraId="56CE3C05" w14:textId="77777777" w:rsidR="00584BF6" w:rsidRDefault="00584BF6">
      <w:pPr>
        <w:pStyle w:val="CommentText"/>
      </w:pPr>
      <w:r>
        <w:rPr>
          <w:rStyle w:val="CommentReference"/>
        </w:rPr>
        <w:annotationRef/>
      </w:r>
      <w:r>
        <w:t>This yield is not realistic – must be checked</w:t>
      </w:r>
    </w:p>
    <w:p w14:paraId="21FA3039" w14:textId="77777777" w:rsidR="00584BF6" w:rsidRDefault="00584BF6">
      <w:pPr>
        <w:pStyle w:val="CommentText"/>
      </w:pPr>
    </w:p>
    <w:p w14:paraId="6432E1C0" w14:textId="62A3F333" w:rsidR="00584BF6" w:rsidRDefault="00584BF6">
      <w:pPr>
        <w:pStyle w:val="CommentText"/>
      </w:pPr>
      <w:r>
        <w:t>Usually less than 2 tonnes, more likely to be like the yields of groundnut and cowpea</w:t>
      </w:r>
    </w:p>
  </w:comment>
  <w:comment w:id="205" w:author="Rufino, Mariana" w:date="2018-07-26T06:56:00Z" w:initials="RM">
    <w:p w14:paraId="00BD184A" w14:textId="2077EFA6" w:rsidR="00584BF6" w:rsidRDefault="00584BF6">
      <w:pPr>
        <w:pStyle w:val="CommentText"/>
      </w:pPr>
      <w:r>
        <w:rPr>
          <w:rStyle w:val="CommentReference"/>
        </w:rPr>
        <w:annotationRef/>
      </w:r>
      <w:r>
        <w:t>This is quite low</w:t>
      </w:r>
    </w:p>
  </w:comment>
  <w:comment w:id="206" w:author="Rufino, Mariana" w:date="2018-07-26T06:57:00Z" w:initials="RM">
    <w:p w14:paraId="65D99ACD" w14:textId="51A8385D" w:rsidR="00584BF6" w:rsidRDefault="00584BF6">
      <w:pPr>
        <w:pStyle w:val="CommentText"/>
      </w:pPr>
      <w:r>
        <w:rPr>
          <w:rStyle w:val="CommentReference"/>
        </w:rPr>
        <w:annotationRef/>
      </w:r>
      <w:r>
        <w:t>This can be checked against the data in</w:t>
      </w:r>
    </w:p>
    <w:p w14:paraId="5927A5FF" w14:textId="77777777" w:rsidR="00584BF6" w:rsidRDefault="00584BF6">
      <w:pPr>
        <w:pStyle w:val="CommentText"/>
      </w:pPr>
    </w:p>
    <w:p w14:paraId="200B7CD2" w14:textId="77777777" w:rsidR="00584BF6" w:rsidRDefault="00584BF6">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584BF6" w:rsidRDefault="00584BF6">
      <w:pPr>
        <w:pStyle w:val="CommentText"/>
      </w:pPr>
    </w:p>
    <w:p w14:paraId="67F617C2" w14:textId="643DCE9F" w:rsidR="00584BF6" w:rsidRDefault="00584BF6">
      <w:pPr>
        <w:pStyle w:val="CommentText"/>
      </w:pPr>
      <w:r>
        <w:t>This study uses a model of Napier grass calibrated with data from Kenya</w:t>
      </w:r>
    </w:p>
  </w:comment>
  <w:comment w:id="207" w:author="Rufino, Mariana" w:date="2018-07-26T07:04:00Z" w:initials="RM">
    <w:p w14:paraId="08A4CB53" w14:textId="2B464A0A" w:rsidR="002D1CFA" w:rsidRDefault="002D1CFA">
      <w:pPr>
        <w:pStyle w:val="CommentText"/>
      </w:pPr>
      <w:r>
        <w:rPr>
          <w:rStyle w:val="CommentReference"/>
        </w:rPr>
        <w:annotationRef/>
      </w:r>
      <w:r>
        <w:t>Need to shorten this section</w:t>
      </w:r>
      <w:r w:rsidR="00091B93">
        <w:t xml:space="preserve"> or move to appendix</w:t>
      </w:r>
    </w:p>
  </w:comment>
  <w:comment w:id="208" w:author="Rufino, Mariana" w:date="2018-07-26T07:06:00Z" w:initials="RM">
    <w:p w14:paraId="6DAC09B5" w14:textId="7A5E40D6" w:rsidR="00091B93" w:rsidRDefault="00091B93">
      <w:pPr>
        <w:pStyle w:val="CommentText"/>
      </w:pPr>
      <w:r>
        <w:rPr>
          <w:rStyle w:val="CommentReference"/>
        </w:rPr>
        <w:annotationRef/>
      </w:r>
      <w:r>
        <w:t>This is unlikely</w:t>
      </w:r>
    </w:p>
    <w:p w14:paraId="2A953E60" w14:textId="77777777" w:rsidR="00091B93" w:rsidRDefault="00091B93">
      <w:pPr>
        <w:pStyle w:val="CommentText"/>
      </w:pPr>
    </w:p>
    <w:p w14:paraId="6A81B907" w14:textId="77777777" w:rsidR="00091B93" w:rsidRDefault="00091B93">
      <w:pPr>
        <w:pStyle w:val="CommentText"/>
      </w:pPr>
      <w:r>
        <w:t>There are fewer bulls in a community</w:t>
      </w:r>
    </w:p>
    <w:p w14:paraId="085295E5" w14:textId="77777777" w:rsidR="00091B93" w:rsidRDefault="00091B93">
      <w:pPr>
        <w:pStyle w:val="CommentText"/>
      </w:pPr>
    </w:p>
    <w:p w14:paraId="6BD80432" w14:textId="34E94D84" w:rsidR="00091B93" w:rsidRDefault="00091B93">
      <w:pPr>
        <w:pStyle w:val="CommentText"/>
      </w:pPr>
      <w:r>
        <w:t>Could you check the survey data?</w:t>
      </w:r>
    </w:p>
  </w:comment>
  <w:comment w:id="209" w:author="Rufino, Mariana" w:date="2018-07-26T07:09:00Z" w:initials="RM">
    <w:p w14:paraId="51503917" w14:textId="77777777" w:rsidR="00091B93" w:rsidRDefault="00091B93">
      <w:pPr>
        <w:pStyle w:val="CommentText"/>
      </w:pPr>
      <w:r>
        <w:rPr>
          <w:rStyle w:val="CommentReference"/>
        </w:rPr>
        <w:annotationRef/>
      </w:r>
      <w:r>
        <w:t>Milk productivity?</w:t>
      </w:r>
    </w:p>
    <w:p w14:paraId="3E8B12CF" w14:textId="77777777" w:rsidR="00091B93" w:rsidRDefault="00091B93">
      <w:pPr>
        <w:pStyle w:val="CommentText"/>
      </w:pPr>
    </w:p>
    <w:p w14:paraId="172BD354" w14:textId="67695452" w:rsidR="00091B93" w:rsidRDefault="00091B93">
      <w:pPr>
        <w:pStyle w:val="CommentText"/>
      </w:pPr>
      <w:r>
        <w:t xml:space="preserve">Because meat will </w:t>
      </w:r>
      <w:r w:rsidR="00B97278">
        <w:t xml:space="preserve">also </w:t>
      </w:r>
      <w:r>
        <w:t>certainly depend on the efficiency of reproduction</w:t>
      </w:r>
    </w:p>
  </w:comment>
  <w:comment w:id="210" w:author="Rufino, Mariana" w:date="2018-07-26T07:10:00Z" w:initials="RM">
    <w:p w14:paraId="47E165A2" w14:textId="0B6B4094" w:rsidR="00A66B5B" w:rsidRDefault="00A66B5B">
      <w:pPr>
        <w:pStyle w:val="CommentText"/>
      </w:pPr>
      <w:r>
        <w:rPr>
          <w:rStyle w:val="CommentReference"/>
        </w:rPr>
        <w:annotationRef/>
      </w:r>
      <w:r>
        <w:t>????</w:t>
      </w:r>
    </w:p>
  </w:comment>
  <w:comment w:id="211" w:author="Rufino, Mariana" w:date="2018-07-26T07:11:00Z" w:initials="RM">
    <w:p w14:paraId="27C5E926" w14:textId="132C6055" w:rsidR="004E1557" w:rsidRDefault="004E1557">
      <w:pPr>
        <w:pStyle w:val="CommentText"/>
      </w:pPr>
      <w:r>
        <w:rPr>
          <w:rStyle w:val="CommentReference"/>
        </w:rPr>
        <w:annotationRef/>
      </w:r>
      <w:r>
        <w:t>I would prefer to use new literature</w:t>
      </w:r>
    </w:p>
  </w:comment>
  <w:comment w:id="212" w:author="Rufino, Mariana" w:date="2018-07-26T07:11:00Z" w:initials="RM">
    <w:p w14:paraId="2AF9607D" w14:textId="77777777" w:rsidR="004E1557" w:rsidRDefault="004E1557">
      <w:pPr>
        <w:pStyle w:val="CommentText"/>
      </w:pPr>
      <w:r>
        <w:rPr>
          <w:rStyle w:val="CommentReference"/>
        </w:rPr>
        <w:annotationRef/>
      </w:r>
      <w:r>
        <w:t>This is VERY low for improved cattle – check your reference</w:t>
      </w:r>
    </w:p>
    <w:p w14:paraId="639981F4" w14:textId="77777777" w:rsidR="004E1557" w:rsidRDefault="004E1557">
      <w:pPr>
        <w:pStyle w:val="CommentText"/>
      </w:pPr>
    </w:p>
    <w:p w14:paraId="6C1724E0" w14:textId="44EAC76E" w:rsidR="004E1557" w:rsidRDefault="004E1557">
      <w:pPr>
        <w:pStyle w:val="CommentText"/>
      </w:pPr>
      <w:r>
        <w:t xml:space="preserve">I would aim at a maximum of 4000-5000 litres per lactation </w:t>
      </w:r>
    </w:p>
  </w:comment>
  <w:comment w:id="213" w:author="Rufino, Mariana" w:date="2018-07-26T07:19:00Z" w:initials="RM">
    <w:p w14:paraId="033EB838" w14:textId="43469F19" w:rsidR="00543843" w:rsidRDefault="00543843">
      <w:pPr>
        <w:pStyle w:val="CommentText"/>
      </w:pPr>
      <w:r>
        <w:rPr>
          <w:rStyle w:val="CommentReference"/>
        </w:rPr>
        <w:annotationRef/>
      </w:r>
      <w:r>
        <w:t>Already mentioned above - delete</w:t>
      </w:r>
    </w:p>
  </w:comment>
  <w:comment w:id="214" w:author="Rufino, Mariana" w:date="2018-07-26T07:31:00Z" w:initials="RM">
    <w:p w14:paraId="57395D60" w14:textId="001CEACD" w:rsidR="00F417A5" w:rsidRDefault="00F417A5">
      <w:pPr>
        <w:pStyle w:val="CommentText"/>
      </w:pPr>
      <w:r>
        <w:rPr>
          <w:rStyle w:val="CommentReference"/>
        </w:rPr>
        <w:annotationRef/>
      </w:r>
      <w:r>
        <w:t>How can you know this value?</w:t>
      </w:r>
    </w:p>
  </w:comment>
  <w:comment w:id="215" w:author="Rufino, Mariana" w:date="2018-07-26T07:32:00Z" w:initials="RM">
    <w:p w14:paraId="7AB18143" w14:textId="06972AF3" w:rsidR="00F417A5" w:rsidRDefault="00F417A5">
      <w:pPr>
        <w:pStyle w:val="CommentText"/>
      </w:pPr>
      <w:r>
        <w:rPr>
          <w:rStyle w:val="CommentReference"/>
        </w:rPr>
        <w:annotationRef/>
      </w:r>
      <w:r>
        <w:t>This is quite late</w:t>
      </w:r>
    </w:p>
  </w:comment>
  <w:comment w:id="216" w:author="Rufino, Mariana" w:date="2018-07-26T07:33:00Z" w:initials="RM">
    <w:p w14:paraId="2854E6BC" w14:textId="13DB3DEB" w:rsidR="0064078D" w:rsidRDefault="0064078D">
      <w:pPr>
        <w:pStyle w:val="CommentText"/>
      </w:pPr>
      <w:r>
        <w:rPr>
          <w:rStyle w:val="CommentReference"/>
        </w:rPr>
        <w:annotationRef/>
      </w:r>
      <w:r>
        <w:t>Less overlap with local will be better</w:t>
      </w:r>
    </w:p>
  </w:comment>
  <w:comment w:id="217" w:author="Rufino, Mariana" w:date="2018-07-26T07:33:00Z" w:initials="RM">
    <w:p w14:paraId="5BD66E20" w14:textId="7E826533" w:rsidR="00F417A5" w:rsidRDefault="00F417A5">
      <w:pPr>
        <w:pStyle w:val="CommentText"/>
      </w:pPr>
      <w:r>
        <w:rPr>
          <w:rStyle w:val="CommentReference"/>
        </w:rPr>
        <w:annotationRef/>
      </w:r>
      <w:r>
        <w:t>These cows can be larger</w:t>
      </w:r>
    </w:p>
  </w:comment>
  <w:comment w:id="218" w:author="Rufino, Mariana" w:date="2018-07-26T07:33:00Z" w:initials="RM">
    <w:p w14:paraId="4D0CB5BB" w14:textId="0A318200" w:rsidR="0064078D" w:rsidRDefault="0064078D">
      <w:pPr>
        <w:pStyle w:val="CommentText"/>
      </w:pPr>
      <w:r>
        <w:rPr>
          <w:rStyle w:val="CommentReference"/>
        </w:rPr>
        <w:annotationRef/>
      </w:r>
      <w:r>
        <w:t>What is this?</w:t>
      </w:r>
    </w:p>
  </w:comment>
  <w:comment w:id="307" w:author="Rufino, Mariana" w:date="2018-07-26T07:34:00Z" w:initials="RM">
    <w:p w14:paraId="372A1132" w14:textId="49DF7530" w:rsidR="0064078D" w:rsidRDefault="0064078D">
      <w:pPr>
        <w:pStyle w:val="CommentText"/>
      </w:pPr>
      <w:r>
        <w:rPr>
          <w:rStyle w:val="CommentReference"/>
        </w:rPr>
        <w:annotationRef/>
      </w:r>
      <w:r>
        <w:t>Local data would be better</w:t>
      </w:r>
    </w:p>
  </w:comment>
  <w:comment w:id="308" w:author="Rufino, Mariana" w:date="2018-07-26T07:35:00Z" w:initials="RM">
    <w:p w14:paraId="5F1FE0EA" w14:textId="48FF488B" w:rsidR="0064078D" w:rsidRDefault="0064078D">
      <w:pPr>
        <w:pStyle w:val="CommentText"/>
      </w:pPr>
      <w:r>
        <w:rPr>
          <w:rStyle w:val="CommentReference"/>
        </w:rPr>
        <w:annotationRef/>
      </w:r>
      <w:r>
        <w:t>???</w:t>
      </w:r>
    </w:p>
  </w:comment>
  <w:comment w:id="309" w:author="Rufino, Mariana" w:date="2018-07-26T07:37:00Z" w:initials="RM">
    <w:p w14:paraId="64C8B12D" w14:textId="08E4D42C" w:rsidR="0064078D" w:rsidRDefault="0064078D">
      <w:pPr>
        <w:pStyle w:val="CommentText"/>
      </w:pPr>
      <w:r>
        <w:rPr>
          <w:rStyle w:val="CommentReference"/>
        </w:rPr>
        <w:annotationRef/>
      </w:r>
      <w:r>
        <w:t>Use a r</w:t>
      </w:r>
      <w:bookmarkStart w:id="310" w:name="_GoBack"/>
      <w:bookmarkEnd w:id="310"/>
      <w:r>
        <w:t>ange</w:t>
      </w:r>
    </w:p>
  </w:comment>
  <w:comment w:id="311" w:author="Rufino, Mariana" w:date="2018-07-26T07:38:00Z" w:initials="RM">
    <w:p w14:paraId="5B0318E5" w14:textId="0B12D2C5" w:rsidR="0064078D" w:rsidRDefault="0064078D">
      <w:pPr>
        <w:pStyle w:val="CommentText"/>
      </w:pPr>
      <w:r>
        <w:rPr>
          <w:rStyle w:val="CommentReference"/>
        </w:rPr>
        <w:annotationRef/>
      </w:r>
      <w:r>
        <w:t>What would be off setts in your study case?</w:t>
      </w:r>
    </w:p>
  </w:comment>
  <w:comment w:id="312" w:author="Rufino, Mariana" w:date="2018-07-26T07:39:00Z" w:initials="RM">
    <w:p w14:paraId="0CAF7444" w14:textId="77777777" w:rsidR="0064078D" w:rsidRDefault="0064078D">
      <w:pPr>
        <w:pStyle w:val="CommentText"/>
      </w:pPr>
      <w:r>
        <w:rPr>
          <w:rStyle w:val="CommentReference"/>
        </w:rPr>
        <w:annotationRef/>
      </w:r>
      <w:r>
        <w:t>Why 15%</w:t>
      </w:r>
    </w:p>
    <w:p w14:paraId="70E4E7B1" w14:textId="77777777" w:rsidR="0064078D" w:rsidRDefault="0064078D">
      <w:pPr>
        <w:pStyle w:val="CommentText"/>
      </w:pPr>
    </w:p>
    <w:p w14:paraId="76FDBA6E" w14:textId="55EC6BC7" w:rsidR="0064078D" w:rsidRDefault="0064078D">
      <w:pPr>
        <w:pStyle w:val="CommentText"/>
      </w:pPr>
      <w:r>
        <w:t>We should use a realistic number, there should be possible to get a number from local banks in Tanzania</w:t>
      </w:r>
    </w:p>
  </w:comment>
  <w:comment w:id="313" w:author="Rufino, Mariana" w:date="2018-07-26T07:40:00Z" w:initials="RM">
    <w:p w14:paraId="2D33B6DF" w14:textId="25CB9705" w:rsidR="008928D4" w:rsidRDefault="008928D4">
      <w:pPr>
        <w:pStyle w:val="CommentText"/>
      </w:pPr>
      <w:r>
        <w:rPr>
          <w:rStyle w:val="CommentReference"/>
        </w:rPr>
        <w:annotationRef/>
      </w:r>
      <w:r>
        <w:t>Why this amount?</w:t>
      </w:r>
    </w:p>
  </w:comment>
  <w:comment w:id="314" w:author="Rufino, Mariana" w:date="2018-07-26T07:42:00Z" w:initials="RM">
    <w:p w14:paraId="646EB5E6" w14:textId="2C281EE3" w:rsidR="005D3B91" w:rsidRDefault="005D3B91">
      <w:pPr>
        <w:pStyle w:val="CommentText"/>
      </w:pPr>
      <w:r>
        <w:rPr>
          <w:rStyle w:val="CommentReference"/>
        </w:rPr>
        <w:annotationRef/>
      </w:r>
      <w:r>
        <w:t>The mortalities in your table are not very high</w:t>
      </w:r>
    </w:p>
  </w:comment>
  <w:comment w:id="315" w:author="Rufino, Mariana" w:date="2018-07-26T07:43:00Z" w:initials="RM">
    <w:p w14:paraId="1648513E" w14:textId="7456CF19" w:rsidR="005D3B91" w:rsidRDefault="005D3B91">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BC514B" w15:done="0"/>
  <w15:commentEx w15:paraId="7FA3A655" w15:done="0"/>
  <w15:commentEx w15:paraId="787071DA" w15:done="0"/>
  <w15:commentEx w15:paraId="37C90FE0" w15:done="0"/>
  <w15:commentEx w15:paraId="1EE5A1A0" w15:done="0"/>
  <w15:commentEx w15:paraId="4E97E515" w15:done="0"/>
  <w15:commentEx w15:paraId="18D70C77" w15:done="0"/>
  <w15:commentEx w15:paraId="25EFA4EF" w15:done="0"/>
  <w15:commentEx w15:paraId="655CF802" w15:done="0"/>
  <w15:commentEx w15:paraId="7917C6EB" w15:done="0"/>
  <w15:commentEx w15:paraId="48B50699"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BC514B" w16cid:durableId="1F25138D"/>
  <w16cid:commentId w16cid:paraId="7FA3A655" w16cid:durableId="1F25138E"/>
  <w16cid:commentId w16cid:paraId="787071DA" w16cid:durableId="1F25138F"/>
  <w16cid:commentId w16cid:paraId="37C90FE0" w16cid:durableId="1F251390"/>
  <w16cid:commentId w16cid:paraId="1EE5A1A0" w16cid:durableId="1F251391"/>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48B50699" w16cid:durableId="1F251397"/>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1074F" w14:textId="77777777" w:rsidR="004F3BBC" w:rsidRDefault="004F3BBC" w:rsidP="009B24CA">
      <w:pPr>
        <w:spacing w:after="0" w:line="240" w:lineRule="auto"/>
      </w:pPr>
      <w:r>
        <w:separator/>
      </w:r>
    </w:p>
  </w:endnote>
  <w:endnote w:type="continuationSeparator" w:id="0">
    <w:p w14:paraId="0BE2C533" w14:textId="77777777" w:rsidR="004F3BBC" w:rsidRDefault="004F3BBC"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810C4" w14:textId="77777777" w:rsidR="004F3BBC" w:rsidRDefault="004F3BBC" w:rsidP="009B24CA">
      <w:pPr>
        <w:spacing w:after="0" w:line="240" w:lineRule="auto"/>
      </w:pPr>
      <w:r>
        <w:separator/>
      </w:r>
    </w:p>
  </w:footnote>
  <w:footnote w:type="continuationSeparator" w:id="0">
    <w:p w14:paraId="5BDBB887" w14:textId="77777777" w:rsidR="004F3BBC" w:rsidRDefault="004F3BBC" w:rsidP="009B24CA">
      <w:pPr>
        <w:spacing w:after="0" w:line="240" w:lineRule="auto"/>
      </w:pPr>
      <w:r>
        <w:continuationSeparator/>
      </w:r>
    </w:p>
  </w:footnote>
  <w:footnote w:id="1">
    <w:p w14:paraId="5AE727C7" w14:textId="77777777" w:rsidR="005E7EFF" w:rsidRDefault="005E7EFF"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
  </w:footnote>
  <w:footnote w:id="2">
    <w:p w14:paraId="2E1319E8" w14:textId="3541BE6D" w:rsidR="005E7EFF" w:rsidRPr="0094798A" w:rsidRDefault="005E7EFF"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5E7EFF" w:rsidRDefault="005E7EFF">
      <w:pPr>
        <w:pStyle w:val="FootnoteText"/>
      </w:pPr>
    </w:p>
  </w:footnote>
  <w:footnote w:id="3">
    <w:p w14:paraId="20DBF982" w14:textId="0AB19AC7" w:rsidR="005E7EFF" w:rsidRPr="002B7BB3" w:rsidRDefault="005E7EFF">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5E7EFF" w:rsidRPr="00EF71CA" w:rsidRDefault="005E7EFF"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fino, Mariana">
    <w15:presenceInfo w15:providerId="AD" w15:userId="S-1-5-21-725345543-1229272821-1177238915-311359"/>
  </w15:person>
  <w15:person w15:author="Hawkins, James">
    <w15:presenceInfo w15:providerId="None" w15:userId="Hawkins,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33BA"/>
    <w:rsid w:val="00623849"/>
    <w:rsid w:val="00623B83"/>
    <w:rsid w:val="00625358"/>
    <w:rsid w:val="00625E9D"/>
    <w:rsid w:val="0062780C"/>
    <w:rsid w:val="006279DF"/>
    <w:rsid w:val="00630F21"/>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B3"/>
    <w:rsid w:val="00B6216F"/>
    <w:rsid w:val="00B67930"/>
    <w:rsid w:val="00B70257"/>
    <w:rsid w:val="00B71FE3"/>
    <w:rsid w:val="00B72B7E"/>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658E"/>
    <w:rsid w:val="00C76A00"/>
    <w:rsid w:val="00C77F2E"/>
    <w:rsid w:val="00C81F4C"/>
    <w:rsid w:val="00C84A75"/>
    <w:rsid w:val="00C84D5B"/>
    <w:rsid w:val="00C852B1"/>
    <w:rsid w:val="00C85D22"/>
    <w:rsid w:val="00C87549"/>
    <w:rsid w:val="00C90B50"/>
    <w:rsid w:val="00C92712"/>
    <w:rsid w:val="00C936FE"/>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29F0"/>
    <w:rsid w:val="00F43A60"/>
    <w:rsid w:val="00F51643"/>
    <w:rsid w:val="00F53ACC"/>
    <w:rsid w:val="00F53D40"/>
    <w:rsid w:val="00F54C61"/>
    <w:rsid w:val="00F578E3"/>
    <w:rsid w:val="00F601AF"/>
    <w:rsid w:val="00F60B35"/>
    <w:rsid w:val="00F72327"/>
    <w:rsid w:val="00F7294E"/>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10241D98-CA09-41C4-B273-2854E127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o.org/agriculture/seed/cropcalendar/welcome.do" TargetMode="External"/><Relationship Id="rId18" Type="http://schemas.openxmlformats.org/officeDocument/2006/relationships/hyperlink" Target="http://dx.doi.org/10.1017/S0003356100021024" TargetMode="External"/><Relationship Id="rId3" Type="http://schemas.openxmlformats.org/officeDocument/2006/relationships/styles" Target="styles.xml"/><Relationship Id="rId21" Type="http://schemas.openxmlformats.org/officeDocument/2006/relationships/hyperlink" Target="http://dx.doi.org/10.1023/A:10254544250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publications.jrc.ec.europa.eu/repository/browse?type=author&amp;value=ACS+Szvetla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blications.jrc.ec.europa.eu/repository/browse?type=author&amp;value=ALLEN+Thomas" TargetMode="External"/><Relationship Id="rId20" Type="http://schemas.openxmlformats.org/officeDocument/2006/relationships/hyperlink" Target="https://link.springer.com/journal/10457/58/1/pag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publications.jrc.ec.europa.eu/repository/browse?type=author&amp;value=GOMEZ+Y+PALOMA+Sergio"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link.springer.com/journal/1045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10.0.3.248/j.agsy.2017.03.016" TargetMode="External"/><Relationship Id="rId22" Type="http://schemas.openxmlformats.org/officeDocument/2006/relationships/hyperlink" Target="http://dx.doi.org/10.1016/j.gfs.2014.05.00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12D64-549B-4393-99B4-AC092E210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13121</Words>
  <Characters>74792</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Hawkins, James</cp:lastModifiedBy>
  <cp:revision>2</cp:revision>
  <cp:lastPrinted>2017-12-20T15:59:00Z</cp:lastPrinted>
  <dcterms:created xsi:type="dcterms:W3CDTF">2018-09-14T12:00:00Z</dcterms:created>
  <dcterms:modified xsi:type="dcterms:W3CDTF">2018-09-14T12:00:00Z</dcterms:modified>
</cp:coreProperties>
</file>